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876ED" w14:textId="77777777" w:rsidR="006852AF" w:rsidRPr="00DE1B6A" w:rsidRDefault="006852AF" w:rsidP="005C23E2">
      <w:pPr>
        <w:pStyle w:val="Default"/>
        <w:jc w:val="both"/>
        <w:rPr>
          <w:rFonts w:asciiTheme="majorHAnsi" w:hAnsiTheme="majorHAnsi"/>
          <w:b/>
          <w:sz w:val="40"/>
          <w:szCs w:val="40"/>
        </w:rPr>
      </w:pPr>
      <w:r w:rsidRPr="00DE1B6A">
        <w:rPr>
          <w:rFonts w:asciiTheme="majorHAnsi" w:hAnsiTheme="majorHAnsi" w:cs="Times New Roman"/>
          <w:b/>
          <w:color w:val="auto"/>
          <w:sz w:val="40"/>
          <w:szCs w:val="40"/>
          <w:lang w:val="en-US"/>
        </w:rPr>
        <w:t>National MOTECH System (NMS)</w:t>
      </w:r>
    </w:p>
    <w:p w14:paraId="38C71DE5" w14:textId="77777777" w:rsidR="006852AF" w:rsidRPr="00DE1B6A" w:rsidRDefault="006852AF" w:rsidP="005C23E2">
      <w:pPr>
        <w:jc w:val="both"/>
      </w:pPr>
      <w:r w:rsidRPr="00DE1B6A">
        <w:t xml:space="preserve">MOTECH-IVR System Interface Specifications </w:t>
      </w:r>
    </w:p>
    <w:p w14:paraId="49D2A2B9" w14:textId="77777777" w:rsidR="000C573D" w:rsidRPr="006852AF" w:rsidRDefault="00B709FC" w:rsidP="005C23E2">
      <w:pPr>
        <w:jc w:val="both"/>
        <w:rPr>
          <w:sz w:val="24"/>
        </w:rPr>
      </w:pPr>
      <w:r>
        <w:rPr>
          <w:noProof/>
        </w:rPr>
        <mc:AlternateContent>
          <mc:Choice Requires="wps">
            <w:drawing>
              <wp:anchor distT="4294967291" distB="4294967291" distL="114300" distR="114300" simplePos="0" relativeHeight="251646464" behindDoc="0" locked="0" layoutInCell="1" allowOverlap="1" wp14:anchorId="7ED76C5C" wp14:editId="29650028">
                <wp:simplePos x="0" y="0"/>
                <wp:positionH relativeFrom="column">
                  <wp:posOffset>10795</wp:posOffset>
                </wp:positionH>
                <wp:positionV relativeFrom="paragraph">
                  <wp:posOffset>17144</wp:posOffset>
                </wp:positionV>
                <wp:extent cx="6113780" cy="0"/>
                <wp:effectExtent l="0" t="0" r="20320" b="19050"/>
                <wp:wrapNone/>
                <wp:docPr id="164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3780" cy="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85pt;margin-top:1.35pt;width:481.4pt;height:0;z-index:2516464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" strokecolor="#365f91 [2404]"/>
            </w:pict>
          </mc:Fallback>
        </mc:AlternateContent>
      </w:r>
    </w:p>
    <w:p w14:paraId="30B96674" w14:textId="77777777" w:rsidR="006852AF" w:rsidRDefault="000C573D" w:rsidP="005C23E2">
      <w:pPr>
        <w:pStyle w:val="TOCHeading"/>
        <w:jc w:val="both"/>
      </w:pPr>
      <w:r>
        <w:br w:type="page"/>
      </w:r>
    </w:p>
    <w:bookmarkStart w:id="0" w:name="_Toc405465966" w:displacedByCustomXml="next"/>
    <w:bookmarkStart w:id="1" w:name="_Toc265071563" w:displacedByCustomXml="next"/>
    <w:bookmarkStart w:id="2" w:name="_Toc267841324" w:displacedByCustomXml="next"/>
    <w:bookmarkStart w:id="3" w:name="_Toc267841605" w:displacedByCustomXml="next"/>
    <w:bookmarkStart w:id="4" w:name="_Toc267913011" w:displacedByCustomXml="next"/>
    <w:bookmarkStart w:id="5" w:name="_Toc267913533" w:displacedByCustomXml="next"/>
    <w:sdt>
      <w:sdtPr>
        <w:rPr>
          <w:rFonts w:ascii="Arial" w:eastAsiaTheme="minorEastAsia" w:hAnsi="Arial" w:cstheme="minorBidi"/>
          <w:b w:val="0"/>
          <w:bCs w:val="0"/>
          <w:color w:val="auto"/>
          <w:sz w:val="20"/>
          <w:szCs w:val="24"/>
          <w:lang w:eastAsia="en-US"/>
        </w:rPr>
        <w:id w:val="-700160353"/>
        <w:docPartObj>
          <w:docPartGallery w:val="Table of Contents"/>
          <w:docPartUnique/>
        </w:docPartObj>
      </w:sdtPr>
      <w:sdtEndPr>
        <w:rPr>
          <w:noProof/>
        </w:rPr>
      </w:sdtEndPr>
      <w:sdtContent>
        <w:p w14:paraId="539C4269" w14:textId="77777777" w:rsidR="006852AF" w:rsidRDefault="006852AF" w:rsidP="005C23E2">
          <w:pPr>
            <w:pStyle w:val="TOCHeading"/>
            <w:jc w:val="both"/>
          </w:pPr>
          <w:r>
            <w:t>Table of Contents</w:t>
          </w:r>
        </w:p>
        <w:p w14:paraId="2CACA0EB" w14:textId="77777777" w:rsidR="0010407C" w:rsidRDefault="001639D2">
          <w:pPr>
            <w:pStyle w:val="TOC1"/>
            <w:rPr>
              <w:rFonts w:asciiTheme="minorHAnsi" w:hAnsiTheme="minorHAnsi"/>
              <w:b w:val="0"/>
              <w:noProof/>
              <w:color w:val="auto"/>
              <w:sz w:val="22"/>
              <w:szCs w:val="22"/>
            </w:rPr>
          </w:pPr>
          <w:r>
            <w:fldChar w:fldCharType="begin"/>
          </w:r>
          <w:r w:rsidR="006852AF">
            <w:instrText xml:space="preserve"> TOC \o "1-3" \h \z \u </w:instrText>
          </w:r>
          <w:r>
            <w:fldChar w:fldCharType="separate"/>
          </w:r>
          <w:hyperlink w:anchor="_Toc411454312" w:history="1">
            <w:r w:rsidR="0010407C" w:rsidRPr="00F534A7">
              <w:rPr>
                <w:rStyle w:val="Hyperlink"/>
                <w:noProof/>
              </w:rPr>
              <w:t>1</w:t>
            </w:r>
            <w:r w:rsidR="0010407C">
              <w:rPr>
                <w:rFonts w:asciiTheme="minorHAnsi" w:hAnsiTheme="minorHAnsi"/>
                <w:b w:val="0"/>
                <w:noProof/>
                <w:color w:val="auto"/>
                <w:sz w:val="22"/>
                <w:szCs w:val="22"/>
              </w:rPr>
              <w:tab/>
            </w:r>
            <w:r w:rsidR="0010407C" w:rsidRPr="00F534A7">
              <w:rPr>
                <w:rStyle w:val="Hyperlink"/>
                <w:noProof/>
              </w:rPr>
              <w:t>Introduction &amp; Overview</w:t>
            </w:r>
            <w:r w:rsidR="0010407C">
              <w:rPr>
                <w:noProof/>
                <w:webHidden/>
              </w:rPr>
              <w:tab/>
            </w:r>
            <w:r>
              <w:rPr>
                <w:noProof/>
                <w:webHidden/>
              </w:rPr>
              <w:fldChar w:fldCharType="begin"/>
            </w:r>
            <w:r w:rsidR="0010407C">
              <w:rPr>
                <w:noProof/>
                <w:webHidden/>
              </w:rPr>
              <w:instrText xml:space="preserve"> PAGEREF _Toc411454312 \h </w:instrText>
            </w:r>
            <w:r>
              <w:rPr>
                <w:noProof/>
                <w:webHidden/>
              </w:rPr>
            </w:r>
            <w:r>
              <w:rPr>
                <w:noProof/>
                <w:webHidden/>
              </w:rPr>
              <w:fldChar w:fldCharType="separate"/>
            </w:r>
            <w:r w:rsidR="00C9141F">
              <w:rPr>
                <w:noProof/>
                <w:webHidden/>
              </w:rPr>
              <w:t>4</w:t>
            </w:r>
            <w:r>
              <w:rPr>
                <w:noProof/>
                <w:webHidden/>
              </w:rPr>
              <w:fldChar w:fldCharType="end"/>
            </w:r>
          </w:hyperlink>
        </w:p>
        <w:p w14:paraId="75A62AFD" w14:textId="77777777" w:rsidR="0010407C" w:rsidRDefault="00E4052C">
          <w:pPr>
            <w:pStyle w:val="TOC2"/>
            <w:tabs>
              <w:tab w:val="left" w:pos="720"/>
              <w:tab w:val="right" w:leader="dot" w:pos="8290"/>
            </w:tabs>
            <w:rPr>
              <w:rFonts w:asciiTheme="minorHAnsi" w:hAnsiTheme="minorHAnsi"/>
              <w:noProof/>
            </w:rPr>
          </w:pPr>
          <w:hyperlink w:anchor="_Toc411454313" w:history="1">
            <w:r w:rsidR="0010407C" w:rsidRPr="00F534A7">
              <w:rPr>
                <w:rStyle w:val="Hyperlink"/>
                <w:noProof/>
              </w:rPr>
              <w:t>1.1</w:t>
            </w:r>
            <w:r w:rsidR="0010407C">
              <w:rPr>
                <w:rFonts w:asciiTheme="minorHAnsi" w:hAnsiTheme="minorHAnsi"/>
                <w:noProof/>
              </w:rPr>
              <w:tab/>
            </w:r>
            <w:r w:rsidR="0010407C" w:rsidRPr="00F534A7">
              <w:rPr>
                <w:rStyle w:val="Hyperlink"/>
                <w:noProof/>
              </w:rPr>
              <w:t>Overview</w:t>
            </w:r>
            <w:r w:rsidR="0010407C">
              <w:rPr>
                <w:noProof/>
                <w:webHidden/>
              </w:rPr>
              <w:tab/>
            </w:r>
            <w:r w:rsidR="001639D2">
              <w:rPr>
                <w:noProof/>
                <w:webHidden/>
              </w:rPr>
              <w:fldChar w:fldCharType="begin"/>
            </w:r>
            <w:r w:rsidR="0010407C">
              <w:rPr>
                <w:noProof/>
                <w:webHidden/>
              </w:rPr>
              <w:instrText xml:space="preserve"> PAGEREF _Toc411454313 \h </w:instrText>
            </w:r>
            <w:r w:rsidR="001639D2">
              <w:rPr>
                <w:noProof/>
                <w:webHidden/>
              </w:rPr>
            </w:r>
            <w:r w:rsidR="001639D2">
              <w:rPr>
                <w:noProof/>
                <w:webHidden/>
              </w:rPr>
              <w:fldChar w:fldCharType="separate"/>
            </w:r>
            <w:r w:rsidR="00C9141F">
              <w:rPr>
                <w:noProof/>
                <w:webHidden/>
              </w:rPr>
              <w:t>4</w:t>
            </w:r>
            <w:r w:rsidR="001639D2">
              <w:rPr>
                <w:noProof/>
                <w:webHidden/>
              </w:rPr>
              <w:fldChar w:fldCharType="end"/>
            </w:r>
          </w:hyperlink>
        </w:p>
        <w:p w14:paraId="02CC2107" w14:textId="77777777" w:rsidR="0010407C" w:rsidRDefault="00E4052C">
          <w:pPr>
            <w:pStyle w:val="TOC2"/>
            <w:tabs>
              <w:tab w:val="left" w:pos="720"/>
              <w:tab w:val="right" w:leader="dot" w:pos="8290"/>
            </w:tabs>
            <w:rPr>
              <w:rFonts w:asciiTheme="minorHAnsi" w:hAnsiTheme="minorHAnsi"/>
              <w:noProof/>
            </w:rPr>
          </w:pPr>
          <w:hyperlink w:anchor="_Toc411454314" w:history="1">
            <w:r w:rsidR="0010407C" w:rsidRPr="00F534A7">
              <w:rPr>
                <w:rStyle w:val="Hyperlink"/>
                <w:noProof/>
              </w:rPr>
              <w:t>1.2</w:t>
            </w:r>
            <w:r w:rsidR="0010407C">
              <w:rPr>
                <w:rFonts w:asciiTheme="minorHAnsi" w:hAnsiTheme="minorHAnsi"/>
                <w:noProof/>
              </w:rPr>
              <w:tab/>
            </w:r>
            <w:r w:rsidR="0010407C" w:rsidRPr="00F534A7">
              <w:rPr>
                <w:rStyle w:val="Hyperlink"/>
                <w:noProof/>
              </w:rPr>
              <w:t>Objective of this document</w:t>
            </w:r>
            <w:r w:rsidR="0010407C">
              <w:rPr>
                <w:noProof/>
                <w:webHidden/>
              </w:rPr>
              <w:tab/>
            </w:r>
            <w:r w:rsidR="001639D2">
              <w:rPr>
                <w:noProof/>
                <w:webHidden/>
              </w:rPr>
              <w:fldChar w:fldCharType="begin"/>
            </w:r>
            <w:r w:rsidR="0010407C">
              <w:rPr>
                <w:noProof/>
                <w:webHidden/>
              </w:rPr>
              <w:instrText xml:space="preserve"> PAGEREF _Toc411454314 \h </w:instrText>
            </w:r>
            <w:r w:rsidR="001639D2">
              <w:rPr>
                <w:noProof/>
                <w:webHidden/>
              </w:rPr>
            </w:r>
            <w:r w:rsidR="001639D2">
              <w:rPr>
                <w:noProof/>
                <w:webHidden/>
              </w:rPr>
              <w:fldChar w:fldCharType="separate"/>
            </w:r>
            <w:r w:rsidR="00C9141F">
              <w:rPr>
                <w:noProof/>
                <w:webHidden/>
              </w:rPr>
              <w:t>4</w:t>
            </w:r>
            <w:r w:rsidR="001639D2">
              <w:rPr>
                <w:noProof/>
                <w:webHidden/>
              </w:rPr>
              <w:fldChar w:fldCharType="end"/>
            </w:r>
          </w:hyperlink>
        </w:p>
        <w:p w14:paraId="6C1BB96B" w14:textId="77777777" w:rsidR="0010407C" w:rsidRDefault="00E4052C">
          <w:pPr>
            <w:pStyle w:val="TOC2"/>
            <w:tabs>
              <w:tab w:val="left" w:pos="720"/>
              <w:tab w:val="right" w:leader="dot" w:pos="8290"/>
            </w:tabs>
            <w:rPr>
              <w:rFonts w:asciiTheme="minorHAnsi" w:hAnsiTheme="minorHAnsi"/>
              <w:noProof/>
            </w:rPr>
          </w:pPr>
          <w:hyperlink w:anchor="_Toc411454315" w:history="1">
            <w:r w:rsidR="0010407C" w:rsidRPr="00F534A7">
              <w:rPr>
                <w:rStyle w:val="Hyperlink"/>
                <w:noProof/>
              </w:rPr>
              <w:t>1.3</w:t>
            </w:r>
            <w:r w:rsidR="0010407C">
              <w:rPr>
                <w:rFonts w:asciiTheme="minorHAnsi" w:hAnsiTheme="minorHAnsi"/>
                <w:noProof/>
              </w:rPr>
              <w:tab/>
            </w:r>
            <w:r w:rsidR="0010407C" w:rsidRPr="00F534A7">
              <w:rPr>
                <w:rStyle w:val="Hyperlink"/>
                <w:noProof/>
              </w:rPr>
              <w:t>Key Assumptions</w:t>
            </w:r>
            <w:r w:rsidR="0010407C">
              <w:rPr>
                <w:noProof/>
                <w:webHidden/>
              </w:rPr>
              <w:tab/>
            </w:r>
            <w:r w:rsidR="001639D2">
              <w:rPr>
                <w:noProof/>
                <w:webHidden/>
              </w:rPr>
              <w:fldChar w:fldCharType="begin"/>
            </w:r>
            <w:r w:rsidR="0010407C">
              <w:rPr>
                <w:noProof/>
                <w:webHidden/>
              </w:rPr>
              <w:instrText xml:space="preserve"> PAGEREF _Toc411454315 \h </w:instrText>
            </w:r>
            <w:r w:rsidR="001639D2">
              <w:rPr>
                <w:noProof/>
                <w:webHidden/>
              </w:rPr>
            </w:r>
            <w:r w:rsidR="001639D2">
              <w:rPr>
                <w:noProof/>
                <w:webHidden/>
              </w:rPr>
              <w:fldChar w:fldCharType="separate"/>
            </w:r>
            <w:r w:rsidR="00C9141F">
              <w:rPr>
                <w:noProof/>
                <w:webHidden/>
              </w:rPr>
              <w:t>4</w:t>
            </w:r>
            <w:r w:rsidR="001639D2">
              <w:rPr>
                <w:noProof/>
                <w:webHidden/>
              </w:rPr>
              <w:fldChar w:fldCharType="end"/>
            </w:r>
          </w:hyperlink>
        </w:p>
        <w:p w14:paraId="7EA540B2" w14:textId="77777777" w:rsidR="0010407C" w:rsidRDefault="00E4052C">
          <w:pPr>
            <w:pStyle w:val="TOC2"/>
            <w:tabs>
              <w:tab w:val="left" w:pos="720"/>
              <w:tab w:val="right" w:leader="dot" w:pos="8290"/>
            </w:tabs>
            <w:rPr>
              <w:rFonts w:asciiTheme="minorHAnsi" w:hAnsiTheme="minorHAnsi"/>
              <w:noProof/>
            </w:rPr>
          </w:pPr>
          <w:hyperlink w:anchor="_Toc411454316" w:history="1">
            <w:r w:rsidR="0010407C" w:rsidRPr="00F534A7">
              <w:rPr>
                <w:rStyle w:val="Hyperlink"/>
                <w:noProof/>
              </w:rPr>
              <w:t>1.4</w:t>
            </w:r>
            <w:r w:rsidR="0010407C">
              <w:rPr>
                <w:rFonts w:asciiTheme="minorHAnsi" w:hAnsiTheme="minorHAnsi"/>
                <w:noProof/>
              </w:rPr>
              <w:tab/>
            </w:r>
            <w:r w:rsidR="0010407C" w:rsidRPr="00F534A7">
              <w:rPr>
                <w:rStyle w:val="Hyperlink"/>
                <w:noProof/>
              </w:rPr>
              <w:t>Open Issues</w:t>
            </w:r>
            <w:r w:rsidR="0010407C">
              <w:rPr>
                <w:noProof/>
                <w:webHidden/>
              </w:rPr>
              <w:tab/>
            </w:r>
            <w:r w:rsidR="001639D2">
              <w:rPr>
                <w:noProof/>
                <w:webHidden/>
              </w:rPr>
              <w:fldChar w:fldCharType="begin"/>
            </w:r>
            <w:r w:rsidR="0010407C">
              <w:rPr>
                <w:noProof/>
                <w:webHidden/>
              </w:rPr>
              <w:instrText xml:space="preserve"> PAGEREF _Toc411454316 \h </w:instrText>
            </w:r>
            <w:r w:rsidR="001639D2">
              <w:rPr>
                <w:noProof/>
                <w:webHidden/>
              </w:rPr>
            </w:r>
            <w:r w:rsidR="001639D2">
              <w:rPr>
                <w:noProof/>
                <w:webHidden/>
              </w:rPr>
              <w:fldChar w:fldCharType="separate"/>
            </w:r>
            <w:r w:rsidR="00C9141F">
              <w:rPr>
                <w:noProof/>
                <w:webHidden/>
              </w:rPr>
              <w:t>4</w:t>
            </w:r>
            <w:r w:rsidR="001639D2">
              <w:rPr>
                <w:noProof/>
                <w:webHidden/>
              </w:rPr>
              <w:fldChar w:fldCharType="end"/>
            </w:r>
          </w:hyperlink>
        </w:p>
        <w:p w14:paraId="24AFE321" w14:textId="77777777" w:rsidR="0010407C" w:rsidRDefault="00E4052C">
          <w:pPr>
            <w:pStyle w:val="TOC2"/>
            <w:tabs>
              <w:tab w:val="left" w:pos="720"/>
              <w:tab w:val="right" w:leader="dot" w:pos="8290"/>
            </w:tabs>
            <w:rPr>
              <w:rFonts w:asciiTheme="minorHAnsi" w:hAnsiTheme="minorHAnsi"/>
              <w:noProof/>
            </w:rPr>
          </w:pPr>
          <w:hyperlink w:anchor="_Toc411454317" w:history="1">
            <w:r w:rsidR="0010407C" w:rsidRPr="00F534A7">
              <w:rPr>
                <w:rStyle w:val="Hyperlink"/>
                <w:noProof/>
              </w:rPr>
              <w:t>1.5</w:t>
            </w:r>
            <w:r w:rsidR="0010407C">
              <w:rPr>
                <w:rFonts w:asciiTheme="minorHAnsi" w:hAnsiTheme="minorHAnsi"/>
                <w:noProof/>
              </w:rPr>
              <w:tab/>
            </w:r>
            <w:r w:rsidR="0010407C" w:rsidRPr="00F534A7">
              <w:rPr>
                <w:rStyle w:val="Hyperlink"/>
                <w:noProof/>
              </w:rPr>
              <w:t>Action Points</w:t>
            </w:r>
            <w:r w:rsidR="0010407C">
              <w:rPr>
                <w:noProof/>
                <w:webHidden/>
              </w:rPr>
              <w:tab/>
            </w:r>
            <w:r w:rsidR="001639D2">
              <w:rPr>
                <w:noProof/>
                <w:webHidden/>
              </w:rPr>
              <w:fldChar w:fldCharType="begin"/>
            </w:r>
            <w:r w:rsidR="0010407C">
              <w:rPr>
                <w:noProof/>
                <w:webHidden/>
              </w:rPr>
              <w:instrText xml:space="preserve"> PAGEREF _Toc411454317 \h </w:instrText>
            </w:r>
            <w:r w:rsidR="001639D2">
              <w:rPr>
                <w:noProof/>
                <w:webHidden/>
              </w:rPr>
            </w:r>
            <w:r w:rsidR="001639D2">
              <w:rPr>
                <w:noProof/>
                <w:webHidden/>
              </w:rPr>
              <w:fldChar w:fldCharType="separate"/>
            </w:r>
            <w:r w:rsidR="00C9141F">
              <w:rPr>
                <w:noProof/>
                <w:webHidden/>
              </w:rPr>
              <w:t>7</w:t>
            </w:r>
            <w:r w:rsidR="001639D2">
              <w:rPr>
                <w:noProof/>
                <w:webHidden/>
              </w:rPr>
              <w:fldChar w:fldCharType="end"/>
            </w:r>
          </w:hyperlink>
        </w:p>
        <w:p w14:paraId="0AA92336" w14:textId="77777777" w:rsidR="0010407C" w:rsidRDefault="00E4052C">
          <w:pPr>
            <w:pStyle w:val="TOC2"/>
            <w:tabs>
              <w:tab w:val="left" w:pos="720"/>
              <w:tab w:val="right" w:leader="dot" w:pos="8290"/>
            </w:tabs>
            <w:rPr>
              <w:rFonts w:asciiTheme="minorHAnsi" w:hAnsiTheme="minorHAnsi"/>
              <w:noProof/>
            </w:rPr>
          </w:pPr>
          <w:hyperlink w:anchor="_Toc411454318" w:history="1">
            <w:r w:rsidR="0010407C" w:rsidRPr="00F534A7">
              <w:rPr>
                <w:rStyle w:val="Hyperlink"/>
                <w:noProof/>
              </w:rPr>
              <w:t>1.6</w:t>
            </w:r>
            <w:r w:rsidR="0010407C">
              <w:rPr>
                <w:rFonts w:asciiTheme="minorHAnsi" w:hAnsiTheme="minorHAnsi"/>
                <w:noProof/>
              </w:rPr>
              <w:tab/>
            </w:r>
            <w:r w:rsidR="0010407C" w:rsidRPr="00F534A7">
              <w:rPr>
                <w:rStyle w:val="Hyperlink"/>
                <w:noProof/>
              </w:rPr>
              <w:t>Pending Items</w:t>
            </w:r>
            <w:r w:rsidR="0010407C">
              <w:rPr>
                <w:noProof/>
                <w:webHidden/>
              </w:rPr>
              <w:tab/>
            </w:r>
            <w:r w:rsidR="001639D2">
              <w:rPr>
                <w:noProof/>
                <w:webHidden/>
              </w:rPr>
              <w:fldChar w:fldCharType="begin"/>
            </w:r>
            <w:r w:rsidR="0010407C">
              <w:rPr>
                <w:noProof/>
                <w:webHidden/>
              </w:rPr>
              <w:instrText xml:space="preserve"> PAGEREF _Toc411454318 \h </w:instrText>
            </w:r>
            <w:r w:rsidR="001639D2">
              <w:rPr>
                <w:noProof/>
                <w:webHidden/>
              </w:rPr>
            </w:r>
            <w:r w:rsidR="001639D2">
              <w:rPr>
                <w:noProof/>
                <w:webHidden/>
              </w:rPr>
              <w:fldChar w:fldCharType="separate"/>
            </w:r>
            <w:r w:rsidR="00C9141F">
              <w:rPr>
                <w:noProof/>
                <w:webHidden/>
              </w:rPr>
              <w:t>7</w:t>
            </w:r>
            <w:r w:rsidR="001639D2">
              <w:rPr>
                <w:noProof/>
                <w:webHidden/>
              </w:rPr>
              <w:fldChar w:fldCharType="end"/>
            </w:r>
          </w:hyperlink>
        </w:p>
        <w:p w14:paraId="15B88744" w14:textId="77777777" w:rsidR="0010407C" w:rsidRDefault="00E4052C">
          <w:pPr>
            <w:pStyle w:val="TOC2"/>
            <w:tabs>
              <w:tab w:val="left" w:pos="720"/>
              <w:tab w:val="right" w:leader="dot" w:pos="8290"/>
            </w:tabs>
            <w:rPr>
              <w:rFonts w:asciiTheme="minorHAnsi" w:hAnsiTheme="minorHAnsi"/>
              <w:noProof/>
            </w:rPr>
          </w:pPr>
          <w:hyperlink w:anchor="_Toc411454319" w:history="1">
            <w:r w:rsidR="0010407C" w:rsidRPr="00F534A7">
              <w:rPr>
                <w:rStyle w:val="Hyperlink"/>
                <w:noProof/>
              </w:rPr>
              <w:t>1.7</w:t>
            </w:r>
            <w:r w:rsidR="0010407C">
              <w:rPr>
                <w:rFonts w:asciiTheme="minorHAnsi" w:hAnsiTheme="minorHAnsi"/>
                <w:noProof/>
              </w:rPr>
              <w:tab/>
            </w:r>
            <w:r w:rsidR="0010407C" w:rsidRPr="00F534A7">
              <w:rPr>
                <w:rStyle w:val="Hyperlink"/>
                <w:noProof/>
              </w:rPr>
              <w:t>Revisions</w:t>
            </w:r>
            <w:r w:rsidR="0010407C">
              <w:rPr>
                <w:noProof/>
                <w:webHidden/>
              </w:rPr>
              <w:tab/>
            </w:r>
            <w:r w:rsidR="001639D2">
              <w:rPr>
                <w:noProof/>
                <w:webHidden/>
              </w:rPr>
              <w:fldChar w:fldCharType="begin"/>
            </w:r>
            <w:r w:rsidR="0010407C">
              <w:rPr>
                <w:noProof/>
                <w:webHidden/>
              </w:rPr>
              <w:instrText xml:space="preserve"> PAGEREF _Toc411454319 \h </w:instrText>
            </w:r>
            <w:r w:rsidR="001639D2">
              <w:rPr>
                <w:noProof/>
                <w:webHidden/>
              </w:rPr>
            </w:r>
            <w:r w:rsidR="001639D2">
              <w:rPr>
                <w:noProof/>
                <w:webHidden/>
              </w:rPr>
              <w:fldChar w:fldCharType="separate"/>
            </w:r>
            <w:r w:rsidR="00C9141F">
              <w:rPr>
                <w:noProof/>
                <w:webHidden/>
              </w:rPr>
              <w:t>7</w:t>
            </w:r>
            <w:r w:rsidR="001639D2">
              <w:rPr>
                <w:noProof/>
                <w:webHidden/>
              </w:rPr>
              <w:fldChar w:fldCharType="end"/>
            </w:r>
          </w:hyperlink>
        </w:p>
        <w:p w14:paraId="6329FB77" w14:textId="77777777" w:rsidR="0010407C" w:rsidRDefault="00E4052C">
          <w:pPr>
            <w:pStyle w:val="TOC1"/>
            <w:rPr>
              <w:rFonts w:asciiTheme="minorHAnsi" w:hAnsiTheme="minorHAnsi"/>
              <w:b w:val="0"/>
              <w:noProof/>
              <w:color w:val="auto"/>
              <w:sz w:val="22"/>
              <w:szCs w:val="22"/>
            </w:rPr>
          </w:pPr>
          <w:hyperlink w:anchor="_Toc411454320" w:history="1">
            <w:r w:rsidR="0010407C" w:rsidRPr="00F534A7">
              <w:rPr>
                <w:rStyle w:val="Hyperlink"/>
                <w:noProof/>
              </w:rPr>
              <w:t>2</w:t>
            </w:r>
            <w:r w:rsidR="0010407C">
              <w:rPr>
                <w:rFonts w:asciiTheme="minorHAnsi" w:hAnsiTheme="minorHAnsi"/>
                <w:b w:val="0"/>
                <w:noProof/>
                <w:color w:val="auto"/>
                <w:sz w:val="22"/>
                <w:szCs w:val="22"/>
              </w:rPr>
              <w:tab/>
            </w:r>
            <w:r w:rsidR="0010407C" w:rsidRPr="00F534A7">
              <w:rPr>
                <w:rStyle w:val="Hyperlink"/>
                <w:noProof/>
              </w:rPr>
              <w:t>MA Service</w:t>
            </w:r>
            <w:r w:rsidR="0010407C">
              <w:rPr>
                <w:noProof/>
                <w:webHidden/>
              </w:rPr>
              <w:tab/>
            </w:r>
            <w:r w:rsidR="001639D2">
              <w:rPr>
                <w:noProof/>
                <w:webHidden/>
              </w:rPr>
              <w:fldChar w:fldCharType="begin"/>
            </w:r>
            <w:r w:rsidR="0010407C">
              <w:rPr>
                <w:noProof/>
                <w:webHidden/>
              </w:rPr>
              <w:instrText xml:space="preserve"> PAGEREF _Toc411454320 \h </w:instrText>
            </w:r>
            <w:r w:rsidR="001639D2">
              <w:rPr>
                <w:noProof/>
                <w:webHidden/>
              </w:rPr>
            </w:r>
            <w:r w:rsidR="001639D2">
              <w:rPr>
                <w:noProof/>
                <w:webHidden/>
              </w:rPr>
              <w:fldChar w:fldCharType="separate"/>
            </w:r>
            <w:r w:rsidR="00C9141F">
              <w:rPr>
                <w:noProof/>
                <w:webHidden/>
              </w:rPr>
              <w:t>9</w:t>
            </w:r>
            <w:r w:rsidR="001639D2">
              <w:rPr>
                <w:noProof/>
                <w:webHidden/>
              </w:rPr>
              <w:fldChar w:fldCharType="end"/>
            </w:r>
          </w:hyperlink>
        </w:p>
        <w:p w14:paraId="5CA0F42C" w14:textId="77777777" w:rsidR="0010407C" w:rsidRDefault="00E4052C">
          <w:pPr>
            <w:pStyle w:val="TOC2"/>
            <w:tabs>
              <w:tab w:val="left" w:pos="720"/>
              <w:tab w:val="right" w:leader="dot" w:pos="8290"/>
            </w:tabs>
            <w:rPr>
              <w:rFonts w:asciiTheme="minorHAnsi" w:hAnsiTheme="minorHAnsi"/>
              <w:noProof/>
            </w:rPr>
          </w:pPr>
          <w:hyperlink w:anchor="_Toc411454321" w:history="1">
            <w:r w:rsidR="0010407C" w:rsidRPr="00F534A7">
              <w:rPr>
                <w:rStyle w:val="Hyperlink"/>
                <w:noProof/>
              </w:rPr>
              <w:t>2.1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_Toc411454321 \h </w:instrText>
            </w:r>
            <w:r w:rsidR="001639D2">
              <w:rPr>
                <w:noProof/>
                <w:webHidden/>
              </w:rPr>
            </w:r>
            <w:r w:rsidR="001639D2">
              <w:rPr>
                <w:noProof/>
                <w:webHidden/>
              </w:rPr>
              <w:fldChar w:fldCharType="separate"/>
            </w:r>
            <w:r w:rsidR="00C9141F">
              <w:rPr>
                <w:noProof/>
                <w:webHidden/>
              </w:rPr>
              <w:t>9</w:t>
            </w:r>
            <w:r w:rsidR="001639D2">
              <w:rPr>
                <w:noProof/>
                <w:webHidden/>
              </w:rPr>
              <w:fldChar w:fldCharType="end"/>
            </w:r>
          </w:hyperlink>
        </w:p>
        <w:p w14:paraId="25C42410" w14:textId="77777777" w:rsidR="0010407C" w:rsidRDefault="00E4052C">
          <w:pPr>
            <w:pStyle w:val="TOC3"/>
            <w:tabs>
              <w:tab w:val="left" w:pos="960"/>
              <w:tab w:val="right" w:leader="dot" w:pos="8290"/>
            </w:tabs>
            <w:rPr>
              <w:rFonts w:asciiTheme="minorHAnsi" w:hAnsiTheme="minorHAnsi"/>
              <w:i w:val="0"/>
              <w:noProof/>
            </w:rPr>
          </w:pPr>
          <w:hyperlink w:anchor="_Toc411454322" w:history="1">
            <w:r w:rsidR="0010407C" w:rsidRPr="00F534A7">
              <w:rPr>
                <w:rStyle w:val="Hyperlink"/>
                <w:noProof/>
              </w:rPr>
              <w:t>2.1.1</w:t>
            </w:r>
            <w:r w:rsidR="0010407C">
              <w:rPr>
                <w:rFonts w:asciiTheme="minorHAnsi" w:hAnsiTheme="minorHAnsi"/>
                <w:i w:val="0"/>
                <w:noProof/>
              </w:rPr>
              <w:tab/>
            </w:r>
            <w:r w:rsidR="0010407C" w:rsidRPr="00F534A7">
              <w:rPr>
                <w:rStyle w:val="Hyperlink"/>
                <w:noProof/>
              </w:rPr>
              <w:t>FLW/Anonymous User Calls MA</w:t>
            </w:r>
            <w:r w:rsidR="0010407C">
              <w:rPr>
                <w:noProof/>
                <w:webHidden/>
              </w:rPr>
              <w:tab/>
            </w:r>
            <w:r w:rsidR="001639D2">
              <w:rPr>
                <w:noProof/>
                <w:webHidden/>
              </w:rPr>
              <w:fldChar w:fldCharType="begin"/>
            </w:r>
            <w:r w:rsidR="0010407C">
              <w:rPr>
                <w:noProof/>
                <w:webHidden/>
              </w:rPr>
              <w:instrText xml:space="preserve"> PAGEREF _Toc411454322 \h </w:instrText>
            </w:r>
            <w:r w:rsidR="001639D2">
              <w:rPr>
                <w:noProof/>
                <w:webHidden/>
              </w:rPr>
            </w:r>
            <w:r w:rsidR="001639D2">
              <w:rPr>
                <w:noProof/>
                <w:webHidden/>
              </w:rPr>
              <w:fldChar w:fldCharType="separate"/>
            </w:r>
            <w:r w:rsidR="00C9141F">
              <w:rPr>
                <w:noProof/>
                <w:webHidden/>
              </w:rPr>
              <w:t>9</w:t>
            </w:r>
            <w:r w:rsidR="001639D2">
              <w:rPr>
                <w:noProof/>
                <w:webHidden/>
              </w:rPr>
              <w:fldChar w:fldCharType="end"/>
            </w:r>
          </w:hyperlink>
        </w:p>
        <w:p w14:paraId="70A838C0" w14:textId="77777777" w:rsidR="0010407C" w:rsidRDefault="00E4052C">
          <w:pPr>
            <w:pStyle w:val="TOC3"/>
            <w:tabs>
              <w:tab w:val="left" w:pos="960"/>
              <w:tab w:val="right" w:leader="dot" w:pos="8290"/>
            </w:tabs>
            <w:rPr>
              <w:rFonts w:asciiTheme="minorHAnsi" w:hAnsiTheme="minorHAnsi"/>
              <w:i w:val="0"/>
              <w:noProof/>
            </w:rPr>
          </w:pPr>
          <w:hyperlink w:anchor="_Toc411454323" w:history="1">
            <w:r w:rsidR="0010407C" w:rsidRPr="00F534A7">
              <w:rPr>
                <w:rStyle w:val="Hyperlink"/>
                <w:noProof/>
              </w:rPr>
              <w:t>2.1.2</w:t>
            </w:r>
            <w:r w:rsidR="0010407C">
              <w:rPr>
                <w:rFonts w:asciiTheme="minorHAnsi" w:hAnsiTheme="minorHAnsi"/>
                <w:i w:val="0"/>
                <w:noProof/>
              </w:rPr>
              <w:tab/>
            </w:r>
            <w:r w:rsidR="0010407C" w:rsidRPr="00F534A7">
              <w:rPr>
                <w:rStyle w:val="Hyperlink"/>
                <w:noProof/>
              </w:rPr>
              <w:t>Sending a Message to a Subscriber</w:t>
            </w:r>
            <w:r w:rsidR="0010407C">
              <w:rPr>
                <w:noProof/>
                <w:webHidden/>
              </w:rPr>
              <w:tab/>
            </w:r>
            <w:r w:rsidR="001639D2">
              <w:rPr>
                <w:noProof/>
                <w:webHidden/>
              </w:rPr>
              <w:fldChar w:fldCharType="begin"/>
            </w:r>
            <w:r w:rsidR="0010407C">
              <w:rPr>
                <w:noProof/>
                <w:webHidden/>
              </w:rPr>
              <w:instrText xml:space="preserve"> PAGEREF _Toc411454323 \h </w:instrText>
            </w:r>
            <w:r w:rsidR="001639D2">
              <w:rPr>
                <w:noProof/>
                <w:webHidden/>
              </w:rPr>
            </w:r>
            <w:r w:rsidR="001639D2">
              <w:rPr>
                <w:noProof/>
                <w:webHidden/>
              </w:rPr>
              <w:fldChar w:fldCharType="separate"/>
            </w:r>
            <w:r w:rsidR="00C9141F">
              <w:rPr>
                <w:noProof/>
                <w:webHidden/>
              </w:rPr>
              <w:t>14</w:t>
            </w:r>
            <w:r w:rsidR="001639D2">
              <w:rPr>
                <w:noProof/>
                <w:webHidden/>
              </w:rPr>
              <w:fldChar w:fldCharType="end"/>
            </w:r>
          </w:hyperlink>
        </w:p>
        <w:p w14:paraId="00960DC6" w14:textId="77777777" w:rsidR="0010407C" w:rsidRDefault="00E4052C">
          <w:pPr>
            <w:pStyle w:val="TOC2"/>
            <w:tabs>
              <w:tab w:val="left" w:pos="720"/>
              <w:tab w:val="right" w:leader="dot" w:pos="8290"/>
            </w:tabs>
            <w:rPr>
              <w:rFonts w:asciiTheme="minorHAnsi" w:hAnsiTheme="minorHAnsi"/>
              <w:noProof/>
            </w:rPr>
          </w:pPr>
          <w:hyperlink w:anchor="_Toc411454324" w:history="1">
            <w:r w:rsidR="0010407C" w:rsidRPr="00F534A7">
              <w:rPr>
                <w:rStyle w:val="Hyperlink"/>
                <w:noProof/>
              </w:rPr>
              <w:t>2.2</w:t>
            </w:r>
            <w:r w:rsidR="0010407C">
              <w:rPr>
                <w:rFonts w:asciiTheme="minorHAnsi" w:hAnsiTheme="minorHAnsi"/>
                <w:noProof/>
              </w:rPr>
              <w:tab/>
            </w:r>
            <w:r w:rsidR="0010407C" w:rsidRPr="00F534A7">
              <w:rPr>
                <w:rStyle w:val="Hyperlink"/>
                <w:noProof/>
              </w:rPr>
              <w:t>APIs exposed by NMS_MoTech_MA (called by IVR system)</w:t>
            </w:r>
            <w:r w:rsidR="0010407C">
              <w:rPr>
                <w:noProof/>
                <w:webHidden/>
              </w:rPr>
              <w:tab/>
            </w:r>
            <w:r w:rsidR="001639D2">
              <w:rPr>
                <w:noProof/>
                <w:webHidden/>
              </w:rPr>
              <w:fldChar w:fldCharType="begin"/>
            </w:r>
            <w:r w:rsidR="0010407C">
              <w:rPr>
                <w:noProof/>
                <w:webHidden/>
              </w:rPr>
              <w:instrText xml:space="preserve"> PAGEREF _Toc411454324 \h </w:instrText>
            </w:r>
            <w:r w:rsidR="001639D2">
              <w:rPr>
                <w:noProof/>
                <w:webHidden/>
              </w:rPr>
            </w:r>
            <w:r w:rsidR="001639D2">
              <w:rPr>
                <w:noProof/>
                <w:webHidden/>
              </w:rPr>
              <w:fldChar w:fldCharType="separate"/>
            </w:r>
            <w:r w:rsidR="00C9141F">
              <w:rPr>
                <w:noProof/>
                <w:webHidden/>
              </w:rPr>
              <w:t>14</w:t>
            </w:r>
            <w:r w:rsidR="001639D2">
              <w:rPr>
                <w:noProof/>
                <w:webHidden/>
              </w:rPr>
              <w:fldChar w:fldCharType="end"/>
            </w:r>
          </w:hyperlink>
        </w:p>
        <w:p w14:paraId="179B0753" w14:textId="77777777" w:rsidR="0010407C" w:rsidRDefault="00E4052C">
          <w:pPr>
            <w:pStyle w:val="TOC3"/>
            <w:tabs>
              <w:tab w:val="left" w:pos="960"/>
              <w:tab w:val="right" w:leader="dot" w:pos="8290"/>
            </w:tabs>
            <w:rPr>
              <w:rFonts w:asciiTheme="minorHAnsi" w:hAnsiTheme="minorHAnsi"/>
              <w:i w:val="0"/>
              <w:noProof/>
            </w:rPr>
          </w:pPr>
          <w:hyperlink w:anchor="_Toc411454325" w:history="1">
            <w:r w:rsidR="0010407C" w:rsidRPr="00F534A7">
              <w:rPr>
                <w:rStyle w:val="Hyperlink"/>
                <w:noProof/>
              </w:rPr>
              <w:t>2.2.1</w:t>
            </w:r>
            <w:r w:rsidR="0010407C">
              <w:rPr>
                <w:rFonts w:asciiTheme="minorHAnsi" w:hAnsiTheme="minorHAnsi"/>
                <w:i w:val="0"/>
                <w:noProof/>
              </w:rPr>
              <w:tab/>
            </w:r>
            <w:r w:rsidR="0010407C" w:rsidRPr="00F534A7">
              <w:rPr>
                <w:rStyle w:val="Hyperlink"/>
                <w:noProof/>
              </w:rPr>
              <w:t>Get User</w:t>
            </w:r>
            <w:r w:rsidR="0010407C" w:rsidRPr="00F534A7">
              <w:rPr>
                <w:rStyle w:val="Hyperlink"/>
                <w:noProof/>
              </w:rPr>
              <w:t xml:space="preserve"> </w:t>
            </w:r>
            <w:r w:rsidR="0010407C" w:rsidRPr="00F534A7">
              <w:rPr>
                <w:rStyle w:val="Hyperlink"/>
                <w:noProof/>
              </w:rPr>
              <w:t>Details API</w:t>
            </w:r>
            <w:r w:rsidR="0010407C">
              <w:rPr>
                <w:noProof/>
                <w:webHidden/>
              </w:rPr>
              <w:tab/>
            </w:r>
            <w:r w:rsidR="001639D2">
              <w:rPr>
                <w:noProof/>
                <w:webHidden/>
              </w:rPr>
              <w:fldChar w:fldCharType="begin"/>
            </w:r>
            <w:r w:rsidR="0010407C">
              <w:rPr>
                <w:noProof/>
                <w:webHidden/>
              </w:rPr>
              <w:instrText xml:space="preserve"> PAGEREF _Toc411454325 \h </w:instrText>
            </w:r>
            <w:r w:rsidR="001639D2">
              <w:rPr>
                <w:noProof/>
                <w:webHidden/>
              </w:rPr>
            </w:r>
            <w:r w:rsidR="001639D2">
              <w:rPr>
                <w:noProof/>
                <w:webHidden/>
              </w:rPr>
              <w:fldChar w:fldCharType="separate"/>
            </w:r>
            <w:r w:rsidR="00C9141F">
              <w:rPr>
                <w:noProof/>
                <w:webHidden/>
              </w:rPr>
              <w:t>14</w:t>
            </w:r>
            <w:r w:rsidR="001639D2">
              <w:rPr>
                <w:noProof/>
                <w:webHidden/>
              </w:rPr>
              <w:fldChar w:fldCharType="end"/>
            </w:r>
          </w:hyperlink>
        </w:p>
        <w:p w14:paraId="3174BCF1" w14:textId="6E7A9FB9" w:rsidR="0010407C" w:rsidRDefault="00E4052C">
          <w:pPr>
            <w:pStyle w:val="TOC3"/>
            <w:tabs>
              <w:tab w:val="left" w:pos="960"/>
              <w:tab w:val="right" w:leader="dot" w:pos="8290"/>
            </w:tabs>
            <w:rPr>
              <w:rFonts w:asciiTheme="minorHAnsi" w:hAnsiTheme="minorHAnsi"/>
              <w:i w:val="0"/>
              <w:noProof/>
            </w:rPr>
          </w:pPr>
          <w:hyperlink w:anchor="_Toc411454326" w:history="1">
            <w:r w:rsidR="0010407C" w:rsidRPr="00F534A7">
              <w:rPr>
                <w:rStyle w:val="Hyperlink"/>
                <w:noProof/>
              </w:rPr>
              <w:t>2.2.2</w:t>
            </w:r>
            <w:r w:rsidR="0010407C">
              <w:rPr>
                <w:rFonts w:asciiTheme="minorHAnsi" w:hAnsiTheme="minorHAnsi"/>
                <w:i w:val="0"/>
                <w:noProof/>
              </w:rPr>
              <w:tab/>
            </w:r>
            <w:r w:rsidR="0010407C" w:rsidRPr="00F534A7">
              <w:rPr>
                <w:rStyle w:val="Hyperlink"/>
                <w:noProof/>
              </w:rPr>
              <w:t>Get MA Course API</w:t>
            </w:r>
            <w:r w:rsidR="0010407C">
              <w:rPr>
                <w:noProof/>
                <w:webHidden/>
              </w:rPr>
              <w:tab/>
            </w:r>
            <w:r w:rsidR="001639D2">
              <w:rPr>
                <w:noProof/>
                <w:webHidden/>
              </w:rPr>
              <w:fldChar w:fldCharType="begin"/>
            </w:r>
            <w:r w:rsidR="0010407C">
              <w:rPr>
                <w:noProof/>
                <w:webHidden/>
              </w:rPr>
              <w:instrText xml:space="preserve"> PAGEREF _Toc411454326 \h </w:instrText>
            </w:r>
            <w:r w:rsidR="001639D2">
              <w:rPr>
                <w:noProof/>
                <w:webHidden/>
              </w:rPr>
            </w:r>
            <w:r w:rsidR="001639D2">
              <w:rPr>
                <w:noProof/>
                <w:webHidden/>
              </w:rPr>
              <w:fldChar w:fldCharType="separate"/>
            </w:r>
            <w:r w:rsidR="00C9141F">
              <w:rPr>
                <w:noProof/>
                <w:webHidden/>
              </w:rPr>
              <w:t>18</w:t>
            </w:r>
            <w:r w:rsidR="001639D2">
              <w:rPr>
                <w:noProof/>
                <w:webHidden/>
              </w:rPr>
              <w:fldChar w:fldCharType="end"/>
            </w:r>
          </w:hyperlink>
        </w:p>
        <w:p w14:paraId="66813AF5" w14:textId="714E7327" w:rsidR="0010407C" w:rsidRDefault="00E4052C">
          <w:pPr>
            <w:pStyle w:val="TOC3"/>
            <w:tabs>
              <w:tab w:val="left" w:pos="960"/>
              <w:tab w:val="right" w:leader="dot" w:pos="8290"/>
            </w:tabs>
            <w:rPr>
              <w:rFonts w:asciiTheme="minorHAnsi" w:hAnsiTheme="minorHAnsi"/>
              <w:i w:val="0"/>
              <w:noProof/>
            </w:rPr>
          </w:pPr>
          <w:hyperlink w:anchor="_Toc411454327" w:history="1">
            <w:r w:rsidR="0010407C" w:rsidRPr="00F534A7">
              <w:rPr>
                <w:rStyle w:val="Hyperlink"/>
                <w:noProof/>
              </w:rPr>
              <w:t>2.2.3</w:t>
            </w:r>
            <w:r w:rsidR="0010407C">
              <w:rPr>
                <w:rFonts w:asciiTheme="minorHAnsi" w:hAnsiTheme="minorHAnsi"/>
                <w:i w:val="0"/>
                <w:noProof/>
              </w:rPr>
              <w:tab/>
            </w:r>
            <w:r w:rsidR="0010407C" w:rsidRPr="00F534A7">
              <w:rPr>
                <w:rStyle w:val="Hyperlink"/>
                <w:noProof/>
              </w:rPr>
              <w:t>Get MA Course Version API</w:t>
            </w:r>
            <w:r w:rsidR="0010407C">
              <w:rPr>
                <w:noProof/>
                <w:webHidden/>
              </w:rPr>
              <w:tab/>
            </w:r>
            <w:r w:rsidR="001639D2">
              <w:rPr>
                <w:noProof/>
                <w:webHidden/>
              </w:rPr>
              <w:fldChar w:fldCharType="begin"/>
            </w:r>
            <w:r w:rsidR="0010407C">
              <w:rPr>
                <w:noProof/>
                <w:webHidden/>
              </w:rPr>
              <w:instrText xml:space="preserve"> PAGEREF _Toc411454327 \h </w:instrText>
            </w:r>
            <w:r w:rsidR="001639D2">
              <w:rPr>
                <w:noProof/>
                <w:webHidden/>
              </w:rPr>
            </w:r>
            <w:r w:rsidR="001639D2">
              <w:rPr>
                <w:noProof/>
                <w:webHidden/>
              </w:rPr>
              <w:fldChar w:fldCharType="separate"/>
            </w:r>
            <w:r w:rsidR="00C9141F">
              <w:rPr>
                <w:noProof/>
                <w:webHidden/>
              </w:rPr>
              <w:t>24</w:t>
            </w:r>
            <w:r w:rsidR="001639D2">
              <w:rPr>
                <w:noProof/>
                <w:webHidden/>
              </w:rPr>
              <w:fldChar w:fldCharType="end"/>
            </w:r>
          </w:hyperlink>
        </w:p>
        <w:p w14:paraId="06BFC38E" w14:textId="69A499D3" w:rsidR="0010407C" w:rsidRDefault="00E4052C">
          <w:pPr>
            <w:pStyle w:val="TOC3"/>
            <w:tabs>
              <w:tab w:val="left" w:pos="960"/>
              <w:tab w:val="right" w:leader="dot" w:pos="8290"/>
            </w:tabs>
            <w:rPr>
              <w:rFonts w:asciiTheme="minorHAnsi" w:hAnsiTheme="minorHAnsi"/>
              <w:i w:val="0"/>
              <w:noProof/>
            </w:rPr>
          </w:pPr>
          <w:hyperlink w:anchor="_Toc411454328" w:history="1">
            <w:r w:rsidR="0010407C" w:rsidRPr="00F534A7">
              <w:rPr>
                <w:rStyle w:val="Hyperlink"/>
                <w:noProof/>
              </w:rPr>
              <w:t>2.2.4</w:t>
            </w:r>
            <w:r w:rsidR="0010407C">
              <w:rPr>
                <w:rFonts w:asciiTheme="minorHAnsi" w:hAnsiTheme="minorHAnsi"/>
                <w:i w:val="0"/>
                <w:noProof/>
              </w:rPr>
              <w:tab/>
            </w:r>
            <w:r w:rsidR="0010407C" w:rsidRPr="00F534A7">
              <w:rPr>
                <w:rStyle w:val="Hyperlink"/>
                <w:noProof/>
              </w:rPr>
              <w:t>Get Bookmark with Score API</w:t>
            </w:r>
            <w:r w:rsidR="0010407C">
              <w:rPr>
                <w:noProof/>
                <w:webHidden/>
              </w:rPr>
              <w:tab/>
            </w:r>
            <w:r w:rsidR="001639D2">
              <w:rPr>
                <w:noProof/>
                <w:webHidden/>
              </w:rPr>
              <w:fldChar w:fldCharType="begin"/>
            </w:r>
            <w:r w:rsidR="0010407C">
              <w:rPr>
                <w:noProof/>
                <w:webHidden/>
              </w:rPr>
              <w:instrText xml:space="preserve"> PAGEREF _Toc411454328 \h </w:instrText>
            </w:r>
            <w:r w:rsidR="001639D2">
              <w:rPr>
                <w:noProof/>
                <w:webHidden/>
              </w:rPr>
            </w:r>
            <w:r w:rsidR="001639D2">
              <w:rPr>
                <w:noProof/>
                <w:webHidden/>
              </w:rPr>
              <w:fldChar w:fldCharType="separate"/>
            </w:r>
            <w:r w:rsidR="00C9141F">
              <w:rPr>
                <w:noProof/>
                <w:webHidden/>
              </w:rPr>
              <w:t>25</w:t>
            </w:r>
            <w:r w:rsidR="001639D2">
              <w:rPr>
                <w:noProof/>
                <w:webHidden/>
              </w:rPr>
              <w:fldChar w:fldCharType="end"/>
            </w:r>
          </w:hyperlink>
        </w:p>
        <w:p w14:paraId="05BDC1A8" w14:textId="77777777" w:rsidR="0010407C" w:rsidRDefault="00E4052C">
          <w:pPr>
            <w:pStyle w:val="TOC3"/>
            <w:tabs>
              <w:tab w:val="left" w:pos="960"/>
              <w:tab w:val="right" w:leader="dot" w:pos="8290"/>
            </w:tabs>
            <w:rPr>
              <w:rFonts w:asciiTheme="minorHAnsi" w:hAnsiTheme="minorHAnsi"/>
              <w:i w:val="0"/>
              <w:noProof/>
            </w:rPr>
          </w:pPr>
          <w:hyperlink w:anchor="_Toc411454329" w:history="1">
            <w:r w:rsidR="0010407C" w:rsidRPr="00F534A7">
              <w:rPr>
                <w:rStyle w:val="Hyperlink"/>
                <w:noProof/>
              </w:rPr>
              <w:t>2.2.5</w:t>
            </w:r>
            <w:r w:rsidR="0010407C">
              <w:rPr>
                <w:rFonts w:asciiTheme="minorHAnsi" w:hAnsiTheme="minorHAnsi"/>
                <w:i w:val="0"/>
                <w:noProof/>
              </w:rPr>
              <w:tab/>
            </w:r>
            <w:r w:rsidR="0010407C" w:rsidRPr="00F534A7">
              <w:rPr>
                <w:rStyle w:val="Hyperlink"/>
                <w:noProof/>
              </w:rPr>
              <w:t>Save Bookmark with Score API</w:t>
            </w:r>
            <w:r w:rsidR="0010407C">
              <w:rPr>
                <w:noProof/>
                <w:webHidden/>
              </w:rPr>
              <w:tab/>
            </w:r>
            <w:r w:rsidR="001639D2">
              <w:rPr>
                <w:noProof/>
                <w:webHidden/>
              </w:rPr>
              <w:fldChar w:fldCharType="begin"/>
            </w:r>
            <w:r w:rsidR="0010407C">
              <w:rPr>
                <w:noProof/>
                <w:webHidden/>
              </w:rPr>
              <w:instrText xml:space="preserve"> PAGEREF _Toc411454329 \h </w:instrText>
            </w:r>
            <w:r w:rsidR="001639D2">
              <w:rPr>
                <w:noProof/>
                <w:webHidden/>
              </w:rPr>
            </w:r>
            <w:r w:rsidR="001639D2">
              <w:rPr>
                <w:noProof/>
                <w:webHidden/>
              </w:rPr>
              <w:fldChar w:fldCharType="separate"/>
            </w:r>
            <w:r w:rsidR="00C9141F">
              <w:rPr>
                <w:noProof/>
                <w:webHidden/>
              </w:rPr>
              <w:t>26</w:t>
            </w:r>
            <w:r w:rsidR="001639D2">
              <w:rPr>
                <w:noProof/>
                <w:webHidden/>
              </w:rPr>
              <w:fldChar w:fldCharType="end"/>
            </w:r>
          </w:hyperlink>
        </w:p>
        <w:p w14:paraId="5BBAFDCE" w14:textId="6AAE1AD4" w:rsidR="0010407C" w:rsidRDefault="00E4052C">
          <w:pPr>
            <w:pStyle w:val="TOC3"/>
            <w:tabs>
              <w:tab w:val="left" w:pos="960"/>
              <w:tab w:val="right" w:leader="dot" w:pos="8290"/>
            </w:tabs>
            <w:rPr>
              <w:rFonts w:asciiTheme="minorHAnsi" w:hAnsiTheme="minorHAnsi"/>
              <w:i w:val="0"/>
              <w:noProof/>
            </w:rPr>
          </w:pPr>
          <w:hyperlink w:anchor="_Toc411454330" w:history="1">
            <w:r w:rsidR="0010407C" w:rsidRPr="00F534A7">
              <w:rPr>
                <w:rStyle w:val="Hyperlink"/>
                <w:noProof/>
              </w:rPr>
              <w:t>2.2.6</w:t>
            </w:r>
            <w:r w:rsidR="0010407C">
              <w:rPr>
                <w:rFonts w:asciiTheme="minorHAnsi" w:hAnsiTheme="minorHAnsi"/>
                <w:i w:val="0"/>
                <w:noProof/>
              </w:rPr>
              <w:tab/>
            </w:r>
            <w:r w:rsidR="0010407C" w:rsidRPr="00F534A7">
              <w:rPr>
                <w:rStyle w:val="Hyperlink"/>
                <w:noProof/>
              </w:rPr>
              <w:t>Save CallDetails API</w:t>
            </w:r>
            <w:r w:rsidR="0010407C">
              <w:rPr>
                <w:noProof/>
                <w:webHidden/>
              </w:rPr>
              <w:tab/>
            </w:r>
            <w:r w:rsidR="001639D2">
              <w:rPr>
                <w:noProof/>
                <w:webHidden/>
              </w:rPr>
              <w:fldChar w:fldCharType="begin"/>
            </w:r>
            <w:r w:rsidR="0010407C">
              <w:rPr>
                <w:noProof/>
                <w:webHidden/>
              </w:rPr>
              <w:instrText xml:space="preserve"> PAGEREF _Toc411454330 \h </w:instrText>
            </w:r>
            <w:r w:rsidR="001639D2">
              <w:rPr>
                <w:noProof/>
                <w:webHidden/>
              </w:rPr>
            </w:r>
            <w:r w:rsidR="001639D2">
              <w:rPr>
                <w:noProof/>
                <w:webHidden/>
              </w:rPr>
              <w:fldChar w:fldCharType="separate"/>
            </w:r>
            <w:r w:rsidR="00C9141F">
              <w:rPr>
                <w:noProof/>
                <w:webHidden/>
              </w:rPr>
              <w:t>29</w:t>
            </w:r>
            <w:r w:rsidR="001639D2">
              <w:rPr>
                <w:noProof/>
                <w:webHidden/>
              </w:rPr>
              <w:fldChar w:fldCharType="end"/>
            </w:r>
          </w:hyperlink>
        </w:p>
        <w:p w14:paraId="2FA7B562" w14:textId="3448156D" w:rsidR="0010407C" w:rsidRDefault="00E4052C">
          <w:pPr>
            <w:pStyle w:val="TOC3"/>
            <w:tabs>
              <w:tab w:val="left" w:pos="960"/>
              <w:tab w:val="right" w:leader="dot" w:pos="8290"/>
            </w:tabs>
            <w:rPr>
              <w:rFonts w:asciiTheme="minorHAnsi" w:hAnsiTheme="minorHAnsi"/>
              <w:i w:val="0"/>
              <w:noProof/>
            </w:rPr>
          </w:pPr>
          <w:hyperlink w:anchor="_Toc411454331" w:history="1">
            <w:r w:rsidR="0010407C" w:rsidRPr="00F534A7">
              <w:rPr>
                <w:rStyle w:val="Hyperlink"/>
                <w:noProof/>
              </w:rPr>
              <w:t>2.2.7</w:t>
            </w:r>
            <w:r w:rsidR="0010407C">
              <w:rPr>
                <w:rFonts w:asciiTheme="minorHAnsi" w:hAnsiTheme="minorHAnsi"/>
                <w:i w:val="0"/>
                <w:noProof/>
              </w:rPr>
              <w:tab/>
            </w:r>
            <w:r w:rsidR="0010407C" w:rsidRPr="00F534A7">
              <w:rPr>
                <w:rStyle w:val="Hyperlink"/>
                <w:noProof/>
              </w:rPr>
              <w:t>Set User Language Location Code API</w:t>
            </w:r>
            <w:r w:rsidR="0010407C">
              <w:rPr>
                <w:noProof/>
                <w:webHidden/>
              </w:rPr>
              <w:tab/>
            </w:r>
            <w:r w:rsidR="001639D2">
              <w:rPr>
                <w:noProof/>
                <w:webHidden/>
              </w:rPr>
              <w:fldChar w:fldCharType="begin"/>
            </w:r>
            <w:r w:rsidR="0010407C">
              <w:rPr>
                <w:noProof/>
                <w:webHidden/>
              </w:rPr>
              <w:instrText xml:space="preserve"> PAGEREF _Toc411454331 \h </w:instrText>
            </w:r>
            <w:r w:rsidR="001639D2">
              <w:rPr>
                <w:noProof/>
                <w:webHidden/>
              </w:rPr>
            </w:r>
            <w:r w:rsidR="001639D2">
              <w:rPr>
                <w:noProof/>
                <w:webHidden/>
              </w:rPr>
              <w:fldChar w:fldCharType="separate"/>
            </w:r>
            <w:r w:rsidR="00C9141F">
              <w:rPr>
                <w:noProof/>
                <w:webHidden/>
              </w:rPr>
              <w:t>32</w:t>
            </w:r>
            <w:r w:rsidR="001639D2">
              <w:rPr>
                <w:noProof/>
                <w:webHidden/>
              </w:rPr>
              <w:fldChar w:fldCharType="end"/>
            </w:r>
          </w:hyperlink>
        </w:p>
        <w:p w14:paraId="4FE63982" w14:textId="4C6ACB57" w:rsidR="0010407C" w:rsidRDefault="00E4052C">
          <w:pPr>
            <w:pStyle w:val="TOC3"/>
            <w:tabs>
              <w:tab w:val="left" w:pos="960"/>
              <w:tab w:val="right" w:leader="dot" w:pos="8290"/>
            </w:tabs>
            <w:rPr>
              <w:rFonts w:asciiTheme="minorHAnsi" w:hAnsiTheme="minorHAnsi"/>
              <w:i w:val="0"/>
              <w:noProof/>
            </w:rPr>
          </w:pPr>
          <w:hyperlink w:anchor="_Toc411454332" w:history="1">
            <w:r w:rsidR="0010407C" w:rsidRPr="00F534A7">
              <w:rPr>
                <w:rStyle w:val="Hyperlink"/>
                <w:noProof/>
              </w:rPr>
              <w:t>2.2.8</w:t>
            </w:r>
            <w:r w:rsidR="0010407C">
              <w:rPr>
                <w:rFonts w:asciiTheme="minorHAnsi" w:hAnsiTheme="minorHAnsi"/>
                <w:i w:val="0"/>
                <w:noProof/>
              </w:rPr>
              <w:tab/>
            </w:r>
            <w:r w:rsidR="0010407C" w:rsidRPr="00F534A7">
              <w:rPr>
                <w:rStyle w:val="Hyperlink"/>
                <w:noProof/>
              </w:rPr>
              <w:t>Delivery Notification API</w:t>
            </w:r>
            <w:r w:rsidR="0010407C">
              <w:rPr>
                <w:noProof/>
                <w:webHidden/>
              </w:rPr>
              <w:tab/>
            </w:r>
            <w:r w:rsidR="001639D2">
              <w:rPr>
                <w:noProof/>
                <w:webHidden/>
              </w:rPr>
              <w:fldChar w:fldCharType="begin"/>
            </w:r>
            <w:r w:rsidR="0010407C">
              <w:rPr>
                <w:noProof/>
                <w:webHidden/>
              </w:rPr>
              <w:instrText xml:space="preserve"> PAGEREF _Toc411454332 \h </w:instrText>
            </w:r>
            <w:r w:rsidR="001639D2">
              <w:rPr>
                <w:noProof/>
                <w:webHidden/>
              </w:rPr>
            </w:r>
            <w:r w:rsidR="001639D2">
              <w:rPr>
                <w:noProof/>
                <w:webHidden/>
              </w:rPr>
              <w:fldChar w:fldCharType="separate"/>
            </w:r>
            <w:r w:rsidR="00C9141F">
              <w:rPr>
                <w:noProof/>
                <w:webHidden/>
              </w:rPr>
              <w:t>34</w:t>
            </w:r>
            <w:r w:rsidR="001639D2">
              <w:rPr>
                <w:noProof/>
                <w:webHidden/>
              </w:rPr>
              <w:fldChar w:fldCharType="end"/>
            </w:r>
          </w:hyperlink>
        </w:p>
        <w:p w14:paraId="4E38FFF3" w14:textId="3807B328" w:rsidR="0010407C" w:rsidRDefault="00E4052C">
          <w:pPr>
            <w:pStyle w:val="TOC2"/>
            <w:tabs>
              <w:tab w:val="left" w:pos="720"/>
              <w:tab w:val="right" w:leader="dot" w:pos="8290"/>
            </w:tabs>
            <w:rPr>
              <w:rFonts w:asciiTheme="minorHAnsi" w:hAnsiTheme="minorHAnsi"/>
              <w:noProof/>
            </w:rPr>
          </w:pPr>
          <w:hyperlink w:anchor="_Toc411454333" w:history="1">
            <w:r w:rsidR="0010407C" w:rsidRPr="00F534A7">
              <w:rPr>
                <w:rStyle w:val="Hyperlink"/>
                <w:noProof/>
              </w:rPr>
              <w:t>2.3</w:t>
            </w:r>
            <w:r w:rsidR="0010407C">
              <w:rPr>
                <w:rFonts w:asciiTheme="minorHAnsi" w:hAnsiTheme="minorHAnsi"/>
                <w:noProof/>
              </w:rPr>
              <w:tab/>
            </w:r>
            <w:r w:rsidR="0010407C" w:rsidRPr="00F534A7">
              <w:rPr>
                <w:rStyle w:val="Hyperlink"/>
                <w:noProof/>
              </w:rPr>
              <w:t>APIs exposed by IVR to be called by NMS_MoTech_MA</w:t>
            </w:r>
            <w:r w:rsidR="0010407C">
              <w:rPr>
                <w:noProof/>
                <w:webHidden/>
              </w:rPr>
              <w:tab/>
            </w:r>
            <w:r w:rsidR="001639D2">
              <w:rPr>
                <w:noProof/>
                <w:webHidden/>
              </w:rPr>
              <w:fldChar w:fldCharType="begin"/>
            </w:r>
            <w:r w:rsidR="0010407C">
              <w:rPr>
                <w:noProof/>
                <w:webHidden/>
              </w:rPr>
              <w:instrText xml:space="preserve"> PAGEREF _Toc411454333 \h </w:instrText>
            </w:r>
            <w:r w:rsidR="001639D2">
              <w:rPr>
                <w:noProof/>
                <w:webHidden/>
              </w:rPr>
            </w:r>
            <w:r w:rsidR="001639D2">
              <w:rPr>
                <w:noProof/>
                <w:webHidden/>
              </w:rPr>
              <w:fldChar w:fldCharType="separate"/>
            </w:r>
            <w:r w:rsidR="00C9141F">
              <w:rPr>
                <w:noProof/>
                <w:webHidden/>
              </w:rPr>
              <w:t>36</w:t>
            </w:r>
            <w:r w:rsidR="001639D2">
              <w:rPr>
                <w:noProof/>
                <w:webHidden/>
              </w:rPr>
              <w:fldChar w:fldCharType="end"/>
            </w:r>
          </w:hyperlink>
        </w:p>
        <w:p w14:paraId="7BBFF14E" w14:textId="1A70C440" w:rsidR="0010407C" w:rsidRDefault="00E4052C">
          <w:pPr>
            <w:pStyle w:val="TOC3"/>
            <w:tabs>
              <w:tab w:val="left" w:pos="960"/>
              <w:tab w:val="right" w:leader="dot" w:pos="8290"/>
            </w:tabs>
            <w:rPr>
              <w:rFonts w:asciiTheme="minorHAnsi" w:hAnsiTheme="minorHAnsi"/>
              <w:i w:val="0"/>
              <w:noProof/>
            </w:rPr>
          </w:pPr>
          <w:hyperlink w:anchor="_Toc411454334" w:history="1">
            <w:r w:rsidR="0010407C" w:rsidRPr="00F534A7">
              <w:rPr>
                <w:rStyle w:val="Hyperlink"/>
                <w:noProof/>
              </w:rPr>
              <w:t>2.3.1</w:t>
            </w:r>
            <w:r w:rsidR="0010407C">
              <w:rPr>
                <w:rFonts w:asciiTheme="minorHAnsi" w:hAnsiTheme="minorHAnsi"/>
                <w:i w:val="0"/>
                <w:noProof/>
              </w:rPr>
              <w:tab/>
            </w:r>
            <w:r w:rsidR="0010407C" w:rsidRPr="00F534A7">
              <w:rPr>
                <w:rStyle w:val="Hyperlink"/>
                <w:noProof/>
              </w:rPr>
              <w:t>Send Sms API</w:t>
            </w:r>
            <w:r w:rsidR="0010407C">
              <w:rPr>
                <w:noProof/>
                <w:webHidden/>
              </w:rPr>
              <w:tab/>
            </w:r>
            <w:r w:rsidR="001639D2">
              <w:rPr>
                <w:noProof/>
                <w:webHidden/>
              </w:rPr>
              <w:fldChar w:fldCharType="begin"/>
            </w:r>
            <w:r w:rsidR="0010407C">
              <w:rPr>
                <w:noProof/>
                <w:webHidden/>
              </w:rPr>
              <w:instrText xml:space="preserve"> PAGEREF _Toc411454334 \h </w:instrText>
            </w:r>
            <w:r w:rsidR="001639D2">
              <w:rPr>
                <w:noProof/>
                <w:webHidden/>
              </w:rPr>
            </w:r>
            <w:r w:rsidR="001639D2">
              <w:rPr>
                <w:noProof/>
                <w:webHidden/>
              </w:rPr>
              <w:fldChar w:fldCharType="separate"/>
            </w:r>
            <w:r w:rsidR="00C9141F">
              <w:rPr>
                <w:noProof/>
                <w:webHidden/>
              </w:rPr>
              <w:t>36</w:t>
            </w:r>
            <w:r w:rsidR="001639D2">
              <w:rPr>
                <w:noProof/>
                <w:webHidden/>
              </w:rPr>
              <w:fldChar w:fldCharType="end"/>
            </w:r>
          </w:hyperlink>
        </w:p>
        <w:p w14:paraId="0D9929FC" w14:textId="73257FFF" w:rsidR="0010407C" w:rsidRDefault="00E4052C">
          <w:pPr>
            <w:pStyle w:val="TOC2"/>
            <w:tabs>
              <w:tab w:val="left" w:pos="720"/>
              <w:tab w:val="right" w:leader="dot" w:pos="8290"/>
            </w:tabs>
            <w:rPr>
              <w:rFonts w:asciiTheme="minorHAnsi" w:hAnsiTheme="minorHAnsi"/>
              <w:noProof/>
            </w:rPr>
          </w:pPr>
          <w:hyperlink w:anchor="_Toc411454335" w:history="1">
            <w:r w:rsidR="0010407C" w:rsidRPr="00F534A7">
              <w:rPr>
                <w:rStyle w:val="Hyperlink"/>
                <w:noProof/>
              </w:rPr>
              <w:t>2.4</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_Toc411454335 \h </w:instrText>
            </w:r>
            <w:r w:rsidR="001639D2">
              <w:rPr>
                <w:noProof/>
                <w:webHidden/>
              </w:rPr>
            </w:r>
            <w:r w:rsidR="001639D2">
              <w:rPr>
                <w:noProof/>
                <w:webHidden/>
              </w:rPr>
              <w:fldChar w:fldCharType="separate"/>
            </w:r>
            <w:r w:rsidR="00C9141F">
              <w:rPr>
                <w:noProof/>
                <w:webHidden/>
              </w:rPr>
              <w:t>39</w:t>
            </w:r>
            <w:r w:rsidR="001639D2">
              <w:rPr>
                <w:noProof/>
                <w:webHidden/>
              </w:rPr>
              <w:fldChar w:fldCharType="end"/>
            </w:r>
          </w:hyperlink>
        </w:p>
        <w:p w14:paraId="47EC6AB5" w14:textId="00AC550C" w:rsidR="0010407C" w:rsidRDefault="00E4052C">
          <w:pPr>
            <w:pStyle w:val="TOC3"/>
            <w:tabs>
              <w:tab w:val="left" w:pos="960"/>
              <w:tab w:val="right" w:leader="dot" w:pos="8290"/>
            </w:tabs>
            <w:rPr>
              <w:rFonts w:asciiTheme="minorHAnsi" w:hAnsiTheme="minorHAnsi"/>
              <w:i w:val="0"/>
              <w:noProof/>
            </w:rPr>
          </w:pPr>
          <w:hyperlink w:anchor="_Toc411454367" w:history="1">
            <w:r w:rsidR="0010407C" w:rsidRPr="00F534A7">
              <w:rPr>
                <w:rStyle w:val="Hyperlink"/>
                <w:noProof/>
              </w:rPr>
              <w:t>2.4.1</w:t>
            </w:r>
            <w:r w:rsidR="0010407C">
              <w:rPr>
                <w:rFonts w:asciiTheme="minorHAnsi" w:hAnsiTheme="minorHAnsi"/>
                <w:i w:val="0"/>
                <w:noProof/>
              </w:rPr>
              <w:tab/>
            </w:r>
            <w:r w:rsidR="0010407C" w:rsidRPr="00F534A7">
              <w:rPr>
                <w:rStyle w:val="Hyperlink"/>
                <w:noProof/>
              </w:rPr>
              <w:t>Send SMS API – Error Codes</w:t>
            </w:r>
            <w:r w:rsidR="0010407C">
              <w:rPr>
                <w:noProof/>
                <w:webHidden/>
              </w:rPr>
              <w:tab/>
            </w:r>
            <w:r w:rsidR="001639D2">
              <w:rPr>
                <w:noProof/>
                <w:webHidden/>
              </w:rPr>
              <w:fldChar w:fldCharType="begin"/>
            </w:r>
            <w:r w:rsidR="0010407C">
              <w:rPr>
                <w:noProof/>
                <w:webHidden/>
              </w:rPr>
              <w:instrText xml:space="preserve"> PAGEREF _Toc411454367 \h </w:instrText>
            </w:r>
            <w:r w:rsidR="001639D2">
              <w:rPr>
                <w:noProof/>
                <w:webHidden/>
              </w:rPr>
            </w:r>
            <w:r w:rsidR="001639D2">
              <w:rPr>
                <w:noProof/>
                <w:webHidden/>
              </w:rPr>
              <w:fldChar w:fldCharType="separate"/>
            </w:r>
            <w:r w:rsidR="00C9141F">
              <w:rPr>
                <w:noProof/>
                <w:webHidden/>
              </w:rPr>
              <w:t>39</w:t>
            </w:r>
            <w:r w:rsidR="001639D2">
              <w:rPr>
                <w:noProof/>
                <w:webHidden/>
              </w:rPr>
              <w:fldChar w:fldCharType="end"/>
            </w:r>
          </w:hyperlink>
        </w:p>
        <w:p w14:paraId="53C68A81" w14:textId="6E476720" w:rsidR="0010407C" w:rsidRDefault="00E4052C">
          <w:pPr>
            <w:pStyle w:val="TOC3"/>
            <w:tabs>
              <w:tab w:val="left" w:pos="960"/>
              <w:tab w:val="right" w:leader="dot" w:pos="8290"/>
            </w:tabs>
            <w:rPr>
              <w:rFonts w:asciiTheme="minorHAnsi" w:hAnsiTheme="minorHAnsi"/>
              <w:i w:val="0"/>
              <w:noProof/>
            </w:rPr>
          </w:pPr>
          <w:hyperlink w:anchor="_Toc411454368" w:history="1">
            <w:r w:rsidR="0010407C" w:rsidRPr="00F534A7">
              <w:rPr>
                <w:rStyle w:val="Hyperlink"/>
                <w:noProof/>
              </w:rPr>
              <w:t>2.4.2</w:t>
            </w:r>
            <w:r w:rsidR="0010407C">
              <w:rPr>
                <w:rFonts w:asciiTheme="minorHAnsi" w:hAnsiTheme="minorHAnsi"/>
                <w:i w:val="0"/>
                <w:noProof/>
              </w:rPr>
              <w:tab/>
            </w:r>
            <w:r w:rsidR="0010407C" w:rsidRPr="00F534A7">
              <w:rPr>
                <w:rStyle w:val="Hyperlink"/>
                <w:noProof/>
              </w:rPr>
              <w:t>SMS Delivery Status</w:t>
            </w:r>
            <w:r w:rsidR="0010407C">
              <w:rPr>
                <w:noProof/>
                <w:webHidden/>
              </w:rPr>
              <w:tab/>
            </w:r>
            <w:r w:rsidR="001639D2">
              <w:rPr>
                <w:noProof/>
                <w:webHidden/>
              </w:rPr>
              <w:fldChar w:fldCharType="begin"/>
            </w:r>
            <w:r w:rsidR="0010407C">
              <w:rPr>
                <w:noProof/>
                <w:webHidden/>
              </w:rPr>
              <w:instrText xml:space="preserve"> PAGEREF _Toc411454368 \h </w:instrText>
            </w:r>
            <w:r w:rsidR="001639D2">
              <w:rPr>
                <w:noProof/>
                <w:webHidden/>
              </w:rPr>
            </w:r>
            <w:r w:rsidR="001639D2">
              <w:rPr>
                <w:noProof/>
                <w:webHidden/>
              </w:rPr>
              <w:fldChar w:fldCharType="separate"/>
            </w:r>
            <w:r w:rsidR="00C9141F">
              <w:rPr>
                <w:noProof/>
                <w:webHidden/>
              </w:rPr>
              <w:t>40</w:t>
            </w:r>
            <w:r w:rsidR="001639D2">
              <w:rPr>
                <w:noProof/>
                <w:webHidden/>
              </w:rPr>
              <w:fldChar w:fldCharType="end"/>
            </w:r>
          </w:hyperlink>
        </w:p>
        <w:p w14:paraId="02BC4E29" w14:textId="444C388D" w:rsidR="0010407C" w:rsidRDefault="00E4052C">
          <w:pPr>
            <w:pStyle w:val="TOC1"/>
            <w:rPr>
              <w:rFonts w:asciiTheme="minorHAnsi" w:hAnsiTheme="minorHAnsi"/>
              <w:b w:val="0"/>
              <w:noProof/>
              <w:color w:val="auto"/>
              <w:sz w:val="22"/>
              <w:szCs w:val="22"/>
            </w:rPr>
          </w:pPr>
          <w:hyperlink w:anchor="_Toc411454369" w:history="1">
            <w:r w:rsidR="0010407C" w:rsidRPr="00F534A7">
              <w:rPr>
                <w:rStyle w:val="Hyperlink"/>
                <w:noProof/>
              </w:rPr>
              <w:t>3</w:t>
            </w:r>
            <w:r w:rsidR="0010407C">
              <w:rPr>
                <w:rFonts w:asciiTheme="minorHAnsi" w:hAnsiTheme="minorHAnsi"/>
                <w:b w:val="0"/>
                <w:noProof/>
                <w:color w:val="auto"/>
                <w:sz w:val="22"/>
                <w:szCs w:val="22"/>
              </w:rPr>
              <w:tab/>
            </w:r>
            <w:r w:rsidR="0010407C" w:rsidRPr="00F534A7">
              <w:rPr>
                <w:rStyle w:val="Hyperlink"/>
                <w:noProof/>
              </w:rPr>
              <w:t>MK Service</w:t>
            </w:r>
            <w:r w:rsidR="0010407C">
              <w:rPr>
                <w:noProof/>
                <w:webHidden/>
              </w:rPr>
              <w:tab/>
            </w:r>
            <w:r w:rsidR="001639D2">
              <w:rPr>
                <w:noProof/>
                <w:webHidden/>
              </w:rPr>
              <w:fldChar w:fldCharType="begin"/>
            </w:r>
            <w:r w:rsidR="0010407C">
              <w:rPr>
                <w:noProof/>
                <w:webHidden/>
              </w:rPr>
              <w:instrText xml:space="preserve"> PAGEREF _Toc411454369 \h </w:instrText>
            </w:r>
            <w:r w:rsidR="001639D2">
              <w:rPr>
                <w:noProof/>
                <w:webHidden/>
              </w:rPr>
            </w:r>
            <w:r w:rsidR="001639D2">
              <w:rPr>
                <w:noProof/>
                <w:webHidden/>
              </w:rPr>
              <w:fldChar w:fldCharType="separate"/>
            </w:r>
            <w:r w:rsidR="00C9141F">
              <w:rPr>
                <w:noProof/>
                <w:webHidden/>
              </w:rPr>
              <w:t>40</w:t>
            </w:r>
            <w:r w:rsidR="001639D2">
              <w:rPr>
                <w:noProof/>
                <w:webHidden/>
              </w:rPr>
              <w:fldChar w:fldCharType="end"/>
            </w:r>
          </w:hyperlink>
        </w:p>
        <w:p w14:paraId="0D0F1F77" w14:textId="3B225D41" w:rsidR="0010407C" w:rsidRDefault="00E4052C">
          <w:pPr>
            <w:pStyle w:val="TOC2"/>
            <w:tabs>
              <w:tab w:val="left" w:pos="720"/>
              <w:tab w:val="right" w:leader="dot" w:pos="8290"/>
            </w:tabs>
            <w:rPr>
              <w:rFonts w:asciiTheme="minorHAnsi" w:hAnsiTheme="minorHAnsi"/>
              <w:noProof/>
            </w:rPr>
          </w:pPr>
          <w:hyperlink w:anchor="_Toc411454370" w:history="1">
            <w:r w:rsidR="0010407C" w:rsidRPr="00F534A7">
              <w:rPr>
                <w:rStyle w:val="Hyperlink"/>
                <w:noProof/>
              </w:rPr>
              <w:t>3.1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_Toc411454370 \h </w:instrText>
            </w:r>
            <w:r w:rsidR="001639D2">
              <w:rPr>
                <w:noProof/>
                <w:webHidden/>
              </w:rPr>
            </w:r>
            <w:r w:rsidR="001639D2">
              <w:rPr>
                <w:noProof/>
                <w:webHidden/>
              </w:rPr>
              <w:fldChar w:fldCharType="separate"/>
            </w:r>
            <w:r w:rsidR="00C9141F">
              <w:rPr>
                <w:noProof/>
                <w:webHidden/>
              </w:rPr>
              <w:t>40</w:t>
            </w:r>
            <w:r w:rsidR="001639D2">
              <w:rPr>
                <w:noProof/>
                <w:webHidden/>
              </w:rPr>
              <w:fldChar w:fldCharType="end"/>
            </w:r>
          </w:hyperlink>
        </w:p>
        <w:p w14:paraId="1836BDED" w14:textId="30604CE6" w:rsidR="0010407C" w:rsidRDefault="00E4052C">
          <w:pPr>
            <w:pStyle w:val="TOC3"/>
            <w:tabs>
              <w:tab w:val="left" w:pos="960"/>
              <w:tab w:val="right" w:leader="dot" w:pos="8290"/>
            </w:tabs>
            <w:rPr>
              <w:rFonts w:asciiTheme="minorHAnsi" w:hAnsiTheme="minorHAnsi"/>
              <w:i w:val="0"/>
              <w:noProof/>
            </w:rPr>
          </w:pPr>
          <w:hyperlink w:anchor="_Toc411454371" w:history="1">
            <w:r w:rsidR="0010407C" w:rsidRPr="00F534A7">
              <w:rPr>
                <w:rStyle w:val="Hyperlink"/>
                <w:noProof/>
              </w:rPr>
              <w:t>3.1.1</w:t>
            </w:r>
            <w:r w:rsidR="0010407C">
              <w:rPr>
                <w:rFonts w:asciiTheme="minorHAnsi" w:hAnsiTheme="minorHAnsi"/>
                <w:i w:val="0"/>
                <w:noProof/>
              </w:rPr>
              <w:tab/>
            </w:r>
            <w:r w:rsidR="0010407C" w:rsidRPr="00F534A7">
              <w:rPr>
                <w:rStyle w:val="Hyperlink"/>
                <w:noProof/>
              </w:rPr>
              <w:t>FLW/Anonymous user Calls MK Service</w:t>
            </w:r>
            <w:r w:rsidR="0010407C">
              <w:rPr>
                <w:noProof/>
                <w:webHidden/>
              </w:rPr>
              <w:tab/>
            </w:r>
            <w:r w:rsidR="001639D2">
              <w:rPr>
                <w:noProof/>
                <w:webHidden/>
              </w:rPr>
              <w:fldChar w:fldCharType="begin"/>
            </w:r>
            <w:r w:rsidR="0010407C">
              <w:rPr>
                <w:noProof/>
                <w:webHidden/>
              </w:rPr>
              <w:instrText xml:space="preserve"> PAGEREF _Toc411454371 \h </w:instrText>
            </w:r>
            <w:r w:rsidR="001639D2">
              <w:rPr>
                <w:noProof/>
                <w:webHidden/>
              </w:rPr>
            </w:r>
            <w:r w:rsidR="001639D2">
              <w:rPr>
                <w:noProof/>
                <w:webHidden/>
              </w:rPr>
              <w:fldChar w:fldCharType="separate"/>
            </w:r>
            <w:r w:rsidR="00C9141F">
              <w:rPr>
                <w:noProof/>
                <w:webHidden/>
              </w:rPr>
              <w:t>40</w:t>
            </w:r>
            <w:r w:rsidR="001639D2">
              <w:rPr>
                <w:noProof/>
                <w:webHidden/>
              </w:rPr>
              <w:fldChar w:fldCharType="end"/>
            </w:r>
          </w:hyperlink>
        </w:p>
        <w:p w14:paraId="0720DF38" w14:textId="7972D590" w:rsidR="0010407C" w:rsidRDefault="00E4052C">
          <w:pPr>
            <w:pStyle w:val="TOC2"/>
            <w:tabs>
              <w:tab w:val="left" w:pos="720"/>
              <w:tab w:val="right" w:leader="dot" w:pos="8290"/>
            </w:tabs>
            <w:rPr>
              <w:rFonts w:asciiTheme="minorHAnsi" w:hAnsiTheme="minorHAnsi"/>
              <w:noProof/>
            </w:rPr>
          </w:pPr>
          <w:hyperlink w:anchor="_Toc411454372" w:history="1">
            <w:r w:rsidR="0010407C" w:rsidRPr="00F534A7">
              <w:rPr>
                <w:rStyle w:val="Hyperlink"/>
                <w:noProof/>
              </w:rPr>
              <w:t>3.2</w:t>
            </w:r>
            <w:r w:rsidR="0010407C">
              <w:rPr>
                <w:rFonts w:asciiTheme="minorHAnsi" w:hAnsiTheme="minorHAnsi"/>
                <w:noProof/>
              </w:rPr>
              <w:tab/>
            </w:r>
            <w:r w:rsidR="0010407C" w:rsidRPr="00F534A7">
              <w:rPr>
                <w:rStyle w:val="Hyperlink"/>
                <w:noProof/>
              </w:rPr>
              <w:t>APIs exposed by NMS_MoTech_MK (called by IVR System)</w:t>
            </w:r>
            <w:r w:rsidR="0010407C">
              <w:rPr>
                <w:noProof/>
                <w:webHidden/>
              </w:rPr>
              <w:tab/>
            </w:r>
            <w:r w:rsidR="001639D2">
              <w:rPr>
                <w:noProof/>
                <w:webHidden/>
              </w:rPr>
              <w:fldChar w:fldCharType="begin"/>
            </w:r>
            <w:r w:rsidR="0010407C">
              <w:rPr>
                <w:noProof/>
                <w:webHidden/>
              </w:rPr>
              <w:instrText xml:space="preserve"> PAGEREF _Toc411454372 \h </w:instrText>
            </w:r>
            <w:r w:rsidR="001639D2">
              <w:rPr>
                <w:noProof/>
                <w:webHidden/>
              </w:rPr>
            </w:r>
            <w:r w:rsidR="001639D2">
              <w:rPr>
                <w:noProof/>
                <w:webHidden/>
              </w:rPr>
              <w:fldChar w:fldCharType="separate"/>
            </w:r>
            <w:r w:rsidR="00C9141F">
              <w:rPr>
                <w:noProof/>
                <w:webHidden/>
              </w:rPr>
              <w:t>43</w:t>
            </w:r>
            <w:r w:rsidR="001639D2">
              <w:rPr>
                <w:noProof/>
                <w:webHidden/>
              </w:rPr>
              <w:fldChar w:fldCharType="end"/>
            </w:r>
          </w:hyperlink>
        </w:p>
        <w:p w14:paraId="13201F6E" w14:textId="4577F67D" w:rsidR="0010407C" w:rsidRDefault="00E4052C">
          <w:pPr>
            <w:pStyle w:val="TOC3"/>
            <w:tabs>
              <w:tab w:val="left" w:pos="960"/>
              <w:tab w:val="right" w:leader="dot" w:pos="8290"/>
            </w:tabs>
            <w:rPr>
              <w:rFonts w:asciiTheme="minorHAnsi" w:hAnsiTheme="minorHAnsi"/>
              <w:i w:val="0"/>
              <w:noProof/>
            </w:rPr>
          </w:pPr>
          <w:hyperlink w:anchor="_Toc411454373" w:history="1">
            <w:r w:rsidR="0010407C" w:rsidRPr="00F534A7">
              <w:rPr>
                <w:rStyle w:val="Hyperlink"/>
                <w:noProof/>
              </w:rPr>
              <w:t>3.2.1</w:t>
            </w:r>
            <w:r w:rsidR="0010407C">
              <w:rPr>
                <w:rFonts w:asciiTheme="minorHAnsi" w:hAnsiTheme="minorHAnsi"/>
                <w:i w:val="0"/>
                <w:noProof/>
              </w:rPr>
              <w:tab/>
            </w:r>
            <w:r w:rsidR="0010407C" w:rsidRPr="00F534A7">
              <w:rPr>
                <w:rStyle w:val="Hyperlink"/>
                <w:noProof/>
              </w:rPr>
              <w:t>Get User Details API</w:t>
            </w:r>
            <w:r w:rsidR="0010407C">
              <w:rPr>
                <w:noProof/>
                <w:webHidden/>
              </w:rPr>
              <w:tab/>
            </w:r>
            <w:r w:rsidR="001639D2">
              <w:rPr>
                <w:noProof/>
                <w:webHidden/>
              </w:rPr>
              <w:fldChar w:fldCharType="begin"/>
            </w:r>
            <w:r w:rsidR="0010407C">
              <w:rPr>
                <w:noProof/>
                <w:webHidden/>
              </w:rPr>
              <w:instrText xml:space="preserve"> PAGEREF _Toc411454373 \h </w:instrText>
            </w:r>
            <w:r w:rsidR="001639D2">
              <w:rPr>
                <w:noProof/>
                <w:webHidden/>
              </w:rPr>
            </w:r>
            <w:r w:rsidR="001639D2">
              <w:rPr>
                <w:noProof/>
                <w:webHidden/>
              </w:rPr>
              <w:fldChar w:fldCharType="separate"/>
            </w:r>
            <w:r w:rsidR="00C9141F">
              <w:rPr>
                <w:noProof/>
                <w:webHidden/>
              </w:rPr>
              <w:t>43</w:t>
            </w:r>
            <w:r w:rsidR="001639D2">
              <w:rPr>
                <w:noProof/>
                <w:webHidden/>
              </w:rPr>
              <w:fldChar w:fldCharType="end"/>
            </w:r>
          </w:hyperlink>
        </w:p>
        <w:p w14:paraId="52628402" w14:textId="2637F8F2" w:rsidR="0010407C" w:rsidRDefault="00E4052C">
          <w:pPr>
            <w:pStyle w:val="TOC3"/>
            <w:tabs>
              <w:tab w:val="left" w:pos="960"/>
              <w:tab w:val="right" w:leader="dot" w:pos="8290"/>
            </w:tabs>
            <w:rPr>
              <w:rFonts w:asciiTheme="minorHAnsi" w:hAnsiTheme="minorHAnsi"/>
              <w:i w:val="0"/>
              <w:noProof/>
            </w:rPr>
          </w:pPr>
          <w:hyperlink w:anchor="_Toc411454374" w:history="1">
            <w:r w:rsidR="0010407C" w:rsidRPr="00F534A7">
              <w:rPr>
                <w:rStyle w:val="Hyperlink"/>
                <w:noProof/>
              </w:rPr>
              <w:t>3.2.2</w:t>
            </w:r>
            <w:r w:rsidR="0010407C">
              <w:rPr>
                <w:rFonts w:asciiTheme="minorHAnsi" w:hAnsiTheme="minorHAnsi"/>
                <w:i w:val="0"/>
                <w:noProof/>
              </w:rPr>
              <w:tab/>
            </w:r>
            <w:r w:rsidR="0010407C" w:rsidRPr="00F534A7">
              <w:rPr>
                <w:rStyle w:val="Hyperlink"/>
                <w:noProof/>
              </w:rPr>
              <w:t>Save Call Details API</w:t>
            </w:r>
            <w:r w:rsidR="0010407C">
              <w:rPr>
                <w:noProof/>
                <w:webHidden/>
              </w:rPr>
              <w:tab/>
            </w:r>
            <w:r w:rsidR="001639D2">
              <w:rPr>
                <w:noProof/>
                <w:webHidden/>
              </w:rPr>
              <w:fldChar w:fldCharType="begin"/>
            </w:r>
            <w:r w:rsidR="0010407C">
              <w:rPr>
                <w:noProof/>
                <w:webHidden/>
              </w:rPr>
              <w:instrText xml:space="preserve"> PAGEREF _Toc411454374 \h </w:instrText>
            </w:r>
            <w:r w:rsidR="001639D2">
              <w:rPr>
                <w:noProof/>
                <w:webHidden/>
              </w:rPr>
            </w:r>
            <w:r w:rsidR="001639D2">
              <w:rPr>
                <w:noProof/>
                <w:webHidden/>
              </w:rPr>
              <w:fldChar w:fldCharType="separate"/>
            </w:r>
            <w:r w:rsidR="00C9141F">
              <w:rPr>
                <w:noProof/>
                <w:webHidden/>
              </w:rPr>
              <w:t>46</w:t>
            </w:r>
            <w:r w:rsidR="001639D2">
              <w:rPr>
                <w:noProof/>
                <w:webHidden/>
              </w:rPr>
              <w:fldChar w:fldCharType="end"/>
            </w:r>
          </w:hyperlink>
        </w:p>
        <w:p w14:paraId="286F1609" w14:textId="4C562618" w:rsidR="0010407C" w:rsidRDefault="00E4052C">
          <w:pPr>
            <w:pStyle w:val="TOC3"/>
            <w:tabs>
              <w:tab w:val="left" w:pos="960"/>
              <w:tab w:val="right" w:leader="dot" w:pos="8290"/>
            </w:tabs>
            <w:rPr>
              <w:rFonts w:asciiTheme="minorHAnsi" w:hAnsiTheme="minorHAnsi"/>
              <w:i w:val="0"/>
              <w:noProof/>
            </w:rPr>
          </w:pPr>
          <w:hyperlink w:anchor="_Toc411454375" w:history="1">
            <w:r w:rsidR="0010407C" w:rsidRPr="00F534A7">
              <w:rPr>
                <w:rStyle w:val="Hyperlink"/>
                <w:noProof/>
              </w:rPr>
              <w:t>3.2.3</w:t>
            </w:r>
            <w:r w:rsidR="0010407C">
              <w:rPr>
                <w:rFonts w:asciiTheme="minorHAnsi" w:hAnsiTheme="minorHAnsi"/>
                <w:i w:val="0"/>
                <w:noProof/>
              </w:rPr>
              <w:tab/>
            </w:r>
            <w:r w:rsidR="0010407C" w:rsidRPr="00F534A7">
              <w:rPr>
                <w:rStyle w:val="Hyperlink"/>
                <w:noProof/>
              </w:rPr>
              <w:t>Set User Language Location Code API</w:t>
            </w:r>
            <w:r w:rsidR="0010407C">
              <w:rPr>
                <w:noProof/>
                <w:webHidden/>
              </w:rPr>
              <w:tab/>
            </w:r>
            <w:r w:rsidR="001639D2">
              <w:rPr>
                <w:noProof/>
                <w:webHidden/>
              </w:rPr>
              <w:fldChar w:fldCharType="begin"/>
            </w:r>
            <w:r w:rsidR="0010407C">
              <w:rPr>
                <w:noProof/>
                <w:webHidden/>
              </w:rPr>
              <w:instrText xml:space="preserve"> PAGEREF _Toc411454375 \h </w:instrText>
            </w:r>
            <w:r w:rsidR="001639D2">
              <w:rPr>
                <w:noProof/>
                <w:webHidden/>
              </w:rPr>
            </w:r>
            <w:r w:rsidR="001639D2">
              <w:rPr>
                <w:noProof/>
                <w:webHidden/>
              </w:rPr>
              <w:fldChar w:fldCharType="separate"/>
            </w:r>
            <w:r w:rsidR="00C9141F">
              <w:rPr>
                <w:noProof/>
                <w:webHidden/>
              </w:rPr>
              <w:t>49</w:t>
            </w:r>
            <w:r w:rsidR="001639D2">
              <w:rPr>
                <w:noProof/>
                <w:webHidden/>
              </w:rPr>
              <w:fldChar w:fldCharType="end"/>
            </w:r>
          </w:hyperlink>
        </w:p>
        <w:p w14:paraId="48AD1636" w14:textId="200039D1" w:rsidR="0010407C" w:rsidRDefault="00E4052C">
          <w:pPr>
            <w:pStyle w:val="TOC2"/>
            <w:tabs>
              <w:tab w:val="left" w:pos="720"/>
              <w:tab w:val="right" w:leader="dot" w:pos="8290"/>
            </w:tabs>
            <w:rPr>
              <w:rFonts w:asciiTheme="minorHAnsi" w:hAnsiTheme="minorHAnsi"/>
              <w:noProof/>
            </w:rPr>
          </w:pPr>
          <w:hyperlink w:anchor="_Toc411454376" w:history="1">
            <w:r w:rsidR="0010407C" w:rsidRPr="00F534A7">
              <w:rPr>
                <w:rStyle w:val="Hyperlink"/>
                <w:noProof/>
              </w:rPr>
              <w:t>3.3</w:t>
            </w:r>
            <w:r w:rsidR="0010407C">
              <w:rPr>
                <w:rFonts w:asciiTheme="minorHAnsi" w:hAnsiTheme="minorHAnsi"/>
                <w:noProof/>
              </w:rPr>
              <w:tab/>
            </w:r>
            <w:r w:rsidR="0010407C" w:rsidRPr="00F534A7">
              <w:rPr>
                <w:rStyle w:val="Hyperlink"/>
                <w:noProof/>
              </w:rPr>
              <w:t>APIs exposed by IVR to be called by NMS_MoTech_MK</w:t>
            </w:r>
            <w:r w:rsidR="0010407C">
              <w:rPr>
                <w:noProof/>
                <w:webHidden/>
              </w:rPr>
              <w:tab/>
            </w:r>
            <w:r w:rsidR="001639D2">
              <w:rPr>
                <w:noProof/>
                <w:webHidden/>
              </w:rPr>
              <w:fldChar w:fldCharType="begin"/>
            </w:r>
            <w:r w:rsidR="0010407C">
              <w:rPr>
                <w:noProof/>
                <w:webHidden/>
              </w:rPr>
              <w:instrText xml:space="preserve"> PAGEREF _Toc411454376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hyperlink>
        </w:p>
        <w:p w14:paraId="3339DF46" w14:textId="43B6CB43" w:rsidR="0010407C" w:rsidRDefault="00E4052C">
          <w:pPr>
            <w:pStyle w:val="TOC2"/>
            <w:tabs>
              <w:tab w:val="left" w:pos="720"/>
              <w:tab w:val="right" w:leader="dot" w:pos="8290"/>
            </w:tabs>
            <w:rPr>
              <w:rFonts w:asciiTheme="minorHAnsi" w:hAnsiTheme="minorHAnsi"/>
              <w:noProof/>
            </w:rPr>
          </w:pPr>
          <w:hyperlink w:anchor="_Toc411454377" w:history="1">
            <w:r w:rsidR="0010407C" w:rsidRPr="00F534A7">
              <w:rPr>
                <w:rStyle w:val="Hyperlink"/>
                <w:noProof/>
              </w:rPr>
              <w:t>3.4</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_Toc411454377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hyperlink>
        </w:p>
        <w:p w14:paraId="4E37491C" w14:textId="56A095FE" w:rsidR="0010407C" w:rsidRDefault="00E4052C">
          <w:pPr>
            <w:pStyle w:val="TOC1"/>
            <w:rPr>
              <w:rFonts w:asciiTheme="minorHAnsi" w:hAnsiTheme="minorHAnsi"/>
              <w:b w:val="0"/>
              <w:noProof/>
              <w:color w:val="auto"/>
              <w:sz w:val="22"/>
              <w:szCs w:val="22"/>
            </w:rPr>
          </w:pPr>
          <w:hyperlink w:anchor="_Toc411454378" w:history="1">
            <w:r w:rsidR="0010407C" w:rsidRPr="00F534A7">
              <w:rPr>
                <w:rStyle w:val="Hyperlink"/>
                <w:noProof/>
              </w:rPr>
              <w:t>4</w:t>
            </w:r>
            <w:r w:rsidR="0010407C">
              <w:rPr>
                <w:rFonts w:asciiTheme="minorHAnsi" w:hAnsiTheme="minorHAnsi"/>
                <w:b w:val="0"/>
                <w:noProof/>
                <w:color w:val="auto"/>
                <w:sz w:val="22"/>
                <w:szCs w:val="22"/>
              </w:rPr>
              <w:tab/>
            </w:r>
            <w:r w:rsidR="0010407C" w:rsidRPr="00F534A7">
              <w:rPr>
                <w:rStyle w:val="Hyperlink"/>
                <w:noProof/>
              </w:rPr>
              <w:t>Kilkari Service</w:t>
            </w:r>
            <w:r w:rsidR="0010407C">
              <w:rPr>
                <w:noProof/>
                <w:webHidden/>
              </w:rPr>
              <w:tab/>
            </w:r>
            <w:r w:rsidR="001639D2">
              <w:rPr>
                <w:noProof/>
                <w:webHidden/>
              </w:rPr>
              <w:fldChar w:fldCharType="begin"/>
            </w:r>
            <w:r w:rsidR="0010407C">
              <w:rPr>
                <w:noProof/>
                <w:webHidden/>
              </w:rPr>
              <w:instrText xml:space="preserve"> PAGEREF _Toc411454378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hyperlink>
        </w:p>
        <w:p w14:paraId="39FC985B" w14:textId="69A70424" w:rsidR="0010407C" w:rsidRDefault="00E4052C">
          <w:pPr>
            <w:pStyle w:val="TOC2"/>
            <w:tabs>
              <w:tab w:val="left" w:pos="720"/>
              <w:tab w:val="right" w:leader="dot" w:pos="8290"/>
            </w:tabs>
            <w:rPr>
              <w:rFonts w:asciiTheme="minorHAnsi" w:hAnsiTheme="minorHAnsi"/>
              <w:noProof/>
            </w:rPr>
          </w:pPr>
          <w:hyperlink w:anchor="_Toc411454379" w:history="1">
            <w:r w:rsidR="0010407C" w:rsidRPr="00F534A7">
              <w:rPr>
                <w:rStyle w:val="Hyperlink"/>
                <w:noProof/>
              </w:rPr>
              <w:t>4.1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_Toc411454379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hyperlink>
        </w:p>
        <w:p w14:paraId="2A6DA517" w14:textId="4756D53C" w:rsidR="0010407C" w:rsidRDefault="00E4052C">
          <w:pPr>
            <w:pStyle w:val="TOC3"/>
            <w:tabs>
              <w:tab w:val="left" w:pos="960"/>
              <w:tab w:val="right" w:leader="dot" w:pos="8290"/>
            </w:tabs>
            <w:rPr>
              <w:rFonts w:asciiTheme="minorHAnsi" w:hAnsiTheme="minorHAnsi"/>
              <w:i w:val="0"/>
              <w:noProof/>
            </w:rPr>
          </w:pPr>
          <w:hyperlink w:anchor="_Toc411454380" w:history="1">
            <w:r w:rsidR="0010407C" w:rsidRPr="00F534A7">
              <w:rPr>
                <w:rStyle w:val="Hyperlink"/>
                <w:noProof/>
              </w:rPr>
              <w:t>4.1.1</w:t>
            </w:r>
            <w:r w:rsidR="0010407C">
              <w:rPr>
                <w:rFonts w:asciiTheme="minorHAnsi" w:hAnsiTheme="minorHAnsi"/>
                <w:i w:val="0"/>
                <w:noProof/>
              </w:rPr>
              <w:tab/>
            </w:r>
            <w:r w:rsidR="0010407C" w:rsidRPr="00F534A7">
              <w:rPr>
                <w:rStyle w:val="Hyperlink"/>
                <w:noProof/>
              </w:rPr>
              <w:t>Language and Location Determination</w:t>
            </w:r>
            <w:r w:rsidR="0010407C">
              <w:rPr>
                <w:noProof/>
                <w:webHidden/>
              </w:rPr>
              <w:tab/>
            </w:r>
            <w:r w:rsidR="001639D2">
              <w:rPr>
                <w:noProof/>
                <w:webHidden/>
              </w:rPr>
              <w:fldChar w:fldCharType="begin"/>
            </w:r>
            <w:r w:rsidR="0010407C">
              <w:rPr>
                <w:noProof/>
                <w:webHidden/>
              </w:rPr>
              <w:instrText xml:space="preserve"> PAGEREF _Toc411454380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hyperlink>
        </w:p>
        <w:p w14:paraId="4B632884" w14:textId="693F37CF" w:rsidR="0010407C" w:rsidRDefault="00E4052C">
          <w:pPr>
            <w:pStyle w:val="TOC3"/>
            <w:tabs>
              <w:tab w:val="left" w:pos="960"/>
              <w:tab w:val="right" w:leader="dot" w:pos="8290"/>
            </w:tabs>
            <w:rPr>
              <w:rFonts w:asciiTheme="minorHAnsi" w:hAnsiTheme="minorHAnsi"/>
              <w:i w:val="0"/>
              <w:noProof/>
            </w:rPr>
          </w:pPr>
          <w:hyperlink w:anchor="_Toc411454381" w:history="1">
            <w:r w:rsidR="0010407C" w:rsidRPr="00F534A7">
              <w:rPr>
                <w:rStyle w:val="Hyperlink"/>
                <w:noProof/>
              </w:rPr>
              <w:t>4.1.2</w:t>
            </w:r>
            <w:r w:rsidR="0010407C">
              <w:rPr>
                <w:rFonts w:asciiTheme="minorHAnsi" w:hAnsiTheme="minorHAnsi"/>
                <w:i w:val="0"/>
                <w:noProof/>
              </w:rPr>
              <w:tab/>
            </w:r>
            <w:r w:rsidR="0010407C" w:rsidRPr="00F534A7">
              <w:rPr>
                <w:rStyle w:val="Hyperlink"/>
                <w:noProof/>
              </w:rPr>
              <w:t>Subscription</w:t>
            </w:r>
            <w:r w:rsidR="0010407C">
              <w:rPr>
                <w:noProof/>
                <w:webHidden/>
              </w:rPr>
              <w:tab/>
            </w:r>
            <w:r w:rsidR="001639D2">
              <w:rPr>
                <w:noProof/>
                <w:webHidden/>
              </w:rPr>
              <w:fldChar w:fldCharType="begin"/>
            </w:r>
            <w:r w:rsidR="0010407C">
              <w:rPr>
                <w:noProof/>
                <w:webHidden/>
              </w:rPr>
              <w:instrText xml:space="preserve"> PAGEREF _Toc411454381 \h </w:instrText>
            </w:r>
            <w:r w:rsidR="001639D2">
              <w:rPr>
                <w:noProof/>
                <w:webHidden/>
              </w:rPr>
            </w:r>
            <w:r w:rsidR="001639D2">
              <w:rPr>
                <w:noProof/>
                <w:webHidden/>
              </w:rPr>
              <w:fldChar w:fldCharType="separate"/>
            </w:r>
            <w:r w:rsidR="00C9141F">
              <w:rPr>
                <w:noProof/>
                <w:webHidden/>
              </w:rPr>
              <w:t>52</w:t>
            </w:r>
            <w:r w:rsidR="001639D2">
              <w:rPr>
                <w:noProof/>
                <w:webHidden/>
              </w:rPr>
              <w:fldChar w:fldCharType="end"/>
            </w:r>
          </w:hyperlink>
        </w:p>
        <w:p w14:paraId="36161C88" w14:textId="394CF84F" w:rsidR="0010407C" w:rsidRDefault="00E4052C">
          <w:pPr>
            <w:pStyle w:val="TOC3"/>
            <w:tabs>
              <w:tab w:val="left" w:pos="960"/>
              <w:tab w:val="right" w:leader="dot" w:pos="8290"/>
            </w:tabs>
            <w:rPr>
              <w:rFonts w:asciiTheme="minorHAnsi" w:hAnsiTheme="minorHAnsi"/>
              <w:i w:val="0"/>
              <w:noProof/>
            </w:rPr>
          </w:pPr>
          <w:hyperlink w:anchor="_Toc411454382" w:history="1">
            <w:r w:rsidR="0010407C" w:rsidRPr="00F534A7">
              <w:rPr>
                <w:rStyle w:val="Hyperlink"/>
                <w:noProof/>
              </w:rPr>
              <w:t>4.1.3</w:t>
            </w:r>
            <w:r w:rsidR="0010407C">
              <w:rPr>
                <w:rFonts w:asciiTheme="minorHAnsi" w:hAnsiTheme="minorHAnsi"/>
                <w:i w:val="0"/>
                <w:noProof/>
              </w:rPr>
              <w:tab/>
            </w:r>
            <w:r w:rsidR="0010407C" w:rsidRPr="00F534A7">
              <w:rPr>
                <w:rStyle w:val="Hyperlink"/>
                <w:noProof/>
              </w:rPr>
              <w:t>Subscription Deactivation</w:t>
            </w:r>
            <w:r w:rsidR="0010407C">
              <w:rPr>
                <w:noProof/>
                <w:webHidden/>
              </w:rPr>
              <w:tab/>
            </w:r>
            <w:r w:rsidR="001639D2">
              <w:rPr>
                <w:noProof/>
                <w:webHidden/>
              </w:rPr>
              <w:fldChar w:fldCharType="begin"/>
            </w:r>
            <w:r w:rsidR="0010407C">
              <w:rPr>
                <w:noProof/>
                <w:webHidden/>
              </w:rPr>
              <w:instrText xml:space="preserve"> PAGEREF _Toc411454382 \h </w:instrText>
            </w:r>
            <w:r w:rsidR="001639D2">
              <w:rPr>
                <w:noProof/>
                <w:webHidden/>
              </w:rPr>
            </w:r>
            <w:r w:rsidR="001639D2">
              <w:rPr>
                <w:noProof/>
                <w:webHidden/>
              </w:rPr>
              <w:fldChar w:fldCharType="separate"/>
            </w:r>
            <w:r w:rsidR="00C9141F">
              <w:rPr>
                <w:noProof/>
                <w:webHidden/>
              </w:rPr>
              <w:t>54</w:t>
            </w:r>
            <w:r w:rsidR="001639D2">
              <w:rPr>
                <w:noProof/>
                <w:webHidden/>
              </w:rPr>
              <w:fldChar w:fldCharType="end"/>
            </w:r>
          </w:hyperlink>
        </w:p>
        <w:p w14:paraId="09515950" w14:textId="58DECF0E" w:rsidR="0010407C" w:rsidRDefault="00E4052C">
          <w:pPr>
            <w:pStyle w:val="TOC3"/>
            <w:tabs>
              <w:tab w:val="left" w:pos="960"/>
              <w:tab w:val="right" w:leader="dot" w:pos="8290"/>
            </w:tabs>
            <w:rPr>
              <w:rFonts w:asciiTheme="minorHAnsi" w:hAnsiTheme="minorHAnsi"/>
              <w:i w:val="0"/>
              <w:noProof/>
            </w:rPr>
          </w:pPr>
          <w:hyperlink w:anchor="_Toc411454383" w:history="1">
            <w:r w:rsidR="0010407C" w:rsidRPr="00F534A7">
              <w:rPr>
                <w:rStyle w:val="Hyperlink"/>
                <w:noProof/>
              </w:rPr>
              <w:t>4.1.4</w:t>
            </w:r>
            <w:r w:rsidR="0010407C">
              <w:rPr>
                <w:rFonts w:asciiTheme="minorHAnsi" w:hAnsiTheme="minorHAnsi"/>
                <w:i w:val="0"/>
                <w:noProof/>
              </w:rPr>
              <w:tab/>
            </w:r>
            <w:r w:rsidR="0010407C" w:rsidRPr="00F534A7">
              <w:rPr>
                <w:rStyle w:val="Hyperlink"/>
                <w:noProof/>
              </w:rPr>
              <w:t>Inbox Service</w:t>
            </w:r>
            <w:r w:rsidR="0010407C">
              <w:rPr>
                <w:noProof/>
                <w:webHidden/>
              </w:rPr>
              <w:tab/>
            </w:r>
            <w:r w:rsidR="001639D2">
              <w:rPr>
                <w:noProof/>
                <w:webHidden/>
              </w:rPr>
              <w:fldChar w:fldCharType="begin"/>
            </w:r>
            <w:r w:rsidR="0010407C">
              <w:rPr>
                <w:noProof/>
                <w:webHidden/>
              </w:rPr>
              <w:instrText xml:space="preserve"> PAGEREF _Toc411454383 \h </w:instrText>
            </w:r>
            <w:r w:rsidR="001639D2">
              <w:rPr>
                <w:noProof/>
                <w:webHidden/>
              </w:rPr>
            </w:r>
            <w:r w:rsidR="001639D2">
              <w:rPr>
                <w:noProof/>
                <w:webHidden/>
              </w:rPr>
              <w:fldChar w:fldCharType="separate"/>
            </w:r>
            <w:r w:rsidR="00C9141F">
              <w:rPr>
                <w:noProof/>
                <w:webHidden/>
              </w:rPr>
              <w:t>55</w:t>
            </w:r>
            <w:r w:rsidR="001639D2">
              <w:rPr>
                <w:noProof/>
                <w:webHidden/>
              </w:rPr>
              <w:fldChar w:fldCharType="end"/>
            </w:r>
          </w:hyperlink>
        </w:p>
        <w:p w14:paraId="10DC059E" w14:textId="76BA3C8D" w:rsidR="0010407C" w:rsidRDefault="00E4052C">
          <w:pPr>
            <w:pStyle w:val="TOC3"/>
            <w:tabs>
              <w:tab w:val="left" w:pos="960"/>
              <w:tab w:val="right" w:leader="dot" w:pos="8290"/>
            </w:tabs>
            <w:rPr>
              <w:rFonts w:asciiTheme="minorHAnsi" w:hAnsiTheme="minorHAnsi"/>
              <w:i w:val="0"/>
              <w:noProof/>
            </w:rPr>
          </w:pPr>
          <w:hyperlink w:anchor="_Toc411454384" w:history="1">
            <w:r w:rsidR="0010407C" w:rsidRPr="00F534A7">
              <w:rPr>
                <w:rStyle w:val="Hyperlink"/>
                <w:noProof/>
              </w:rPr>
              <w:t>4.1.5</w:t>
            </w:r>
            <w:r w:rsidR="0010407C">
              <w:rPr>
                <w:rFonts w:asciiTheme="minorHAnsi" w:hAnsiTheme="minorHAnsi"/>
                <w:i w:val="0"/>
                <w:noProof/>
              </w:rPr>
              <w:tab/>
            </w:r>
            <w:r w:rsidR="0010407C" w:rsidRPr="00F534A7">
              <w:rPr>
                <w:rStyle w:val="Hyperlink"/>
                <w:noProof/>
              </w:rPr>
              <w:t>OutBound Dialer Service</w:t>
            </w:r>
            <w:r w:rsidR="0010407C">
              <w:rPr>
                <w:noProof/>
                <w:webHidden/>
              </w:rPr>
              <w:tab/>
            </w:r>
            <w:r w:rsidR="001639D2">
              <w:rPr>
                <w:noProof/>
                <w:webHidden/>
              </w:rPr>
              <w:fldChar w:fldCharType="begin"/>
            </w:r>
            <w:r w:rsidR="0010407C">
              <w:rPr>
                <w:noProof/>
                <w:webHidden/>
              </w:rPr>
              <w:instrText xml:space="preserve"> PAGEREF _Toc411454384 \h </w:instrText>
            </w:r>
            <w:r w:rsidR="001639D2">
              <w:rPr>
                <w:noProof/>
                <w:webHidden/>
              </w:rPr>
            </w:r>
            <w:r w:rsidR="001639D2">
              <w:rPr>
                <w:noProof/>
                <w:webHidden/>
              </w:rPr>
              <w:fldChar w:fldCharType="separate"/>
            </w:r>
            <w:r w:rsidR="00C9141F">
              <w:rPr>
                <w:noProof/>
                <w:webHidden/>
              </w:rPr>
              <w:t>57</w:t>
            </w:r>
            <w:r w:rsidR="001639D2">
              <w:rPr>
                <w:noProof/>
                <w:webHidden/>
              </w:rPr>
              <w:fldChar w:fldCharType="end"/>
            </w:r>
          </w:hyperlink>
        </w:p>
        <w:p w14:paraId="63D030AC" w14:textId="61B1DFB6" w:rsidR="0010407C" w:rsidRDefault="00E4052C">
          <w:pPr>
            <w:pStyle w:val="TOC2"/>
            <w:tabs>
              <w:tab w:val="left" w:pos="720"/>
              <w:tab w:val="right" w:leader="dot" w:pos="8290"/>
            </w:tabs>
            <w:rPr>
              <w:rFonts w:asciiTheme="minorHAnsi" w:hAnsiTheme="minorHAnsi"/>
              <w:noProof/>
            </w:rPr>
          </w:pPr>
          <w:hyperlink w:anchor="_Toc411454385" w:history="1">
            <w:r w:rsidR="0010407C" w:rsidRPr="00F534A7">
              <w:rPr>
                <w:rStyle w:val="Hyperlink"/>
                <w:noProof/>
              </w:rPr>
              <w:t>4.2</w:t>
            </w:r>
            <w:r w:rsidR="0010407C">
              <w:rPr>
                <w:rFonts w:asciiTheme="minorHAnsi" w:hAnsiTheme="minorHAnsi"/>
                <w:noProof/>
              </w:rPr>
              <w:tab/>
            </w:r>
            <w:r w:rsidR="0010407C" w:rsidRPr="00F534A7">
              <w:rPr>
                <w:rStyle w:val="Hyperlink"/>
                <w:noProof/>
              </w:rPr>
              <w:t>APIs Exposed by NMS_MoTech_Kilkari (called by IVR System)</w:t>
            </w:r>
            <w:r w:rsidR="0010407C">
              <w:rPr>
                <w:noProof/>
                <w:webHidden/>
              </w:rPr>
              <w:tab/>
            </w:r>
            <w:r w:rsidR="001639D2">
              <w:rPr>
                <w:noProof/>
                <w:webHidden/>
              </w:rPr>
              <w:fldChar w:fldCharType="begin"/>
            </w:r>
            <w:r w:rsidR="0010407C">
              <w:rPr>
                <w:noProof/>
                <w:webHidden/>
              </w:rPr>
              <w:instrText xml:space="preserve"> PAGEREF _Toc411454385 \h </w:instrText>
            </w:r>
            <w:r w:rsidR="001639D2">
              <w:rPr>
                <w:noProof/>
                <w:webHidden/>
              </w:rPr>
            </w:r>
            <w:r w:rsidR="001639D2">
              <w:rPr>
                <w:noProof/>
                <w:webHidden/>
              </w:rPr>
              <w:fldChar w:fldCharType="separate"/>
            </w:r>
            <w:r w:rsidR="00C9141F">
              <w:rPr>
                <w:noProof/>
                <w:webHidden/>
              </w:rPr>
              <w:t>60</w:t>
            </w:r>
            <w:r w:rsidR="001639D2">
              <w:rPr>
                <w:noProof/>
                <w:webHidden/>
              </w:rPr>
              <w:fldChar w:fldCharType="end"/>
            </w:r>
          </w:hyperlink>
        </w:p>
        <w:p w14:paraId="44E8321E" w14:textId="7FE037EF" w:rsidR="0010407C" w:rsidRDefault="00E4052C">
          <w:pPr>
            <w:pStyle w:val="TOC3"/>
            <w:tabs>
              <w:tab w:val="left" w:pos="960"/>
              <w:tab w:val="right" w:leader="dot" w:pos="8290"/>
            </w:tabs>
            <w:rPr>
              <w:rFonts w:asciiTheme="minorHAnsi" w:hAnsiTheme="minorHAnsi"/>
              <w:i w:val="0"/>
              <w:noProof/>
            </w:rPr>
          </w:pPr>
          <w:hyperlink w:anchor="_Toc411454386" w:history="1">
            <w:r w:rsidR="0010407C" w:rsidRPr="00F534A7">
              <w:rPr>
                <w:rStyle w:val="Hyperlink"/>
                <w:noProof/>
              </w:rPr>
              <w:t>4.2.1</w:t>
            </w:r>
            <w:r w:rsidR="0010407C">
              <w:rPr>
                <w:rFonts w:asciiTheme="minorHAnsi" w:hAnsiTheme="minorHAnsi"/>
                <w:i w:val="0"/>
                <w:noProof/>
              </w:rPr>
              <w:tab/>
            </w:r>
            <w:r w:rsidR="0010407C" w:rsidRPr="00F534A7">
              <w:rPr>
                <w:rStyle w:val="Hyperlink"/>
                <w:noProof/>
              </w:rPr>
              <w:t>Get Subscriber Details API</w:t>
            </w:r>
            <w:r w:rsidR="0010407C">
              <w:rPr>
                <w:noProof/>
                <w:webHidden/>
              </w:rPr>
              <w:tab/>
            </w:r>
            <w:r w:rsidR="001639D2">
              <w:rPr>
                <w:noProof/>
                <w:webHidden/>
              </w:rPr>
              <w:fldChar w:fldCharType="begin"/>
            </w:r>
            <w:r w:rsidR="0010407C">
              <w:rPr>
                <w:noProof/>
                <w:webHidden/>
              </w:rPr>
              <w:instrText xml:space="preserve"> PAGEREF _Toc411454386 \h </w:instrText>
            </w:r>
            <w:r w:rsidR="001639D2">
              <w:rPr>
                <w:noProof/>
                <w:webHidden/>
              </w:rPr>
            </w:r>
            <w:r w:rsidR="001639D2">
              <w:rPr>
                <w:noProof/>
                <w:webHidden/>
              </w:rPr>
              <w:fldChar w:fldCharType="separate"/>
            </w:r>
            <w:r w:rsidR="00C9141F">
              <w:rPr>
                <w:noProof/>
                <w:webHidden/>
              </w:rPr>
              <w:t>60</w:t>
            </w:r>
            <w:r w:rsidR="001639D2">
              <w:rPr>
                <w:noProof/>
                <w:webHidden/>
              </w:rPr>
              <w:fldChar w:fldCharType="end"/>
            </w:r>
          </w:hyperlink>
        </w:p>
        <w:p w14:paraId="1AD77780" w14:textId="57CEBE77" w:rsidR="0010407C" w:rsidRDefault="00E4052C">
          <w:pPr>
            <w:pStyle w:val="TOC3"/>
            <w:tabs>
              <w:tab w:val="left" w:pos="960"/>
              <w:tab w:val="right" w:leader="dot" w:pos="8290"/>
            </w:tabs>
            <w:rPr>
              <w:rFonts w:asciiTheme="minorHAnsi" w:hAnsiTheme="minorHAnsi"/>
              <w:i w:val="0"/>
              <w:noProof/>
            </w:rPr>
          </w:pPr>
          <w:hyperlink w:anchor="_Toc411454387" w:history="1">
            <w:r w:rsidR="0010407C" w:rsidRPr="00F534A7">
              <w:rPr>
                <w:rStyle w:val="Hyperlink"/>
                <w:noProof/>
              </w:rPr>
              <w:t>4.2.2</w:t>
            </w:r>
            <w:r w:rsidR="0010407C">
              <w:rPr>
                <w:rFonts w:asciiTheme="minorHAnsi" w:hAnsiTheme="minorHAnsi"/>
                <w:i w:val="0"/>
                <w:noProof/>
              </w:rPr>
              <w:tab/>
            </w:r>
            <w:r w:rsidR="0010407C" w:rsidRPr="00F534A7">
              <w:rPr>
                <w:rStyle w:val="Hyperlink"/>
                <w:noProof/>
              </w:rPr>
              <w:t>Get Inbox Details API</w:t>
            </w:r>
            <w:r w:rsidR="0010407C">
              <w:rPr>
                <w:noProof/>
                <w:webHidden/>
              </w:rPr>
              <w:tab/>
            </w:r>
            <w:r w:rsidR="001639D2">
              <w:rPr>
                <w:noProof/>
                <w:webHidden/>
              </w:rPr>
              <w:fldChar w:fldCharType="begin"/>
            </w:r>
            <w:r w:rsidR="0010407C">
              <w:rPr>
                <w:noProof/>
                <w:webHidden/>
              </w:rPr>
              <w:instrText xml:space="preserve"> PAGEREF _Toc411454387 \h </w:instrText>
            </w:r>
            <w:r w:rsidR="001639D2">
              <w:rPr>
                <w:noProof/>
                <w:webHidden/>
              </w:rPr>
            </w:r>
            <w:r w:rsidR="001639D2">
              <w:rPr>
                <w:noProof/>
                <w:webHidden/>
              </w:rPr>
              <w:fldChar w:fldCharType="separate"/>
            </w:r>
            <w:r w:rsidR="00C9141F">
              <w:rPr>
                <w:noProof/>
                <w:webHidden/>
              </w:rPr>
              <w:t>63</w:t>
            </w:r>
            <w:r w:rsidR="001639D2">
              <w:rPr>
                <w:noProof/>
                <w:webHidden/>
              </w:rPr>
              <w:fldChar w:fldCharType="end"/>
            </w:r>
          </w:hyperlink>
        </w:p>
        <w:p w14:paraId="571031BB" w14:textId="316DB1C6" w:rsidR="0010407C" w:rsidRDefault="00E4052C">
          <w:pPr>
            <w:pStyle w:val="TOC3"/>
            <w:tabs>
              <w:tab w:val="left" w:pos="960"/>
              <w:tab w:val="right" w:leader="dot" w:pos="8290"/>
            </w:tabs>
            <w:rPr>
              <w:rFonts w:asciiTheme="minorHAnsi" w:hAnsiTheme="minorHAnsi"/>
              <w:i w:val="0"/>
              <w:noProof/>
            </w:rPr>
          </w:pPr>
          <w:hyperlink w:anchor="_Toc411454388" w:history="1">
            <w:r w:rsidR="0010407C" w:rsidRPr="00F534A7">
              <w:rPr>
                <w:rStyle w:val="Hyperlink"/>
                <w:noProof/>
              </w:rPr>
              <w:t>4.2.3</w:t>
            </w:r>
            <w:r w:rsidR="0010407C">
              <w:rPr>
                <w:rFonts w:asciiTheme="minorHAnsi" w:hAnsiTheme="minorHAnsi"/>
                <w:i w:val="0"/>
                <w:noProof/>
              </w:rPr>
              <w:tab/>
            </w:r>
            <w:r w:rsidR="0010407C" w:rsidRPr="00F534A7">
              <w:rPr>
                <w:rStyle w:val="Hyperlink"/>
                <w:noProof/>
              </w:rPr>
              <w:t>Create Subscription Request API</w:t>
            </w:r>
            <w:r w:rsidR="0010407C">
              <w:rPr>
                <w:noProof/>
                <w:webHidden/>
              </w:rPr>
              <w:tab/>
            </w:r>
            <w:r w:rsidR="001639D2">
              <w:rPr>
                <w:noProof/>
                <w:webHidden/>
              </w:rPr>
              <w:fldChar w:fldCharType="begin"/>
            </w:r>
            <w:r w:rsidR="0010407C">
              <w:rPr>
                <w:noProof/>
                <w:webHidden/>
              </w:rPr>
              <w:instrText xml:space="preserve"> PAGEREF _Toc411454388 \h </w:instrText>
            </w:r>
            <w:r w:rsidR="001639D2">
              <w:rPr>
                <w:noProof/>
                <w:webHidden/>
              </w:rPr>
            </w:r>
            <w:r w:rsidR="001639D2">
              <w:rPr>
                <w:noProof/>
                <w:webHidden/>
              </w:rPr>
              <w:fldChar w:fldCharType="separate"/>
            </w:r>
            <w:r w:rsidR="00C9141F">
              <w:rPr>
                <w:noProof/>
                <w:webHidden/>
              </w:rPr>
              <w:t>65</w:t>
            </w:r>
            <w:r w:rsidR="001639D2">
              <w:rPr>
                <w:noProof/>
                <w:webHidden/>
              </w:rPr>
              <w:fldChar w:fldCharType="end"/>
            </w:r>
          </w:hyperlink>
        </w:p>
        <w:p w14:paraId="2350B0AC" w14:textId="5849CAE6" w:rsidR="0010407C" w:rsidRDefault="00E4052C">
          <w:pPr>
            <w:pStyle w:val="TOC3"/>
            <w:tabs>
              <w:tab w:val="left" w:pos="960"/>
              <w:tab w:val="right" w:leader="dot" w:pos="8290"/>
            </w:tabs>
            <w:rPr>
              <w:rFonts w:asciiTheme="minorHAnsi" w:hAnsiTheme="minorHAnsi"/>
              <w:i w:val="0"/>
              <w:noProof/>
            </w:rPr>
          </w:pPr>
          <w:hyperlink w:anchor="_Toc411454389" w:history="1">
            <w:r w:rsidR="0010407C" w:rsidRPr="00F534A7">
              <w:rPr>
                <w:rStyle w:val="Hyperlink"/>
                <w:noProof/>
              </w:rPr>
              <w:t>4.2.4</w:t>
            </w:r>
            <w:r w:rsidR="0010407C">
              <w:rPr>
                <w:rFonts w:asciiTheme="minorHAnsi" w:hAnsiTheme="minorHAnsi"/>
                <w:i w:val="0"/>
                <w:noProof/>
              </w:rPr>
              <w:tab/>
            </w:r>
            <w:r w:rsidR="0010407C" w:rsidRPr="00F534A7">
              <w:rPr>
                <w:rStyle w:val="Hyperlink"/>
                <w:noProof/>
              </w:rPr>
              <w:t>Deactivate Subscription Request API</w:t>
            </w:r>
            <w:r w:rsidR="0010407C">
              <w:rPr>
                <w:noProof/>
                <w:webHidden/>
              </w:rPr>
              <w:tab/>
            </w:r>
            <w:r w:rsidR="001639D2">
              <w:rPr>
                <w:noProof/>
                <w:webHidden/>
              </w:rPr>
              <w:fldChar w:fldCharType="begin"/>
            </w:r>
            <w:r w:rsidR="0010407C">
              <w:rPr>
                <w:noProof/>
                <w:webHidden/>
              </w:rPr>
              <w:instrText xml:space="preserve"> PAGEREF _Toc411454389 \h </w:instrText>
            </w:r>
            <w:r w:rsidR="001639D2">
              <w:rPr>
                <w:noProof/>
                <w:webHidden/>
              </w:rPr>
            </w:r>
            <w:r w:rsidR="001639D2">
              <w:rPr>
                <w:noProof/>
                <w:webHidden/>
              </w:rPr>
              <w:fldChar w:fldCharType="separate"/>
            </w:r>
            <w:r w:rsidR="00C9141F">
              <w:rPr>
                <w:noProof/>
                <w:webHidden/>
              </w:rPr>
              <w:t>67</w:t>
            </w:r>
            <w:r w:rsidR="001639D2">
              <w:rPr>
                <w:noProof/>
                <w:webHidden/>
              </w:rPr>
              <w:fldChar w:fldCharType="end"/>
            </w:r>
          </w:hyperlink>
        </w:p>
        <w:p w14:paraId="699672E0" w14:textId="21F9CED2" w:rsidR="0010407C" w:rsidRDefault="00E4052C">
          <w:pPr>
            <w:pStyle w:val="TOC3"/>
            <w:tabs>
              <w:tab w:val="left" w:pos="960"/>
              <w:tab w:val="right" w:leader="dot" w:pos="8290"/>
            </w:tabs>
            <w:rPr>
              <w:rFonts w:asciiTheme="minorHAnsi" w:hAnsiTheme="minorHAnsi"/>
              <w:i w:val="0"/>
              <w:noProof/>
            </w:rPr>
          </w:pPr>
          <w:hyperlink w:anchor="_Toc411454390" w:history="1">
            <w:r w:rsidR="0010407C" w:rsidRPr="00F534A7">
              <w:rPr>
                <w:rStyle w:val="Hyperlink"/>
                <w:noProof/>
              </w:rPr>
              <w:t>4.2.5</w:t>
            </w:r>
            <w:r w:rsidR="0010407C">
              <w:rPr>
                <w:rFonts w:asciiTheme="minorHAnsi" w:hAnsiTheme="minorHAnsi"/>
                <w:i w:val="0"/>
                <w:noProof/>
              </w:rPr>
              <w:tab/>
            </w:r>
            <w:r w:rsidR="0010407C" w:rsidRPr="00F534A7">
              <w:rPr>
                <w:rStyle w:val="Hyperlink"/>
                <w:noProof/>
              </w:rPr>
              <w:t>Save Inbox Call Details</w:t>
            </w:r>
            <w:r w:rsidR="0010407C">
              <w:rPr>
                <w:noProof/>
                <w:webHidden/>
              </w:rPr>
              <w:tab/>
            </w:r>
            <w:r w:rsidR="001639D2">
              <w:rPr>
                <w:noProof/>
                <w:webHidden/>
              </w:rPr>
              <w:fldChar w:fldCharType="begin"/>
            </w:r>
            <w:r w:rsidR="0010407C">
              <w:rPr>
                <w:noProof/>
                <w:webHidden/>
              </w:rPr>
              <w:instrText xml:space="preserve"> PAGEREF _Toc411454390 \h </w:instrText>
            </w:r>
            <w:r w:rsidR="001639D2">
              <w:rPr>
                <w:noProof/>
                <w:webHidden/>
              </w:rPr>
            </w:r>
            <w:r w:rsidR="001639D2">
              <w:rPr>
                <w:noProof/>
                <w:webHidden/>
              </w:rPr>
              <w:fldChar w:fldCharType="separate"/>
            </w:r>
            <w:r w:rsidR="00C9141F">
              <w:rPr>
                <w:noProof/>
                <w:webHidden/>
              </w:rPr>
              <w:t>68</w:t>
            </w:r>
            <w:r w:rsidR="001639D2">
              <w:rPr>
                <w:noProof/>
                <w:webHidden/>
              </w:rPr>
              <w:fldChar w:fldCharType="end"/>
            </w:r>
          </w:hyperlink>
        </w:p>
        <w:p w14:paraId="4BC1E4A6" w14:textId="07800C09" w:rsidR="0010407C" w:rsidRDefault="00E4052C">
          <w:pPr>
            <w:pStyle w:val="TOC3"/>
            <w:tabs>
              <w:tab w:val="left" w:pos="960"/>
              <w:tab w:val="right" w:leader="dot" w:pos="8290"/>
            </w:tabs>
            <w:rPr>
              <w:rFonts w:asciiTheme="minorHAnsi" w:hAnsiTheme="minorHAnsi"/>
              <w:i w:val="0"/>
              <w:noProof/>
            </w:rPr>
          </w:pPr>
          <w:hyperlink w:anchor="_Toc411454391" w:history="1">
            <w:r w:rsidR="0010407C" w:rsidRPr="00F534A7">
              <w:rPr>
                <w:rStyle w:val="Hyperlink"/>
                <w:noProof/>
              </w:rPr>
              <w:t>4.2.6</w:t>
            </w:r>
            <w:r w:rsidR="0010407C">
              <w:rPr>
                <w:rFonts w:asciiTheme="minorHAnsi" w:hAnsiTheme="minorHAnsi"/>
                <w:i w:val="0"/>
                <w:noProof/>
              </w:rPr>
              <w:tab/>
            </w:r>
            <w:r w:rsidR="0010407C" w:rsidRPr="00F534A7">
              <w:rPr>
                <w:rStyle w:val="Hyperlink"/>
                <w:noProof/>
              </w:rPr>
              <w:t>CDR File Notification API</w:t>
            </w:r>
            <w:r w:rsidR="0010407C">
              <w:rPr>
                <w:noProof/>
                <w:webHidden/>
              </w:rPr>
              <w:tab/>
            </w:r>
            <w:r w:rsidR="001639D2">
              <w:rPr>
                <w:noProof/>
                <w:webHidden/>
              </w:rPr>
              <w:fldChar w:fldCharType="begin"/>
            </w:r>
            <w:r w:rsidR="0010407C">
              <w:rPr>
                <w:noProof/>
                <w:webHidden/>
              </w:rPr>
              <w:instrText xml:space="preserve"> PAGEREF _Toc411454391 \h </w:instrText>
            </w:r>
            <w:r w:rsidR="001639D2">
              <w:rPr>
                <w:noProof/>
                <w:webHidden/>
              </w:rPr>
            </w:r>
            <w:r w:rsidR="001639D2">
              <w:rPr>
                <w:noProof/>
                <w:webHidden/>
              </w:rPr>
              <w:fldChar w:fldCharType="separate"/>
            </w:r>
            <w:r w:rsidR="00C9141F">
              <w:rPr>
                <w:noProof/>
                <w:webHidden/>
              </w:rPr>
              <w:t>71</w:t>
            </w:r>
            <w:r w:rsidR="001639D2">
              <w:rPr>
                <w:noProof/>
                <w:webHidden/>
              </w:rPr>
              <w:fldChar w:fldCharType="end"/>
            </w:r>
          </w:hyperlink>
        </w:p>
        <w:p w14:paraId="686D9602" w14:textId="565A5C28" w:rsidR="0010407C" w:rsidRDefault="00E4052C">
          <w:pPr>
            <w:pStyle w:val="TOC3"/>
            <w:tabs>
              <w:tab w:val="left" w:pos="960"/>
              <w:tab w:val="right" w:leader="dot" w:pos="8290"/>
            </w:tabs>
            <w:rPr>
              <w:rFonts w:asciiTheme="minorHAnsi" w:hAnsiTheme="minorHAnsi"/>
              <w:i w:val="0"/>
              <w:noProof/>
            </w:rPr>
          </w:pPr>
          <w:hyperlink w:anchor="_Toc411454392" w:history="1">
            <w:r w:rsidR="0010407C" w:rsidRPr="00F534A7">
              <w:rPr>
                <w:rStyle w:val="Hyperlink"/>
                <w:noProof/>
              </w:rPr>
              <w:t>4.2.7</w:t>
            </w:r>
            <w:r w:rsidR="0010407C">
              <w:rPr>
                <w:rFonts w:asciiTheme="minorHAnsi" w:hAnsiTheme="minorHAnsi"/>
                <w:i w:val="0"/>
                <w:noProof/>
              </w:rPr>
              <w:tab/>
            </w:r>
            <w:r w:rsidR="0010407C" w:rsidRPr="00F534A7">
              <w:rPr>
                <w:rStyle w:val="Hyperlink"/>
                <w:noProof/>
              </w:rPr>
              <w:t>FileProcessedStatus Notification API</w:t>
            </w:r>
            <w:r w:rsidR="0010407C">
              <w:rPr>
                <w:noProof/>
                <w:webHidden/>
              </w:rPr>
              <w:tab/>
            </w:r>
            <w:r w:rsidR="001639D2">
              <w:rPr>
                <w:noProof/>
                <w:webHidden/>
              </w:rPr>
              <w:fldChar w:fldCharType="begin"/>
            </w:r>
            <w:r w:rsidR="0010407C">
              <w:rPr>
                <w:noProof/>
                <w:webHidden/>
              </w:rPr>
              <w:instrText xml:space="preserve"> PAGEREF _Toc411454392 \h </w:instrText>
            </w:r>
            <w:r w:rsidR="001639D2">
              <w:rPr>
                <w:noProof/>
                <w:webHidden/>
              </w:rPr>
            </w:r>
            <w:r w:rsidR="001639D2">
              <w:rPr>
                <w:noProof/>
                <w:webHidden/>
              </w:rPr>
              <w:fldChar w:fldCharType="separate"/>
            </w:r>
            <w:r w:rsidR="00C9141F">
              <w:rPr>
                <w:noProof/>
                <w:webHidden/>
              </w:rPr>
              <w:t>73</w:t>
            </w:r>
            <w:r w:rsidR="001639D2">
              <w:rPr>
                <w:noProof/>
                <w:webHidden/>
              </w:rPr>
              <w:fldChar w:fldCharType="end"/>
            </w:r>
          </w:hyperlink>
        </w:p>
        <w:p w14:paraId="4F20C589" w14:textId="638E4EC9" w:rsidR="0010407C" w:rsidRDefault="00E4052C">
          <w:pPr>
            <w:pStyle w:val="TOC3"/>
            <w:tabs>
              <w:tab w:val="left" w:pos="960"/>
              <w:tab w:val="right" w:leader="dot" w:pos="8290"/>
            </w:tabs>
            <w:rPr>
              <w:rFonts w:asciiTheme="minorHAnsi" w:hAnsiTheme="minorHAnsi"/>
              <w:i w:val="0"/>
              <w:noProof/>
            </w:rPr>
          </w:pPr>
          <w:hyperlink w:anchor="_Toc411454393" w:history="1">
            <w:r w:rsidR="0010407C" w:rsidRPr="00F534A7">
              <w:rPr>
                <w:rStyle w:val="Hyperlink"/>
                <w:noProof/>
              </w:rPr>
              <w:t>4.2.8</w:t>
            </w:r>
            <w:r w:rsidR="0010407C">
              <w:rPr>
                <w:rFonts w:asciiTheme="minorHAnsi" w:hAnsiTheme="minorHAnsi"/>
                <w:i w:val="0"/>
                <w:noProof/>
              </w:rPr>
              <w:tab/>
            </w:r>
            <w:r w:rsidR="0010407C" w:rsidRPr="00F534A7">
              <w:rPr>
                <w:rStyle w:val="Hyperlink"/>
                <w:noProof/>
              </w:rPr>
              <w:t>Call Notification API</w:t>
            </w:r>
            <w:r w:rsidR="0010407C">
              <w:rPr>
                <w:noProof/>
                <w:webHidden/>
              </w:rPr>
              <w:tab/>
            </w:r>
            <w:r w:rsidR="001639D2">
              <w:rPr>
                <w:noProof/>
                <w:webHidden/>
              </w:rPr>
              <w:fldChar w:fldCharType="begin"/>
            </w:r>
            <w:r w:rsidR="0010407C">
              <w:rPr>
                <w:noProof/>
                <w:webHidden/>
              </w:rPr>
              <w:instrText xml:space="preserve"> PAGEREF _Toc411454393 \h </w:instrText>
            </w:r>
            <w:r w:rsidR="001639D2">
              <w:rPr>
                <w:noProof/>
                <w:webHidden/>
              </w:rPr>
            </w:r>
            <w:r w:rsidR="001639D2">
              <w:rPr>
                <w:noProof/>
                <w:webHidden/>
              </w:rPr>
              <w:fldChar w:fldCharType="separate"/>
            </w:r>
            <w:r w:rsidR="00C9141F">
              <w:rPr>
                <w:noProof/>
                <w:webHidden/>
              </w:rPr>
              <w:t>75</w:t>
            </w:r>
            <w:r w:rsidR="001639D2">
              <w:rPr>
                <w:noProof/>
                <w:webHidden/>
              </w:rPr>
              <w:fldChar w:fldCharType="end"/>
            </w:r>
          </w:hyperlink>
        </w:p>
        <w:p w14:paraId="3746E772" w14:textId="65715035" w:rsidR="0010407C" w:rsidRDefault="00E4052C">
          <w:pPr>
            <w:pStyle w:val="TOC2"/>
            <w:tabs>
              <w:tab w:val="left" w:pos="720"/>
              <w:tab w:val="right" w:leader="dot" w:pos="8290"/>
            </w:tabs>
            <w:rPr>
              <w:rFonts w:asciiTheme="minorHAnsi" w:hAnsiTheme="minorHAnsi"/>
              <w:noProof/>
            </w:rPr>
          </w:pPr>
          <w:hyperlink w:anchor="_Toc411454394" w:history="1">
            <w:r w:rsidR="0010407C" w:rsidRPr="00F534A7">
              <w:rPr>
                <w:rStyle w:val="Hyperlink"/>
                <w:noProof/>
              </w:rPr>
              <w:t>4.3</w:t>
            </w:r>
            <w:r w:rsidR="0010407C">
              <w:rPr>
                <w:rFonts w:asciiTheme="minorHAnsi" w:hAnsiTheme="minorHAnsi"/>
                <w:noProof/>
              </w:rPr>
              <w:tab/>
            </w:r>
            <w:r w:rsidR="0010407C" w:rsidRPr="00F534A7">
              <w:rPr>
                <w:rStyle w:val="Hyperlink"/>
                <w:noProof/>
              </w:rPr>
              <w:t>APIs Exposed by IVR System (called by NMS_MoTech_Kilkari)</w:t>
            </w:r>
            <w:r w:rsidR="0010407C">
              <w:rPr>
                <w:noProof/>
                <w:webHidden/>
              </w:rPr>
              <w:tab/>
            </w:r>
            <w:r w:rsidR="001639D2">
              <w:rPr>
                <w:noProof/>
                <w:webHidden/>
              </w:rPr>
              <w:fldChar w:fldCharType="begin"/>
            </w:r>
            <w:r w:rsidR="0010407C">
              <w:rPr>
                <w:noProof/>
                <w:webHidden/>
              </w:rPr>
              <w:instrText xml:space="preserve"> PAGEREF _Toc411454394 \h </w:instrText>
            </w:r>
            <w:r w:rsidR="001639D2">
              <w:rPr>
                <w:noProof/>
                <w:webHidden/>
              </w:rPr>
            </w:r>
            <w:r w:rsidR="001639D2">
              <w:rPr>
                <w:noProof/>
                <w:webHidden/>
              </w:rPr>
              <w:fldChar w:fldCharType="separate"/>
            </w:r>
            <w:r w:rsidR="00C9141F">
              <w:rPr>
                <w:noProof/>
                <w:webHidden/>
              </w:rPr>
              <w:t>78</w:t>
            </w:r>
            <w:r w:rsidR="001639D2">
              <w:rPr>
                <w:noProof/>
                <w:webHidden/>
              </w:rPr>
              <w:fldChar w:fldCharType="end"/>
            </w:r>
          </w:hyperlink>
        </w:p>
        <w:p w14:paraId="3629CF9D" w14:textId="471EDD44" w:rsidR="0010407C" w:rsidRDefault="00E4052C">
          <w:pPr>
            <w:pStyle w:val="TOC3"/>
            <w:tabs>
              <w:tab w:val="left" w:pos="960"/>
              <w:tab w:val="right" w:leader="dot" w:pos="8290"/>
            </w:tabs>
            <w:rPr>
              <w:rFonts w:asciiTheme="minorHAnsi" w:hAnsiTheme="minorHAnsi"/>
              <w:i w:val="0"/>
              <w:noProof/>
            </w:rPr>
          </w:pPr>
          <w:hyperlink w:anchor="_Toc411454395" w:history="1">
            <w:r w:rsidR="0010407C" w:rsidRPr="00F534A7">
              <w:rPr>
                <w:rStyle w:val="Hyperlink"/>
                <w:noProof/>
              </w:rPr>
              <w:t>4.3.1</w:t>
            </w:r>
            <w:r w:rsidR="0010407C">
              <w:rPr>
                <w:rFonts w:asciiTheme="minorHAnsi" w:hAnsiTheme="minorHAnsi"/>
                <w:i w:val="0"/>
                <w:noProof/>
              </w:rPr>
              <w:tab/>
            </w:r>
            <w:r w:rsidR="0010407C" w:rsidRPr="00F534A7">
              <w:rPr>
                <w:rStyle w:val="Hyperlink"/>
                <w:noProof/>
              </w:rPr>
              <w:t>TargetFile Notification API</w:t>
            </w:r>
            <w:r w:rsidR="0010407C">
              <w:rPr>
                <w:noProof/>
                <w:webHidden/>
              </w:rPr>
              <w:tab/>
            </w:r>
            <w:r w:rsidR="001639D2">
              <w:rPr>
                <w:noProof/>
                <w:webHidden/>
              </w:rPr>
              <w:fldChar w:fldCharType="begin"/>
            </w:r>
            <w:r w:rsidR="0010407C">
              <w:rPr>
                <w:noProof/>
                <w:webHidden/>
              </w:rPr>
              <w:instrText xml:space="preserve"> PAGEREF _Toc411454395 \h </w:instrText>
            </w:r>
            <w:r w:rsidR="001639D2">
              <w:rPr>
                <w:noProof/>
                <w:webHidden/>
              </w:rPr>
            </w:r>
            <w:r w:rsidR="001639D2">
              <w:rPr>
                <w:noProof/>
                <w:webHidden/>
              </w:rPr>
              <w:fldChar w:fldCharType="separate"/>
            </w:r>
            <w:r w:rsidR="00C9141F">
              <w:rPr>
                <w:noProof/>
                <w:webHidden/>
              </w:rPr>
              <w:t>78</w:t>
            </w:r>
            <w:r w:rsidR="001639D2">
              <w:rPr>
                <w:noProof/>
                <w:webHidden/>
              </w:rPr>
              <w:fldChar w:fldCharType="end"/>
            </w:r>
          </w:hyperlink>
        </w:p>
        <w:p w14:paraId="7D0E93A5" w14:textId="061B55A5" w:rsidR="0010407C" w:rsidRDefault="00E4052C">
          <w:pPr>
            <w:pStyle w:val="TOC3"/>
            <w:tabs>
              <w:tab w:val="left" w:pos="960"/>
              <w:tab w:val="right" w:leader="dot" w:pos="8290"/>
            </w:tabs>
            <w:rPr>
              <w:rFonts w:asciiTheme="minorHAnsi" w:hAnsiTheme="minorHAnsi"/>
              <w:i w:val="0"/>
              <w:noProof/>
            </w:rPr>
          </w:pPr>
          <w:hyperlink w:anchor="_Toc411454396" w:history="1">
            <w:r w:rsidR="0010407C" w:rsidRPr="00F534A7">
              <w:rPr>
                <w:rStyle w:val="Hyperlink"/>
                <w:noProof/>
              </w:rPr>
              <w:t>4.3.2</w:t>
            </w:r>
            <w:r w:rsidR="0010407C">
              <w:rPr>
                <w:rFonts w:asciiTheme="minorHAnsi" w:hAnsiTheme="minorHAnsi"/>
                <w:i w:val="0"/>
                <w:noProof/>
              </w:rPr>
              <w:tab/>
            </w:r>
            <w:r w:rsidR="0010407C" w:rsidRPr="00F534A7">
              <w:rPr>
                <w:rStyle w:val="Hyperlink"/>
                <w:noProof/>
              </w:rPr>
              <w:t>CDRFileProcessedStatus Notification API</w:t>
            </w:r>
            <w:r w:rsidR="0010407C">
              <w:rPr>
                <w:noProof/>
                <w:webHidden/>
              </w:rPr>
              <w:tab/>
            </w:r>
            <w:r w:rsidR="001639D2">
              <w:rPr>
                <w:noProof/>
                <w:webHidden/>
              </w:rPr>
              <w:fldChar w:fldCharType="begin"/>
            </w:r>
            <w:r w:rsidR="0010407C">
              <w:rPr>
                <w:noProof/>
                <w:webHidden/>
              </w:rPr>
              <w:instrText xml:space="preserve"> PAGEREF _Toc411454396 \h </w:instrText>
            </w:r>
            <w:r w:rsidR="001639D2">
              <w:rPr>
                <w:noProof/>
                <w:webHidden/>
              </w:rPr>
            </w:r>
            <w:r w:rsidR="001639D2">
              <w:rPr>
                <w:noProof/>
                <w:webHidden/>
              </w:rPr>
              <w:fldChar w:fldCharType="separate"/>
            </w:r>
            <w:r w:rsidR="00C9141F">
              <w:rPr>
                <w:noProof/>
                <w:webHidden/>
              </w:rPr>
              <w:t>79</w:t>
            </w:r>
            <w:r w:rsidR="001639D2">
              <w:rPr>
                <w:noProof/>
                <w:webHidden/>
              </w:rPr>
              <w:fldChar w:fldCharType="end"/>
            </w:r>
          </w:hyperlink>
        </w:p>
        <w:p w14:paraId="33432A70" w14:textId="61B1498C" w:rsidR="0010407C" w:rsidRDefault="00E4052C">
          <w:pPr>
            <w:pStyle w:val="TOC2"/>
            <w:tabs>
              <w:tab w:val="left" w:pos="720"/>
              <w:tab w:val="right" w:leader="dot" w:pos="8290"/>
            </w:tabs>
            <w:rPr>
              <w:rFonts w:asciiTheme="minorHAnsi" w:hAnsiTheme="minorHAnsi"/>
              <w:noProof/>
            </w:rPr>
          </w:pPr>
          <w:hyperlink w:anchor="_Toc411454397" w:history="1">
            <w:r w:rsidR="0010407C" w:rsidRPr="00F534A7">
              <w:rPr>
                <w:rStyle w:val="Hyperlink"/>
                <w:rFonts w:cs="Arial"/>
                <w:noProof/>
              </w:rPr>
              <w:t>4.4</w:t>
            </w:r>
            <w:r w:rsidR="0010407C">
              <w:rPr>
                <w:rFonts w:asciiTheme="minorHAnsi" w:hAnsiTheme="minorHAnsi"/>
                <w:noProof/>
              </w:rPr>
              <w:tab/>
            </w:r>
            <w:r w:rsidR="0010407C" w:rsidRPr="00F534A7">
              <w:rPr>
                <w:rStyle w:val="Hyperlink"/>
                <w:rFonts w:cs="Arial"/>
                <w:noProof/>
              </w:rPr>
              <w:t>File Formats</w:t>
            </w:r>
            <w:r w:rsidR="0010407C">
              <w:rPr>
                <w:noProof/>
                <w:webHidden/>
              </w:rPr>
              <w:tab/>
            </w:r>
            <w:r w:rsidR="001639D2">
              <w:rPr>
                <w:noProof/>
                <w:webHidden/>
              </w:rPr>
              <w:fldChar w:fldCharType="begin"/>
            </w:r>
            <w:r w:rsidR="0010407C">
              <w:rPr>
                <w:noProof/>
                <w:webHidden/>
              </w:rPr>
              <w:instrText xml:space="preserve"> PAGEREF _Toc411454397 \h </w:instrText>
            </w:r>
            <w:r w:rsidR="001639D2">
              <w:rPr>
                <w:noProof/>
                <w:webHidden/>
              </w:rPr>
            </w:r>
            <w:r w:rsidR="001639D2">
              <w:rPr>
                <w:noProof/>
                <w:webHidden/>
              </w:rPr>
              <w:fldChar w:fldCharType="separate"/>
            </w:r>
            <w:r w:rsidR="00C9141F">
              <w:rPr>
                <w:noProof/>
                <w:webHidden/>
              </w:rPr>
              <w:t>81</w:t>
            </w:r>
            <w:r w:rsidR="001639D2">
              <w:rPr>
                <w:noProof/>
                <w:webHidden/>
              </w:rPr>
              <w:fldChar w:fldCharType="end"/>
            </w:r>
          </w:hyperlink>
        </w:p>
        <w:p w14:paraId="32BFCA27" w14:textId="695F58F2" w:rsidR="0010407C" w:rsidRDefault="00E4052C">
          <w:pPr>
            <w:pStyle w:val="TOC3"/>
            <w:tabs>
              <w:tab w:val="left" w:pos="960"/>
              <w:tab w:val="right" w:leader="dot" w:pos="8290"/>
            </w:tabs>
            <w:rPr>
              <w:rFonts w:asciiTheme="minorHAnsi" w:hAnsiTheme="minorHAnsi"/>
              <w:i w:val="0"/>
              <w:noProof/>
            </w:rPr>
          </w:pPr>
          <w:hyperlink w:anchor="_Toc411454398" w:history="1">
            <w:r w:rsidR="0010407C" w:rsidRPr="00F534A7">
              <w:rPr>
                <w:rStyle w:val="Hyperlink"/>
                <w:noProof/>
              </w:rPr>
              <w:t>4.4.1</w:t>
            </w:r>
            <w:r w:rsidR="0010407C">
              <w:rPr>
                <w:rFonts w:asciiTheme="minorHAnsi" w:hAnsiTheme="minorHAnsi"/>
                <w:i w:val="0"/>
                <w:noProof/>
              </w:rPr>
              <w:tab/>
            </w:r>
            <w:r w:rsidR="0010407C" w:rsidRPr="00F534A7">
              <w:rPr>
                <w:rStyle w:val="Hyperlink"/>
                <w:noProof/>
              </w:rPr>
              <w:t>Target File Format</w:t>
            </w:r>
            <w:r w:rsidR="0010407C">
              <w:rPr>
                <w:noProof/>
                <w:webHidden/>
              </w:rPr>
              <w:tab/>
            </w:r>
            <w:r w:rsidR="001639D2">
              <w:rPr>
                <w:noProof/>
                <w:webHidden/>
              </w:rPr>
              <w:fldChar w:fldCharType="begin"/>
            </w:r>
            <w:r w:rsidR="0010407C">
              <w:rPr>
                <w:noProof/>
                <w:webHidden/>
              </w:rPr>
              <w:instrText xml:space="preserve"> PAGEREF _Toc411454398 \h </w:instrText>
            </w:r>
            <w:r w:rsidR="001639D2">
              <w:rPr>
                <w:noProof/>
                <w:webHidden/>
              </w:rPr>
            </w:r>
            <w:r w:rsidR="001639D2">
              <w:rPr>
                <w:noProof/>
                <w:webHidden/>
              </w:rPr>
              <w:fldChar w:fldCharType="separate"/>
            </w:r>
            <w:r w:rsidR="00C9141F">
              <w:rPr>
                <w:noProof/>
                <w:webHidden/>
              </w:rPr>
              <w:t>81</w:t>
            </w:r>
            <w:r w:rsidR="001639D2">
              <w:rPr>
                <w:noProof/>
                <w:webHidden/>
              </w:rPr>
              <w:fldChar w:fldCharType="end"/>
            </w:r>
          </w:hyperlink>
        </w:p>
        <w:p w14:paraId="02BB0E3E" w14:textId="09E43AFF" w:rsidR="0010407C" w:rsidRDefault="00E4052C">
          <w:pPr>
            <w:pStyle w:val="TOC3"/>
            <w:tabs>
              <w:tab w:val="left" w:pos="960"/>
              <w:tab w:val="right" w:leader="dot" w:pos="8290"/>
            </w:tabs>
            <w:rPr>
              <w:rFonts w:asciiTheme="minorHAnsi" w:hAnsiTheme="minorHAnsi"/>
              <w:i w:val="0"/>
              <w:noProof/>
            </w:rPr>
          </w:pPr>
          <w:hyperlink w:anchor="_Toc411454399" w:history="1">
            <w:r w:rsidR="0010407C" w:rsidRPr="00F534A7">
              <w:rPr>
                <w:rStyle w:val="Hyperlink"/>
                <w:noProof/>
              </w:rPr>
              <w:t>4.4.2</w:t>
            </w:r>
            <w:r w:rsidR="0010407C">
              <w:rPr>
                <w:rFonts w:asciiTheme="minorHAnsi" w:hAnsiTheme="minorHAnsi"/>
                <w:i w:val="0"/>
                <w:noProof/>
              </w:rPr>
              <w:tab/>
            </w:r>
            <w:r w:rsidR="0010407C" w:rsidRPr="00F534A7">
              <w:rPr>
                <w:rStyle w:val="Hyperlink"/>
                <w:noProof/>
              </w:rPr>
              <w:t>CDR Summary File Format</w:t>
            </w:r>
            <w:r w:rsidR="0010407C">
              <w:rPr>
                <w:noProof/>
                <w:webHidden/>
              </w:rPr>
              <w:tab/>
            </w:r>
            <w:r w:rsidR="001639D2">
              <w:rPr>
                <w:noProof/>
                <w:webHidden/>
              </w:rPr>
              <w:fldChar w:fldCharType="begin"/>
            </w:r>
            <w:r w:rsidR="0010407C">
              <w:rPr>
                <w:noProof/>
                <w:webHidden/>
              </w:rPr>
              <w:instrText xml:space="preserve"> PAGEREF _Toc411454399 \h </w:instrText>
            </w:r>
            <w:r w:rsidR="001639D2">
              <w:rPr>
                <w:noProof/>
                <w:webHidden/>
              </w:rPr>
            </w:r>
            <w:r w:rsidR="001639D2">
              <w:rPr>
                <w:noProof/>
                <w:webHidden/>
              </w:rPr>
              <w:fldChar w:fldCharType="separate"/>
            </w:r>
            <w:r w:rsidR="00C9141F">
              <w:rPr>
                <w:noProof/>
                <w:webHidden/>
              </w:rPr>
              <w:t>82</w:t>
            </w:r>
            <w:r w:rsidR="001639D2">
              <w:rPr>
                <w:noProof/>
                <w:webHidden/>
              </w:rPr>
              <w:fldChar w:fldCharType="end"/>
            </w:r>
          </w:hyperlink>
        </w:p>
        <w:p w14:paraId="5D1E0C5B" w14:textId="13B7FE83" w:rsidR="0010407C" w:rsidRDefault="00E4052C">
          <w:pPr>
            <w:pStyle w:val="TOC3"/>
            <w:tabs>
              <w:tab w:val="left" w:pos="960"/>
              <w:tab w:val="right" w:leader="dot" w:pos="8290"/>
            </w:tabs>
            <w:rPr>
              <w:rFonts w:asciiTheme="minorHAnsi" w:hAnsiTheme="minorHAnsi"/>
              <w:i w:val="0"/>
              <w:noProof/>
            </w:rPr>
          </w:pPr>
          <w:hyperlink w:anchor="_Toc411454400" w:history="1">
            <w:r w:rsidR="0010407C" w:rsidRPr="00F534A7">
              <w:rPr>
                <w:rStyle w:val="Hyperlink"/>
                <w:noProof/>
              </w:rPr>
              <w:t>4.4.3</w:t>
            </w:r>
            <w:r w:rsidR="0010407C">
              <w:rPr>
                <w:rFonts w:asciiTheme="minorHAnsi" w:hAnsiTheme="minorHAnsi"/>
                <w:i w:val="0"/>
                <w:noProof/>
              </w:rPr>
              <w:tab/>
            </w:r>
            <w:r w:rsidR="0010407C" w:rsidRPr="00F534A7">
              <w:rPr>
                <w:rStyle w:val="Hyperlink"/>
                <w:noProof/>
              </w:rPr>
              <w:t>CDR Detail File Format</w:t>
            </w:r>
            <w:r w:rsidR="0010407C">
              <w:rPr>
                <w:noProof/>
                <w:webHidden/>
              </w:rPr>
              <w:tab/>
            </w:r>
            <w:r w:rsidR="001639D2">
              <w:rPr>
                <w:noProof/>
                <w:webHidden/>
              </w:rPr>
              <w:fldChar w:fldCharType="begin"/>
            </w:r>
            <w:r w:rsidR="0010407C">
              <w:rPr>
                <w:noProof/>
                <w:webHidden/>
              </w:rPr>
              <w:instrText xml:space="preserve"> PAGEREF _Toc411454400 \h </w:instrText>
            </w:r>
            <w:r w:rsidR="001639D2">
              <w:rPr>
                <w:noProof/>
                <w:webHidden/>
              </w:rPr>
            </w:r>
            <w:r w:rsidR="001639D2">
              <w:rPr>
                <w:noProof/>
                <w:webHidden/>
              </w:rPr>
              <w:fldChar w:fldCharType="separate"/>
            </w:r>
            <w:r w:rsidR="00C9141F">
              <w:rPr>
                <w:noProof/>
                <w:webHidden/>
              </w:rPr>
              <w:t>82</w:t>
            </w:r>
            <w:r w:rsidR="001639D2">
              <w:rPr>
                <w:noProof/>
                <w:webHidden/>
              </w:rPr>
              <w:fldChar w:fldCharType="end"/>
            </w:r>
          </w:hyperlink>
        </w:p>
        <w:p w14:paraId="64CCE2DD" w14:textId="14ABB212" w:rsidR="0010407C" w:rsidRDefault="00E4052C">
          <w:pPr>
            <w:pStyle w:val="TOC2"/>
            <w:tabs>
              <w:tab w:val="left" w:pos="720"/>
              <w:tab w:val="right" w:leader="dot" w:pos="8290"/>
            </w:tabs>
            <w:rPr>
              <w:rFonts w:asciiTheme="minorHAnsi" w:hAnsiTheme="minorHAnsi"/>
              <w:noProof/>
            </w:rPr>
          </w:pPr>
          <w:hyperlink w:anchor="_Toc411454401" w:history="1">
            <w:r w:rsidR="0010407C" w:rsidRPr="00F534A7">
              <w:rPr>
                <w:rStyle w:val="Hyperlink"/>
                <w:noProof/>
              </w:rPr>
              <w:t>4.5</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_Toc411454401 \h </w:instrText>
            </w:r>
            <w:r w:rsidR="001639D2">
              <w:rPr>
                <w:noProof/>
                <w:webHidden/>
              </w:rPr>
            </w:r>
            <w:r w:rsidR="001639D2">
              <w:rPr>
                <w:noProof/>
                <w:webHidden/>
              </w:rPr>
              <w:fldChar w:fldCharType="separate"/>
            </w:r>
            <w:r w:rsidR="00C9141F">
              <w:rPr>
                <w:noProof/>
                <w:webHidden/>
              </w:rPr>
              <w:t>83</w:t>
            </w:r>
            <w:r w:rsidR="001639D2">
              <w:rPr>
                <w:noProof/>
                <w:webHidden/>
              </w:rPr>
              <w:fldChar w:fldCharType="end"/>
            </w:r>
          </w:hyperlink>
        </w:p>
        <w:p w14:paraId="23282708" w14:textId="19DB2526" w:rsidR="0010407C" w:rsidRDefault="00E4052C">
          <w:pPr>
            <w:pStyle w:val="TOC3"/>
            <w:tabs>
              <w:tab w:val="left" w:pos="960"/>
              <w:tab w:val="right" w:leader="dot" w:pos="8290"/>
            </w:tabs>
            <w:rPr>
              <w:rFonts w:asciiTheme="minorHAnsi" w:hAnsiTheme="minorHAnsi"/>
              <w:i w:val="0"/>
              <w:noProof/>
            </w:rPr>
          </w:pPr>
          <w:hyperlink w:anchor="_Toc411454402" w:history="1">
            <w:r w:rsidR="0010407C" w:rsidRPr="00F534A7">
              <w:rPr>
                <w:rStyle w:val="Hyperlink"/>
                <w:noProof/>
              </w:rPr>
              <w:t>4.5.1</w:t>
            </w:r>
            <w:r w:rsidR="0010407C">
              <w:rPr>
                <w:rFonts w:asciiTheme="minorHAnsi" w:hAnsiTheme="minorHAnsi"/>
                <w:i w:val="0"/>
                <w:noProof/>
              </w:rPr>
              <w:tab/>
            </w:r>
            <w:r w:rsidR="0010407C" w:rsidRPr="00F534A7">
              <w:rPr>
                <w:rStyle w:val="Hyperlink"/>
                <w:noProof/>
              </w:rPr>
              <w:t>OBD Status-Codes</w:t>
            </w:r>
            <w:r w:rsidR="0010407C">
              <w:rPr>
                <w:noProof/>
                <w:webHidden/>
              </w:rPr>
              <w:tab/>
            </w:r>
            <w:r w:rsidR="001639D2">
              <w:rPr>
                <w:noProof/>
                <w:webHidden/>
              </w:rPr>
              <w:fldChar w:fldCharType="begin"/>
            </w:r>
            <w:r w:rsidR="0010407C">
              <w:rPr>
                <w:noProof/>
                <w:webHidden/>
              </w:rPr>
              <w:instrText xml:space="preserve"> PAGEREF _Toc411454402 \h </w:instrText>
            </w:r>
            <w:r w:rsidR="001639D2">
              <w:rPr>
                <w:noProof/>
                <w:webHidden/>
              </w:rPr>
            </w:r>
            <w:r w:rsidR="001639D2">
              <w:rPr>
                <w:noProof/>
                <w:webHidden/>
              </w:rPr>
              <w:fldChar w:fldCharType="separate"/>
            </w:r>
            <w:r w:rsidR="00C9141F">
              <w:rPr>
                <w:noProof/>
                <w:webHidden/>
              </w:rPr>
              <w:t>83</w:t>
            </w:r>
            <w:r w:rsidR="001639D2">
              <w:rPr>
                <w:noProof/>
                <w:webHidden/>
              </w:rPr>
              <w:fldChar w:fldCharType="end"/>
            </w:r>
          </w:hyperlink>
        </w:p>
        <w:p w14:paraId="566E2337" w14:textId="072CD6A9" w:rsidR="0010407C" w:rsidRDefault="00E4052C">
          <w:pPr>
            <w:pStyle w:val="TOC3"/>
            <w:tabs>
              <w:tab w:val="left" w:pos="960"/>
              <w:tab w:val="right" w:leader="dot" w:pos="8290"/>
            </w:tabs>
            <w:rPr>
              <w:rFonts w:asciiTheme="minorHAnsi" w:hAnsiTheme="minorHAnsi"/>
              <w:i w:val="0"/>
              <w:noProof/>
            </w:rPr>
          </w:pPr>
          <w:hyperlink w:anchor="_Toc411454403" w:history="1">
            <w:r w:rsidR="0010407C" w:rsidRPr="00F534A7">
              <w:rPr>
                <w:rStyle w:val="Hyperlink"/>
                <w:noProof/>
              </w:rPr>
              <w:t>4.5.2</w:t>
            </w:r>
            <w:r w:rsidR="0010407C">
              <w:rPr>
                <w:rFonts w:asciiTheme="minorHAnsi" w:hAnsiTheme="minorHAnsi"/>
                <w:i w:val="0"/>
                <w:noProof/>
              </w:rPr>
              <w:tab/>
            </w:r>
            <w:r w:rsidR="0010407C" w:rsidRPr="00F534A7">
              <w:rPr>
                <w:rStyle w:val="Hyperlink"/>
                <w:noProof/>
              </w:rPr>
              <w:t>File Processing Notifications</w:t>
            </w:r>
            <w:r w:rsidR="0010407C">
              <w:rPr>
                <w:noProof/>
                <w:webHidden/>
              </w:rPr>
              <w:tab/>
            </w:r>
            <w:r w:rsidR="001639D2">
              <w:rPr>
                <w:noProof/>
                <w:webHidden/>
              </w:rPr>
              <w:fldChar w:fldCharType="begin"/>
            </w:r>
            <w:r w:rsidR="0010407C">
              <w:rPr>
                <w:noProof/>
                <w:webHidden/>
              </w:rPr>
              <w:instrText xml:space="preserve"> PAGEREF _Toc411454403 \h </w:instrText>
            </w:r>
            <w:r w:rsidR="001639D2">
              <w:rPr>
                <w:noProof/>
                <w:webHidden/>
              </w:rPr>
            </w:r>
            <w:r w:rsidR="001639D2">
              <w:rPr>
                <w:noProof/>
                <w:webHidden/>
              </w:rPr>
              <w:fldChar w:fldCharType="separate"/>
            </w:r>
            <w:r w:rsidR="00C9141F">
              <w:rPr>
                <w:noProof/>
                <w:webHidden/>
              </w:rPr>
              <w:t>84</w:t>
            </w:r>
            <w:r w:rsidR="001639D2">
              <w:rPr>
                <w:noProof/>
                <w:webHidden/>
              </w:rPr>
              <w:fldChar w:fldCharType="end"/>
            </w:r>
          </w:hyperlink>
        </w:p>
        <w:p w14:paraId="5A49CF7E" w14:textId="5E33B92E" w:rsidR="0010407C" w:rsidRDefault="00E4052C">
          <w:pPr>
            <w:pStyle w:val="TOC1"/>
            <w:rPr>
              <w:rFonts w:asciiTheme="minorHAnsi" w:hAnsiTheme="minorHAnsi"/>
              <w:b w:val="0"/>
              <w:noProof/>
              <w:color w:val="auto"/>
              <w:sz w:val="22"/>
              <w:szCs w:val="22"/>
            </w:rPr>
          </w:pPr>
          <w:hyperlink w:anchor="_Toc411454404" w:history="1">
            <w:r w:rsidR="0010407C" w:rsidRPr="00F534A7">
              <w:rPr>
                <w:rStyle w:val="Hyperlink"/>
                <w:noProof/>
              </w:rPr>
              <w:t>5</w:t>
            </w:r>
            <w:r w:rsidR="0010407C">
              <w:rPr>
                <w:rFonts w:asciiTheme="minorHAnsi" w:hAnsiTheme="minorHAnsi"/>
                <w:b w:val="0"/>
                <w:noProof/>
                <w:color w:val="auto"/>
                <w:sz w:val="22"/>
                <w:szCs w:val="22"/>
              </w:rPr>
              <w:tab/>
            </w:r>
            <w:r w:rsidR="0010407C" w:rsidRPr="00F534A7">
              <w:rPr>
                <w:rStyle w:val="Hyperlink"/>
                <w:noProof/>
              </w:rPr>
              <w:t>Common Constants</w:t>
            </w:r>
            <w:r w:rsidR="0010407C">
              <w:rPr>
                <w:noProof/>
                <w:webHidden/>
              </w:rPr>
              <w:tab/>
            </w:r>
            <w:r w:rsidR="001639D2">
              <w:rPr>
                <w:noProof/>
                <w:webHidden/>
              </w:rPr>
              <w:fldChar w:fldCharType="begin"/>
            </w:r>
            <w:r w:rsidR="0010407C">
              <w:rPr>
                <w:noProof/>
                <w:webHidden/>
              </w:rPr>
              <w:instrText xml:space="preserve"> PAGEREF _Toc411454404 \h </w:instrText>
            </w:r>
            <w:r w:rsidR="001639D2">
              <w:rPr>
                <w:noProof/>
                <w:webHidden/>
              </w:rPr>
            </w:r>
            <w:r w:rsidR="001639D2">
              <w:rPr>
                <w:noProof/>
                <w:webHidden/>
              </w:rPr>
              <w:fldChar w:fldCharType="separate"/>
            </w:r>
            <w:r w:rsidR="00C9141F">
              <w:rPr>
                <w:noProof/>
                <w:webHidden/>
              </w:rPr>
              <w:t>84</w:t>
            </w:r>
            <w:r w:rsidR="001639D2">
              <w:rPr>
                <w:noProof/>
                <w:webHidden/>
              </w:rPr>
              <w:fldChar w:fldCharType="end"/>
            </w:r>
          </w:hyperlink>
        </w:p>
        <w:p w14:paraId="5CA9FECC" w14:textId="015404DD" w:rsidR="0010407C" w:rsidRDefault="00E4052C">
          <w:pPr>
            <w:pStyle w:val="TOC2"/>
            <w:tabs>
              <w:tab w:val="left" w:pos="720"/>
              <w:tab w:val="right" w:leader="dot" w:pos="8290"/>
            </w:tabs>
            <w:rPr>
              <w:rFonts w:asciiTheme="minorHAnsi" w:hAnsiTheme="minorHAnsi"/>
              <w:noProof/>
            </w:rPr>
          </w:pPr>
          <w:hyperlink w:anchor="_Toc411454405" w:history="1">
            <w:r w:rsidR="0010407C" w:rsidRPr="00F534A7">
              <w:rPr>
                <w:rStyle w:val="Hyperlink"/>
                <w:noProof/>
              </w:rPr>
              <w:t>5.1</w:t>
            </w:r>
            <w:r w:rsidR="0010407C">
              <w:rPr>
                <w:rFonts w:asciiTheme="minorHAnsi" w:hAnsiTheme="minorHAnsi"/>
                <w:noProof/>
              </w:rPr>
              <w:tab/>
            </w:r>
            <w:r w:rsidR="0010407C" w:rsidRPr="00F534A7">
              <w:rPr>
                <w:rStyle w:val="Hyperlink"/>
                <w:noProof/>
              </w:rPr>
              <w:t>Call Disconnect Reason</w:t>
            </w:r>
            <w:r w:rsidR="0010407C">
              <w:rPr>
                <w:noProof/>
                <w:webHidden/>
              </w:rPr>
              <w:tab/>
            </w:r>
            <w:r w:rsidR="001639D2">
              <w:rPr>
                <w:noProof/>
                <w:webHidden/>
              </w:rPr>
              <w:fldChar w:fldCharType="begin"/>
            </w:r>
            <w:r w:rsidR="0010407C">
              <w:rPr>
                <w:noProof/>
                <w:webHidden/>
              </w:rPr>
              <w:instrText xml:space="preserve"> PAGEREF _Toc411454405 \h </w:instrText>
            </w:r>
            <w:r w:rsidR="001639D2">
              <w:rPr>
                <w:noProof/>
                <w:webHidden/>
              </w:rPr>
            </w:r>
            <w:r w:rsidR="001639D2">
              <w:rPr>
                <w:noProof/>
                <w:webHidden/>
              </w:rPr>
              <w:fldChar w:fldCharType="separate"/>
            </w:r>
            <w:r w:rsidR="00C9141F">
              <w:rPr>
                <w:noProof/>
                <w:webHidden/>
              </w:rPr>
              <w:t>84</w:t>
            </w:r>
            <w:r w:rsidR="001639D2">
              <w:rPr>
                <w:noProof/>
                <w:webHidden/>
              </w:rPr>
              <w:fldChar w:fldCharType="end"/>
            </w:r>
          </w:hyperlink>
        </w:p>
        <w:p w14:paraId="00A0B2C7" w14:textId="0F4B3C06" w:rsidR="0010407C" w:rsidRDefault="00E4052C">
          <w:pPr>
            <w:pStyle w:val="TOC2"/>
            <w:tabs>
              <w:tab w:val="left" w:pos="720"/>
              <w:tab w:val="right" w:leader="dot" w:pos="8290"/>
            </w:tabs>
            <w:rPr>
              <w:rFonts w:asciiTheme="minorHAnsi" w:hAnsiTheme="minorHAnsi"/>
              <w:noProof/>
            </w:rPr>
          </w:pPr>
          <w:hyperlink w:anchor="_Toc411454406" w:history="1">
            <w:r w:rsidR="0010407C" w:rsidRPr="00F534A7">
              <w:rPr>
                <w:rStyle w:val="Hyperlink"/>
                <w:noProof/>
              </w:rPr>
              <w:t>5.2</w:t>
            </w:r>
            <w:r w:rsidR="0010407C">
              <w:rPr>
                <w:rFonts w:asciiTheme="minorHAnsi" w:hAnsiTheme="minorHAnsi"/>
                <w:noProof/>
              </w:rPr>
              <w:tab/>
            </w:r>
            <w:r w:rsidR="0010407C" w:rsidRPr="00F534A7">
              <w:rPr>
                <w:rStyle w:val="Hyperlink"/>
                <w:noProof/>
              </w:rPr>
              <w:t>Call Status</w:t>
            </w:r>
            <w:r w:rsidR="0010407C">
              <w:rPr>
                <w:noProof/>
                <w:webHidden/>
              </w:rPr>
              <w:tab/>
            </w:r>
            <w:r w:rsidR="001639D2">
              <w:rPr>
                <w:noProof/>
                <w:webHidden/>
              </w:rPr>
              <w:fldChar w:fldCharType="begin"/>
            </w:r>
            <w:r w:rsidR="0010407C">
              <w:rPr>
                <w:noProof/>
                <w:webHidden/>
              </w:rPr>
              <w:instrText xml:space="preserve"> PAGEREF _Toc411454406 \h </w:instrText>
            </w:r>
            <w:r w:rsidR="001639D2">
              <w:rPr>
                <w:noProof/>
                <w:webHidden/>
              </w:rPr>
            </w:r>
            <w:r w:rsidR="001639D2">
              <w:rPr>
                <w:noProof/>
                <w:webHidden/>
              </w:rPr>
              <w:fldChar w:fldCharType="separate"/>
            </w:r>
            <w:r w:rsidR="00C9141F">
              <w:rPr>
                <w:noProof/>
                <w:webHidden/>
              </w:rPr>
              <w:t>84</w:t>
            </w:r>
            <w:r w:rsidR="001639D2">
              <w:rPr>
                <w:noProof/>
                <w:webHidden/>
              </w:rPr>
              <w:fldChar w:fldCharType="end"/>
            </w:r>
          </w:hyperlink>
        </w:p>
        <w:p w14:paraId="2FF72787" w14:textId="544A6C53" w:rsidR="0010407C" w:rsidRDefault="00E4052C">
          <w:pPr>
            <w:pStyle w:val="TOC2"/>
            <w:tabs>
              <w:tab w:val="left" w:pos="720"/>
              <w:tab w:val="right" w:leader="dot" w:pos="8290"/>
            </w:tabs>
            <w:rPr>
              <w:rFonts w:asciiTheme="minorHAnsi" w:hAnsiTheme="minorHAnsi"/>
              <w:noProof/>
            </w:rPr>
          </w:pPr>
          <w:hyperlink w:anchor="_Toc411454407" w:history="1">
            <w:r w:rsidR="0010407C" w:rsidRPr="00F534A7">
              <w:rPr>
                <w:rStyle w:val="Hyperlink"/>
                <w:noProof/>
              </w:rPr>
              <w:t>5.3</w:t>
            </w:r>
            <w:r w:rsidR="0010407C">
              <w:rPr>
                <w:rFonts w:asciiTheme="minorHAnsi" w:hAnsiTheme="minorHAnsi"/>
                <w:noProof/>
              </w:rPr>
              <w:tab/>
            </w:r>
            <w:r w:rsidR="0010407C" w:rsidRPr="00F534A7">
              <w:rPr>
                <w:rStyle w:val="Hyperlink"/>
                <w:noProof/>
              </w:rPr>
              <w:t>Circle Codes</w:t>
            </w:r>
            <w:r w:rsidR="0010407C">
              <w:rPr>
                <w:noProof/>
                <w:webHidden/>
              </w:rPr>
              <w:tab/>
            </w:r>
            <w:r w:rsidR="001639D2">
              <w:rPr>
                <w:noProof/>
                <w:webHidden/>
              </w:rPr>
              <w:fldChar w:fldCharType="begin"/>
            </w:r>
            <w:r w:rsidR="0010407C">
              <w:rPr>
                <w:noProof/>
                <w:webHidden/>
              </w:rPr>
              <w:instrText xml:space="preserve"> PAGEREF _Toc411454407 \h </w:instrText>
            </w:r>
            <w:r w:rsidR="001639D2">
              <w:rPr>
                <w:noProof/>
                <w:webHidden/>
              </w:rPr>
            </w:r>
            <w:r w:rsidR="001639D2">
              <w:rPr>
                <w:noProof/>
                <w:webHidden/>
              </w:rPr>
              <w:fldChar w:fldCharType="separate"/>
            </w:r>
            <w:r w:rsidR="00C9141F">
              <w:rPr>
                <w:noProof/>
                <w:webHidden/>
              </w:rPr>
              <w:t>85</w:t>
            </w:r>
            <w:r w:rsidR="001639D2">
              <w:rPr>
                <w:noProof/>
                <w:webHidden/>
              </w:rPr>
              <w:fldChar w:fldCharType="end"/>
            </w:r>
          </w:hyperlink>
        </w:p>
        <w:p w14:paraId="37B43877" w14:textId="462A8FB2" w:rsidR="0010407C" w:rsidRDefault="00E4052C">
          <w:pPr>
            <w:pStyle w:val="TOC2"/>
            <w:tabs>
              <w:tab w:val="left" w:pos="720"/>
              <w:tab w:val="right" w:leader="dot" w:pos="8290"/>
            </w:tabs>
            <w:rPr>
              <w:rFonts w:asciiTheme="minorHAnsi" w:hAnsiTheme="minorHAnsi"/>
              <w:noProof/>
            </w:rPr>
          </w:pPr>
          <w:hyperlink w:anchor="_Toc411454408" w:history="1">
            <w:r w:rsidR="0010407C" w:rsidRPr="00F534A7">
              <w:rPr>
                <w:rStyle w:val="Hyperlink"/>
                <w:noProof/>
              </w:rPr>
              <w:t>5.4</w:t>
            </w:r>
            <w:r w:rsidR="0010407C">
              <w:rPr>
                <w:rFonts w:asciiTheme="minorHAnsi" w:hAnsiTheme="minorHAnsi"/>
                <w:noProof/>
              </w:rPr>
              <w:tab/>
            </w:r>
            <w:r w:rsidR="0010407C" w:rsidRPr="00F534A7">
              <w:rPr>
                <w:rStyle w:val="Hyperlink"/>
                <w:noProof/>
              </w:rPr>
              <w:t>Operator Codes</w:t>
            </w:r>
            <w:r w:rsidR="0010407C">
              <w:rPr>
                <w:noProof/>
                <w:webHidden/>
              </w:rPr>
              <w:tab/>
            </w:r>
            <w:r w:rsidR="001639D2">
              <w:rPr>
                <w:noProof/>
                <w:webHidden/>
              </w:rPr>
              <w:fldChar w:fldCharType="begin"/>
            </w:r>
            <w:r w:rsidR="0010407C">
              <w:rPr>
                <w:noProof/>
                <w:webHidden/>
              </w:rPr>
              <w:instrText xml:space="preserve"> PAGEREF _Toc411454408 \h </w:instrText>
            </w:r>
            <w:r w:rsidR="001639D2">
              <w:rPr>
                <w:noProof/>
                <w:webHidden/>
              </w:rPr>
            </w:r>
            <w:r w:rsidR="001639D2">
              <w:rPr>
                <w:noProof/>
                <w:webHidden/>
              </w:rPr>
              <w:fldChar w:fldCharType="separate"/>
            </w:r>
            <w:r w:rsidR="00C9141F">
              <w:rPr>
                <w:noProof/>
                <w:webHidden/>
              </w:rPr>
              <w:t>85</w:t>
            </w:r>
            <w:r w:rsidR="001639D2">
              <w:rPr>
                <w:noProof/>
                <w:webHidden/>
              </w:rPr>
              <w:fldChar w:fldCharType="end"/>
            </w:r>
          </w:hyperlink>
        </w:p>
        <w:p w14:paraId="17E70B15" w14:textId="69D7723C" w:rsidR="0010407C" w:rsidRDefault="00E4052C">
          <w:pPr>
            <w:pStyle w:val="TOC1"/>
            <w:rPr>
              <w:rFonts w:asciiTheme="minorHAnsi" w:hAnsiTheme="minorHAnsi"/>
              <w:b w:val="0"/>
              <w:noProof/>
              <w:color w:val="auto"/>
              <w:sz w:val="22"/>
              <w:szCs w:val="22"/>
            </w:rPr>
          </w:pPr>
          <w:hyperlink w:anchor="_Toc411454409" w:history="1">
            <w:r w:rsidR="0010407C" w:rsidRPr="00F534A7">
              <w:rPr>
                <w:rStyle w:val="Hyperlink"/>
                <w:noProof/>
              </w:rPr>
              <w:t>6</w:t>
            </w:r>
            <w:r w:rsidR="0010407C">
              <w:rPr>
                <w:rFonts w:asciiTheme="minorHAnsi" w:hAnsiTheme="minorHAnsi"/>
                <w:b w:val="0"/>
                <w:noProof/>
                <w:color w:val="auto"/>
                <w:sz w:val="22"/>
                <w:szCs w:val="22"/>
              </w:rPr>
              <w:tab/>
            </w:r>
            <w:r w:rsidR="0010407C" w:rsidRPr="00F534A7">
              <w:rPr>
                <w:rStyle w:val="Hyperlink"/>
                <w:noProof/>
              </w:rPr>
              <w:t>HTTP Timeout Categories</w:t>
            </w:r>
            <w:r w:rsidR="0010407C">
              <w:rPr>
                <w:noProof/>
                <w:webHidden/>
              </w:rPr>
              <w:tab/>
            </w:r>
            <w:r w:rsidR="001639D2">
              <w:rPr>
                <w:noProof/>
                <w:webHidden/>
              </w:rPr>
              <w:fldChar w:fldCharType="begin"/>
            </w:r>
            <w:r w:rsidR="0010407C">
              <w:rPr>
                <w:noProof/>
                <w:webHidden/>
              </w:rPr>
              <w:instrText xml:space="preserve"> PAGEREF _Toc411454409 \h </w:instrText>
            </w:r>
            <w:r w:rsidR="001639D2">
              <w:rPr>
                <w:noProof/>
                <w:webHidden/>
              </w:rPr>
            </w:r>
            <w:r w:rsidR="001639D2">
              <w:rPr>
                <w:noProof/>
                <w:webHidden/>
              </w:rPr>
              <w:fldChar w:fldCharType="separate"/>
            </w:r>
            <w:r w:rsidR="00C9141F">
              <w:rPr>
                <w:noProof/>
                <w:webHidden/>
              </w:rPr>
              <w:t>86</w:t>
            </w:r>
            <w:r w:rsidR="001639D2">
              <w:rPr>
                <w:noProof/>
                <w:webHidden/>
              </w:rPr>
              <w:fldChar w:fldCharType="end"/>
            </w:r>
          </w:hyperlink>
        </w:p>
        <w:p w14:paraId="15A0D855" w14:textId="09464815" w:rsidR="0010407C" w:rsidRDefault="00E4052C">
          <w:pPr>
            <w:pStyle w:val="TOC1"/>
            <w:rPr>
              <w:rFonts w:asciiTheme="minorHAnsi" w:hAnsiTheme="minorHAnsi"/>
              <w:b w:val="0"/>
              <w:noProof/>
              <w:color w:val="auto"/>
              <w:sz w:val="22"/>
              <w:szCs w:val="22"/>
            </w:rPr>
          </w:pPr>
          <w:hyperlink w:anchor="_Toc411454410" w:history="1">
            <w:r w:rsidR="0010407C" w:rsidRPr="00F534A7">
              <w:rPr>
                <w:rStyle w:val="Hyperlink"/>
                <w:noProof/>
              </w:rPr>
              <w:t>7</w:t>
            </w:r>
            <w:r w:rsidR="0010407C">
              <w:rPr>
                <w:rFonts w:asciiTheme="minorHAnsi" w:hAnsiTheme="minorHAnsi"/>
                <w:b w:val="0"/>
                <w:noProof/>
                <w:color w:val="auto"/>
                <w:sz w:val="22"/>
                <w:szCs w:val="22"/>
              </w:rPr>
              <w:tab/>
            </w:r>
            <w:r w:rsidR="0010407C" w:rsidRPr="00F534A7">
              <w:rPr>
                <w:rStyle w:val="Hyperlink"/>
                <w:noProof/>
              </w:rPr>
              <w:t>APPENDIX</w:t>
            </w:r>
            <w:r w:rsidR="0010407C">
              <w:rPr>
                <w:noProof/>
                <w:webHidden/>
              </w:rPr>
              <w:tab/>
            </w:r>
            <w:r w:rsidR="001639D2">
              <w:rPr>
                <w:noProof/>
                <w:webHidden/>
              </w:rPr>
              <w:fldChar w:fldCharType="begin"/>
            </w:r>
            <w:r w:rsidR="0010407C">
              <w:rPr>
                <w:noProof/>
                <w:webHidden/>
              </w:rPr>
              <w:instrText xml:space="preserve"> PAGEREF _Toc411454410 \h </w:instrText>
            </w:r>
            <w:r w:rsidR="001639D2">
              <w:rPr>
                <w:noProof/>
                <w:webHidden/>
              </w:rPr>
            </w:r>
            <w:r w:rsidR="001639D2">
              <w:rPr>
                <w:noProof/>
                <w:webHidden/>
              </w:rPr>
              <w:fldChar w:fldCharType="separate"/>
            </w:r>
            <w:r w:rsidR="00C9141F">
              <w:rPr>
                <w:noProof/>
                <w:webHidden/>
              </w:rPr>
              <w:t>88</w:t>
            </w:r>
            <w:r w:rsidR="001639D2">
              <w:rPr>
                <w:noProof/>
                <w:webHidden/>
              </w:rPr>
              <w:fldChar w:fldCharType="end"/>
            </w:r>
          </w:hyperlink>
        </w:p>
        <w:p w14:paraId="5697F517" w14:textId="684810C3" w:rsidR="0010407C" w:rsidRDefault="00E4052C">
          <w:pPr>
            <w:pStyle w:val="TOC2"/>
            <w:tabs>
              <w:tab w:val="left" w:pos="720"/>
              <w:tab w:val="right" w:leader="dot" w:pos="8290"/>
            </w:tabs>
            <w:rPr>
              <w:rFonts w:asciiTheme="minorHAnsi" w:hAnsiTheme="minorHAnsi"/>
              <w:noProof/>
            </w:rPr>
          </w:pPr>
          <w:hyperlink w:anchor="_Toc411454411" w:history="1">
            <w:r w:rsidR="0010407C" w:rsidRPr="00F534A7">
              <w:rPr>
                <w:rStyle w:val="Hyperlink"/>
                <w:noProof/>
              </w:rPr>
              <w:t>7.1</w:t>
            </w:r>
            <w:r w:rsidR="0010407C">
              <w:rPr>
                <w:rFonts w:asciiTheme="minorHAnsi" w:hAnsiTheme="minorHAnsi"/>
                <w:noProof/>
              </w:rPr>
              <w:tab/>
            </w:r>
            <w:r w:rsidR="0010407C" w:rsidRPr="00F534A7">
              <w:rPr>
                <w:rStyle w:val="Hyperlink"/>
                <w:noProof/>
              </w:rPr>
              <w:t>Content Table [IMI team]</w:t>
            </w:r>
            <w:r w:rsidR="0010407C">
              <w:rPr>
                <w:noProof/>
                <w:webHidden/>
              </w:rPr>
              <w:tab/>
            </w:r>
            <w:r w:rsidR="001639D2">
              <w:rPr>
                <w:noProof/>
                <w:webHidden/>
              </w:rPr>
              <w:fldChar w:fldCharType="begin"/>
            </w:r>
            <w:r w:rsidR="0010407C">
              <w:rPr>
                <w:noProof/>
                <w:webHidden/>
              </w:rPr>
              <w:instrText xml:space="preserve"> PAGEREF _Toc411454411 \h </w:instrText>
            </w:r>
            <w:r w:rsidR="001639D2">
              <w:rPr>
                <w:noProof/>
                <w:webHidden/>
              </w:rPr>
            </w:r>
            <w:r w:rsidR="001639D2">
              <w:rPr>
                <w:noProof/>
                <w:webHidden/>
              </w:rPr>
              <w:fldChar w:fldCharType="separate"/>
            </w:r>
            <w:r w:rsidR="00C9141F">
              <w:rPr>
                <w:noProof/>
                <w:webHidden/>
              </w:rPr>
              <w:t>88</w:t>
            </w:r>
            <w:r w:rsidR="001639D2">
              <w:rPr>
                <w:noProof/>
                <w:webHidden/>
              </w:rPr>
              <w:fldChar w:fldCharType="end"/>
            </w:r>
          </w:hyperlink>
        </w:p>
        <w:p w14:paraId="1EA266BF" w14:textId="2FB7FF74" w:rsidR="0010407C" w:rsidRDefault="00E4052C">
          <w:pPr>
            <w:pStyle w:val="TOC2"/>
            <w:tabs>
              <w:tab w:val="left" w:pos="720"/>
              <w:tab w:val="right" w:leader="dot" w:pos="8290"/>
            </w:tabs>
            <w:rPr>
              <w:rFonts w:asciiTheme="minorHAnsi" w:hAnsiTheme="minorHAnsi"/>
              <w:noProof/>
            </w:rPr>
          </w:pPr>
          <w:hyperlink w:anchor="_Toc411454412" w:history="1">
            <w:r w:rsidR="0010407C" w:rsidRPr="00F534A7">
              <w:rPr>
                <w:rStyle w:val="Hyperlink"/>
                <w:noProof/>
              </w:rPr>
              <w:t>7.2</w:t>
            </w:r>
            <w:r w:rsidR="0010407C">
              <w:rPr>
                <w:rFonts w:asciiTheme="minorHAnsi" w:hAnsiTheme="minorHAnsi"/>
                <w:noProof/>
              </w:rPr>
              <w:tab/>
            </w:r>
            <w:r w:rsidR="0010407C" w:rsidRPr="00F534A7">
              <w:rPr>
                <w:rStyle w:val="Hyperlink"/>
                <w:noProof/>
              </w:rPr>
              <w:t>Language Location Code Mapping Table[Needed from BBC]</w:t>
            </w:r>
            <w:r w:rsidR="0010407C">
              <w:rPr>
                <w:noProof/>
                <w:webHidden/>
              </w:rPr>
              <w:tab/>
            </w:r>
            <w:r w:rsidR="001639D2">
              <w:rPr>
                <w:noProof/>
                <w:webHidden/>
              </w:rPr>
              <w:fldChar w:fldCharType="begin"/>
            </w:r>
            <w:r w:rsidR="0010407C">
              <w:rPr>
                <w:noProof/>
                <w:webHidden/>
              </w:rPr>
              <w:instrText xml:space="preserve"> PAGEREF _Toc411454412 \h </w:instrText>
            </w:r>
            <w:r w:rsidR="001639D2">
              <w:rPr>
                <w:noProof/>
                <w:webHidden/>
              </w:rPr>
            </w:r>
            <w:r w:rsidR="001639D2">
              <w:rPr>
                <w:noProof/>
                <w:webHidden/>
              </w:rPr>
              <w:fldChar w:fldCharType="separate"/>
            </w:r>
            <w:r w:rsidR="00C9141F">
              <w:rPr>
                <w:noProof/>
                <w:webHidden/>
              </w:rPr>
              <w:t>88</w:t>
            </w:r>
            <w:r w:rsidR="001639D2">
              <w:rPr>
                <w:noProof/>
                <w:webHidden/>
              </w:rPr>
              <w:fldChar w:fldCharType="end"/>
            </w:r>
          </w:hyperlink>
        </w:p>
        <w:p w14:paraId="574C7CBC" w14:textId="77777777" w:rsidR="00965FB9" w:rsidRDefault="001639D2" w:rsidP="00965FB9">
          <w:pPr>
            <w:jc w:val="both"/>
            <w:rPr>
              <w:noProof/>
            </w:rPr>
          </w:pPr>
          <w:r>
            <w:rPr>
              <w:b/>
              <w:bCs/>
              <w:noProof/>
            </w:rPr>
            <w:fldChar w:fldCharType="end"/>
          </w:r>
        </w:p>
      </w:sdtContent>
    </w:sdt>
    <w:p w14:paraId="2C5A1FD9" w14:textId="77777777" w:rsidR="00965FB9" w:rsidRDefault="00965FB9" w:rsidP="00965FB9">
      <w:pPr>
        <w:jc w:val="both"/>
        <w:rPr>
          <w:noProof/>
        </w:rPr>
      </w:pPr>
    </w:p>
    <w:p w14:paraId="1884A2B9" w14:textId="77777777" w:rsidR="00965FB9" w:rsidRDefault="00965FB9" w:rsidP="00965FB9">
      <w:pPr>
        <w:jc w:val="both"/>
        <w:rPr>
          <w:noProof/>
        </w:rPr>
      </w:pPr>
    </w:p>
    <w:p w14:paraId="33635359" w14:textId="77777777" w:rsidR="00965FB9" w:rsidRDefault="00965FB9" w:rsidP="00965FB9">
      <w:pPr>
        <w:pStyle w:val="TOCHeading"/>
        <w:jc w:val="both"/>
      </w:pPr>
      <w:r>
        <w:t>Table of Figures</w:t>
      </w:r>
    </w:p>
    <w:p w14:paraId="04814365" w14:textId="77777777" w:rsidR="00965FB9" w:rsidRDefault="00965FB9" w:rsidP="00965FB9">
      <w:pPr>
        <w:jc w:val="both"/>
        <w:rPr>
          <w:noProof/>
        </w:rPr>
      </w:pPr>
    </w:p>
    <w:p w14:paraId="6E0326CC" w14:textId="77777777" w:rsidR="0010407C" w:rsidRDefault="001639D2">
      <w:pPr>
        <w:pStyle w:val="TableofFigures"/>
        <w:tabs>
          <w:tab w:val="right" w:leader="dot" w:pos="8290"/>
        </w:tabs>
        <w:rPr>
          <w:rFonts w:asciiTheme="minorHAnsi" w:hAnsiTheme="minorHAnsi"/>
          <w:noProof/>
          <w:sz w:val="22"/>
          <w:szCs w:val="22"/>
        </w:rPr>
      </w:pPr>
      <w:r>
        <w:fldChar w:fldCharType="begin"/>
      </w:r>
      <w:r w:rsidR="00965FB9">
        <w:instrText xml:space="preserve"> TOC \c "Figure" </w:instrText>
      </w:r>
      <w:r>
        <w:fldChar w:fldCharType="separate"/>
      </w:r>
      <w:r w:rsidR="0010407C">
        <w:rPr>
          <w:noProof/>
        </w:rPr>
        <w:t>Figure 1: MA Call Flow</w:t>
      </w:r>
      <w:r w:rsidR="0010407C">
        <w:rPr>
          <w:noProof/>
        </w:rPr>
        <w:tab/>
      </w:r>
      <w:r>
        <w:rPr>
          <w:noProof/>
        </w:rPr>
        <w:fldChar w:fldCharType="begin"/>
      </w:r>
      <w:r w:rsidR="0010407C">
        <w:rPr>
          <w:noProof/>
        </w:rPr>
        <w:instrText xml:space="preserve"> PAGEREF _Toc411454413 \h </w:instrText>
      </w:r>
      <w:r>
        <w:rPr>
          <w:noProof/>
        </w:rPr>
      </w:r>
      <w:r>
        <w:rPr>
          <w:noProof/>
        </w:rPr>
        <w:fldChar w:fldCharType="separate"/>
      </w:r>
      <w:r w:rsidR="00C9141F">
        <w:rPr>
          <w:noProof/>
        </w:rPr>
        <w:t>11</w:t>
      </w:r>
      <w:r>
        <w:rPr>
          <w:noProof/>
        </w:rPr>
        <w:fldChar w:fldCharType="end"/>
      </w:r>
    </w:p>
    <w:p w14:paraId="09F4474A" w14:textId="40CFCD39" w:rsidR="0010407C" w:rsidRDefault="0010407C">
      <w:pPr>
        <w:pStyle w:val="TableofFigures"/>
        <w:tabs>
          <w:tab w:val="right" w:leader="dot" w:pos="8290"/>
        </w:tabs>
        <w:rPr>
          <w:rFonts w:asciiTheme="minorHAnsi" w:hAnsiTheme="minorHAnsi"/>
          <w:noProof/>
          <w:sz w:val="22"/>
          <w:szCs w:val="22"/>
        </w:rPr>
      </w:pPr>
      <w:r>
        <w:rPr>
          <w:noProof/>
        </w:rPr>
        <w:t>Figure 2: MK Call Flow</w:t>
      </w:r>
      <w:r>
        <w:rPr>
          <w:noProof/>
        </w:rPr>
        <w:tab/>
      </w:r>
      <w:r w:rsidR="001639D2">
        <w:rPr>
          <w:noProof/>
        </w:rPr>
        <w:fldChar w:fldCharType="begin"/>
      </w:r>
      <w:r>
        <w:rPr>
          <w:noProof/>
        </w:rPr>
        <w:instrText xml:space="preserve"> PAGEREF _Toc411454414 \h </w:instrText>
      </w:r>
      <w:r w:rsidR="001639D2">
        <w:rPr>
          <w:noProof/>
        </w:rPr>
      </w:r>
      <w:r w:rsidR="001639D2">
        <w:rPr>
          <w:noProof/>
        </w:rPr>
        <w:fldChar w:fldCharType="separate"/>
      </w:r>
      <w:r w:rsidR="00C9141F">
        <w:rPr>
          <w:noProof/>
        </w:rPr>
        <w:t>41</w:t>
      </w:r>
      <w:r w:rsidR="001639D2">
        <w:rPr>
          <w:noProof/>
        </w:rPr>
        <w:fldChar w:fldCharType="end"/>
      </w:r>
    </w:p>
    <w:p w14:paraId="7B5F9A00" w14:textId="7F00D381" w:rsidR="0010407C" w:rsidRDefault="0010407C">
      <w:pPr>
        <w:pStyle w:val="TableofFigures"/>
        <w:tabs>
          <w:tab w:val="right" w:leader="dot" w:pos="8290"/>
        </w:tabs>
        <w:rPr>
          <w:rFonts w:asciiTheme="minorHAnsi" w:hAnsiTheme="minorHAnsi"/>
          <w:noProof/>
          <w:sz w:val="22"/>
          <w:szCs w:val="22"/>
        </w:rPr>
      </w:pPr>
      <w:r>
        <w:rPr>
          <w:noProof/>
        </w:rPr>
        <w:t>Figure 3: Language Determination and Subscription</w:t>
      </w:r>
      <w:r>
        <w:rPr>
          <w:noProof/>
        </w:rPr>
        <w:tab/>
      </w:r>
      <w:r w:rsidR="001639D2">
        <w:rPr>
          <w:noProof/>
        </w:rPr>
        <w:fldChar w:fldCharType="begin"/>
      </w:r>
      <w:r>
        <w:rPr>
          <w:noProof/>
        </w:rPr>
        <w:instrText xml:space="preserve"> PAGEREF _Toc411454415 \h </w:instrText>
      </w:r>
      <w:r w:rsidR="001639D2">
        <w:rPr>
          <w:noProof/>
        </w:rPr>
      </w:r>
      <w:r w:rsidR="001639D2">
        <w:rPr>
          <w:noProof/>
        </w:rPr>
        <w:fldChar w:fldCharType="separate"/>
      </w:r>
      <w:r w:rsidR="00C9141F">
        <w:rPr>
          <w:noProof/>
        </w:rPr>
        <w:t>53</w:t>
      </w:r>
      <w:r w:rsidR="001639D2">
        <w:rPr>
          <w:noProof/>
        </w:rPr>
        <w:fldChar w:fldCharType="end"/>
      </w:r>
    </w:p>
    <w:p w14:paraId="1DA3F414" w14:textId="5DBEE6DC" w:rsidR="0010407C" w:rsidRDefault="0010407C">
      <w:pPr>
        <w:pStyle w:val="TableofFigures"/>
        <w:tabs>
          <w:tab w:val="right" w:leader="dot" w:pos="8290"/>
        </w:tabs>
        <w:rPr>
          <w:rFonts w:asciiTheme="minorHAnsi" w:hAnsiTheme="minorHAnsi"/>
          <w:noProof/>
          <w:sz w:val="22"/>
          <w:szCs w:val="22"/>
        </w:rPr>
      </w:pPr>
      <w:r>
        <w:rPr>
          <w:noProof/>
        </w:rPr>
        <w:t>Figure 4: Subscription Deactivation</w:t>
      </w:r>
      <w:r>
        <w:rPr>
          <w:noProof/>
        </w:rPr>
        <w:tab/>
      </w:r>
      <w:r w:rsidR="001639D2">
        <w:rPr>
          <w:noProof/>
        </w:rPr>
        <w:fldChar w:fldCharType="begin"/>
      </w:r>
      <w:r>
        <w:rPr>
          <w:noProof/>
        </w:rPr>
        <w:instrText xml:space="preserve"> PAGEREF _Toc411454416 \h </w:instrText>
      </w:r>
      <w:r w:rsidR="001639D2">
        <w:rPr>
          <w:noProof/>
        </w:rPr>
      </w:r>
      <w:r w:rsidR="001639D2">
        <w:rPr>
          <w:noProof/>
        </w:rPr>
        <w:fldChar w:fldCharType="separate"/>
      </w:r>
      <w:r w:rsidR="00C9141F">
        <w:rPr>
          <w:noProof/>
        </w:rPr>
        <w:t>55</w:t>
      </w:r>
      <w:r w:rsidR="001639D2">
        <w:rPr>
          <w:noProof/>
        </w:rPr>
        <w:fldChar w:fldCharType="end"/>
      </w:r>
    </w:p>
    <w:p w14:paraId="35D76355" w14:textId="7FAB6E71" w:rsidR="0010407C" w:rsidRDefault="0010407C">
      <w:pPr>
        <w:pStyle w:val="TableofFigures"/>
        <w:tabs>
          <w:tab w:val="right" w:leader="dot" w:pos="8290"/>
        </w:tabs>
        <w:rPr>
          <w:rFonts w:asciiTheme="minorHAnsi" w:hAnsiTheme="minorHAnsi"/>
          <w:noProof/>
          <w:sz w:val="22"/>
          <w:szCs w:val="22"/>
        </w:rPr>
      </w:pPr>
      <w:r>
        <w:rPr>
          <w:noProof/>
        </w:rPr>
        <w:t>Figure 5: Inbox Service</w:t>
      </w:r>
      <w:r>
        <w:rPr>
          <w:noProof/>
        </w:rPr>
        <w:tab/>
      </w:r>
      <w:r w:rsidR="001639D2">
        <w:rPr>
          <w:noProof/>
        </w:rPr>
        <w:fldChar w:fldCharType="begin"/>
      </w:r>
      <w:r>
        <w:rPr>
          <w:noProof/>
        </w:rPr>
        <w:instrText xml:space="preserve"> PAGEREF _Toc411454417 \h </w:instrText>
      </w:r>
      <w:r w:rsidR="001639D2">
        <w:rPr>
          <w:noProof/>
        </w:rPr>
      </w:r>
      <w:r w:rsidR="001639D2">
        <w:rPr>
          <w:noProof/>
        </w:rPr>
        <w:fldChar w:fldCharType="separate"/>
      </w:r>
      <w:r w:rsidR="00C9141F">
        <w:rPr>
          <w:noProof/>
        </w:rPr>
        <w:t>56</w:t>
      </w:r>
      <w:r w:rsidR="001639D2">
        <w:rPr>
          <w:noProof/>
        </w:rPr>
        <w:fldChar w:fldCharType="end"/>
      </w:r>
    </w:p>
    <w:p w14:paraId="230A72F8" w14:textId="6EB8F429" w:rsidR="0010407C" w:rsidRDefault="0010407C">
      <w:pPr>
        <w:pStyle w:val="TableofFigures"/>
        <w:tabs>
          <w:tab w:val="right" w:leader="dot" w:pos="8290"/>
        </w:tabs>
        <w:rPr>
          <w:rFonts w:asciiTheme="minorHAnsi" w:hAnsiTheme="minorHAnsi"/>
          <w:noProof/>
          <w:sz w:val="22"/>
          <w:szCs w:val="22"/>
        </w:rPr>
      </w:pPr>
      <w:r>
        <w:rPr>
          <w:noProof/>
        </w:rPr>
        <w:t>Figure 6: Kilkari Service-Integration Flow</w:t>
      </w:r>
      <w:r>
        <w:rPr>
          <w:noProof/>
        </w:rPr>
        <w:tab/>
      </w:r>
      <w:r w:rsidR="001639D2">
        <w:rPr>
          <w:noProof/>
        </w:rPr>
        <w:fldChar w:fldCharType="begin"/>
      </w:r>
      <w:r>
        <w:rPr>
          <w:noProof/>
        </w:rPr>
        <w:instrText xml:space="preserve"> PAGEREF _Toc411454418 \h </w:instrText>
      </w:r>
      <w:r w:rsidR="001639D2">
        <w:rPr>
          <w:noProof/>
        </w:rPr>
      </w:r>
      <w:r w:rsidR="001639D2">
        <w:rPr>
          <w:noProof/>
        </w:rPr>
        <w:fldChar w:fldCharType="separate"/>
      </w:r>
      <w:r w:rsidR="00C9141F">
        <w:rPr>
          <w:noProof/>
        </w:rPr>
        <w:t>58</w:t>
      </w:r>
      <w:r w:rsidR="001639D2">
        <w:rPr>
          <w:noProof/>
        </w:rPr>
        <w:fldChar w:fldCharType="end"/>
      </w:r>
    </w:p>
    <w:p w14:paraId="62E96BAF" w14:textId="77777777" w:rsidR="00CA074D" w:rsidRDefault="001639D2" w:rsidP="005C23E2">
      <w:pPr>
        <w:jc w:val="both"/>
        <w:rPr>
          <w:rFonts w:asciiTheme="majorHAnsi" w:eastAsiaTheme="majorEastAsia" w:hAnsiTheme="majorHAnsi" w:cstheme="majorBidi"/>
          <w:color w:val="345A8A" w:themeColor="accent1" w:themeShade="B5"/>
          <w:sz w:val="32"/>
          <w:szCs w:val="32"/>
        </w:rPr>
      </w:pPr>
      <w:r>
        <w:fldChar w:fldCharType="end"/>
      </w:r>
      <w:r w:rsidR="00CA074D">
        <w:br w:type="page"/>
      </w:r>
    </w:p>
    <w:p w14:paraId="2FD4FF61" w14:textId="77777777" w:rsidR="00CA074D" w:rsidRDefault="00CA074D" w:rsidP="005C23E2">
      <w:pPr>
        <w:pStyle w:val="Heading1"/>
        <w:jc w:val="both"/>
      </w:pPr>
      <w:bookmarkStart w:id="6" w:name="_Toc406500954"/>
      <w:bookmarkStart w:id="7" w:name="_Toc411454312"/>
      <w:r>
        <w:t>Introduction &amp; Overview</w:t>
      </w:r>
      <w:bookmarkEnd w:id="6"/>
      <w:bookmarkEnd w:id="7"/>
      <w:bookmarkEnd w:id="0"/>
    </w:p>
    <w:p w14:paraId="1955E7CF" w14:textId="77777777" w:rsidR="00CA074D" w:rsidRDefault="00CA074D" w:rsidP="005C23E2">
      <w:pPr>
        <w:pStyle w:val="Heading2"/>
        <w:jc w:val="both"/>
      </w:pPr>
      <w:bookmarkStart w:id="8" w:name="_Toc405465967"/>
      <w:bookmarkStart w:id="9" w:name="_Toc406500955"/>
      <w:bookmarkStart w:id="10" w:name="_Toc411454313"/>
      <w:r w:rsidRPr="00CF2C8A">
        <w:t>Overview</w:t>
      </w:r>
      <w:bookmarkEnd w:id="8"/>
      <w:bookmarkEnd w:id="9"/>
      <w:bookmarkEnd w:id="10"/>
      <w:bookmarkEnd w:id="5"/>
      <w:bookmarkEnd w:id="4"/>
      <w:bookmarkEnd w:id="3"/>
      <w:bookmarkEnd w:id="2"/>
      <w:bookmarkEnd w:id="1"/>
    </w:p>
    <w:p w14:paraId="0FAAB330" w14:textId="77777777" w:rsidR="009E4607" w:rsidRDefault="009E4607" w:rsidP="009E4607">
      <w:pPr>
        <w:spacing w:before="360"/>
      </w:pPr>
      <w:r w:rsidRPr="000B5789">
        <w:rPr>
          <w:b/>
        </w:rPr>
        <w:t>National MOTECH System</w:t>
      </w:r>
      <w:r w:rsidRPr="00C158C0">
        <w:t xml:space="preserve"> (</w:t>
      </w:r>
      <w:r w:rsidRPr="000B5789">
        <w:rPr>
          <w:b/>
        </w:rPr>
        <w:t>NMS</w:t>
      </w:r>
      <w:r w:rsidRPr="00C158C0">
        <w:t xml:space="preserve">) </w:t>
      </w:r>
      <w:r w:rsidRPr="007100A2">
        <w:t>is a system that shall deliver three m</w:t>
      </w:r>
      <w:r w:rsidRPr="00C158C0">
        <w:t xml:space="preserve">aternal and child health </w:t>
      </w:r>
      <w:r w:rsidRPr="007100A2">
        <w:t xml:space="preserve">IVR services, namely </w:t>
      </w:r>
      <w:r>
        <w:t>Mobile Kunji,</w:t>
      </w:r>
      <w:r w:rsidRPr="00C158C0">
        <w:t xml:space="preserve"> </w:t>
      </w:r>
      <w:r>
        <w:t>Mobile Academy and Kilkari;</w:t>
      </w:r>
      <w:r w:rsidRPr="00C158C0">
        <w:t xml:space="preserve"> </w:t>
      </w:r>
      <w:r>
        <w:t xml:space="preserve">at a </w:t>
      </w:r>
      <w:r w:rsidRPr="007100A2">
        <w:t>pan India</w:t>
      </w:r>
      <w:r>
        <w:t xml:space="preserve"> level </w:t>
      </w:r>
      <w:r w:rsidRPr="00C158C0">
        <w:t>via a Toll Free, centralized long-code.</w:t>
      </w:r>
    </w:p>
    <w:p w14:paraId="22A8FAC0" w14:textId="77777777" w:rsidR="009E4607" w:rsidRDefault="009E4607" w:rsidP="00E65978">
      <w:pPr>
        <w:pStyle w:val="ListParagraph"/>
        <w:numPr>
          <w:ilvl w:val="0"/>
          <w:numId w:val="35"/>
        </w:numPr>
        <w:spacing w:after="200" w:line="276" w:lineRule="auto"/>
      </w:pPr>
      <w:r w:rsidRPr="007D6586">
        <w:rPr>
          <w:b/>
        </w:rPr>
        <w:t>Mobile Academy</w:t>
      </w:r>
      <w:r w:rsidRPr="007100A2">
        <w:t xml:space="preserve"> </w:t>
      </w:r>
      <w:r>
        <w:t xml:space="preserve">service </w:t>
      </w:r>
      <w:r w:rsidRPr="007100A2">
        <w:t xml:space="preserve">is an </w:t>
      </w:r>
      <w:r>
        <w:t xml:space="preserve">inbound </w:t>
      </w:r>
      <w:r w:rsidRPr="007100A2">
        <w:t xml:space="preserve">IVR mobile training course on reproductive, maternal, newborn and child health (RMNCH) for </w:t>
      </w:r>
      <w:r>
        <w:t>Front Line Workers (FLWs)</w:t>
      </w:r>
      <w:r w:rsidRPr="007100A2">
        <w:t>, designed to expand their knowledge of life-saving preventative health and enhance their capacity to communicate and engage effecti</w:t>
      </w:r>
      <w:r w:rsidRPr="000B5789">
        <w:t>vely with families. FLWs can access the course from any phone</w:t>
      </w:r>
      <w:r>
        <w:t xml:space="preserve"> by dialing a toll free long code</w:t>
      </w:r>
      <w:r w:rsidRPr="000B5789">
        <w:t>, and complete it at their convenience.</w:t>
      </w:r>
    </w:p>
    <w:p w14:paraId="47A86813" w14:textId="77777777" w:rsidR="009E4607" w:rsidRPr="00C158C0" w:rsidRDefault="009E4607" w:rsidP="00E65978">
      <w:pPr>
        <w:pStyle w:val="ListParagraph"/>
        <w:numPr>
          <w:ilvl w:val="0"/>
          <w:numId w:val="35"/>
        </w:numPr>
        <w:spacing w:after="200" w:line="276" w:lineRule="auto"/>
      </w:pPr>
      <w:r w:rsidRPr="009D6DEC">
        <w:rPr>
          <w:b/>
        </w:rPr>
        <w:t>Mobile Kunji</w:t>
      </w:r>
      <w:r>
        <w:t xml:space="preserve"> service includes an IVR based mobile service and a printed deck of illustrated cards on a ring, which together communicate essential audio-visual information on pregnancy and newborn health. Each card carries a unique long code and a card number printed on it. User has to dial the long code and enter the card number to access the specific audio content. Mobile Kunji is designed for use during counseling sessions with families and seeks to build support for healthy practices within families and communities.</w:t>
      </w:r>
    </w:p>
    <w:p w14:paraId="22AD6FF4" w14:textId="77777777" w:rsidR="009E4607" w:rsidRDefault="009E4607" w:rsidP="00E65978">
      <w:pPr>
        <w:pStyle w:val="ListParagraph"/>
        <w:numPr>
          <w:ilvl w:val="0"/>
          <w:numId w:val="35"/>
        </w:numPr>
        <w:spacing w:after="200" w:line="276" w:lineRule="auto"/>
      </w:pPr>
      <w:r w:rsidRPr="007D6586">
        <w:rPr>
          <w:b/>
        </w:rPr>
        <w:t>Kilkari</w:t>
      </w:r>
      <w:r>
        <w:t xml:space="preserve"> service is an IVR subscription service that delivers time-sensitive audio information about maternal and child health to the mobile phones of husbands, their pregnant wives, and mothers of young children for upto 72 weeks, linked to the woman’s stage of pregnancy or and child’s age. The service covers the critical time period – where the most deaths occur - from the 2</w:t>
      </w:r>
      <w:r w:rsidRPr="00086505">
        <w:rPr>
          <w:vertAlign w:val="superscript"/>
        </w:rPr>
        <w:t>nd</w:t>
      </w:r>
      <w:r>
        <w:t xml:space="preserve"> trimester of pregnancy until the child is one year old.</w:t>
      </w:r>
    </w:p>
    <w:p w14:paraId="72ACAF51" w14:textId="77777777" w:rsidR="00CA074D" w:rsidRPr="00DE0BC4" w:rsidRDefault="009E4607" w:rsidP="009E4607">
      <w:pPr>
        <w:jc w:val="both"/>
      </w:pPr>
      <w:r w:rsidRPr="00C158C0">
        <w:t xml:space="preserve">IVR services </w:t>
      </w:r>
      <w:r>
        <w:t>shall be</w:t>
      </w:r>
      <w:r w:rsidRPr="00C158C0">
        <w:t xml:space="preserve"> powered by an open-source platform called </w:t>
      </w:r>
      <w:r w:rsidRPr="000B5789">
        <w:rPr>
          <w:b/>
        </w:rPr>
        <w:t>MOTECH</w:t>
      </w:r>
      <w:r w:rsidRPr="00C158C0">
        <w:t xml:space="preserve"> (</w:t>
      </w:r>
      <w:r w:rsidRPr="000B5789">
        <w:rPr>
          <w:b/>
        </w:rPr>
        <w:t>Mobile Technology for Community Health</w:t>
      </w:r>
      <w:r w:rsidRPr="00C158C0">
        <w:t xml:space="preserve">). The </w:t>
      </w:r>
      <w:proofErr w:type="gramStart"/>
      <w:r w:rsidRPr="00C158C0">
        <w:t xml:space="preserve">MOTECH platform </w:t>
      </w:r>
      <w:r>
        <w:t>has been</w:t>
      </w:r>
      <w:r w:rsidRPr="00C158C0">
        <w:t xml:space="preserve"> developed by the Grameen Foundation, a not-for-profit organization headquartered in the United States</w:t>
      </w:r>
      <w:proofErr w:type="gramEnd"/>
      <w:r w:rsidRPr="00C158C0">
        <w:t>. The MOTECH platform combines the integration capabilities of an Enterprise Service Bus (ESB) with a flexible open source application development framework.</w:t>
      </w:r>
    </w:p>
    <w:p w14:paraId="65CEA1CC" w14:textId="77777777" w:rsidR="00CA074D" w:rsidRDefault="00CA074D" w:rsidP="005C23E2">
      <w:pPr>
        <w:pStyle w:val="Heading2"/>
        <w:jc w:val="both"/>
      </w:pPr>
      <w:bookmarkStart w:id="11" w:name="_Toc265071564"/>
      <w:bookmarkStart w:id="12" w:name="_Toc267841325"/>
      <w:bookmarkStart w:id="13" w:name="_Toc267841606"/>
      <w:bookmarkStart w:id="14" w:name="_Toc267913012"/>
      <w:bookmarkStart w:id="15" w:name="_Toc267913534"/>
      <w:bookmarkStart w:id="16" w:name="_Toc405465968"/>
      <w:bookmarkStart w:id="17" w:name="_Toc406500956"/>
      <w:bookmarkStart w:id="18" w:name="_Toc411454314"/>
      <w:r>
        <w:t>Objective of this document</w:t>
      </w:r>
      <w:bookmarkEnd w:id="11"/>
      <w:bookmarkEnd w:id="12"/>
      <w:bookmarkEnd w:id="13"/>
      <w:bookmarkEnd w:id="14"/>
      <w:bookmarkEnd w:id="15"/>
      <w:bookmarkEnd w:id="16"/>
      <w:bookmarkEnd w:id="17"/>
      <w:bookmarkEnd w:id="18"/>
    </w:p>
    <w:p w14:paraId="4321F430" w14:textId="77777777" w:rsidR="009E4607" w:rsidRPr="009E4607" w:rsidRDefault="009E4607" w:rsidP="009E4607"/>
    <w:p w14:paraId="08A1B08E" w14:textId="77777777" w:rsidR="00CA074D" w:rsidRPr="00DE0BC4" w:rsidRDefault="00CA074D" w:rsidP="005C23E2">
      <w:pPr>
        <w:jc w:val="both"/>
      </w:pPr>
      <w:r w:rsidRPr="00DE0BC4">
        <w:t xml:space="preserve">This Interface Specification describes the interface between MOTECH Implementation modules and IVR System that will </w:t>
      </w:r>
      <w:r w:rsidR="00DE1B6A" w:rsidRPr="00DE0BC4">
        <w:t xml:space="preserve">be developed for </w:t>
      </w:r>
      <w:r w:rsidR="009E4607">
        <w:t>NMS project.</w:t>
      </w:r>
    </w:p>
    <w:p w14:paraId="3DFEE644" w14:textId="77777777" w:rsidR="00CA074D" w:rsidRDefault="00CA074D" w:rsidP="005C23E2">
      <w:pPr>
        <w:pStyle w:val="Heading2"/>
        <w:jc w:val="both"/>
      </w:pPr>
      <w:bookmarkStart w:id="19" w:name="_Toc405465969"/>
      <w:bookmarkStart w:id="20" w:name="_Toc406500957"/>
      <w:bookmarkStart w:id="21" w:name="_Toc411454315"/>
      <w:r>
        <w:t>Key Assumptions</w:t>
      </w:r>
      <w:bookmarkEnd w:id="19"/>
      <w:bookmarkEnd w:id="20"/>
      <w:bookmarkEnd w:id="21"/>
    </w:p>
    <w:p w14:paraId="76D49EC2" w14:textId="77777777" w:rsidR="003237E0" w:rsidRDefault="003237E0" w:rsidP="005C23E2">
      <w:pPr>
        <w:jc w:val="both"/>
      </w:pPr>
      <w:bookmarkStart w:id="22" w:name="_Toc405465970"/>
    </w:p>
    <w:p w14:paraId="55DB736F" w14:textId="77777777" w:rsidR="003237E0" w:rsidRDefault="003237E0" w:rsidP="00E65978">
      <w:pPr>
        <w:pStyle w:val="ListParagraph"/>
        <w:numPr>
          <w:ilvl w:val="0"/>
          <w:numId w:val="4"/>
        </w:numPr>
        <w:jc w:val="both"/>
      </w:pPr>
      <w:r>
        <w:t>The map</w:t>
      </w:r>
      <w:r w:rsidR="00317245">
        <w:t>ping of circle, state, district, languageLocationCode and</w:t>
      </w:r>
      <w:r>
        <w:t xml:space="preserve"> </w:t>
      </w:r>
      <w:r w:rsidR="00802F67">
        <w:t>Language</w:t>
      </w:r>
      <w:r>
        <w:t xml:space="preserve"> is available in NMS database.</w:t>
      </w:r>
    </w:p>
    <w:p w14:paraId="5EE84602" w14:textId="77777777" w:rsidR="00C23728" w:rsidRDefault="00C23728" w:rsidP="00E65978">
      <w:pPr>
        <w:pStyle w:val="ListParagraph"/>
        <w:numPr>
          <w:ilvl w:val="0"/>
          <w:numId w:val="4"/>
        </w:numPr>
        <w:jc w:val="both"/>
      </w:pPr>
      <w:r>
        <w:t xml:space="preserve">While uploading an FLW in MoTech database, verify that its location details are available. Also verify that his location is mapped to a </w:t>
      </w:r>
      <w:r w:rsidR="00802F67">
        <w:t>Language</w:t>
      </w:r>
      <w:r>
        <w:t xml:space="preserve"> else </w:t>
      </w:r>
      <w:r w:rsidR="00645B24">
        <w:t>the</w:t>
      </w:r>
      <w:r w:rsidR="00A77742">
        <w:t xml:space="preserve"> </w:t>
      </w:r>
      <w:r w:rsidR="00A0025A">
        <w:t>FLW record</w:t>
      </w:r>
      <w:r w:rsidR="00645B24">
        <w:t xml:space="preserve"> shall be rejected</w:t>
      </w:r>
      <w:r>
        <w:t>.</w:t>
      </w:r>
    </w:p>
    <w:p w14:paraId="0FD2AF05" w14:textId="77777777" w:rsidR="003237E0" w:rsidRDefault="00D33FF0" w:rsidP="00E65978">
      <w:pPr>
        <w:pStyle w:val="ListParagraph"/>
        <w:numPr>
          <w:ilvl w:val="0"/>
          <w:numId w:val="4"/>
        </w:numPr>
        <w:jc w:val="both"/>
      </w:pPr>
      <w:proofErr w:type="gramStart"/>
      <w:r>
        <w:t>callI</w:t>
      </w:r>
      <w:r w:rsidR="00CB0900">
        <w:t>d</w:t>
      </w:r>
      <w:proofErr w:type="gramEnd"/>
      <w:r w:rsidR="00CB0900">
        <w:t xml:space="preserve"> is same in every </w:t>
      </w:r>
      <w:r w:rsidR="003237E0" w:rsidRPr="003237E0">
        <w:t>request coming from IVR for the same call.</w:t>
      </w:r>
    </w:p>
    <w:p w14:paraId="209102B3" w14:textId="77777777" w:rsidR="00CA074D" w:rsidRDefault="00CA074D" w:rsidP="005C23E2">
      <w:pPr>
        <w:pStyle w:val="Heading2"/>
        <w:jc w:val="both"/>
      </w:pPr>
      <w:bookmarkStart w:id="23" w:name="_Toc406500958"/>
      <w:bookmarkStart w:id="24" w:name="_Toc411454316"/>
      <w:r>
        <w:t>Open Issues</w:t>
      </w:r>
      <w:bookmarkEnd w:id="22"/>
      <w:bookmarkEnd w:id="23"/>
      <w:bookmarkEnd w:id="24"/>
    </w:p>
    <w:p w14:paraId="7621431F" w14:textId="77777777" w:rsidR="00CB0900" w:rsidRPr="00CB0900" w:rsidRDefault="00CB0900" w:rsidP="00CB0900"/>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461"/>
        <w:gridCol w:w="1242"/>
        <w:gridCol w:w="1134"/>
        <w:gridCol w:w="2301"/>
      </w:tblGrid>
      <w:tr w:rsidR="00CA074D" w:rsidRPr="00A01C8F" w14:paraId="664391D2" w14:textId="77777777" w:rsidTr="00A01C8F">
        <w:tc>
          <w:tcPr>
            <w:tcW w:w="468" w:type="dxa"/>
            <w:shd w:val="clear" w:color="auto" w:fill="D9D9D9" w:themeFill="background1" w:themeFillShade="D9"/>
          </w:tcPr>
          <w:p w14:paraId="75190201" w14:textId="77777777" w:rsidR="00CA074D" w:rsidRPr="00A01C8F" w:rsidRDefault="00CA074D" w:rsidP="005C23E2">
            <w:pPr>
              <w:jc w:val="both"/>
            </w:pPr>
            <w:r w:rsidRPr="00A01C8F">
              <w:t>#</w:t>
            </w:r>
          </w:p>
        </w:tc>
        <w:tc>
          <w:tcPr>
            <w:tcW w:w="4461" w:type="dxa"/>
            <w:shd w:val="clear" w:color="auto" w:fill="D9D9D9" w:themeFill="background1" w:themeFillShade="D9"/>
          </w:tcPr>
          <w:p w14:paraId="5B6EE968" w14:textId="77777777" w:rsidR="00CA074D" w:rsidRPr="00A01C8F" w:rsidRDefault="00CA074D" w:rsidP="005C23E2">
            <w:pPr>
              <w:jc w:val="both"/>
            </w:pPr>
            <w:r w:rsidRPr="00A01C8F">
              <w:t>Issue</w:t>
            </w:r>
          </w:p>
        </w:tc>
        <w:tc>
          <w:tcPr>
            <w:tcW w:w="1242" w:type="dxa"/>
            <w:shd w:val="clear" w:color="auto" w:fill="D9D9D9" w:themeFill="background1" w:themeFillShade="D9"/>
          </w:tcPr>
          <w:p w14:paraId="48FD1D29" w14:textId="77777777" w:rsidR="00CA074D" w:rsidRPr="00A01C8F" w:rsidRDefault="00CA074D" w:rsidP="005C23E2">
            <w:pPr>
              <w:jc w:val="both"/>
            </w:pPr>
            <w:r w:rsidRPr="00A01C8F">
              <w:t>Owner</w:t>
            </w:r>
          </w:p>
        </w:tc>
        <w:tc>
          <w:tcPr>
            <w:tcW w:w="1134" w:type="dxa"/>
            <w:shd w:val="clear" w:color="auto" w:fill="D9D9D9" w:themeFill="background1" w:themeFillShade="D9"/>
          </w:tcPr>
          <w:p w14:paraId="31549AB1" w14:textId="77777777" w:rsidR="00CA074D" w:rsidRPr="00A01C8F" w:rsidRDefault="00CA074D" w:rsidP="005C23E2">
            <w:pPr>
              <w:jc w:val="both"/>
            </w:pPr>
            <w:r w:rsidRPr="00A01C8F">
              <w:t>Status</w:t>
            </w:r>
          </w:p>
        </w:tc>
        <w:tc>
          <w:tcPr>
            <w:tcW w:w="2301" w:type="dxa"/>
            <w:shd w:val="clear" w:color="auto" w:fill="D9D9D9" w:themeFill="background1" w:themeFillShade="D9"/>
          </w:tcPr>
          <w:p w14:paraId="15BF4841" w14:textId="77777777" w:rsidR="00CA074D" w:rsidRPr="00A01C8F" w:rsidRDefault="00CA074D" w:rsidP="005C23E2">
            <w:pPr>
              <w:jc w:val="both"/>
            </w:pPr>
            <w:r w:rsidRPr="00A01C8F">
              <w:t>Remarks</w:t>
            </w:r>
          </w:p>
        </w:tc>
      </w:tr>
      <w:tr w:rsidR="003237E0" w:rsidRPr="00900252" w14:paraId="152638DF" w14:textId="77777777" w:rsidTr="00A01C8F">
        <w:trPr>
          <w:trHeight w:val="350"/>
        </w:trPr>
        <w:tc>
          <w:tcPr>
            <w:tcW w:w="468" w:type="dxa"/>
          </w:tcPr>
          <w:p w14:paraId="493E0592" w14:textId="77777777" w:rsidR="003237E0" w:rsidRPr="00A01C8F" w:rsidRDefault="003237E0" w:rsidP="005C23E2">
            <w:pPr>
              <w:jc w:val="both"/>
            </w:pPr>
            <w:r>
              <w:t>1.</w:t>
            </w:r>
          </w:p>
        </w:tc>
        <w:tc>
          <w:tcPr>
            <w:tcW w:w="4461" w:type="dxa"/>
          </w:tcPr>
          <w:p w14:paraId="6B689B89" w14:textId="77777777" w:rsidR="003237E0" w:rsidRPr="00A01C8F" w:rsidRDefault="003237E0" w:rsidP="005C23E2">
            <w:pPr>
              <w:jc w:val="both"/>
            </w:pPr>
            <w:r>
              <w:t>The VXML files retrieved by the IVR can be cached for some duration so that the same need not be requested again on every call.</w:t>
            </w:r>
          </w:p>
        </w:tc>
        <w:tc>
          <w:tcPr>
            <w:tcW w:w="1242" w:type="dxa"/>
          </w:tcPr>
          <w:p w14:paraId="2723CD62" w14:textId="77777777" w:rsidR="003237E0" w:rsidRPr="00A01C8F" w:rsidRDefault="00CB0900" w:rsidP="005C23E2">
            <w:pPr>
              <w:jc w:val="both"/>
            </w:pPr>
            <w:r>
              <w:t>IMI Team</w:t>
            </w:r>
          </w:p>
        </w:tc>
        <w:tc>
          <w:tcPr>
            <w:tcW w:w="1134" w:type="dxa"/>
          </w:tcPr>
          <w:p w14:paraId="238AF0C2" w14:textId="77777777" w:rsidR="003237E0" w:rsidRPr="00A01C8F" w:rsidRDefault="00BA75D8" w:rsidP="005C23E2">
            <w:pPr>
              <w:jc w:val="both"/>
            </w:pPr>
            <w:r>
              <w:t>C</w:t>
            </w:r>
            <w:r w:rsidR="00411437">
              <w:t>losed</w:t>
            </w:r>
          </w:p>
        </w:tc>
        <w:tc>
          <w:tcPr>
            <w:tcW w:w="2301" w:type="dxa"/>
          </w:tcPr>
          <w:p w14:paraId="2443193F" w14:textId="77777777" w:rsidR="00411437" w:rsidRDefault="00A115FA" w:rsidP="005C23E2">
            <w:pPr>
              <w:jc w:val="both"/>
            </w:pPr>
            <w:r>
              <w:t>VXML files are static files. IVR platform shall cache the same.</w:t>
            </w:r>
          </w:p>
          <w:p w14:paraId="3D2C4667" w14:textId="77777777" w:rsidR="00A115FA" w:rsidRDefault="00A115FA" w:rsidP="005C23E2">
            <w:pPr>
              <w:jc w:val="both"/>
            </w:pPr>
          </w:p>
          <w:p w14:paraId="66959FF4" w14:textId="77777777" w:rsidR="00411437" w:rsidRPr="00A01C8F" w:rsidRDefault="00411437" w:rsidP="005C23E2">
            <w:pPr>
              <w:jc w:val="both"/>
            </w:pPr>
            <w:r>
              <w:t>22.01.15: motech shall not host the vxml files. The vxml files shall reside on ivr system.</w:t>
            </w:r>
          </w:p>
        </w:tc>
      </w:tr>
      <w:tr w:rsidR="003237E0" w:rsidRPr="00900252" w14:paraId="4C39A4EE" w14:textId="77777777" w:rsidTr="00A01C8F">
        <w:trPr>
          <w:trHeight w:val="350"/>
        </w:trPr>
        <w:tc>
          <w:tcPr>
            <w:tcW w:w="468" w:type="dxa"/>
          </w:tcPr>
          <w:p w14:paraId="766085B2" w14:textId="77777777" w:rsidR="003237E0" w:rsidRDefault="003237E0" w:rsidP="005C23E2">
            <w:pPr>
              <w:jc w:val="both"/>
            </w:pPr>
            <w:r>
              <w:t xml:space="preserve">2. </w:t>
            </w:r>
          </w:p>
        </w:tc>
        <w:tc>
          <w:tcPr>
            <w:tcW w:w="4461" w:type="dxa"/>
          </w:tcPr>
          <w:p w14:paraId="6FF5F0D4" w14:textId="77777777" w:rsidR="00A57EC6" w:rsidRDefault="003237E0" w:rsidP="005C23E2">
            <w:pPr>
              <w:jc w:val="both"/>
            </w:pPr>
            <w:r>
              <w:t xml:space="preserve">The </w:t>
            </w:r>
            <w:r w:rsidR="00970DD8">
              <w:t xml:space="preserve">static </w:t>
            </w:r>
            <w:r>
              <w:t>course structure retrieved by IVR from NMS_MoTech_MA can be cached for some specific duration at IVR</w:t>
            </w:r>
            <w:r w:rsidR="00970DD8">
              <w:t>.</w:t>
            </w:r>
            <w:r w:rsidR="00A57EC6">
              <w:t xml:space="preserve"> (It is possible to maintain course version and in call IMI can get course version and if it is different it can </w:t>
            </w:r>
            <w:proofErr w:type="gramStart"/>
            <w:r w:rsidR="00A57EC6">
              <w:t>fetch  the</w:t>
            </w:r>
            <w:proofErr w:type="gramEnd"/>
            <w:r w:rsidR="00A57EC6">
              <w:t xml:space="preserve"> complete course)</w:t>
            </w:r>
          </w:p>
          <w:p w14:paraId="4924D5E6" w14:textId="77777777" w:rsidR="00A57EC6" w:rsidRDefault="00A57EC6" w:rsidP="005C23E2">
            <w:pPr>
              <w:jc w:val="both"/>
            </w:pPr>
          </w:p>
          <w:p w14:paraId="252EAD27" w14:textId="77777777" w:rsidR="00A57EC6" w:rsidRDefault="00645B24" w:rsidP="00645B24">
            <w:pPr>
              <w:jc w:val="both"/>
            </w:pPr>
            <w:r>
              <w:t xml:space="preserve">IMI team suggests </w:t>
            </w:r>
            <w:proofErr w:type="gramStart"/>
            <w:r>
              <w:t>to retrieve</w:t>
            </w:r>
            <w:proofErr w:type="gramEnd"/>
            <w:r w:rsidR="00A57EC6">
              <w:t xml:space="preserve"> the course structure chapter wise.</w:t>
            </w:r>
          </w:p>
        </w:tc>
        <w:tc>
          <w:tcPr>
            <w:tcW w:w="1242" w:type="dxa"/>
          </w:tcPr>
          <w:p w14:paraId="0AB5676B" w14:textId="77777777" w:rsidR="003237E0" w:rsidRPr="00A01C8F" w:rsidRDefault="00CB0900" w:rsidP="005C23E2">
            <w:pPr>
              <w:jc w:val="both"/>
            </w:pPr>
            <w:r>
              <w:t>IMI Team</w:t>
            </w:r>
          </w:p>
        </w:tc>
        <w:tc>
          <w:tcPr>
            <w:tcW w:w="1134" w:type="dxa"/>
          </w:tcPr>
          <w:p w14:paraId="6C4D3AD3" w14:textId="77777777" w:rsidR="003237E0" w:rsidRPr="00A01C8F" w:rsidRDefault="00BA75D8" w:rsidP="005C23E2">
            <w:pPr>
              <w:jc w:val="both"/>
            </w:pPr>
            <w:r>
              <w:t>C</w:t>
            </w:r>
            <w:r w:rsidR="00411437">
              <w:t>losed</w:t>
            </w:r>
          </w:p>
        </w:tc>
        <w:tc>
          <w:tcPr>
            <w:tcW w:w="2301" w:type="dxa"/>
          </w:tcPr>
          <w:p w14:paraId="69D6B160" w14:textId="77777777" w:rsidR="003237E0" w:rsidRDefault="00F751DC" w:rsidP="005C23E2">
            <w:pPr>
              <w:jc w:val="both"/>
            </w:pPr>
            <w:r>
              <w:t>Course structure to be retrieved by DVP at start up time.</w:t>
            </w:r>
          </w:p>
          <w:p w14:paraId="6C5FB279" w14:textId="77777777" w:rsidR="00F751DC" w:rsidRDefault="00F751DC" w:rsidP="00F751DC">
            <w:pPr>
              <w:jc w:val="both"/>
            </w:pPr>
            <w:r>
              <w:t>For course version in each call API to be called by DVP.</w:t>
            </w:r>
          </w:p>
          <w:p w14:paraId="2E4EBCCD" w14:textId="77777777" w:rsidR="00411437" w:rsidRDefault="00411437" w:rsidP="00F751DC">
            <w:pPr>
              <w:jc w:val="both"/>
            </w:pPr>
          </w:p>
          <w:p w14:paraId="1DADCD3B" w14:textId="77777777" w:rsidR="00411437" w:rsidRDefault="00411437" w:rsidP="00F751DC">
            <w:pPr>
              <w:jc w:val="both"/>
            </w:pPr>
            <w:r>
              <w:t>22.01.2015: motech shall provide a get course version api. During the call, ivr system shall check course version and if it does not match with the version existing on ivr then it shall fetch the course structure</w:t>
            </w:r>
          </w:p>
          <w:p w14:paraId="2FA71239" w14:textId="77777777" w:rsidR="00A115FA" w:rsidRDefault="00A115FA" w:rsidP="00F751DC">
            <w:pPr>
              <w:jc w:val="both"/>
            </w:pPr>
          </w:p>
          <w:p w14:paraId="3772DA9E" w14:textId="77777777" w:rsidR="00A115FA" w:rsidRPr="00A01C8F" w:rsidRDefault="00A115FA" w:rsidP="00F751DC">
            <w:pPr>
              <w:jc w:val="both"/>
            </w:pPr>
          </w:p>
        </w:tc>
      </w:tr>
      <w:tr w:rsidR="005B0925" w:rsidRPr="00900252" w14:paraId="7FFA8F1A" w14:textId="77777777" w:rsidTr="00A01C8F">
        <w:trPr>
          <w:trHeight w:val="350"/>
        </w:trPr>
        <w:tc>
          <w:tcPr>
            <w:tcW w:w="468" w:type="dxa"/>
          </w:tcPr>
          <w:p w14:paraId="5A792DE1" w14:textId="77777777" w:rsidR="005B0925" w:rsidRDefault="005B0925" w:rsidP="005C23E2">
            <w:pPr>
              <w:jc w:val="both"/>
            </w:pPr>
            <w:r>
              <w:t>3.</w:t>
            </w:r>
          </w:p>
        </w:tc>
        <w:tc>
          <w:tcPr>
            <w:tcW w:w="4461" w:type="dxa"/>
          </w:tcPr>
          <w:p w14:paraId="75E1EE65" w14:textId="77777777" w:rsidR="005B0925" w:rsidRDefault="005B0925" w:rsidP="005C23E2">
            <w:pPr>
              <w:jc w:val="both"/>
            </w:pPr>
            <w:r>
              <w:t>Once an anonymous user calls in, her details are entered into the system. Will she be known as ‘active user’ during next call or will continue to be anonymous?</w:t>
            </w:r>
          </w:p>
        </w:tc>
        <w:tc>
          <w:tcPr>
            <w:tcW w:w="1242" w:type="dxa"/>
          </w:tcPr>
          <w:p w14:paraId="77839AD7" w14:textId="77777777" w:rsidR="005B0925" w:rsidRPr="00A01C8F" w:rsidRDefault="00CB0900" w:rsidP="005C23E2">
            <w:pPr>
              <w:jc w:val="both"/>
            </w:pPr>
            <w:r>
              <w:t>BBC</w:t>
            </w:r>
          </w:p>
        </w:tc>
        <w:tc>
          <w:tcPr>
            <w:tcW w:w="1134" w:type="dxa"/>
          </w:tcPr>
          <w:p w14:paraId="0ED81794" w14:textId="77777777" w:rsidR="005B0925" w:rsidRPr="00A01C8F" w:rsidRDefault="0058371C" w:rsidP="005C23E2">
            <w:pPr>
              <w:jc w:val="both"/>
            </w:pPr>
            <w:r>
              <w:t>Closed</w:t>
            </w:r>
          </w:p>
        </w:tc>
        <w:tc>
          <w:tcPr>
            <w:tcW w:w="2301" w:type="dxa"/>
          </w:tcPr>
          <w:p w14:paraId="130D4AC8" w14:textId="77777777" w:rsidR="005B0925" w:rsidRPr="00A01C8F" w:rsidRDefault="0058371C" w:rsidP="005C23E2">
            <w:pPr>
              <w:jc w:val="both"/>
            </w:pPr>
            <w:r>
              <w:t>Shall be covered in Requirement doc. No impact on this document.</w:t>
            </w:r>
          </w:p>
        </w:tc>
      </w:tr>
      <w:tr w:rsidR="007D0935" w:rsidRPr="00900252" w14:paraId="752202D0" w14:textId="77777777" w:rsidTr="00A01C8F">
        <w:trPr>
          <w:trHeight w:val="350"/>
        </w:trPr>
        <w:tc>
          <w:tcPr>
            <w:tcW w:w="468" w:type="dxa"/>
          </w:tcPr>
          <w:p w14:paraId="4A50DE58" w14:textId="77777777" w:rsidR="007D0935" w:rsidRDefault="007D0935" w:rsidP="005C23E2">
            <w:pPr>
              <w:jc w:val="both"/>
            </w:pPr>
            <w:r>
              <w:t>4.</w:t>
            </w:r>
          </w:p>
        </w:tc>
        <w:tc>
          <w:tcPr>
            <w:tcW w:w="4461" w:type="dxa"/>
          </w:tcPr>
          <w:p w14:paraId="1B6EA03A" w14:textId="77777777" w:rsidR="007D0935" w:rsidRDefault="007D0935" w:rsidP="005C23E2">
            <w:pPr>
              <w:jc w:val="both"/>
            </w:pPr>
            <w:r>
              <w:t xml:space="preserve">The MA/MK course is played to the user depending upon her usage availability. Given the maximum allowed usage and the usage consumed, can IVR take decision on whether to </w:t>
            </w:r>
            <w:r w:rsidR="00E37D47">
              <w:t>play</w:t>
            </w:r>
            <w:r>
              <w:t xml:space="preserve"> the course?</w:t>
            </w:r>
          </w:p>
        </w:tc>
        <w:tc>
          <w:tcPr>
            <w:tcW w:w="1242" w:type="dxa"/>
          </w:tcPr>
          <w:p w14:paraId="7E0584C4" w14:textId="77777777" w:rsidR="007D0935" w:rsidRPr="00A01C8F" w:rsidRDefault="00CB0900" w:rsidP="005C23E2">
            <w:pPr>
              <w:jc w:val="both"/>
            </w:pPr>
            <w:r>
              <w:t>IMI Team</w:t>
            </w:r>
          </w:p>
        </w:tc>
        <w:tc>
          <w:tcPr>
            <w:tcW w:w="1134" w:type="dxa"/>
          </w:tcPr>
          <w:p w14:paraId="34C36025" w14:textId="77777777" w:rsidR="007D0935" w:rsidRPr="00A01C8F" w:rsidRDefault="00CB0900" w:rsidP="005C23E2">
            <w:pPr>
              <w:jc w:val="both"/>
            </w:pPr>
            <w:r>
              <w:t>Closed</w:t>
            </w:r>
          </w:p>
        </w:tc>
        <w:tc>
          <w:tcPr>
            <w:tcW w:w="2301" w:type="dxa"/>
          </w:tcPr>
          <w:p w14:paraId="464C388B" w14:textId="77777777" w:rsidR="007D0935" w:rsidRPr="00A01C8F" w:rsidRDefault="00CB0900" w:rsidP="005C23E2">
            <w:pPr>
              <w:jc w:val="both"/>
            </w:pPr>
            <w:r>
              <w:t>IVR System shall take the decision to allow call or not based on maximum usage and usage consumed</w:t>
            </w:r>
          </w:p>
        </w:tc>
      </w:tr>
      <w:tr w:rsidR="00C51002" w:rsidRPr="00900252" w14:paraId="6DB5E02B" w14:textId="77777777" w:rsidTr="00A01C8F">
        <w:trPr>
          <w:trHeight w:val="350"/>
        </w:trPr>
        <w:tc>
          <w:tcPr>
            <w:tcW w:w="468" w:type="dxa"/>
          </w:tcPr>
          <w:p w14:paraId="34D2C8FE" w14:textId="77777777" w:rsidR="00C51002" w:rsidRDefault="00C51002" w:rsidP="005C23E2">
            <w:pPr>
              <w:jc w:val="both"/>
            </w:pPr>
            <w:r>
              <w:t>5</w:t>
            </w:r>
          </w:p>
        </w:tc>
        <w:tc>
          <w:tcPr>
            <w:tcW w:w="4461" w:type="dxa"/>
          </w:tcPr>
          <w:p w14:paraId="1575939D" w14:textId="77777777" w:rsidR="00C51002" w:rsidRDefault="00C51002" w:rsidP="005C23E2">
            <w:pPr>
              <w:jc w:val="both"/>
            </w:pPr>
            <w:r>
              <w:t xml:space="preserve">If MoTech does not have information about language preference of the user, can </w:t>
            </w:r>
            <w:r w:rsidRPr="00161B87">
              <w:t xml:space="preserve">IVR prompt user to enter </w:t>
            </w:r>
            <w:r>
              <w:t>Language_Location</w:t>
            </w:r>
            <w:r w:rsidRPr="00161B87">
              <w:t xml:space="preserve"> code</w:t>
            </w:r>
            <w:r>
              <w:t>?</w:t>
            </w:r>
          </w:p>
        </w:tc>
        <w:tc>
          <w:tcPr>
            <w:tcW w:w="1242" w:type="dxa"/>
          </w:tcPr>
          <w:p w14:paraId="5AACB19F" w14:textId="77777777" w:rsidR="00C51002" w:rsidRPr="00A01C8F" w:rsidRDefault="00CB0900" w:rsidP="005C23E2">
            <w:pPr>
              <w:jc w:val="both"/>
            </w:pPr>
            <w:r>
              <w:t>BBC</w:t>
            </w:r>
          </w:p>
        </w:tc>
        <w:tc>
          <w:tcPr>
            <w:tcW w:w="1134" w:type="dxa"/>
          </w:tcPr>
          <w:p w14:paraId="2E26F475" w14:textId="77777777" w:rsidR="00C51002" w:rsidRPr="00A01C8F" w:rsidRDefault="00411437" w:rsidP="005C23E2">
            <w:pPr>
              <w:jc w:val="both"/>
            </w:pPr>
            <w:r>
              <w:t>Closed</w:t>
            </w:r>
          </w:p>
        </w:tc>
        <w:tc>
          <w:tcPr>
            <w:tcW w:w="2301" w:type="dxa"/>
          </w:tcPr>
          <w:p w14:paraId="277D0239" w14:textId="77777777" w:rsidR="00C51002" w:rsidRDefault="00CB0900" w:rsidP="005C23E2">
            <w:pPr>
              <w:jc w:val="both"/>
            </w:pPr>
            <w:r>
              <w:t>User Testing results awaited</w:t>
            </w:r>
          </w:p>
          <w:p w14:paraId="01CB16C2" w14:textId="77777777" w:rsidR="00411437" w:rsidRDefault="00411437" w:rsidP="005C23E2">
            <w:pPr>
              <w:jc w:val="both"/>
            </w:pPr>
          </w:p>
          <w:p w14:paraId="6734BFFB" w14:textId="77777777" w:rsidR="00411437" w:rsidRPr="00A01C8F" w:rsidRDefault="00411437" w:rsidP="005C23E2">
            <w:pPr>
              <w:jc w:val="both"/>
            </w:pPr>
            <w:r>
              <w:t>22.01: as per user testing results 2 digit location language code shall be entered by user in such a case</w:t>
            </w:r>
          </w:p>
        </w:tc>
      </w:tr>
      <w:tr w:rsidR="00143AD2" w:rsidRPr="00900252" w14:paraId="7A0D2358" w14:textId="77777777" w:rsidTr="00A01C8F">
        <w:trPr>
          <w:trHeight w:val="350"/>
        </w:trPr>
        <w:tc>
          <w:tcPr>
            <w:tcW w:w="468" w:type="dxa"/>
          </w:tcPr>
          <w:p w14:paraId="7565B63F" w14:textId="77777777" w:rsidR="00143AD2" w:rsidRDefault="00143AD2" w:rsidP="005C23E2">
            <w:pPr>
              <w:jc w:val="both"/>
            </w:pPr>
            <w:r>
              <w:t>6</w:t>
            </w:r>
          </w:p>
        </w:tc>
        <w:tc>
          <w:tcPr>
            <w:tcW w:w="4461" w:type="dxa"/>
          </w:tcPr>
          <w:p w14:paraId="5A0D8CFD" w14:textId="77777777" w:rsidR="00143AD2" w:rsidRDefault="00143AD2" w:rsidP="00322B76">
            <w:pPr>
              <w:jc w:val="both"/>
            </w:pPr>
            <w:r>
              <w:t xml:space="preserve">Data types of </w:t>
            </w:r>
            <w:r w:rsidR="00D33FF0">
              <w:t>callI</w:t>
            </w:r>
            <w:r w:rsidR="00322B76">
              <w:t>d to be decided</w:t>
            </w:r>
          </w:p>
        </w:tc>
        <w:tc>
          <w:tcPr>
            <w:tcW w:w="1242" w:type="dxa"/>
          </w:tcPr>
          <w:p w14:paraId="54E6BAB9" w14:textId="77777777" w:rsidR="00143AD2" w:rsidRPr="00A01C8F" w:rsidRDefault="00645B24" w:rsidP="005C23E2">
            <w:pPr>
              <w:jc w:val="both"/>
            </w:pPr>
            <w:r>
              <w:t>Aricent/</w:t>
            </w:r>
            <w:r w:rsidR="00CB0900">
              <w:t>IMI team</w:t>
            </w:r>
          </w:p>
        </w:tc>
        <w:tc>
          <w:tcPr>
            <w:tcW w:w="1134" w:type="dxa"/>
          </w:tcPr>
          <w:p w14:paraId="32962BDE" w14:textId="77777777" w:rsidR="00143AD2" w:rsidRPr="00A01C8F" w:rsidRDefault="00322B76" w:rsidP="005C23E2">
            <w:pPr>
              <w:jc w:val="both"/>
            </w:pPr>
            <w:r>
              <w:t>Closed</w:t>
            </w:r>
          </w:p>
        </w:tc>
        <w:tc>
          <w:tcPr>
            <w:tcW w:w="2301" w:type="dxa"/>
          </w:tcPr>
          <w:p w14:paraId="461DA343" w14:textId="77777777" w:rsidR="00143AD2" w:rsidRPr="00A01C8F" w:rsidRDefault="00322B76" w:rsidP="005C23E2">
            <w:pPr>
              <w:jc w:val="both"/>
            </w:pPr>
            <w:r>
              <w:t>Call ID is 15 digits number</w:t>
            </w:r>
          </w:p>
        </w:tc>
      </w:tr>
      <w:tr w:rsidR="00143AD2" w:rsidRPr="00900252" w14:paraId="10588827" w14:textId="77777777" w:rsidTr="00A01C8F">
        <w:trPr>
          <w:trHeight w:val="350"/>
        </w:trPr>
        <w:tc>
          <w:tcPr>
            <w:tcW w:w="468" w:type="dxa"/>
          </w:tcPr>
          <w:p w14:paraId="6511D749" w14:textId="77777777" w:rsidR="00143AD2" w:rsidRDefault="00143AD2" w:rsidP="005C23E2">
            <w:pPr>
              <w:jc w:val="both"/>
            </w:pPr>
            <w:r>
              <w:t>7</w:t>
            </w:r>
          </w:p>
        </w:tc>
        <w:tc>
          <w:tcPr>
            <w:tcW w:w="4461" w:type="dxa"/>
          </w:tcPr>
          <w:p w14:paraId="787CF025" w14:textId="77777777" w:rsidR="00A57EC6" w:rsidRDefault="00143AD2" w:rsidP="005C23E2">
            <w:pPr>
              <w:jc w:val="both"/>
            </w:pPr>
            <w:r>
              <w:t xml:space="preserve">Is language_location code required in response to the Get User </w:t>
            </w:r>
            <w:r w:rsidR="00074539">
              <w:t>API?</w:t>
            </w:r>
          </w:p>
        </w:tc>
        <w:tc>
          <w:tcPr>
            <w:tcW w:w="1242" w:type="dxa"/>
          </w:tcPr>
          <w:p w14:paraId="6C15B978" w14:textId="77777777" w:rsidR="00143AD2" w:rsidRPr="00A01C8F" w:rsidRDefault="0058371C" w:rsidP="005C23E2">
            <w:pPr>
              <w:jc w:val="both"/>
            </w:pPr>
            <w:r>
              <w:t>Aricent/</w:t>
            </w:r>
            <w:r w:rsidR="00CB0900">
              <w:t>IMI team</w:t>
            </w:r>
          </w:p>
        </w:tc>
        <w:tc>
          <w:tcPr>
            <w:tcW w:w="1134" w:type="dxa"/>
          </w:tcPr>
          <w:p w14:paraId="18791E84" w14:textId="77777777" w:rsidR="00143AD2" w:rsidRPr="00A01C8F" w:rsidRDefault="00411437" w:rsidP="005C23E2">
            <w:pPr>
              <w:jc w:val="both"/>
            </w:pPr>
            <w:r>
              <w:t>Closed</w:t>
            </w:r>
          </w:p>
        </w:tc>
        <w:tc>
          <w:tcPr>
            <w:tcW w:w="2301" w:type="dxa"/>
          </w:tcPr>
          <w:p w14:paraId="79947369" w14:textId="77777777" w:rsidR="00143AD2" w:rsidRDefault="00CB0900" w:rsidP="005C23E2">
            <w:pPr>
              <w:jc w:val="both"/>
            </w:pPr>
            <w:r>
              <w:t>Depends on item 5</w:t>
            </w:r>
          </w:p>
          <w:p w14:paraId="4F1C6B98" w14:textId="77777777" w:rsidR="00411437" w:rsidRPr="00A01C8F" w:rsidRDefault="00411437" w:rsidP="005C23E2">
            <w:pPr>
              <w:jc w:val="both"/>
            </w:pPr>
            <w:r>
              <w:t>22.01: yes</w:t>
            </w:r>
          </w:p>
        </w:tc>
      </w:tr>
      <w:tr w:rsidR="00A57EC6" w:rsidRPr="00900252" w14:paraId="1512AA44" w14:textId="77777777" w:rsidTr="00A01C8F">
        <w:trPr>
          <w:trHeight w:val="350"/>
        </w:trPr>
        <w:tc>
          <w:tcPr>
            <w:tcW w:w="468" w:type="dxa"/>
          </w:tcPr>
          <w:p w14:paraId="2F6C0328" w14:textId="77777777" w:rsidR="00A57EC6" w:rsidRDefault="00A57EC6" w:rsidP="005C23E2">
            <w:pPr>
              <w:jc w:val="both"/>
            </w:pPr>
            <w:r>
              <w:t>8</w:t>
            </w:r>
          </w:p>
        </w:tc>
        <w:tc>
          <w:tcPr>
            <w:tcW w:w="4461" w:type="dxa"/>
          </w:tcPr>
          <w:p w14:paraId="5DC1D7D7" w14:textId="77777777" w:rsidR="00A57EC6" w:rsidRDefault="00A57EC6" w:rsidP="005C23E2">
            <w:pPr>
              <w:jc w:val="both"/>
            </w:pPr>
            <w:r>
              <w:t xml:space="preserve">Is state required in response to the Get User </w:t>
            </w:r>
            <w:r w:rsidR="00074539">
              <w:t>API?</w:t>
            </w:r>
          </w:p>
        </w:tc>
        <w:tc>
          <w:tcPr>
            <w:tcW w:w="1242" w:type="dxa"/>
          </w:tcPr>
          <w:p w14:paraId="708249CA" w14:textId="77777777" w:rsidR="00A57EC6" w:rsidRDefault="00645B24" w:rsidP="005C23E2">
            <w:pPr>
              <w:jc w:val="both"/>
            </w:pPr>
            <w:r>
              <w:t>Aricent/IMI team</w:t>
            </w:r>
          </w:p>
        </w:tc>
        <w:tc>
          <w:tcPr>
            <w:tcW w:w="1134" w:type="dxa"/>
          </w:tcPr>
          <w:p w14:paraId="5155BFCB" w14:textId="77777777" w:rsidR="00A57EC6" w:rsidRDefault="00411437" w:rsidP="005C23E2">
            <w:pPr>
              <w:jc w:val="both"/>
            </w:pPr>
            <w:r>
              <w:t>Closed</w:t>
            </w:r>
          </w:p>
        </w:tc>
        <w:tc>
          <w:tcPr>
            <w:tcW w:w="2301" w:type="dxa"/>
          </w:tcPr>
          <w:p w14:paraId="61ABC0DC" w14:textId="77777777" w:rsidR="00A57EC6" w:rsidRDefault="00411437" w:rsidP="005C23E2">
            <w:pPr>
              <w:jc w:val="both"/>
            </w:pPr>
            <w:r>
              <w:t>22.01: state information is not returned</w:t>
            </w:r>
          </w:p>
        </w:tc>
      </w:tr>
      <w:tr w:rsidR="00A57EC6" w:rsidRPr="00900252" w14:paraId="2A549F18" w14:textId="77777777" w:rsidTr="00A01C8F">
        <w:trPr>
          <w:trHeight w:val="350"/>
        </w:trPr>
        <w:tc>
          <w:tcPr>
            <w:tcW w:w="468" w:type="dxa"/>
          </w:tcPr>
          <w:p w14:paraId="081AAD3A" w14:textId="77777777" w:rsidR="00A57EC6" w:rsidRDefault="00A57EC6" w:rsidP="005C23E2">
            <w:pPr>
              <w:jc w:val="both"/>
            </w:pPr>
            <w:r>
              <w:t>9</w:t>
            </w:r>
          </w:p>
        </w:tc>
        <w:tc>
          <w:tcPr>
            <w:tcW w:w="4461" w:type="dxa"/>
          </w:tcPr>
          <w:p w14:paraId="0274383B" w14:textId="77777777" w:rsidR="00A57EC6" w:rsidRDefault="00A57EC6" w:rsidP="00A57EC6">
            <w:pPr>
              <w:jc w:val="both"/>
            </w:pPr>
            <w:r>
              <w:t xml:space="preserve">Is language required in response to the Get User </w:t>
            </w:r>
            <w:r w:rsidR="00074539">
              <w:t>API?</w:t>
            </w:r>
          </w:p>
        </w:tc>
        <w:tc>
          <w:tcPr>
            <w:tcW w:w="1242" w:type="dxa"/>
          </w:tcPr>
          <w:p w14:paraId="3F9DDEB7" w14:textId="77777777" w:rsidR="00A57EC6" w:rsidRDefault="00645B24" w:rsidP="005C23E2">
            <w:pPr>
              <w:jc w:val="both"/>
            </w:pPr>
            <w:r>
              <w:t>Aricent/IMI team</w:t>
            </w:r>
          </w:p>
        </w:tc>
        <w:tc>
          <w:tcPr>
            <w:tcW w:w="1134" w:type="dxa"/>
          </w:tcPr>
          <w:p w14:paraId="2675DD90" w14:textId="77777777" w:rsidR="00A57EC6" w:rsidRDefault="00411437" w:rsidP="005C23E2">
            <w:pPr>
              <w:jc w:val="both"/>
            </w:pPr>
            <w:r>
              <w:t>Closed</w:t>
            </w:r>
          </w:p>
        </w:tc>
        <w:tc>
          <w:tcPr>
            <w:tcW w:w="2301" w:type="dxa"/>
          </w:tcPr>
          <w:p w14:paraId="12C1A7F2" w14:textId="77777777" w:rsidR="00A57EC6" w:rsidRDefault="00411437" w:rsidP="005C23E2">
            <w:pPr>
              <w:jc w:val="both"/>
            </w:pPr>
            <w:r>
              <w:t>22.01: Language is not required. Language location code is enough</w:t>
            </w:r>
          </w:p>
        </w:tc>
      </w:tr>
      <w:tr w:rsidR="00A57EC6" w:rsidRPr="00900252" w14:paraId="786B1D5D" w14:textId="77777777" w:rsidTr="000E44B6">
        <w:trPr>
          <w:trHeight w:val="350"/>
        </w:trPr>
        <w:tc>
          <w:tcPr>
            <w:tcW w:w="468" w:type="dxa"/>
          </w:tcPr>
          <w:p w14:paraId="0B682DB2" w14:textId="77777777" w:rsidR="00A57EC6" w:rsidRDefault="00A57EC6" w:rsidP="000E44B6">
            <w:pPr>
              <w:jc w:val="both"/>
            </w:pPr>
            <w:r>
              <w:t>10</w:t>
            </w:r>
          </w:p>
        </w:tc>
        <w:tc>
          <w:tcPr>
            <w:tcW w:w="4461" w:type="dxa"/>
          </w:tcPr>
          <w:p w14:paraId="36ADAE33" w14:textId="77777777" w:rsidR="00A57EC6" w:rsidRDefault="00A57EC6" w:rsidP="000E44B6">
            <w:pPr>
              <w:jc w:val="both"/>
            </w:pPr>
            <w:r>
              <w:t>Do we need registration status in get User API?</w:t>
            </w:r>
          </w:p>
        </w:tc>
        <w:tc>
          <w:tcPr>
            <w:tcW w:w="1242" w:type="dxa"/>
          </w:tcPr>
          <w:p w14:paraId="4000BEA2" w14:textId="77777777" w:rsidR="00A57EC6" w:rsidRDefault="00645B24" w:rsidP="000E44B6">
            <w:pPr>
              <w:jc w:val="both"/>
            </w:pPr>
            <w:r>
              <w:t>Aricent/</w:t>
            </w:r>
            <w:r w:rsidR="00A57EC6">
              <w:t>IMI team</w:t>
            </w:r>
          </w:p>
        </w:tc>
        <w:tc>
          <w:tcPr>
            <w:tcW w:w="1134" w:type="dxa"/>
          </w:tcPr>
          <w:p w14:paraId="779E1A19" w14:textId="77777777" w:rsidR="00A57EC6" w:rsidRDefault="00BA75D8" w:rsidP="000E44B6">
            <w:pPr>
              <w:jc w:val="both"/>
            </w:pPr>
            <w:r>
              <w:t>C</w:t>
            </w:r>
            <w:r w:rsidR="00411437">
              <w:t>losed</w:t>
            </w:r>
          </w:p>
        </w:tc>
        <w:tc>
          <w:tcPr>
            <w:tcW w:w="2301" w:type="dxa"/>
          </w:tcPr>
          <w:p w14:paraId="075C3BB4" w14:textId="77777777" w:rsidR="00A57EC6" w:rsidRPr="00A01C8F" w:rsidRDefault="00411437" w:rsidP="000E44B6">
            <w:pPr>
              <w:jc w:val="both"/>
            </w:pPr>
            <w:r>
              <w:t>22.01: not required</w:t>
            </w:r>
          </w:p>
        </w:tc>
      </w:tr>
      <w:tr w:rsidR="00CB0900" w:rsidRPr="00900252" w14:paraId="0223E08B" w14:textId="77777777" w:rsidTr="00A01C8F">
        <w:trPr>
          <w:trHeight w:val="350"/>
        </w:trPr>
        <w:tc>
          <w:tcPr>
            <w:tcW w:w="468" w:type="dxa"/>
          </w:tcPr>
          <w:p w14:paraId="405262BC" w14:textId="77777777" w:rsidR="00CB0900" w:rsidRDefault="00A57EC6" w:rsidP="005C23E2">
            <w:pPr>
              <w:jc w:val="both"/>
            </w:pPr>
            <w:r>
              <w:t>11</w:t>
            </w:r>
          </w:p>
        </w:tc>
        <w:tc>
          <w:tcPr>
            <w:tcW w:w="4461" w:type="dxa"/>
          </w:tcPr>
          <w:p w14:paraId="33A29A25" w14:textId="77777777" w:rsidR="00CB0900" w:rsidRDefault="00CB0900" w:rsidP="0058371C">
            <w:pPr>
              <w:jc w:val="both"/>
            </w:pPr>
            <w:r>
              <w:t>Is it required to validate</w:t>
            </w:r>
            <w:r w:rsidR="00411437">
              <w:t xml:space="preserve"> </w:t>
            </w:r>
            <w:r>
              <w:t>circle of caller in MOTECH?</w:t>
            </w:r>
          </w:p>
        </w:tc>
        <w:tc>
          <w:tcPr>
            <w:tcW w:w="1242" w:type="dxa"/>
          </w:tcPr>
          <w:p w14:paraId="00003ABD" w14:textId="77777777" w:rsidR="00CB0900" w:rsidRPr="00A01C8F" w:rsidRDefault="00CB0900" w:rsidP="005C23E2">
            <w:pPr>
              <w:jc w:val="both"/>
            </w:pPr>
            <w:r>
              <w:t>BBC</w:t>
            </w:r>
          </w:p>
        </w:tc>
        <w:tc>
          <w:tcPr>
            <w:tcW w:w="1134" w:type="dxa"/>
          </w:tcPr>
          <w:p w14:paraId="23DA081A" w14:textId="77777777" w:rsidR="00CB0900" w:rsidRPr="00A01C8F" w:rsidRDefault="00BA75D8" w:rsidP="005C23E2">
            <w:pPr>
              <w:jc w:val="both"/>
            </w:pPr>
            <w:r>
              <w:t>Closed</w:t>
            </w:r>
          </w:p>
        </w:tc>
        <w:tc>
          <w:tcPr>
            <w:tcW w:w="2301" w:type="dxa"/>
          </w:tcPr>
          <w:p w14:paraId="7E75A40F" w14:textId="77777777" w:rsidR="00CB0900" w:rsidRPr="00A01C8F" w:rsidRDefault="00BA75D8" w:rsidP="005C23E2">
            <w:pPr>
              <w:jc w:val="both"/>
            </w:pPr>
            <w:r>
              <w:t>22.01: not needed</w:t>
            </w:r>
          </w:p>
        </w:tc>
      </w:tr>
      <w:tr w:rsidR="00A0728D" w:rsidRPr="00900252" w14:paraId="4B5316E1" w14:textId="77777777" w:rsidTr="00A01C8F">
        <w:trPr>
          <w:trHeight w:val="350"/>
        </w:trPr>
        <w:tc>
          <w:tcPr>
            <w:tcW w:w="468" w:type="dxa"/>
          </w:tcPr>
          <w:p w14:paraId="3569E92C" w14:textId="77777777" w:rsidR="00A0728D" w:rsidRDefault="00A0728D" w:rsidP="005C23E2">
            <w:pPr>
              <w:jc w:val="both"/>
            </w:pPr>
            <w:r>
              <w:t>12</w:t>
            </w:r>
          </w:p>
        </w:tc>
        <w:tc>
          <w:tcPr>
            <w:tcW w:w="4461" w:type="dxa"/>
          </w:tcPr>
          <w:p w14:paraId="3B230B10" w14:textId="77777777" w:rsidR="00A0728D" w:rsidRDefault="00A0728D" w:rsidP="005C23E2">
            <w:pPr>
              <w:jc w:val="both"/>
            </w:pPr>
            <w:r>
              <w:t>Is retry logic needed for SMS</w:t>
            </w:r>
          </w:p>
        </w:tc>
        <w:tc>
          <w:tcPr>
            <w:tcW w:w="1242" w:type="dxa"/>
          </w:tcPr>
          <w:p w14:paraId="4A6C39A2" w14:textId="77777777" w:rsidR="00A0728D" w:rsidRDefault="00A0728D" w:rsidP="005C23E2">
            <w:pPr>
              <w:jc w:val="both"/>
            </w:pPr>
            <w:r>
              <w:t>BBC</w:t>
            </w:r>
          </w:p>
        </w:tc>
        <w:tc>
          <w:tcPr>
            <w:tcW w:w="1134" w:type="dxa"/>
          </w:tcPr>
          <w:p w14:paraId="34EBC701" w14:textId="77777777" w:rsidR="00A0728D" w:rsidRDefault="0058371C" w:rsidP="005C23E2">
            <w:pPr>
              <w:jc w:val="both"/>
            </w:pPr>
            <w:r>
              <w:t>C</w:t>
            </w:r>
            <w:r w:rsidR="00645B24">
              <w:t>losed</w:t>
            </w:r>
          </w:p>
        </w:tc>
        <w:tc>
          <w:tcPr>
            <w:tcW w:w="2301" w:type="dxa"/>
          </w:tcPr>
          <w:p w14:paraId="543E5252" w14:textId="77777777" w:rsidR="00A0728D" w:rsidRDefault="00645B24" w:rsidP="00645B24">
            <w:pPr>
              <w:jc w:val="both"/>
            </w:pPr>
            <w:r>
              <w:t>19.01: Prakhar clarified that retry for SMS is not needed</w:t>
            </w:r>
          </w:p>
          <w:p w14:paraId="75E8EF46" w14:textId="77777777" w:rsidR="00411437" w:rsidRDefault="00411437" w:rsidP="00645B24">
            <w:pPr>
              <w:jc w:val="both"/>
            </w:pPr>
          </w:p>
          <w:p w14:paraId="04304852" w14:textId="77777777" w:rsidR="00411437" w:rsidRPr="00A01C8F" w:rsidRDefault="00411437" w:rsidP="00645B24">
            <w:pPr>
              <w:jc w:val="both"/>
            </w:pPr>
            <w:r>
              <w:t>22.01: retry is required. Shall be updated in requirement</w:t>
            </w:r>
          </w:p>
        </w:tc>
      </w:tr>
      <w:tr w:rsidR="00A97996" w:rsidRPr="00900252" w14:paraId="51FCCE3B" w14:textId="77777777" w:rsidTr="008A2F56">
        <w:trPr>
          <w:trHeight w:val="350"/>
        </w:trPr>
        <w:tc>
          <w:tcPr>
            <w:tcW w:w="468" w:type="dxa"/>
          </w:tcPr>
          <w:p w14:paraId="4DA18C34" w14:textId="77777777" w:rsidR="00A97996" w:rsidRDefault="00A97996" w:rsidP="008A2F56">
            <w:pPr>
              <w:jc w:val="both"/>
            </w:pPr>
            <w:r>
              <w:t>13</w:t>
            </w:r>
          </w:p>
        </w:tc>
        <w:tc>
          <w:tcPr>
            <w:tcW w:w="4461" w:type="dxa"/>
          </w:tcPr>
          <w:p w14:paraId="498C9842" w14:textId="77777777" w:rsidR="00A97996" w:rsidRDefault="00A97996" w:rsidP="00DA2EC0">
            <w:pPr>
              <w:jc w:val="both"/>
            </w:pPr>
            <w:proofErr w:type="gramStart"/>
            <w:r>
              <w:t>call</w:t>
            </w:r>
            <w:r w:rsidR="00DA2EC0">
              <w:t>S</w:t>
            </w:r>
            <w:r>
              <w:t>tart</w:t>
            </w:r>
            <w:r w:rsidR="00DA2EC0">
              <w:t>Ti</w:t>
            </w:r>
            <w:r>
              <w:t>me</w:t>
            </w:r>
            <w:proofErr w:type="gramEnd"/>
            <w:r>
              <w:t xml:space="preserve"> and call</w:t>
            </w:r>
            <w:r w:rsidR="00DA2EC0">
              <w:t>E</w:t>
            </w:r>
            <w:r>
              <w:t>nd</w:t>
            </w:r>
            <w:r w:rsidR="00DA2EC0">
              <w:t>T</w:t>
            </w:r>
            <w:r>
              <w:t>ime</w:t>
            </w:r>
            <w:r w:rsidR="00645B24">
              <w:t xml:space="preserve">format </w:t>
            </w:r>
            <w:r>
              <w:t>to be discussed with IVR</w:t>
            </w:r>
          </w:p>
        </w:tc>
        <w:tc>
          <w:tcPr>
            <w:tcW w:w="1242" w:type="dxa"/>
          </w:tcPr>
          <w:p w14:paraId="31B9EF00" w14:textId="77777777" w:rsidR="00A97996" w:rsidRDefault="00645B24" w:rsidP="008A2F56">
            <w:pPr>
              <w:jc w:val="both"/>
            </w:pPr>
            <w:r>
              <w:t>Aricent/IMI team</w:t>
            </w:r>
          </w:p>
        </w:tc>
        <w:tc>
          <w:tcPr>
            <w:tcW w:w="1134" w:type="dxa"/>
          </w:tcPr>
          <w:p w14:paraId="4512905E" w14:textId="77777777" w:rsidR="00A97996" w:rsidRDefault="00411437" w:rsidP="008A2F56">
            <w:pPr>
              <w:jc w:val="both"/>
            </w:pPr>
            <w:r>
              <w:t>Closed</w:t>
            </w:r>
          </w:p>
        </w:tc>
        <w:tc>
          <w:tcPr>
            <w:tcW w:w="2301" w:type="dxa"/>
          </w:tcPr>
          <w:p w14:paraId="743936EB" w14:textId="77777777" w:rsidR="00A97996" w:rsidRPr="00A01C8F" w:rsidRDefault="00411437" w:rsidP="008A2F56">
            <w:pPr>
              <w:jc w:val="both"/>
            </w:pPr>
            <w:r>
              <w:t>Epoch time format shall be used</w:t>
            </w:r>
          </w:p>
        </w:tc>
      </w:tr>
      <w:tr w:rsidR="00645B24" w:rsidRPr="00900252" w14:paraId="5EDF075E" w14:textId="77777777" w:rsidTr="008A2F56">
        <w:trPr>
          <w:trHeight w:val="350"/>
        </w:trPr>
        <w:tc>
          <w:tcPr>
            <w:tcW w:w="468" w:type="dxa"/>
          </w:tcPr>
          <w:p w14:paraId="6A8086D2" w14:textId="77777777" w:rsidR="00645B24" w:rsidRDefault="00645B24" w:rsidP="008A2F56">
            <w:pPr>
              <w:jc w:val="both"/>
            </w:pPr>
            <w:r>
              <w:t>14</w:t>
            </w:r>
          </w:p>
        </w:tc>
        <w:tc>
          <w:tcPr>
            <w:tcW w:w="4461" w:type="dxa"/>
          </w:tcPr>
          <w:p w14:paraId="5FC11AE0" w14:textId="77777777" w:rsidR="00645B24" w:rsidRDefault="00645B24" w:rsidP="00DA2EC0">
            <w:pPr>
              <w:jc w:val="both"/>
            </w:pPr>
            <w:r>
              <w:t xml:space="preserve">Is it needed to send the call details at the end of incoming calls for subscription creation and </w:t>
            </w:r>
            <w:r w:rsidR="0058371C">
              <w:t>deactivation?</w:t>
            </w:r>
            <w:r>
              <w:t xml:space="preserve"> However call details in these cases are not needed for the reporting.</w:t>
            </w:r>
          </w:p>
        </w:tc>
        <w:tc>
          <w:tcPr>
            <w:tcW w:w="1242" w:type="dxa"/>
          </w:tcPr>
          <w:p w14:paraId="0E30F57F" w14:textId="77777777" w:rsidR="00645B24" w:rsidRDefault="00645B24" w:rsidP="008A2F56">
            <w:pPr>
              <w:jc w:val="both"/>
            </w:pPr>
            <w:r>
              <w:t>Aricent</w:t>
            </w:r>
          </w:p>
        </w:tc>
        <w:tc>
          <w:tcPr>
            <w:tcW w:w="1134" w:type="dxa"/>
          </w:tcPr>
          <w:p w14:paraId="0746AEC1" w14:textId="77777777" w:rsidR="00645B24" w:rsidRDefault="003D2CBC" w:rsidP="008A2F56">
            <w:pPr>
              <w:jc w:val="both"/>
            </w:pPr>
            <w:r>
              <w:t>Closed</w:t>
            </w:r>
          </w:p>
        </w:tc>
        <w:tc>
          <w:tcPr>
            <w:tcW w:w="2301" w:type="dxa"/>
          </w:tcPr>
          <w:p w14:paraId="3DAADCA2" w14:textId="77777777" w:rsidR="00645B24" w:rsidRPr="00A01C8F" w:rsidRDefault="003D2CBC" w:rsidP="008A2F56">
            <w:pPr>
              <w:jc w:val="both"/>
            </w:pPr>
            <w:r>
              <w:t>22.01: Not needed</w:t>
            </w:r>
          </w:p>
        </w:tc>
      </w:tr>
      <w:tr w:rsidR="00EF437F" w:rsidRPr="00EF437F" w14:paraId="2B1ECA91" w14:textId="77777777" w:rsidTr="008A2F56">
        <w:trPr>
          <w:trHeight w:val="350"/>
        </w:trPr>
        <w:tc>
          <w:tcPr>
            <w:tcW w:w="468" w:type="dxa"/>
          </w:tcPr>
          <w:p w14:paraId="2D2A9D28" w14:textId="77777777" w:rsidR="00645B24" w:rsidRPr="001B6A55" w:rsidRDefault="00645B24" w:rsidP="008A2F56">
            <w:pPr>
              <w:jc w:val="both"/>
            </w:pPr>
            <w:r w:rsidRPr="001B6A55">
              <w:t>15</w:t>
            </w:r>
          </w:p>
        </w:tc>
        <w:tc>
          <w:tcPr>
            <w:tcW w:w="4461" w:type="dxa"/>
          </w:tcPr>
          <w:p w14:paraId="56DBD29C" w14:textId="77777777" w:rsidR="00645B24" w:rsidRPr="001B6A55" w:rsidRDefault="004F7F96" w:rsidP="004F7F96">
            <w:pPr>
              <w:jc w:val="both"/>
            </w:pPr>
            <w:r w:rsidRPr="001B6A55">
              <w:t xml:space="preserve">There is a field called callStatus in </w:t>
            </w:r>
            <w:r w:rsidR="00645B24" w:rsidRPr="001B6A55">
              <w:t>Inbox access reports.</w:t>
            </w:r>
            <w:r w:rsidRPr="001B6A55">
              <w:t xml:space="preserve"> The values for this field are not clear.</w:t>
            </w:r>
          </w:p>
        </w:tc>
        <w:tc>
          <w:tcPr>
            <w:tcW w:w="1242" w:type="dxa"/>
          </w:tcPr>
          <w:p w14:paraId="4A2B84A9" w14:textId="77777777" w:rsidR="00645B24" w:rsidRPr="001B6A55" w:rsidRDefault="00A63572" w:rsidP="008A2F56">
            <w:pPr>
              <w:jc w:val="both"/>
            </w:pPr>
            <w:r w:rsidRPr="001B6A55">
              <w:t>BBC</w:t>
            </w:r>
          </w:p>
        </w:tc>
        <w:tc>
          <w:tcPr>
            <w:tcW w:w="1134" w:type="dxa"/>
          </w:tcPr>
          <w:p w14:paraId="028D2702" w14:textId="77777777" w:rsidR="00645B24" w:rsidRPr="001B6A55" w:rsidRDefault="002812CE" w:rsidP="008A2F56">
            <w:pPr>
              <w:jc w:val="both"/>
            </w:pPr>
            <w:r w:rsidRPr="001B6A55">
              <w:t>Closed</w:t>
            </w:r>
          </w:p>
        </w:tc>
        <w:tc>
          <w:tcPr>
            <w:tcW w:w="2301" w:type="dxa"/>
          </w:tcPr>
          <w:p w14:paraId="7C1E2282" w14:textId="77777777" w:rsidR="00645B24" w:rsidRPr="001B6A55" w:rsidRDefault="002812CE" w:rsidP="008A2F56">
            <w:pPr>
              <w:jc w:val="both"/>
            </w:pPr>
            <w:proofErr w:type="gramStart"/>
            <w:r>
              <w:t>callStatus</w:t>
            </w:r>
            <w:proofErr w:type="gramEnd"/>
            <w:r>
              <w:t xml:space="preserve"> is kept in callDetail API, but is not needed in Kilkari Inbox Access Report.</w:t>
            </w:r>
          </w:p>
        </w:tc>
      </w:tr>
      <w:tr w:rsidR="00B2051E" w:rsidRPr="00D61EC9" w14:paraId="5DACE8C6" w14:textId="77777777" w:rsidTr="008A2F56">
        <w:trPr>
          <w:trHeight w:val="350"/>
        </w:trPr>
        <w:tc>
          <w:tcPr>
            <w:tcW w:w="468" w:type="dxa"/>
          </w:tcPr>
          <w:p w14:paraId="574DF876" w14:textId="77777777" w:rsidR="00B2051E" w:rsidRPr="00D61EC9" w:rsidRDefault="00B2051E" w:rsidP="008A2F56">
            <w:pPr>
              <w:jc w:val="both"/>
              <w:rPr>
                <w:color w:val="000000" w:themeColor="text1"/>
              </w:rPr>
            </w:pPr>
            <w:r w:rsidRPr="00D61EC9">
              <w:rPr>
                <w:color w:val="000000" w:themeColor="text1"/>
              </w:rPr>
              <w:t>16</w:t>
            </w:r>
          </w:p>
        </w:tc>
        <w:tc>
          <w:tcPr>
            <w:tcW w:w="4461" w:type="dxa"/>
          </w:tcPr>
          <w:p w14:paraId="6541B443" w14:textId="77777777" w:rsidR="00B2051E" w:rsidRPr="00D61EC9" w:rsidRDefault="00B2051E" w:rsidP="00FE78D0">
            <w:pPr>
              <w:jc w:val="both"/>
              <w:rPr>
                <w:color w:val="000000" w:themeColor="text1"/>
              </w:rPr>
            </w:pPr>
            <w:r w:rsidRPr="00D61EC9">
              <w:rPr>
                <w:color w:val="000000" w:themeColor="text1"/>
              </w:rPr>
              <w:t>What shall be the format of subscriptionId?</w:t>
            </w:r>
          </w:p>
        </w:tc>
        <w:tc>
          <w:tcPr>
            <w:tcW w:w="1242" w:type="dxa"/>
          </w:tcPr>
          <w:p w14:paraId="24AD4FAC" w14:textId="77777777" w:rsidR="00B2051E" w:rsidRPr="00D61EC9" w:rsidRDefault="00B2051E" w:rsidP="00FE78D0">
            <w:pPr>
              <w:jc w:val="both"/>
              <w:rPr>
                <w:color w:val="000000" w:themeColor="text1"/>
              </w:rPr>
            </w:pPr>
            <w:r w:rsidRPr="00D61EC9">
              <w:rPr>
                <w:color w:val="000000" w:themeColor="text1"/>
              </w:rPr>
              <w:t>Aricent</w:t>
            </w:r>
          </w:p>
        </w:tc>
        <w:tc>
          <w:tcPr>
            <w:tcW w:w="1134" w:type="dxa"/>
          </w:tcPr>
          <w:p w14:paraId="27D65174" w14:textId="77777777" w:rsidR="00B2051E" w:rsidRPr="00D61EC9" w:rsidRDefault="00B2051E" w:rsidP="00FE78D0">
            <w:pPr>
              <w:jc w:val="both"/>
              <w:rPr>
                <w:color w:val="000000" w:themeColor="text1"/>
              </w:rPr>
            </w:pPr>
            <w:r w:rsidRPr="00D61EC9">
              <w:rPr>
                <w:color w:val="000000" w:themeColor="text1"/>
              </w:rPr>
              <w:t>Closed</w:t>
            </w:r>
          </w:p>
        </w:tc>
        <w:tc>
          <w:tcPr>
            <w:tcW w:w="2301" w:type="dxa"/>
          </w:tcPr>
          <w:p w14:paraId="63FF8C0E" w14:textId="77777777" w:rsidR="00B2051E" w:rsidRPr="00D61EC9" w:rsidRDefault="00B2051E" w:rsidP="00FE78D0">
            <w:pPr>
              <w:jc w:val="both"/>
              <w:rPr>
                <w:color w:val="000000" w:themeColor="text1"/>
              </w:rPr>
            </w:pPr>
            <w:r w:rsidRPr="00D61EC9">
              <w:rPr>
                <w:color w:val="000000" w:themeColor="text1"/>
              </w:rPr>
              <w:t>Subscription id will be UUID which will be sent over interface as 36 chars, e.g</w:t>
            </w:r>
            <w:proofErr w:type="gramStart"/>
            <w:r w:rsidRPr="00D61EC9">
              <w:rPr>
                <w:color w:val="000000" w:themeColor="text1"/>
              </w:rPr>
              <w:t xml:space="preserve">.  </w:t>
            </w:r>
            <w:r w:rsidRPr="00D61EC9">
              <w:rPr>
                <w:rFonts w:ascii="Courier New" w:hAnsi="Courier New" w:cs="Courier New"/>
                <w:b/>
                <w:bCs/>
                <w:color w:val="000000" w:themeColor="text1"/>
                <w:sz w:val="21"/>
                <w:szCs w:val="21"/>
              </w:rPr>
              <w:t>de305d54</w:t>
            </w:r>
            <w:proofErr w:type="gramEnd"/>
            <w:r w:rsidRPr="00D61EC9">
              <w:rPr>
                <w:rFonts w:ascii="Courier New" w:hAnsi="Courier New" w:cs="Courier New"/>
                <w:b/>
                <w:bCs/>
                <w:color w:val="000000" w:themeColor="text1"/>
                <w:sz w:val="21"/>
                <w:szCs w:val="21"/>
              </w:rPr>
              <w:t>-75b4-431b-adb2-eb6b9e546013</w:t>
            </w:r>
          </w:p>
        </w:tc>
      </w:tr>
      <w:tr w:rsidR="0058371C" w:rsidRPr="00900252" w14:paraId="75EBC2AD" w14:textId="77777777" w:rsidTr="008A2F56">
        <w:trPr>
          <w:trHeight w:val="350"/>
        </w:trPr>
        <w:tc>
          <w:tcPr>
            <w:tcW w:w="468" w:type="dxa"/>
          </w:tcPr>
          <w:p w14:paraId="4D6ADF27" w14:textId="77777777" w:rsidR="0058371C" w:rsidRDefault="0058371C" w:rsidP="008A2F56">
            <w:pPr>
              <w:jc w:val="both"/>
            </w:pPr>
            <w:r>
              <w:t>17</w:t>
            </w:r>
          </w:p>
        </w:tc>
        <w:tc>
          <w:tcPr>
            <w:tcW w:w="4461" w:type="dxa"/>
          </w:tcPr>
          <w:p w14:paraId="17FFB23D" w14:textId="77777777" w:rsidR="0058371C" w:rsidRDefault="0058371C" w:rsidP="00DA2EC0">
            <w:pPr>
              <w:jc w:val="both"/>
            </w:pPr>
            <w:r>
              <w:t>Format of send SMS message need to be agreed with IVR</w:t>
            </w:r>
          </w:p>
        </w:tc>
        <w:tc>
          <w:tcPr>
            <w:tcW w:w="1242" w:type="dxa"/>
          </w:tcPr>
          <w:p w14:paraId="4765842F" w14:textId="77777777" w:rsidR="0058371C" w:rsidRDefault="0058371C" w:rsidP="008A2F56">
            <w:pPr>
              <w:jc w:val="both"/>
            </w:pPr>
            <w:r>
              <w:t>Aricent</w:t>
            </w:r>
            <w:r w:rsidR="00BA75D8">
              <w:t>/IMI team</w:t>
            </w:r>
          </w:p>
        </w:tc>
        <w:tc>
          <w:tcPr>
            <w:tcW w:w="1134" w:type="dxa"/>
          </w:tcPr>
          <w:p w14:paraId="1C8CD77E" w14:textId="77777777" w:rsidR="0058371C" w:rsidRDefault="002A4AEC" w:rsidP="008A2F56">
            <w:pPr>
              <w:jc w:val="both"/>
            </w:pPr>
            <w:r>
              <w:t>Closed</w:t>
            </w:r>
          </w:p>
        </w:tc>
        <w:tc>
          <w:tcPr>
            <w:tcW w:w="2301" w:type="dxa"/>
          </w:tcPr>
          <w:p w14:paraId="6233BD23" w14:textId="77777777" w:rsidR="0058371C" w:rsidRPr="00A01C8F" w:rsidRDefault="002A4AEC" w:rsidP="008A2F56">
            <w:pPr>
              <w:jc w:val="both"/>
            </w:pPr>
            <w:r>
              <w:t>JSON API. Updated in this document.</w:t>
            </w:r>
          </w:p>
        </w:tc>
      </w:tr>
      <w:tr w:rsidR="00EF437F" w:rsidRPr="00EF437F" w14:paraId="3406B901" w14:textId="77777777" w:rsidTr="008A2F56">
        <w:trPr>
          <w:trHeight w:val="350"/>
        </w:trPr>
        <w:tc>
          <w:tcPr>
            <w:tcW w:w="468" w:type="dxa"/>
          </w:tcPr>
          <w:p w14:paraId="70985451" w14:textId="77777777" w:rsidR="0058371C" w:rsidRPr="00EF437F" w:rsidRDefault="0058371C" w:rsidP="008A2F56">
            <w:pPr>
              <w:jc w:val="both"/>
            </w:pPr>
            <w:r w:rsidRPr="00EF437F">
              <w:t>18</w:t>
            </w:r>
          </w:p>
        </w:tc>
        <w:tc>
          <w:tcPr>
            <w:tcW w:w="4461" w:type="dxa"/>
          </w:tcPr>
          <w:p w14:paraId="1EE78FCE" w14:textId="77777777" w:rsidR="0058371C" w:rsidRPr="00EF437F" w:rsidRDefault="0058371C" w:rsidP="00DA2EC0">
            <w:pPr>
              <w:jc w:val="both"/>
            </w:pPr>
            <w:r w:rsidRPr="00EF437F">
              <w:t>Outbound call option need to be finalized</w:t>
            </w:r>
          </w:p>
        </w:tc>
        <w:tc>
          <w:tcPr>
            <w:tcW w:w="1242" w:type="dxa"/>
          </w:tcPr>
          <w:p w14:paraId="3484865D" w14:textId="77777777" w:rsidR="0058371C" w:rsidRPr="00EF437F" w:rsidRDefault="0058371C" w:rsidP="008A2F56">
            <w:pPr>
              <w:jc w:val="both"/>
            </w:pPr>
            <w:r w:rsidRPr="00EF437F">
              <w:t>Aricent</w:t>
            </w:r>
            <w:r w:rsidR="00BA75D8" w:rsidRPr="00EF437F">
              <w:t>/GF</w:t>
            </w:r>
            <w:r w:rsidR="00617B09" w:rsidRPr="00EF437F">
              <w:t>/IMI team</w:t>
            </w:r>
          </w:p>
        </w:tc>
        <w:tc>
          <w:tcPr>
            <w:tcW w:w="1134" w:type="dxa"/>
          </w:tcPr>
          <w:p w14:paraId="5B235DEC" w14:textId="77777777" w:rsidR="0058371C" w:rsidRPr="00EF437F" w:rsidRDefault="00EF437F" w:rsidP="008A2F56">
            <w:pPr>
              <w:jc w:val="both"/>
            </w:pPr>
            <w:r w:rsidRPr="00EF437F">
              <w:t>Closed</w:t>
            </w:r>
          </w:p>
        </w:tc>
        <w:tc>
          <w:tcPr>
            <w:tcW w:w="2301" w:type="dxa"/>
          </w:tcPr>
          <w:p w14:paraId="76D71327" w14:textId="77777777" w:rsidR="0058371C" w:rsidRPr="00EF437F" w:rsidRDefault="002A4AEC" w:rsidP="008A2F56">
            <w:pPr>
              <w:jc w:val="both"/>
            </w:pPr>
            <w:r w:rsidRPr="00EF437F">
              <w:t>Document sent by IMI.</w:t>
            </w:r>
          </w:p>
        </w:tc>
      </w:tr>
      <w:tr w:rsidR="00F156AA" w:rsidRPr="00900252" w14:paraId="2E751F6D" w14:textId="77777777" w:rsidTr="008A2F56">
        <w:trPr>
          <w:trHeight w:val="350"/>
        </w:trPr>
        <w:tc>
          <w:tcPr>
            <w:tcW w:w="468" w:type="dxa"/>
          </w:tcPr>
          <w:p w14:paraId="00F41C55" w14:textId="77777777" w:rsidR="00F156AA" w:rsidRDefault="00F156AA" w:rsidP="008A2F56">
            <w:pPr>
              <w:jc w:val="both"/>
            </w:pPr>
            <w:r>
              <w:t>19</w:t>
            </w:r>
          </w:p>
        </w:tc>
        <w:tc>
          <w:tcPr>
            <w:tcW w:w="4461" w:type="dxa"/>
          </w:tcPr>
          <w:p w14:paraId="2FEF8880" w14:textId="77777777" w:rsidR="00F156AA" w:rsidRDefault="00F156AA" w:rsidP="00DA2EC0">
            <w:pPr>
              <w:jc w:val="both"/>
            </w:pPr>
            <w:r>
              <w:t>Content table format to be finalized</w:t>
            </w:r>
          </w:p>
        </w:tc>
        <w:tc>
          <w:tcPr>
            <w:tcW w:w="1242" w:type="dxa"/>
          </w:tcPr>
          <w:p w14:paraId="13546302" w14:textId="77777777" w:rsidR="00F156AA" w:rsidRDefault="00F156AA" w:rsidP="008A2F56">
            <w:pPr>
              <w:jc w:val="both"/>
            </w:pPr>
            <w:r>
              <w:t>IMI team</w:t>
            </w:r>
          </w:p>
        </w:tc>
        <w:tc>
          <w:tcPr>
            <w:tcW w:w="1134" w:type="dxa"/>
          </w:tcPr>
          <w:p w14:paraId="2766EDCD" w14:textId="77777777" w:rsidR="00F156AA" w:rsidRDefault="00D22DFD" w:rsidP="008A2F56">
            <w:pPr>
              <w:jc w:val="both"/>
            </w:pPr>
            <w:r>
              <w:t>Closed</w:t>
            </w:r>
          </w:p>
        </w:tc>
        <w:tc>
          <w:tcPr>
            <w:tcW w:w="2301" w:type="dxa"/>
          </w:tcPr>
          <w:p w14:paraId="32BD97CB" w14:textId="77777777" w:rsidR="00F156AA" w:rsidRPr="00A01C8F" w:rsidRDefault="00D22DFD" w:rsidP="008A2F56">
            <w:pPr>
              <w:jc w:val="both"/>
            </w:pPr>
            <w:r>
              <w:t>Updated table is included in the document</w:t>
            </w:r>
          </w:p>
        </w:tc>
      </w:tr>
      <w:tr w:rsidR="007B3412" w:rsidRPr="00900252" w14:paraId="20434C67" w14:textId="77777777" w:rsidTr="008A2F56">
        <w:trPr>
          <w:trHeight w:val="350"/>
        </w:trPr>
        <w:tc>
          <w:tcPr>
            <w:tcW w:w="468" w:type="dxa"/>
          </w:tcPr>
          <w:p w14:paraId="5E435E2B" w14:textId="77777777" w:rsidR="007B3412" w:rsidRDefault="007B3412" w:rsidP="008A2F56">
            <w:pPr>
              <w:jc w:val="both"/>
            </w:pPr>
            <w:r>
              <w:t>20</w:t>
            </w:r>
          </w:p>
        </w:tc>
        <w:tc>
          <w:tcPr>
            <w:tcW w:w="4461" w:type="dxa"/>
          </w:tcPr>
          <w:p w14:paraId="59807757" w14:textId="77777777" w:rsidR="007B3412" w:rsidRDefault="007B3412" w:rsidP="00DA2EC0">
            <w:pPr>
              <w:jc w:val="both"/>
            </w:pPr>
            <w:r>
              <w:t>Operator codes to be provided</w:t>
            </w:r>
          </w:p>
        </w:tc>
        <w:tc>
          <w:tcPr>
            <w:tcW w:w="1242" w:type="dxa"/>
          </w:tcPr>
          <w:p w14:paraId="306F335A" w14:textId="77777777" w:rsidR="007B3412" w:rsidRDefault="007B3412" w:rsidP="008A2F56">
            <w:pPr>
              <w:jc w:val="both"/>
            </w:pPr>
            <w:r>
              <w:t>IMI team</w:t>
            </w:r>
          </w:p>
        </w:tc>
        <w:tc>
          <w:tcPr>
            <w:tcW w:w="1134" w:type="dxa"/>
          </w:tcPr>
          <w:p w14:paraId="3511C901" w14:textId="77777777" w:rsidR="007B3412" w:rsidRDefault="00D22DFD" w:rsidP="008A2F56">
            <w:pPr>
              <w:jc w:val="both"/>
            </w:pPr>
            <w:r>
              <w:t>Closed</w:t>
            </w:r>
          </w:p>
        </w:tc>
        <w:tc>
          <w:tcPr>
            <w:tcW w:w="2301" w:type="dxa"/>
          </w:tcPr>
          <w:p w14:paraId="065905E1" w14:textId="77777777" w:rsidR="007B3412" w:rsidRPr="00A01C8F" w:rsidRDefault="00D22DFD" w:rsidP="008A2F56">
            <w:pPr>
              <w:jc w:val="both"/>
            </w:pPr>
            <w:r>
              <w:t>Updated table is included in the document</w:t>
            </w:r>
          </w:p>
        </w:tc>
      </w:tr>
      <w:tr w:rsidR="00F16CA7" w:rsidRPr="00900252" w14:paraId="69689AD9" w14:textId="77777777" w:rsidTr="008A2F56">
        <w:trPr>
          <w:trHeight w:val="350"/>
        </w:trPr>
        <w:tc>
          <w:tcPr>
            <w:tcW w:w="468" w:type="dxa"/>
          </w:tcPr>
          <w:p w14:paraId="50D6BFB8" w14:textId="77777777" w:rsidR="00F16CA7" w:rsidRDefault="004F7F96" w:rsidP="00B542DB">
            <w:pPr>
              <w:jc w:val="both"/>
            </w:pPr>
            <w:r>
              <w:t>21</w:t>
            </w:r>
          </w:p>
        </w:tc>
        <w:tc>
          <w:tcPr>
            <w:tcW w:w="4461" w:type="dxa"/>
          </w:tcPr>
          <w:p w14:paraId="5985C770" w14:textId="77777777" w:rsidR="00F16CA7" w:rsidRDefault="00F16CA7" w:rsidP="00617B09">
            <w:pPr>
              <w:jc w:val="both"/>
            </w:pPr>
            <w:proofErr w:type="gramStart"/>
            <w:r>
              <w:t>callDisconnectReason</w:t>
            </w:r>
            <w:proofErr w:type="gramEnd"/>
            <w:r>
              <w:t xml:space="preserve"> to be provided by IMI team</w:t>
            </w:r>
          </w:p>
        </w:tc>
        <w:tc>
          <w:tcPr>
            <w:tcW w:w="1242" w:type="dxa"/>
          </w:tcPr>
          <w:p w14:paraId="7C410C78" w14:textId="77777777" w:rsidR="00F16CA7" w:rsidRDefault="00F16CA7" w:rsidP="00B542DB">
            <w:pPr>
              <w:jc w:val="both"/>
            </w:pPr>
            <w:r>
              <w:t>IMI team</w:t>
            </w:r>
          </w:p>
        </w:tc>
        <w:tc>
          <w:tcPr>
            <w:tcW w:w="1134" w:type="dxa"/>
          </w:tcPr>
          <w:p w14:paraId="6688504D" w14:textId="77777777" w:rsidR="00F16CA7" w:rsidRDefault="0092531F" w:rsidP="00B542DB">
            <w:pPr>
              <w:jc w:val="both"/>
            </w:pPr>
            <w:proofErr w:type="gramStart"/>
            <w:r>
              <w:t>closed</w:t>
            </w:r>
            <w:proofErr w:type="gramEnd"/>
          </w:p>
        </w:tc>
        <w:tc>
          <w:tcPr>
            <w:tcW w:w="2301" w:type="dxa"/>
          </w:tcPr>
          <w:p w14:paraId="167D8BCB" w14:textId="77777777" w:rsidR="00F16CA7" w:rsidRPr="00A01C8F" w:rsidRDefault="0092531F" w:rsidP="00B542DB">
            <w:pPr>
              <w:jc w:val="both"/>
            </w:pPr>
            <w:r>
              <w:t>Updated.</w:t>
            </w:r>
          </w:p>
        </w:tc>
      </w:tr>
      <w:tr w:rsidR="00565DB9" w:rsidRPr="00565DB9" w14:paraId="749004DC" w14:textId="77777777" w:rsidTr="008A2F56">
        <w:trPr>
          <w:trHeight w:val="350"/>
        </w:trPr>
        <w:tc>
          <w:tcPr>
            <w:tcW w:w="468" w:type="dxa"/>
          </w:tcPr>
          <w:p w14:paraId="6D096832" w14:textId="77777777" w:rsidR="00A115FA" w:rsidRPr="001B6A55" w:rsidRDefault="004F7F96" w:rsidP="00B542DB">
            <w:pPr>
              <w:jc w:val="both"/>
            </w:pPr>
            <w:r w:rsidRPr="001B6A55">
              <w:t>22</w:t>
            </w:r>
          </w:p>
        </w:tc>
        <w:tc>
          <w:tcPr>
            <w:tcW w:w="4461" w:type="dxa"/>
          </w:tcPr>
          <w:p w14:paraId="1CEF3F8D" w14:textId="77777777" w:rsidR="00A115FA" w:rsidRPr="001B6A55" w:rsidRDefault="00A115FA" w:rsidP="00A115FA">
            <w:pPr>
              <w:jc w:val="both"/>
            </w:pPr>
            <w:r w:rsidRPr="001B6A55">
              <w:t xml:space="preserve">If course version changes, will there be an impact on an existing user’s flow </w:t>
            </w:r>
            <w:proofErr w:type="gramStart"/>
            <w:r w:rsidRPr="001B6A55">
              <w:t>who</w:t>
            </w:r>
            <w:proofErr w:type="gramEnd"/>
            <w:r w:rsidRPr="001B6A55">
              <w:t xml:space="preserve"> has already completed a few chapters? Should the </w:t>
            </w:r>
            <w:proofErr w:type="gramStart"/>
            <w:r w:rsidRPr="001B6A55">
              <w:t>book marks</w:t>
            </w:r>
            <w:proofErr w:type="gramEnd"/>
            <w:r w:rsidRPr="001B6A55">
              <w:t xml:space="preserve"> be ignored and start from chapter 1? Or should we continue as per the bookmarks?</w:t>
            </w:r>
          </w:p>
        </w:tc>
        <w:tc>
          <w:tcPr>
            <w:tcW w:w="1242" w:type="dxa"/>
          </w:tcPr>
          <w:p w14:paraId="2165C197" w14:textId="77777777" w:rsidR="00A115FA" w:rsidRPr="001B6A55" w:rsidRDefault="00865407" w:rsidP="00B542DB">
            <w:pPr>
              <w:jc w:val="both"/>
            </w:pPr>
            <w:r w:rsidRPr="001B6A55">
              <w:t>BBC</w:t>
            </w:r>
          </w:p>
        </w:tc>
        <w:tc>
          <w:tcPr>
            <w:tcW w:w="1134" w:type="dxa"/>
          </w:tcPr>
          <w:p w14:paraId="57C08EA1" w14:textId="77777777" w:rsidR="00A115FA" w:rsidRPr="001B6A55" w:rsidRDefault="00771088" w:rsidP="00B542DB">
            <w:pPr>
              <w:jc w:val="both"/>
            </w:pPr>
            <w:r>
              <w:t>Closed</w:t>
            </w:r>
          </w:p>
        </w:tc>
        <w:tc>
          <w:tcPr>
            <w:tcW w:w="2301" w:type="dxa"/>
          </w:tcPr>
          <w:p w14:paraId="112C88FD" w14:textId="77777777" w:rsidR="00A115FA" w:rsidRPr="001B6A55" w:rsidRDefault="00771088" w:rsidP="00350A13">
            <w:pPr>
              <w:jc w:val="both"/>
            </w:pPr>
            <w:r>
              <w:t>All the bookmarks shall be reset for all user</w:t>
            </w:r>
            <w:r w:rsidR="00993D61">
              <w:t>s</w:t>
            </w:r>
            <w:r>
              <w:t xml:space="preserve"> whenever the version is changed.</w:t>
            </w:r>
          </w:p>
        </w:tc>
      </w:tr>
      <w:tr w:rsidR="007844FB" w14:paraId="6BC29533"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5417598B" w14:textId="77777777" w:rsidR="007844FB" w:rsidRPr="007844FB" w:rsidRDefault="007844FB" w:rsidP="007844FB">
            <w:pPr>
              <w:jc w:val="both"/>
            </w:pPr>
            <w:bookmarkStart w:id="25" w:name="_Toc405465971"/>
            <w:bookmarkStart w:id="26" w:name="_Toc406500959"/>
            <w:r>
              <w:t>23</w:t>
            </w:r>
          </w:p>
        </w:tc>
        <w:tc>
          <w:tcPr>
            <w:tcW w:w="4461" w:type="dxa"/>
            <w:tcBorders>
              <w:top w:val="single" w:sz="4" w:space="0" w:color="auto"/>
              <w:left w:val="single" w:sz="4" w:space="0" w:color="auto"/>
              <w:bottom w:val="single" w:sz="4" w:space="0" w:color="auto"/>
              <w:right w:val="single" w:sz="4" w:space="0" w:color="auto"/>
            </w:tcBorders>
          </w:tcPr>
          <w:p w14:paraId="1ED2F972" w14:textId="77777777" w:rsidR="007844FB" w:rsidRPr="007844FB" w:rsidRDefault="007844FB" w:rsidP="007844FB">
            <w:pPr>
              <w:jc w:val="both"/>
            </w:pPr>
            <w:r w:rsidRPr="007844FB">
              <w:t xml:space="preserve">FTP Server – will </w:t>
            </w:r>
            <w:proofErr w:type="gramStart"/>
            <w:r w:rsidRPr="007844FB">
              <w:t>ftp server be provided by Aricent</w:t>
            </w:r>
            <w:proofErr w:type="gramEnd"/>
            <w:r w:rsidRPr="007844FB">
              <w:t>?</w:t>
            </w:r>
          </w:p>
        </w:tc>
        <w:tc>
          <w:tcPr>
            <w:tcW w:w="1242" w:type="dxa"/>
            <w:tcBorders>
              <w:top w:val="single" w:sz="4" w:space="0" w:color="auto"/>
              <w:left w:val="single" w:sz="4" w:space="0" w:color="auto"/>
              <w:bottom w:val="single" w:sz="4" w:space="0" w:color="auto"/>
              <w:right w:val="single" w:sz="4" w:space="0" w:color="auto"/>
            </w:tcBorders>
          </w:tcPr>
          <w:p w14:paraId="1EB85CFD" w14:textId="77777777" w:rsidR="007844FB" w:rsidRPr="007844FB" w:rsidRDefault="007844FB" w:rsidP="007844FB">
            <w:pPr>
              <w:jc w:val="both"/>
            </w:pPr>
            <w:r w:rsidRPr="007844FB">
              <w:t>Aricent/ IMI</w:t>
            </w:r>
          </w:p>
        </w:tc>
        <w:tc>
          <w:tcPr>
            <w:tcW w:w="1134" w:type="dxa"/>
            <w:tcBorders>
              <w:top w:val="single" w:sz="4" w:space="0" w:color="auto"/>
              <w:left w:val="single" w:sz="4" w:space="0" w:color="auto"/>
              <w:bottom w:val="single" w:sz="4" w:space="0" w:color="auto"/>
              <w:right w:val="single" w:sz="4" w:space="0" w:color="auto"/>
            </w:tcBorders>
          </w:tcPr>
          <w:p w14:paraId="21D40FD5"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5F702183" w14:textId="77777777" w:rsidR="007844FB" w:rsidRPr="007844FB" w:rsidRDefault="007844FB" w:rsidP="007844FB">
            <w:pPr>
              <w:jc w:val="both"/>
            </w:pPr>
            <w:r w:rsidRPr="007844FB">
              <w:t>It is decided to use SCP instead of FTP</w:t>
            </w:r>
          </w:p>
        </w:tc>
      </w:tr>
      <w:tr w:rsidR="007844FB" w14:paraId="75BEE8D1"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22E2B3F9" w14:textId="77777777" w:rsidR="007844FB" w:rsidRPr="007844FB" w:rsidRDefault="007844FB" w:rsidP="007844FB">
            <w:pPr>
              <w:jc w:val="both"/>
            </w:pPr>
            <w:r>
              <w:t>24</w:t>
            </w:r>
          </w:p>
        </w:tc>
        <w:tc>
          <w:tcPr>
            <w:tcW w:w="4461" w:type="dxa"/>
            <w:tcBorders>
              <w:top w:val="single" w:sz="4" w:space="0" w:color="auto"/>
              <w:left w:val="single" w:sz="4" w:space="0" w:color="auto"/>
              <w:bottom w:val="single" w:sz="4" w:space="0" w:color="auto"/>
              <w:right w:val="single" w:sz="4" w:space="0" w:color="auto"/>
            </w:tcBorders>
          </w:tcPr>
          <w:p w14:paraId="6E1F2767" w14:textId="77777777" w:rsidR="007844FB" w:rsidRPr="007844FB" w:rsidRDefault="007844FB" w:rsidP="007844FB">
            <w:pPr>
              <w:jc w:val="both"/>
            </w:pPr>
            <w:r w:rsidRPr="007844FB">
              <w:t>FileCopyStatus Notification API &amp; CDR File Upload API URLs to be shared by Aricent</w:t>
            </w:r>
          </w:p>
        </w:tc>
        <w:tc>
          <w:tcPr>
            <w:tcW w:w="1242" w:type="dxa"/>
            <w:tcBorders>
              <w:top w:val="single" w:sz="4" w:space="0" w:color="auto"/>
              <w:left w:val="single" w:sz="4" w:space="0" w:color="auto"/>
              <w:bottom w:val="single" w:sz="4" w:space="0" w:color="auto"/>
              <w:right w:val="single" w:sz="4" w:space="0" w:color="auto"/>
            </w:tcBorders>
          </w:tcPr>
          <w:p w14:paraId="3C37935A" w14:textId="77777777" w:rsidR="007844FB" w:rsidRPr="007844FB" w:rsidRDefault="007844FB" w:rsidP="007844FB">
            <w:pPr>
              <w:jc w:val="both"/>
            </w:pPr>
            <w:r w:rsidRPr="007844FB">
              <w:t>Aricent</w:t>
            </w:r>
          </w:p>
        </w:tc>
        <w:tc>
          <w:tcPr>
            <w:tcW w:w="1134" w:type="dxa"/>
            <w:tcBorders>
              <w:top w:val="single" w:sz="4" w:space="0" w:color="auto"/>
              <w:left w:val="single" w:sz="4" w:space="0" w:color="auto"/>
              <w:bottom w:val="single" w:sz="4" w:space="0" w:color="auto"/>
              <w:right w:val="single" w:sz="4" w:space="0" w:color="auto"/>
            </w:tcBorders>
          </w:tcPr>
          <w:p w14:paraId="3B1CC421"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599CF70F" w14:textId="77777777" w:rsidR="007844FB" w:rsidRPr="007844FB" w:rsidRDefault="007844FB" w:rsidP="007844FB">
            <w:pPr>
              <w:jc w:val="both"/>
            </w:pPr>
            <w:r w:rsidRPr="007844FB">
              <w:t>Updated</w:t>
            </w:r>
          </w:p>
        </w:tc>
      </w:tr>
      <w:tr w:rsidR="007844FB" w14:paraId="36998DCB"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37F6891F" w14:textId="77777777" w:rsidR="007844FB" w:rsidRPr="007844FB" w:rsidRDefault="007844FB" w:rsidP="007844FB">
            <w:pPr>
              <w:jc w:val="both"/>
            </w:pPr>
            <w:r>
              <w:t>25</w:t>
            </w:r>
          </w:p>
        </w:tc>
        <w:tc>
          <w:tcPr>
            <w:tcW w:w="4461" w:type="dxa"/>
            <w:tcBorders>
              <w:top w:val="single" w:sz="4" w:space="0" w:color="auto"/>
              <w:left w:val="single" w:sz="4" w:space="0" w:color="auto"/>
              <w:bottom w:val="single" w:sz="4" w:space="0" w:color="auto"/>
              <w:right w:val="single" w:sz="4" w:space="0" w:color="auto"/>
            </w:tcBorders>
          </w:tcPr>
          <w:p w14:paraId="07F73305" w14:textId="77777777" w:rsidR="007844FB" w:rsidRPr="007844FB" w:rsidRDefault="007844FB" w:rsidP="007844FB">
            <w:pPr>
              <w:jc w:val="both"/>
            </w:pPr>
            <w:r w:rsidRPr="007844FB">
              <w:t>Do we need multiple FTP accounts? In such case Server ID needs to be passed in the APIs. If only one FTP account is used, we can ignore that parameter</w:t>
            </w:r>
          </w:p>
        </w:tc>
        <w:tc>
          <w:tcPr>
            <w:tcW w:w="1242" w:type="dxa"/>
            <w:tcBorders>
              <w:top w:val="single" w:sz="4" w:space="0" w:color="auto"/>
              <w:left w:val="single" w:sz="4" w:space="0" w:color="auto"/>
              <w:bottom w:val="single" w:sz="4" w:space="0" w:color="auto"/>
              <w:right w:val="single" w:sz="4" w:space="0" w:color="auto"/>
            </w:tcBorders>
          </w:tcPr>
          <w:p w14:paraId="316D089B" w14:textId="77777777" w:rsidR="007844FB" w:rsidRPr="007844FB" w:rsidRDefault="007844FB" w:rsidP="007844FB">
            <w:pPr>
              <w:jc w:val="both"/>
            </w:pPr>
            <w:r w:rsidRPr="007844FB">
              <w:t>Aricent</w:t>
            </w:r>
          </w:p>
        </w:tc>
        <w:tc>
          <w:tcPr>
            <w:tcW w:w="1134" w:type="dxa"/>
            <w:tcBorders>
              <w:top w:val="single" w:sz="4" w:space="0" w:color="auto"/>
              <w:left w:val="single" w:sz="4" w:space="0" w:color="auto"/>
              <w:bottom w:val="single" w:sz="4" w:space="0" w:color="auto"/>
              <w:right w:val="single" w:sz="4" w:space="0" w:color="auto"/>
            </w:tcBorders>
          </w:tcPr>
          <w:p w14:paraId="3EEFE838"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14AC71E1" w14:textId="77777777" w:rsidR="007844FB" w:rsidRPr="007844FB" w:rsidRDefault="007844FB" w:rsidP="007844FB">
            <w:pPr>
              <w:jc w:val="both"/>
            </w:pPr>
            <w:r w:rsidRPr="007844FB">
              <w:t>ServerId parameter is now removed. Instead IVR platform shall store the location (path) to copy the files in its configuration. And SCP shall be used instead of FTP</w:t>
            </w:r>
          </w:p>
        </w:tc>
      </w:tr>
      <w:tr w:rsidR="007844FB" w14:paraId="3A1DF02A"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3BE18268" w14:textId="77777777" w:rsidR="007844FB" w:rsidRPr="007844FB" w:rsidRDefault="007844FB" w:rsidP="007844FB">
            <w:pPr>
              <w:jc w:val="both"/>
            </w:pPr>
            <w:r>
              <w:t>26</w:t>
            </w:r>
          </w:p>
        </w:tc>
        <w:tc>
          <w:tcPr>
            <w:tcW w:w="4461" w:type="dxa"/>
            <w:tcBorders>
              <w:top w:val="single" w:sz="4" w:space="0" w:color="auto"/>
              <w:left w:val="single" w:sz="4" w:space="0" w:color="auto"/>
              <w:bottom w:val="single" w:sz="4" w:space="0" w:color="auto"/>
              <w:right w:val="single" w:sz="4" w:space="0" w:color="auto"/>
            </w:tcBorders>
          </w:tcPr>
          <w:p w14:paraId="5554AB91" w14:textId="77777777" w:rsidR="007844FB" w:rsidRPr="007844FB" w:rsidRDefault="007844FB" w:rsidP="007844FB">
            <w:pPr>
              <w:jc w:val="both"/>
            </w:pPr>
            <w:r>
              <w:t>Frequency of retries for HTTP timeout to be agreed</w:t>
            </w:r>
          </w:p>
        </w:tc>
        <w:tc>
          <w:tcPr>
            <w:tcW w:w="1242" w:type="dxa"/>
            <w:tcBorders>
              <w:top w:val="single" w:sz="4" w:space="0" w:color="auto"/>
              <w:left w:val="single" w:sz="4" w:space="0" w:color="auto"/>
              <w:bottom w:val="single" w:sz="4" w:space="0" w:color="auto"/>
              <w:right w:val="single" w:sz="4" w:space="0" w:color="auto"/>
            </w:tcBorders>
          </w:tcPr>
          <w:p w14:paraId="2C46C713" w14:textId="77777777" w:rsidR="007844FB" w:rsidRPr="007844FB" w:rsidRDefault="007844FB" w:rsidP="007844FB">
            <w:pPr>
              <w:jc w:val="both"/>
            </w:pPr>
            <w:r>
              <w:t>Aricent/BBC/IMI</w:t>
            </w:r>
          </w:p>
        </w:tc>
        <w:tc>
          <w:tcPr>
            <w:tcW w:w="1134" w:type="dxa"/>
            <w:tcBorders>
              <w:top w:val="single" w:sz="4" w:space="0" w:color="auto"/>
              <w:left w:val="single" w:sz="4" w:space="0" w:color="auto"/>
              <w:bottom w:val="single" w:sz="4" w:space="0" w:color="auto"/>
              <w:right w:val="single" w:sz="4" w:space="0" w:color="auto"/>
            </w:tcBorders>
          </w:tcPr>
          <w:p w14:paraId="324FDEDF" w14:textId="77777777" w:rsidR="007844FB" w:rsidRPr="007844FB" w:rsidRDefault="007844FB" w:rsidP="007844FB">
            <w:pPr>
              <w:jc w:val="both"/>
            </w:pPr>
            <w:r>
              <w:t>Closed</w:t>
            </w:r>
          </w:p>
        </w:tc>
        <w:tc>
          <w:tcPr>
            <w:tcW w:w="2301" w:type="dxa"/>
            <w:tcBorders>
              <w:top w:val="single" w:sz="4" w:space="0" w:color="auto"/>
              <w:left w:val="single" w:sz="4" w:space="0" w:color="auto"/>
              <w:bottom w:val="single" w:sz="4" w:space="0" w:color="auto"/>
              <w:right w:val="single" w:sz="4" w:space="0" w:color="auto"/>
            </w:tcBorders>
          </w:tcPr>
          <w:p w14:paraId="3D25E8FA" w14:textId="77777777" w:rsidR="007844FB" w:rsidRPr="007844FB" w:rsidRDefault="007844FB" w:rsidP="007844FB">
            <w:pPr>
              <w:jc w:val="both"/>
            </w:pPr>
            <w:r>
              <w:t>To be discussed and agreed in the meeting.</w:t>
            </w:r>
          </w:p>
          <w:p w14:paraId="7267A219" w14:textId="77777777" w:rsidR="007844FB" w:rsidRPr="007844FB" w:rsidRDefault="007844FB" w:rsidP="007844FB">
            <w:pPr>
              <w:jc w:val="both"/>
            </w:pPr>
            <w:r>
              <w:t>30-Jan: 3 retries</w:t>
            </w:r>
          </w:p>
          <w:p w14:paraId="0CC28CC6" w14:textId="77777777" w:rsidR="007844FB" w:rsidRDefault="007844FB" w:rsidP="007844FB">
            <w:pPr>
              <w:pStyle w:val="ListParagraph"/>
              <w:numPr>
                <w:ilvl w:val="0"/>
                <w:numId w:val="44"/>
              </w:numPr>
            </w:pPr>
            <w:r>
              <w:t>First try – After 5 minutes</w:t>
            </w:r>
          </w:p>
          <w:p w14:paraId="1E9F4CCB" w14:textId="77777777" w:rsidR="007844FB" w:rsidRDefault="007844FB" w:rsidP="007844FB">
            <w:pPr>
              <w:pStyle w:val="ListParagraph"/>
              <w:numPr>
                <w:ilvl w:val="0"/>
                <w:numId w:val="44"/>
              </w:numPr>
            </w:pPr>
            <w:r>
              <w:t>Second retry – after 10 minutes</w:t>
            </w:r>
          </w:p>
          <w:p w14:paraId="6051B873" w14:textId="77777777" w:rsidR="007844FB" w:rsidRPr="007844FB" w:rsidRDefault="007844FB" w:rsidP="007844FB">
            <w:pPr>
              <w:pStyle w:val="ListParagraph"/>
              <w:numPr>
                <w:ilvl w:val="0"/>
                <w:numId w:val="44"/>
              </w:numPr>
            </w:pPr>
            <w:r>
              <w:t>Third retry – after 20 minutes</w:t>
            </w:r>
          </w:p>
        </w:tc>
      </w:tr>
      <w:tr w:rsidR="00F95DFF" w:rsidRPr="00F95DFF" w14:paraId="5DA721ED"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299353AD" w14:textId="77777777" w:rsidR="007844FB" w:rsidRPr="00F95DFF" w:rsidRDefault="007844FB" w:rsidP="007844FB">
            <w:pPr>
              <w:jc w:val="both"/>
              <w:rPr>
                <w:color w:val="FF0000"/>
              </w:rPr>
            </w:pPr>
            <w:r w:rsidRPr="00F95DFF">
              <w:rPr>
                <w:color w:val="FF0000"/>
              </w:rPr>
              <w:t>27</w:t>
            </w:r>
          </w:p>
        </w:tc>
        <w:tc>
          <w:tcPr>
            <w:tcW w:w="4461" w:type="dxa"/>
            <w:tcBorders>
              <w:top w:val="single" w:sz="4" w:space="0" w:color="auto"/>
              <w:left w:val="single" w:sz="4" w:space="0" w:color="auto"/>
              <w:bottom w:val="single" w:sz="4" w:space="0" w:color="auto"/>
              <w:right w:val="single" w:sz="4" w:space="0" w:color="auto"/>
            </w:tcBorders>
          </w:tcPr>
          <w:p w14:paraId="13FDD437" w14:textId="77777777" w:rsidR="007844FB" w:rsidRPr="00F95DFF" w:rsidRDefault="007844FB" w:rsidP="007844FB">
            <w:pPr>
              <w:jc w:val="both"/>
              <w:rPr>
                <w:color w:val="FF0000"/>
              </w:rPr>
            </w:pPr>
            <w:r w:rsidRPr="00F95DFF">
              <w:rPr>
                <w:color w:val="FF0000"/>
              </w:rPr>
              <w:t>Process for Alarms/Emails to be sent in case of failure needs to be agreed</w:t>
            </w:r>
          </w:p>
        </w:tc>
        <w:tc>
          <w:tcPr>
            <w:tcW w:w="1242" w:type="dxa"/>
            <w:tcBorders>
              <w:top w:val="single" w:sz="4" w:space="0" w:color="auto"/>
              <w:left w:val="single" w:sz="4" w:space="0" w:color="auto"/>
              <w:bottom w:val="single" w:sz="4" w:space="0" w:color="auto"/>
              <w:right w:val="single" w:sz="4" w:space="0" w:color="auto"/>
            </w:tcBorders>
          </w:tcPr>
          <w:p w14:paraId="0BC2F695" w14:textId="77777777" w:rsidR="007844FB" w:rsidRPr="00F95DFF" w:rsidRDefault="008936E6" w:rsidP="007844FB">
            <w:pPr>
              <w:jc w:val="both"/>
              <w:rPr>
                <w:color w:val="FF0000"/>
              </w:rPr>
            </w:pPr>
            <w:r>
              <w:rPr>
                <w:color w:val="FF0000"/>
              </w:rPr>
              <w:t>BBC</w:t>
            </w:r>
          </w:p>
        </w:tc>
        <w:tc>
          <w:tcPr>
            <w:tcW w:w="1134" w:type="dxa"/>
            <w:tcBorders>
              <w:top w:val="single" w:sz="4" w:space="0" w:color="auto"/>
              <w:left w:val="single" w:sz="4" w:space="0" w:color="auto"/>
              <w:bottom w:val="single" w:sz="4" w:space="0" w:color="auto"/>
              <w:right w:val="single" w:sz="4" w:space="0" w:color="auto"/>
            </w:tcBorders>
          </w:tcPr>
          <w:p w14:paraId="517A793C" w14:textId="77777777" w:rsidR="007844FB" w:rsidRPr="00F95DFF" w:rsidRDefault="007844FB" w:rsidP="007844FB">
            <w:pPr>
              <w:jc w:val="both"/>
              <w:rPr>
                <w:color w:val="FF0000"/>
              </w:rPr>
            </w:pPr>
            <w:r w:rsidRPr="00F95DFF">
              <w:rPr>
                <w:color w:val="FF0000"/>
              </w:rPr>
              <w:t>Open</w:t>
            </w:r>
          </w:p>
        </w:tc>
        <w:tc>
          <w:tcPr>
            <w:tcW w:w="2301" w:type="dxa"/>
            <w:tcBorders>
              <w:top w:val="single" w:sz="4" w:space="0" w:color="auto"/>
              <w:left w:val="single" w:sz="4" w:space="0" w:color="auto"/>
              <w:bottom w:val="single" w:sz="4" w:space="0" w:color="auto"/>
              <w:right w:val="single" w:sz="4" w:space="0" w:color="auto"/>
            </w:tcBorders>
          </w:tcPr>
          <w:p w14:paraId="6289DB18" w14:textId="77777777" w:rsidR="007844FB" w:rsidRPr="00F95DFF" w:rsidRDefault="00EE717F">
            <w:pPr>
              <w:pStyle w:val="ListParagraph"/>
              <w:ind w:left="-15"/>
              <w:rPr>
                <w:color w:val="FF0000"/>
              </w:rPr>
            </w:pPr>
            <w:r>
              <w:rPr>
                <w:color w:val="FF0000"/>
              </w:rPr>
              <w:t>Action on Sanchit to check whether email server shall be available in data center or not</w:t>
            </w:r>
          </w:p>
        </w:tc>
      </w:tr>
      <w:tr w:rsidR="007844FB" w14:paraId="7C01F223"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6FCD64C0" w14:textId="77777777" w:rsidR="007844FB" w:rsidRPr="007844FB" w:rsidRDefault="007844FB" w:rsidP="007844FB">
            <w:pPr>
              <w:jc w:val="both"/>
            </w:pPr>
            <w:r>
              <w:t>28</w:t>
            </w:r>
          </w:p>
        </w:tc>
        <w:tc>
          <w:tcPr>
            <w:tcW w:w="4461" w:type="dxa"/>
            <w:tcBorders>
              <w:top w:val="single" w:sz="4" w:space="0" w:color="auto"/>
              <w:left w:val="single" w:sz="4" w:space="0" w:color="auto"/>
              <w:bottom w:val="single" w:sz="4" w:space="0" w:color="auto"/>
              <w:right w:val="single" w:sz="4" w:space="0" w:color="auto"/>
            </w:tcBorders>
          </w:tcPr>
          <w:p w14:paraId="359F09EB" w14:textId="77777777" w:rsidR="007844FB" w:rsidRPr="007844FB" w:rsidRDefault="007844FB" w:rsidP="007844FB">
            <w:pPr>
              <w:jc w:val="both"/>
            </w:pPr>
            <w:r>
              <w:t>Checksum algorithm to be used</w:t>
            </w:r>
          </w:p>
        </w:tc>
        <w:tc>
          <w:tcPr>
            <w:tcW w:w="1242" w:type="dxa"/>
            <w:tcBorders>
              <w:top w:val="single" w:sz="4" w:space="0" w:color="auto"/>
              <w:left w:val="single" w:sz="4" w:space="0" w:color="auto"/>
              <w:bottom w:val="single" w:sz="4" w:space="0" w:color="auto"/>
              <w:right w:val="single" w:sz="4" w:space="0" w:color="auto"/>
            </w:tcBorders>
          </w:tcPr>
          <w:p w14:paraId="314C5310" w14:textId="77777777" w:rsidR="007844FB" w:rsidRPr="007844FB" w:rsidRDefault="007844FB" w:rsidP="007844FB">
            <w:pPr>
              <w:jc w:val="both"/>
            </w:pPr>
            <w:r>
              <w:t>IMI/Aricent</w:t>
            </w:r>
          </w:p>
        </w:tc>
        <w:tc>
          <w:tcPr>
            <w:tcW w:w="1134" w:type="dxa"/>
            <w:tcBorders>
              <w:top w:val="single" w:sz="4" w:space="0" w:color="auto"/>
              <w:left w:val="single" w:sz="4" w:space="0" w:color="auto"/>
              <w:bottom w:val="single" w:sz="4" w:space="0" w:color="auto"/>
              <w:right w:val="single" w:sz="4" w:space="0" w:color="auto"/>
            </w:tcBorders>
          </w:tcPr>
          <w:p w14:paraId="581B6CB8" w14:textId="77777777" w:rsidR="007844FB" w:rsidRPr="007844FB" w:rsidRDefault="007844FB" w:rsidP="007844FB">
            <w:pPr>
              <w:jc w:val="both"/>
            </w:pPr>
            <w:r>
              <w:t>Closed</w:t>
            </w:r>
          </w:p>
        </w:tc>
        <w:tc>
          <w:tcPr>
            <w:tcW w:w="2301" w:type="dxa"/>
            <w:tcBorders>
              <w:top w:val="single" w:sz="4" w:space="0" w:color="auto"/>
              <w:left w:val="single" w:sz="4" w:space="0" w:color="auto"/>
              <w:bottom w:val="single" w:sz="4" w:space="0" w:color="auto"/>
              <w:right w:val="single" w:sz="4" w:space="0" w:color="auto"/>
            </w:tcBorders>
          </w:tcPr>
          <w:p w14:paraId="2F26BBDE" w14:textId="77777777" w:rsidR="007844FB" w:rsidRPr="007844FB" w:rsidRDefault="007844FB" w:rsidP="007844FB">
            <w:pPr>
              <w:jc w:val="both"/>
            </w:pPr>
            <w:r>
              <w:t>MD5 shall be used</w:t>
            </w:r>
          </w:p>
        </w:tc>
      </w:tr>
    </w:tbl>
    <w:p w14:paraId="71B31549" w14:textId="77777777" w:rsidR="00CA074D" w:rsidRDefault="00CA074D" w:rsidP="005C23E2">
      <w:pPr>
        <w:pStyle w:val="Heading2"/>
        <w:jc w:val="both"/>
      </w:pPr>
      <w:bookmarkStart w:id="27" w:name="_Toc411454317"/>
      <w:r>
        <w:t>Action Points</w:t>
      </w:r>
      <w:bookmarkEnd w:id="25"/>
      <w:bookmarkEnd w:id="26"/>
      <w:bookmarkEnd w:id="27"/>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500"/>
        <w:gridCol w:w="1170"/>
        <w:gridCol w:w="1170"/>
        <w:gridCol w:w="2340"/>
      </w:tblGrid>
      <w:tr w:rsidR="00CA074D" w:rsidRPr="00A01C8F" w14:paraId="38BEB935" w14:textId="77777777" w:rsidTr="00A01C8F">
        <w:tc>
          <w:tcPr>
            <w:tcW w:w="468" w:type="dxa"/>
            <w:shd w:val="clear" w:color="auto" w:fill="D9D9D9" w:themeFill="background1" w:themeFillShade="D9"/>
          </w:tcPr>
          <w:p w14:paraId="7E4472FF" w14:textId="77777777" w:rsidR="00CA074D" w:rsidRPr="00A01C8F" w:rsidRDefault="00A01C8F" w:rsidP="005C23E2">
            <w:pPr>
              <w:jc w:val="both"/>
            </w:pPr>
            <w:r>
              <w:t>#</w:t>
            </w:r>
          </w:p>
        </w:tc>
        <w:tc>
          <w:tcPr>
            <w:tcW w:w="4500" w:type="dxa"/>
            <w:shd w:val="clear" w:color="auto" w:fill="D9D9D9" w:themeFill="background1" w:themeFillShade="D9"/>
          </w:tcPr>
          <w:p w14:paraId="22FCACFB" w14:textId="77777777" w:rsidR="00CA074D" w:rsidRPr="00A01C8F" w:rsidRDefault="00CA074D" w:rsidP="005C23E2">
            <w:pPr>
              <w:jc w:val="both"/>
            </w:pPr>
            <w:r w:rsidRPr="00A01C8F">
              <w:t>Issue</w:t>
            </w:r>
          </w:p>
        </w:tc>
        <w:tc>
          <w:tcPr>
            <w:tcW w:w="1170" w:type="dxa"/>
            <w:shd w:val="clear" w:color="auto" w:fill="D9D9D9" w:themeFill="background1" w:themeFillShade="D9"/>
          </w:tcPr>
          <w:p w14:paraId="5284D4E7" w14:textId="77777777" w:rsidR="00CA074D" w:rsidRPr="00A01C8F" w:rsidRDefault="00CA074D" w:rsidP="005C23E2">
            <w:pPr>
              <w:jc w:val="both"/>
            </w:pPr>
            <w:r w:rsidRPr="00A01C8F">
              <w:t>Owner</w:t>
            </w:r>
          </w:p>
        </w:tc>
        <w:tc>
          <w:tcPr>
            <w:tcW w:w="1170" w:type="dxa"/>
            <w:shd w:val="clear" w:color="auto" w:fill="D9D9D9" w:themeFill="background1" w:themeFillShade="D9"/>
          </w:tcPr>
          <w:p w14:paraId="4CE872D7" w14:textId="77777777" w:rsidR="00CA074D" w:rsidRPr="00A01C8F" w:rsidRDefault="00CA074D" w:rsidP="005C23E2">
            <w:pPr>
              <w:jc w:val="both"/>
            </w:pPr>
            <w:r w:rsidRPr="00A01C8F">
              <w:t>Status</w:t>
            </w:r>
          </w:p>
        </w:tc>
        <w:tc>
          <w:tcPr>
            <w:tcW w:w="2340" w:type="dxa"/>
            <w:shd w:val="clear" w:color="auto" w:fill="D9D9D9" w:themeFill="background1" w:themeFillShade="D9"/>
          </w:tcPr>
          <w:p w14:paraId="0C8A828B" w14:textId="77777777" w:rsidR="00CA074D" w:rsidRPr="00A01C8F" w:rsidRDefault="00CA074D" w:rsidP="005C23E2">
            <w:pPr>
              <w:jc w:val="both"/>
            </w:pPr>
            <w:r w:rsidRPr="00A01C8F">
              <w:t>Remarks</w:t>
            </w:r>
          </w:p>
        </w:tc>
      </w:tr>
      <w:tr w:rsidR="00CA074D" w:rsidRPr="00900252" w14:paraId="25EF777E" w14:textId="77777777" w:rsidTr="00A01C8F">
        <w:trPr>
          <w:trHeight w:val="350"/>
        </w:trPr>
        <w:tc>
          <w:tcPr>
            <w:tcW w:w="468" w:type="dxa"/>
          </w:tcPr>
          <w:p w14:paraId="07D3EE44" w14:textId="77777777" w:rsidR="00CA074D" w:rsidRPr="00D71C5E" w:rsidRDefault="00A01C8F" w:rsidP="005C23E2">
            <w:pPr>
              <w:jc w:val="both"/>
            </w:pPr>
            <w:r>
              <w:t>1.</w:t>
            </w:r>
          </w:p>
        </w:tc>
        <w:tc>
          <w:tcPr>
            <w:tcW w:w="4500" w:type="dxa"/>
          </w:tcPr>
          <w:p w14:paraId="6868492B" w14:textId="77777777" w:rsidR="00CA074D" w:rsidRPr="00D71C5E" w:rsidRDefault="00CA074D" w:rsidP="005C23E2">
            <w:pPr>
              <w:jc w:val="both"/>
            </w:pPr>
          </w:p>
        </w:tc>
        <w:tc>
          <w:tcPr>
            <w:tcW w:w="1170" w:type="dxa"/>
          </w:tcPr>
          <w:p w14:paraId="03CBE5BE" w14:textId="77777777" w:rsidR="00CA074D" w:rsidRPr="00D71C5E" w:rsidRDefault="00CA074D" w:rsidP="005C23E2">
            <w:pPr>
              <w:jc w:val="both"/>
            </w:pPr>
          </w:p>
        </w:tc>
        <w:tc>
          <w:tcPr>
            <w:tcW w:w="1170" w:type="dxa"/>
          </w:tcPr>
          <w:p w14:paraId="40396BD0" w14:textId="77777777" w:rsidR="00CA074D" w:rsidRPr="005A571F" w:rsidRDefault="00CA074D" w:rsidP="005C23E2">
            <w:pPr>
              <w:jc w:val="both"/>
            </w:pPr>
          </w:p>
        </w:tc>
        <w:tc>
          <w:tcPr>
            <w:tcW w:w="2340" w:type="dxa"/>
          </w:tcPr>
          <w:p w14:paraId="75E9D078" w14:textId="77777777" w:rsidR="00CA074D" w:rsidRPr="00D71C5E" w:rsidRDefault="00CA074D" w:rsidP="005C23E2">
            <w:pPr>
              <w:jc w:val="both"/>
            </w:pPr>
          </w:p>
        </w:tc>
      </w:tr>
    </w:tbl>
    <w:p w14:paraId="6EC7E5D3" w14:textId="77777777" w:rsidR="004F7F96" w:rsidRDefault="004F7F96" w:rsidP="005C23E2">
      <w:pPr>
        <w:pStyle w:val="Heading2"/>
        <w:jc w:val="both"/>
      </w:pPr>
      <w:bookmarkStart w:id="28" w:name="_Toc411454318"/>
      <w:bookmarkStart w:id="29" w:name="_Toc406500960"/>
      <w:r>
        <w:t>Pending Items</w:t>
      </w:r>
      <w:bookmarkEnd w:id="28"/>
    </w:p>
    <w:p w14:paraId="05C8D3AE" w14:textId="77777777" w:rsidR="004F7F96" w:rsidRDefault="004F7F96" w:rsidP="004F7F9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500"/>
        <w:gridCol w:w="1530"/>
        <w:gridCol w:w="1440"/>
        <w:gridCol w:w="1710"/>
      </w:tblGrid>
      <w:tr w:rsidR="004F7F96" w:rsidRPr="004F7F96" w14:paraId="6A505C28" w14:textId="77777777" w:rsidTr="004F7F96">
        <w:tc>
          <w:tcPr>
            <w:tcW w:w="468" w:type="dxa"/>
            <w:shd w:val="clear" w:color="auto" w:fill="D9D9D9" w:themeFill="background1" w:themeFillShade="D9"/>
          </w:tcPr>
          <w:p w14:paraId="046D6FCA" w14:textId="77777777" w:rsidR="004F7F96" w:rsidRPr="004F7F96" w:rsidRDefault="004F7F96" w:rsidP="004F7F96">
            <w:pPr>
              <w:rPr>
                <w:rFonts w:cs="Arial"/>
                <w:color w:val="000000" w:themeColor="text1"/>
                <w:szCs w:val="20"/>
              </w:rPr>
            </w:pPr>
            <w:r w:rsidRPr="004F7F96">
              <w:rPr>
                <w:rFonts w:cs="Arial"/>
                <w:color w:val="000000" w:themeColor="text1"/>
                <w:szCs w:val="20"/>
              </w:rPr>
              <w:t>#</w:t>
            </w:r>
          </w:p>
        </w:tc>
        <w:tc>
          <w:tcPr>
            <w:tcW w:w="4500" w:type="dxa"/>
            <w:shd w:val="clear" w:color="auto" w:fill="D9D9D9" w:themeFill="background1" w:themeFillShade="D9"/>
          </w:tcPr>
          <w:p w14:paraId="756646FC" w14:textId="77777777" w:rsidR="004F7F96" w:rsidRPr="004F7F96" w:rsidRDefault="004F7F96" w:rsidP="004F7F96">
            <w:pPr>
              <w:rPr>
                <w:rFonts w:cs="Arial"/>
                <w:color w:val="000000" w:themeColor="text1"/>
                <w:szCs w:val="20"/>
              </w:rPr>
            </w:pPr>
            <w:r w:rsidRPr="004F7F96">
              <w:rPr>
                <w:rFonts w:cs="Arial"/>
                <w:color w:val="000000" w:themeColor="text1"/>
                <w:szCs w:val="20"/>
              </w:rPr>
              <w:t>Item</w:t>
            </w:r>
          </w:p>
        </w:tc>
        <w:tc>
          <w:tcPr>
            <w:tcW w:w="1530" w:type="dxa"/>
            <w:shd w:val="clear" w:color="auto" w:fill="D9D9D9" w:themeFill="background1" w:themeFillShade="D9"/>
          </w:tcPr>
          <w:p w14:paraId="6FBE30FF" w14:textId="77777777" w:rsidR="004F7F96" w:rsidRPr="004F7F96" w:rsidRDefault="004F7F96" w:rsidP="004F7F96">
            <w:pPr>
              <w:rPr>
                <w:rFonts w:cs="Arial"/>
                <w:color w:val="000000" w:themeColor="text1"/>
                <w:szCs w:val="20"/>
              </w:rPr>
            </w:pPr>
            <w:r w:rsidRPr="004F7F96">
              <w:rPr>
                <w:rFonts w:cs="Arial"/>
                <w:color w:val="000000" w:themeColor="text1"/>
                <w:szCs w:val="20"/>
              </w:rPr>
              <w:t>Owner</w:t>
            </w:r>
          </w:p>
        </w:tc>
        <w:tc>
          <w:tcPr>
            <w:tcW w:w="1440" w:type="dxa"/>
            <w:shd w:val="clear" w:color="auto" w:fill="D9D9D9" w:themeFill="background1" w:themeFillShade="D9"/>
          </w:tcPr>
          <w:p w14:paraId="6E6AA5CA" w14:textId="77777777" w:rsidR="004F7F96" w:rsidRPr="004F7F96" w:rsidRDefault="004F7F96" w:rsidP="004F7F96">
            <w:pPr>
              <w:rPr>
                <w:rFonts w:cs="Arial"/>
                <w:color w:val="000000" w:themeColor="text1"/>
                <w:szCs w:val="20"/>
              </w:rPr>
            </w:pPr>
            <w:r w:rsidRPr="004F7F96">
              <w:rPr>
                <w:rFonts w:cs="Arial"/>
                <w:color w:val="000000" w:themeColor="text1"/>
                <w:szCs w:val="20"/>
              </w:rPr>
              <w:t>Status</w:t>
            </w:r>
          </w:p>
        </w:tc>
        <w:tc>
          <w:tcPr>
            <w:tcW w:w="1710" w:type="dxa"/>
            <w:shd w:val="clear" w:color="auto" w:fill="D9D9D9" w:themeFill="background1" w:themeFillShade="D9"/>
          </w:tcPr>
          <w:p w14:paraId="0C6719AB" w14:textId="77777777" w:rsidR="004F7F96" w:rsidRPr="004F7F96" w:rsidRDefault="004F7F96" w:rsidP="004F7F96">
            <w:pPr>
              <w:rPr>
                <w:rFonts w:cs="Arial"/>
                <w:color w:val="000000" w:themeColor="text1"/>
                <w:szCs w:val="20"/>
              </w:rPr>
            </w:pPr>
            <w:r w:rsidRPr="004F7F96">
              <w:rPr>
                <w:rFonts w:cs="Arial"/>
                <w:color w:val="000000" w:themeColor="text1"/>
                <w:szCs w:val="20"/>
              </w:rPr>
              <w:t>Remarks</w:t>
            </w:r>
          </w:p>
        </w:tc>
      </w:tr>
      <w:tr w:rsidR="004F7F96" w:rsidRPr="004F7F96" w14:paraId="726C419C" w14:textId="77777777" w:rsidTr="004F7F96">
        <w:trPr>
          <w:trHeight w:val="350"/>
        </w:trPr>
        <w:tc>
          <w:tcPr>
            <w:tcW w:w="468" w:type="dxa"/>
          </w:tcPr>
          <w:p w14:paraId="27EC5CB9" w14:textId="77777777" w:rsidR="004F7F96" w:rsidRPr="004F7F96" w:rsidRDefault="004F7F96" w:rsidP="004F7F96">
            <w:pPr>
              <w:rPr>
                <w:rFonts w:cs="Arial"/>
                <w:color w:val="000000" w:themeColor="text1"/>
                <w:szCs w:val="20"/>
              </w:rPr>
            </w:pPr>
            <w:r w:rsidRPr="004F7F96">
              <w:rPr>
                <w:rFonts w:cs="Arial"/>
                <w:color w:val="000000" w:themeColor="text1"/>
                <w:szCs w:val="20"/>
              </w:rPr>
              <w:t>1.</w:t>
            </w:r>
          </w:p>
        </w:tc>
        <w:tc>
          <w:tcPr>
            <w:tcW w:w="4500" w:type="dxa"/>
          </w:tcPr>
          <w:p w14:paraId="31ADF827" w14:textId="77777777" w:rsidR="004F7F96" w:rsidRPr="004F7F96" w:rsidRDefault="004F7F96" w:rsidP="004F7F96">
            <w:pPr>
              <w:rPr>
                <w:rFonts w:cs="Arial"/>
                <w:color w:val="000000" w:themeColor="text1"/>
                <w:szCs w:val="20"/>
              </w:rPr>
            </w:pPr>
            <w:r w:rsidRPr="004F7F96">
              <w:rPr>
                <w:rFonts w:cs="Arial"/>
                <w:color w:val="000000" w:themeColor="text1"/>
                <w:szCs w:val="20"/>
              </w:rPr>
              <w:t>OBD part need to be merged with this document.</w:t>
            </w:r>
          </w:p>
          <w:p w14:paraId="7A15CCED" w14:textId="77777777" w:rsidR="004F7F96" w:rsidRPr="004F7F96" w:rsidRDefault="004F7F96" w:rsidP="004F7F96">
            <w:pPr>
              <w:rPr>
                <w:rFonts w:cs="Arial"/>
                <w:color w:val="000000" w:themeColor="text1"/>
                <w:szCs w:val="20"/>
              </w:rPr>
            </w:pPr>
          </w:p>
        </w:tc>
        <w:tc>
          <w:tcPr>
            <w:tcW w:w="1530" w:type="dxa"/>
          </w:tcPr>
          <w:p w14:paraId="31639B5B" w14:textId="77777777" w:rsidR="004F7F96" w:rsidRPr="004F7F96" w:rsidRDefault="004F7F96" w:rsidP="004F7F96">
            <w:pPr>
              <w:rPr>
                <w:rFonts w:cs="Arial"/>
                <w:color w:val="000000" w:themeColor="text1"/>
                <w:szCs w:val="20"/>
              </w:rPr>
            </w:pPr>
            <w:r w:rsidRPr="004F7F96">
              <w:rPr>
                <w:rFonts w:cs="Arial"/>
                <w:color w:val="000000" w:themeColor="text1"/>
                <w:szCs w:val="20"/>
              </w:rPr>
              <w:t>IMI/Aricent</w:t>
            </w:r>
          </w:p>
        </w:tc>
        <w:tc>
          <w:tcPr>
            <w:tcW w:w="1440" w:type="dxa"/>
          </w:tcPr>
          <w:p w14:paraId="554BC441" w14:textId="77777777" w:rsidR="004F7F96" w:rsidRPr="004F7F96" w:rsidRDefault="00987C7E" w:rsidP="004F7F96">
            <w:pPr>
              <w:rPr>
                <w:rFonts w:cs="Arial"/>
                <w:color w:val="000000" w:themeColor="text1"/>
                <w:szCs w:val="20"/>
              </w:rPr>
            </w:pPr>
            <w:proofErr w:type="gramStart"/>
            <w:r>
              <w:rPr>
                <w:rFonts w:cs="Arial"/>
                <w:color w:val="000000" w:themeColor="text1"/>
                <w:szCs w:val="20"/>
              </w:rPr>
              <w:t>closed</w:t>
            </w:r>
            <w:proofErr w:type="gramEnd"/>
          </w:p>
        </w:tc>
        <w:tc>
          <w:tcPr>
            <w:tcW w:w="1710" w:type="dxa"/>
          </w:tcPr>
          <w:p w14:paraId="56B4D56B" w14:textId="77777777" w:rsidR="004F7F96" w:rsidRPr="004F7F96" w:rsidRDefault="004F7F96" w:rsidP="004F7F96">
            <w:pPr>
              <w:rPr>
                <w:rFonts w:cs="Arial"/>
                <w:color w:val="000000" w:themeColor="text1"/>
                <w:szCs w:val="20"/>
              </w:rPr>
            </w:pPr>
          </w:p>
        </w:tc>
      </w:tr>
      <w:tr w:rsidR="004F7F96" w:rsidRPr="00F95DFF" w14:paraId="1BF42F6F" w14:textId="77777777" w:rsidTr="004F7F96">
        <w:trPr>
          <w:trHeight w:val="350"/>
        </w:trPr>
        <w:tc>
          <w:tcPr>
            <w:tcW w:w="468" w:type="dxa"/>
          </w:tcPr>
          <w:p w14:paraId="3E1DF269" w14:textId="77777777" w:rsidR="004F7F96" w:rsidRPr="00F95DFF" w:rsidRDefault="004F7F96" w:rsidP="004F7F96">
            <w:pPr>
              <w:rPr>
                <w:rFonts w:cs="Arial"/>
                <w:color w:val="FF0000"/>
                <w:szCs w:val="20"/>
              </w:rPr>
            </w:pPr>
            <w:r w:rsidRPr="00F95DFF">
              <w:rPr>
                <w:rFonts w:cs="Arial"/>
                <w:color w:val="FF0000"/>
                <w:szCs w:val="20"/>
              </w:rPr>
              <w:t>2</w:t>
            </w:r>
          </w:p>
        </w:tc>
        <w:tc>
          <w:tcPr>
            <w:tcW w:w="4500" w:type="dxa"/>
          </w:tcPr>
          <w:p w14:paraId="1DE97FFC" w14:textId="77777777" w:rsidR="004F7F96" w:rsidRPr="00F95DFF" w:rsidRDefault="004F7F96" w:rsidP="00596D86">
            <w:pPr>
              <w:rPr>
                <w:color w:val="FF0000"/>
              </w:rPr>
            </w:pPr>
            <w:r w:rsidRPr="00F95DFF">
              <w:rPr>
                <w:rFonts w:cs="Arial"/>
                <w:color w:val="FF0000"/>
                <w:szCs w:val="20"/>
              </w:rPr>
              <w:t>Content table need to be filled up</w:t>
            </w:r>
            <w:r w:rsidR="00246898" w:rsidRPr="00F95DFF">
              <w:rPr>
                <w:rFonts w:cs="Arial"/>
                <w:color w:val="FF0000"/>
                <w:szCs w:val="20"/>
              </w:rPr>
              <w:t xml:space="preserve">. This will require mapping of languageLocationCode, content name, content file and content duration for MA, MK and Kilkari. Additionally card number for MK </w:t>
            </w:r>
            <w:r w:rsidR="00E36699" w:rsidRPr="00F95DFF">
              <w:rPr>
                <w:rFonts w:cs="Arial"/>
                <w:color w:val="FF0000"/>
                <w:szCs w:val="20"/>
              </w:rPr>
              <w:t>is also needed in</w:t>
            </w:r>
            <w:r w:rsidR="00246898" w:rsidRPr="00F95DFF">
              <w:rPr>
                <w:rFonts w:cs="Arial"/>
                <w:color w:val="FF0000"/>
                <w:szCs w:val="20"/>
              </w:rPr>
              <w:t xml:space="preserve"> mapping.</w:t>
            </w:r>
          </w:p>
        </w:tc>
        <w:tc>
          <w:tcPr>
            <w:tcW w:w="1530" w:type="dxa"/>
          </w:tcPr>
          <w:p w14:paraId="21DFB839" w14:textId="77777777" w:rsidR="004F7F96" w:rsidRPr="00F95DFF" w:rsidRDefault="00987C7E" w:rsidP="004F7F96">
            <w:pPr>
              <w:rPr>
                <w:rFonts w:cs="Arial"/>
                <w:color w:val="FF0000"/>
                <w:szCs w:val="20"/>
              </w:rPr>
            </w:pPr>
            <w:r w:rsidRPr="00F95DFF">
              <w:rPr>
                <w:rFonts w:cs="Arial"/>
                <w:color w:val="FF0000"/>
                <w:szCs w:val="20"/>
              </w:rPr>
              <w:t>BBC/IMI</w:t>
            </w:r>
          </w:p>
        </w:tc>
        <w:tc>
          <w:tcPr>
            <w:tcW w:w="1440" w:type="dxa"/>
          </w:tcPr>
          <w:p w14:paraId="1EAB15BC"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246D9B86" w14:textId="77777777" w:rsidR="004F7F96" w:rsidRPr="00F95DFF" w:rsidRDefault="004F7F96" w:rsidP="004F7F96">
            <w:pPr>
              <w:rPr>
                <w:rFonts w:cs="Arial"/>
                <w:color w:val="FF0000"/>
                <w:szCs w:val="20"/>
              </w:rPr>
            </w:pPr>
          </w:p>
        </w:tc>
      </w:tr>
      <w:tr w:rsidR="004F7F96" w:rsidRPr="00F95DFF" w14:paraId="68767505" w14:textId="77777777" w:rsidTr="004F7F96">
        <w:trPr>
          <w:trHeight w:val="350"/>
        </w:trPr>
        <w:tc>
          <w:tcPr>
            <w:tcW w:w="468" w:type="dxa"/>
          </w:tcPr>
          <w:p w14:paraId="01CC814E" w14:textId="77777777" w:rsidR="004F7F96" w:rsidRPr="00F95DFF" w:rsidRDefault="004F7F96" w:rsidP="004F7F96">
            <w:pPr>
              <w:rPr>
                <w:rFonts w:cs="Arial"/>
                <w:color w:val="FF0000"/>
                <w:szCs w:val="20"/>
              </w:rPr>
            </w:pPr>
            <w:r w:rsidRPr="00F95DFF">
              <w:rPr>
                <w:rFonts w:cs="Arial"/>
                <w:color w:val="FF0000"/>
                <w:szCs w:val="20"/>
              </w:rPr>
              <w:t>3</w:t>
            </w:r>
          </w:p>
        </w:tc>
        <w:tc>
          <w:tcPr>
            <w:tcW w:w="4500" w:type="dxa"/>
          </w:tcPr>
          <w:p w14:paraId="1D8947DB" w14:textId="77777777" w:rsidR="004F7F96" w:rsidRPr="00F95DFF" w:rsidRDefault="004F7F96" w:rsidP="004F7F96">
            <w:pPr>
              <w:rPr>
                <w:rFonts w:cs="Arial"/>
                <w:color w:val="FF0000"/>
                <w:szCs w:val="20"/>
              </w:rPr>
            </w:pPr>
            <w:r w:rsidRPr="00F95DFF">
              <w:rPr>
                <w:rFonts w:cs="Arial"/>
                <w:color w:val="FF0000"/>
                <w:szCs w:val="20"/>
              </w:rPr>
              <w:t>Language Location codes mapping to circle, state and district is to be provided</w:t>
            </w:r>
          </w:p>
          <w:p w14:paraId="36967115" w14:textId="77777777" w:rsidR="004F7F96" w:rsidRPr="00F95DFF" w:rsidRDefault="004F7F96" w:rsidP="004F7F96">
            <w:pPr>
              <w:rPr>
                <w:rFonts w:cs="Arial"/>
                <w:color w:val="FF0000"/>
                <w:szCs w:val="20"/>
              </w:rPr>
            </w:pPr>
          </w:p>
        </w:tc>
        <w:tc>
          <w:tcPr>
            <w:tcW w:w="1530" w:type="dxa"/>
          </w:tcPr>
          <w:p w14:paraId="447CF8E9" w14:textId="77777777" w:rsidR="004F7F96" w:rsidRPr="00F95DFF" w:rsidRDefault="004F7F96" w:rsidP="004F7F96">
            <w:pPr>
              <w:rPr>
                <w:rFonts w:cs="Arial"/>
                <w:color w:val="FF0000"/>
                <w:szCs w:val="20"/>
              </w:rPr>
            </w:pPr>
            <w:r w:rsidRPr="00F95DFF">
              <w:rPr>
                <w:rFonts w:cs="Arial"/>
                <w:color w:val="FF0000"/>
                <w:szCs w:val="20"/>
              </w:rPr>
              <w:t>BBC</w:t>
            </w:r>
          </w:p>
        </w:tc>
        <w:tc>
          <w:tcPr>
            <w:tcW w:w="1440" w:type="dxa"/>
          </w:tcPr>
          <w:p w14:paraId="0965EB06"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25F5F9A2" w14:textId="77777777" w:rsidR="004F7F96" w:rsidRPr="00F95DFF" w:rsidRDefault="004F7F96" w:rsidP="004F7F96">
            <w:pPr>
              <w:rPr>
                <w:rFonts w:cs="Arial"/>
                <w:color w:val="FF0000"/>
                <w:szCs w:val="20"/>
              </w:rPr>
            </w:pPr>
          </w:p>
        </w:tc>
      </w:tr>
      <w:tr w:rsidR="004F7F96" w:rsidRPr="00F95DFF" w14:paraId="6AA53356" w14:textId="77777777" w:rsidTr="004F7F96">
        <w:trPr>
          <w:trHeight w:val="350"/>
        </w:trPr>
        <w:tc>
          <w:tcPr>
            <w:tcW w:w="468" w:type="dxa"/>
          </w:tcPr>
          <w:p w14:paraId="2374315C" w14:textId="77777777" w:rsidR="004F7F96" w:rsidRPr="00F95DFF" w:rsidRDefault="004F7F96" w:rsidP="004F7F96">
            <w:pPr>
              <w:rPr>
                <w:rFonts w:cs="Arial"/>
                <w:color w:val="FF0000"/>
                <w:szCs w:val="20"/>
              </w:rPr>
            </w:pPr>
            <w:r w:rsidRPr="00F95DFF">
              <w:rPr>
                <w:rFonts w:cs="Arial"/>
                <w:color w:val="FF0000"/>
                <w:szCs w:val="20"/>
              </w:rPr>
              <w:t>4</w:t>
            </w:r>
          </w:p>
        </w:tc>
        <w:tc>
          <w:tcPr>
            <w:tcW w:w="4500" w:type="dxa"/>
          </w:tcPr>
          <w:p w14:paraId="3B966985" w14:textId="77777777" w:rsidR="004F7F96" w:rsidRPr="00F95DFF" w:rsidRDefault="004F7F96" w:rsidP="004F7F96">
            <w:pPr>
              <w:rPr>
                <w:rFonts w:cs="Arial"/>
                <w:color w:val="FF0000"/>
                <w:szCs w:val="20"/>
              </w:rPr>
            </w:pPr>
            <w:r w:rsidRPr="00F95DFF">
              <w:rPr>
                <w:rFonts w:cs="Arial"/>
                <w:color w:val="FF0000"/>
                <w:szCs w:val="20"/>
              </w:rPr>
              <w:t>URL for SMS notification need to be provided by GF</w:t>
            </w:r>
          </w:p>
        </w:tc>
        <w:tc>
          <w:tcPr>
            <w:tcW w:w="1530" w:type="dxa"/>
          </w:tcPr>
          <w:p w14:paraId="145AD7A7" w14:textId="77777777" w:rsidR="004F7F96" w:rsidRPr="00F95DFF" w:rsidRDefault="004F7F96" w:rsidP="004F7F96">
            <w:pPr>
              <w:rPr>
                <w:rFonts w:cs="Arial"/>
                <w:color w:val="FF0000"/>
                <w:szCs w:val="20"/>
              </w:rPr>
            </w:pPr>
            <w:r w:rsidRPr="00F95DFF">
              <w:rPr>
                <w:rFonts w:cs="Arial"/>
                <w:color w:val="FF0000"/>
                <w:szCs w:val="20"/>
              </w:rPr>
              <w:t>GF</w:t>
            </w:r>
          </w:p>
        </w:tc>
        <w:tc>
          <w:tcPr>
            <w:tcW w:w="1440" w:type="dxa"/>
          </w:tcPr>
          <w:p w14:paraId="7C0FEE51"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0A3692AA" w14:textId="77777777" w:rsidR="004F7F96" w:rsidRPr="00F95DFF" w:rsidRDefault="004F7F96" w:rsidP="004F7F96">
            <w:pPr>
              <w:rPr>
                <w:rFonts w:cs="Arial"/>
                <w:color w:val="FF0000"/>
                <w:szCs w:val="20"/>
              </w:rPr>
            </w:pPr>
          </w:p>
        </w:tc>
      </w:tr>
    </w:tbl>
    <w:p w14:paraId="5EAF5131" w14:textId="77777777" w:rsidR="004F7F96" w:rsidRPr="004F7F96" w:rsidRDefault="004F7F96" w:rsidP="004F7F96"/>
    <w:p w14:paraId="06CAB4AC" w14:textId="77777777" w:rsidR="000C55FF" w:rsidRDefault="00BC2704" w:rsidP="005C23E2">
      <w:pPr>
        <w:pStyle w:val="Heading2"/>
        <w:jc w:val="both"/>
      </w:pPr>
      <w:bookmarkStart w:id="30" w:name="_Toc411454319"/>
      <w:r>
        <w:t>Revisions</w:t>
      </w:r>
      <w:bookmarkEnd w:id="29"/>
      <w:bookmarkEnd w:id="30"/>
    </w:p>
    <w:p w14:paraId="2981E53B" w14:textId="77777777" w:rsidR="006F7C60" w:rsidRPr="006F7C60" w:rsidRDefault="006F7C60" w:rsidP="005C23E2">
      <w:pPr>
        <w:jc w:val="both"/>
      </w:pPr>
    </w:p>
    <w:tbl>
      <w:tblPr>
        <w:tblStyle w:val="TableGrid"/>
        <w:tblW w:w="9698" w:type="dxa"/>
        <w:tblLayout w:type="fixed"/>
        <w:tblLook w:val="04A0" w:firstRow="1" w:lastRow="0" w:firstColumn="1" w:lastColumn="0" w:noHBand="0" w:noVBand="1"/>
      </w:tblPr>
      <w:tblGrid>
        <w:gridCol w:w="476"/>
        <w:gridCol w:w="946"/>
        <w:gridCol w:w="1566"/>
        <w:gridCol w:w="1515"/>
        <w:gridCol w:w="1551"/>
        <w:gridCol w:w="3644"/>
      </w:tblGrid>
      <w:tr w:rsidR="00A01C8F" w:rsidRPr="00A01C8F" w14:paraId="3794D111" w14:textId="77777777" w:rsidTr="00EE2684">
        <w:trPr>
          <w:trHeight w:val="344"/>
        </w:trPr>
        <w:tc>
          <w:tcPr>
            <w:tcW w:w="476" w:type="dxa"/>
            <w:shd w:val="clear" w:color="auto" w:fill="D9D9D9" w:themeFill="background1" w:themeFillShade="D9"/>
          </w:tcPr>
          <w:p w14:paraId="7743CB7E" w14:textId="77777777" w:rsidR="00A01C8F" w:rsidRPr="00A01C8F" w:rsidRDefault="00A01C8F" w:rsidP="005C23E2">
            <w:pPr>
              <w:jc w:val="both"/>
            </w:pPr>
            <w:r w:rsidRPr="00A01C8F">
              <w:t>#</w:t>
            </w:r>
          </w:p>
        </w:tc>
        <w:tc>
          <w:tcPr>
            <w:tcW w:w="946" w:type="dxa"/>
            <w:shd w:val="clear" w:color="auto" w:fill="D9D9D9" w:themeFill="background1" w:themeFillShade="D9"/>
          </w:tcPr>
          <w:p w14:paraId="7EE2906A" w14:textId="77777777" w:rsidR="00A01C8F" w:rsidRPr="00A01C8F" w:rsidRDefault="00A01C8F" w:rsidP="005C23E2">
            <w:pPr>
              <w:jc w:val="both"/>
            </w:pPr>
            <w:r w:rsidRPr="00A01C8F">
              <w:t>Version</w:t>
            </w:r>
          </w:p>
        </w:tc>
        <w:tc>
          <w:tcPr>
            <w:tcW w:w="1566" w:type="dxa"/>
            <w:shd w:val="clear" w:color="auto" w:fill="D9D9D9" w:themeFill="background1" w:themeFillShade="D9"/>
          </w:tcPr>
          <w:p w14:paraId="54CB2539" w14:textId="77777777" w:rsidR="00A01C8F" w:rsidRPr="00A01C8F" w:rsidRDefault="00A01C8F" w:rsidP="005C23E2">
            <w:pPr>
              <w:jc w:val="both"/>
            </w:pPr>
            <w:r w:rsidRPr="00A01C8F">
              <w:t>Date</w:t>
            </w:r>
          </w:p>
        </w:tc>
        <w:tc>
          <w:tcPr>
            <w:tcW w:w="1515" w:type="dxa"/>
            <w:shd w:val="clear" w:color="auto" w:fill="D9D9D9" w:themeFill="background1" w:themeFillShade="D9"/>
          </w:tcPr>
          <w:p w14:paraId="105FD925" w14:textId="77777777" w:rsidR="00A01C8F" w:rsidRPr="00A01C8F" w:rsidRDefault="00A01C8F" w:rsidP="005C23E2">
            <w:pPr>
              <w:jc w:val="both"/>
            </w:pPr>
            <w:r w:rsidRPr="00A01C8F">
              <w:t>Functional Area</w:t>
            </w:r>
          </w:p>
        </w:tc>
        <w:tc>
          <w:tcPr>
            <w:tcW w:w="1551" w:type="dxa"/>
            <w:shd w:val="clear" w:color="auto" w:fill="D9D9D9" w:themeFill="background1" w:themeFillShade="D9"/>
          </w:tcPr>
          <w:p w14:paraId="481A2753" w14:textId="77777777" w:rsidR="00A01C8F" w:rsidRPr="00A01C8F" w:rsidRDefault="00A01C8F" w:rsidP="005C23E2">
            <w:pPr>
              <w:jc w:val="both"/>
            </w:pPr>
            <w:r w:rsidRPr="00A01C8F">
              <w:t>Owner</w:t>
            </w:r>
          </w:p>
        </w:tc>
        <w:tc>
          <w:tcPr>
            <w:tcW w:w="3644" w:type="dxa"/>
            <w:shd w:val="clear" w:color="auto" w:fill="D9D9D9" w:themeFill="background1" w:themeFillShade="D9"/>
          </w:tcPr>
          <w:p w14:paraId="2E636E8D" w14:textId="77777777" w:rsidR="00A01C8F" w:rsidRPr="00A01C8F" w:rsidRDefault="00A01C8F" w:rsidP="005C23E2">
            <w:pPr>
              <w:jc w:val="both"/>
            </w:pPr>
            <w:r w:rsidRPr="00A01C8F">
              <w:t>Notes</w:t>
            </w:r>
          </w:p>
        </w:tc>
      </w:tr>
      <w:tr w:rsidR="00A01C8F" w:rsidRPr="006F7C60" w14:paraId="4466758E" w14:textId="77777777" w:rsidTr="00EE2684">
        <w:trPr>
          <w:trHeight w:val="226"/>
        </w:trPr>
        <w:tc>
          <w:tcPr>
            <w:tcW w:w="476" w:type="dxa"/>
          </w:tcPr>
          <w:p w14:paraId="63255BB4" w14:textId="77777777" w:rsidR="00A01C8F" w:rsidRPr="006F7C60" w:rsidRDefault="00A01C8F" w:rsidP="005C23E2">
            <w:pPr>
              <w:jc w:val="both"/>
            </w:pPr>
            <w:r>
              <w:t>1.</w:t>
            </w:r>
          </w:p>
        </w:tc>
        <w:tc>
          <w:tcPr>
            <w:tcW w:w="946" w:type="dxa"/>
          </w:tcPr>
          <w:p w14:paraId="2B3C0320" w14:textId="77777777" w:rsidR="00A01C8F" w:rsidRPr="006F7C60" w:rsidRDefault="008116BF" w:rsidP="005C23E2">
            <w:pPr>
              <w:jc w:val="both"/>
            </w:pPr>
            <w:r>
              <w:t>0.</w:t>
            </w:r>
            <w:r w:rsidR="00957467">
              <w:t>1</w:t>
            </w:r>
          </w:p>
        </w:tc>
        <w:tc>
          <w:tcPr>
            <w:tcW w:w="1566" w:type="dxa"/>
          </w:tcPr>
          <w:p w14:paraId="3850AA55" w14:textId="77777777" w:rsidR="00A01C8F" w:rsidRPr="006F7C60" w:rsidRDefault="008116BF" w:rsidP="005C23E2">
            <w:pPr>
              <w:jc w:val="both"/>
            </w:pPr>
            <w:r>
              <w:t>24/12/2014</w:t>
            </w:r>
          </w:p>
        </w:tc>
        <w:tc>
          <w:tcPr>
            <w:tcW w:w="1515" w:type="dxa"/>
          </w:tcPr>
          <w:p w14:paraId="09A35234" w14:textId="77777777" w:rsidR="00A01C8F" w:rsidRPr="006F7C60" w:rsidRDefault="008116BF" w:rsidP="005C23E2">
            <w:pPr>
              <w:jc w:val="both"/>
            </w:pPr>
            <w:r>
              <w:t>Kilkari</w:t>
            </w:r>
          </w:p>
        </w:tc>
        <w:tc>
          <w:tcPr>
            <w:tcW w:w="1551" w:type="dxa"/>
          </w:tcPr>
          <w:p w14:paraId="599547C4" w14:textId="77777777" w:rsidR="00A01C8F" w:rsidRPr="006F7C60" w:rsidRDefault="008116BF" w:rsidP="005C23E2">
            <w:pPr>
              <w:jc w:val="both"/>
            </w:pPr>
            <w:r>
              <w:t>Manish</w:t>
            </w:r>
          </w:p>
        </w:tc>
        <w:tc>
          <w:tcPr>
            <w:tcW w:w="3644" w:type="dxa"/>
          </w:tcPr>
          <w:p w14:paraId="4EEF10DB" w14:textId="77777777" w:rsidR="00A01C8F" w:rsidRPr="006F7C60" w:rsidRDefault="008116BF" w:rsidP="005C23E2">
            <w:pPr>
              <w:jc w:val="both"/>
            </w:pPr>
            <w:r>
              <w:t>This is template version with sample API for Kilkari Subscription</w:t>
            </w:r>
          </w:p>
        </w:tc>
      </w:tr>
      <w:tr w:rsidR="00EF7D04" w:rsidRPr="006F7C60" w14:paraId="40A616C5" w14:textId="77777777" w:rsidTr="00EE2684">
        <w:trPr>
          <w:trHeight w:val="226"/>
        </w:trPr>
        <w:tc>
          <w:tcPr>
            <w:tcW w:w="476" w:type="dxa"/>
          </w:tcPr>
          <w:p w14:paraId="29B893D1" w14:textId="77777777" w:rsidR="00EF7D04" w:rsidRDefault="00EF7D04" w:rsidP="005C23E2">
            <w:pPr>
              <w:jc w:val="both"/>
            </w:pPr>
            <w:r>
              <w:t>2</w:t>
            </w:r>
          </w:p>
        </w:tc>
        <w:tc>
          <w:tcPr>
            <w:tcW w:w="946" w:type="dxa"/>
          </w:tcPr>
          <w:p w14:paraId="290B7A7D" w14:textId="77777777" w:rsidR="00EF7D04" w:rsidRDefault="00EF7D04" w:rsidP="005C23E2">
            <w:pPr>
              <w:jc w:val="both"/>
            </w:pPr>
            <w:r>
              <w:t>0.2</w:t>
            </w:r>
          </w:p>
        </w:tc>
        <w:tc>
          <w:tcPr>
            <w:tcW w:w="1566" w:type="dxa"/>
          </w:tcPr>
          <w:p w14:paraId="3866E4C7" w14:textId="77777777" w:rsidR="00EF7D04" w:rsidRDefault="00EF7D04" w:rsidP="005C23E2">
            <w:pPr>
              <w:jc w:val="both"/>
            </w:pPr>
            <w:r>
              <w:t>08/01/2015</w:t>
            </w:r>
          </w:p>
        </w:tc>
        <w:tc>
          <w:tcPr>
            <w:tcW w:w="1515" w:type="dxa"/>
          </w:tcPr>
          <w:p w14:paraId="5E637830" w14:textId="77777777" w:rsidR="00EF7D04" w:rsidRDefault="00EF7D04" w:rsidP="005C23E2">
            <w:pPr>
              <w:jc w:val="both"/>
            </w:pPr>
            <w:r>
              <w:t>MA/MK/Kilkari</w:t>
            </w:r>
          </w:p>
        </w:tc>
        <w:tc>
          <w:tcPr>
            <w:tcW w:w="1551" w:type="dxa"/>
          </w:tcPr>
          <w:p w14:paraId="2906B7BC" w14:textId="77777777" w:rsidR="00EF7D04" w:rsidRDefault="00EF7D04" w:rsidP="005C23E2">
            <w:pPr>
              <w:jc w:val="both"/>
            </w:pPr>
            <w:r>
              <w:t>Aricent Team</w:t>
            </w:r>
          </w:p>
        </w:tc>
        <w:tc>
          <w:tcPr>
            <w:tcW w:w="3644" w:type="dxa"/>
          </w:tcPr>
          <w:p w14:paraId="01C3692A" w14:textId="77777777" w:rsidR="00EF7D04" w:rsidRDefault="00EF7D04" w:rsidP="005C23E2">
            <w:pPr>
              <w:jc w:val="both"/>
            </w:pPr>
            <w:r>
              <w:t>Added the scenarios for MA/MK and Kilkari services</w:t>
            </w:r>
          </w:p>
        </w:tc>
      </w:tr>
      <w:tr w:rsidR="00EE2684" w:rsidRPr="006F7C60" w14:paraId="6DEBCA2B" w14:textId="77777777" w:rsidTr="00EE2684">
        <w:trPr>
          <w:trHeight w:val="226"/>
        </w:trPr>
        <w:tc>
          <w:tcPr>
            <w:tcW w:w="476" w:type="dxa"/>
          </w:tcPr>
          <w:p w14:paraId="3EC46B58" w14:textId="77777777" w:rsidR="00EE2684" w:rsidRDefault="00EE2684" w:rsidP="005C23E2">
            <w:pPr>
              <w:jc w:val="both"/>
            </w:pPr>
            <w:r>
              <w:t>3</w:t>
            </w:r>
          </w:p>
        </w:tc>
        <w:tc>
          <w:tcPr>
            <w:tcW w:w="946" w:type="dxa"/>
          </w:tcPr>
          <w:p w14:paraId="1056EF68" w14:textId="77777777" w:rsidR="00EE2684" w:rsidRDefault="00EE2684" w:rsidP="005C23E2">
            <w:pPr>
              <w:jc w:val="both"/>
            </w:pPr>
            <w:r>
              <w:t>0.3</w:t>
            </w:r>
          </w:p>
        </w:tc>
        <w:tc>
          <w:tcPr>
            <w:tcW w:w="1566" w:type="dxa"/>
          </w:tcPr>
          <w:p w14:paraId="722B137D" w14:textId="77777777" w:rsidR="00EE2684" w:rsidRDefault="00EE2684" w:rsidP="005C23E2">
            <w:pPr>
              <w:jc w:val="both"/>
            </w:pPr>
            <w:r>
              <w:t>16/01/2015</w:t>
            </w:r>
          </w:p>
        </w:tc>
        <w:tc>
          <w:tcPr>
            <w:tcW w:w="1515" w:type="dxa"/>
          </w:tcPr>
          <w:p w14:paraId="799790C7" w14:textId="77777777" w:rsidR="00EE2684" w:rsidRDefault="00EE2684" w:rsidP="005C23E2">
            <w:pPr>
              <w:jc w:val="both"/>
            </w:pPr>
            <w:r>
              <w:t>MA/MK/Kilkari</w:t>
            </w:r>
          </w:p>
        </w:tc>
        <w:tc>
          <w:tcPr>
            <w:tcW w:w="1551" w:type="dxa"/>
          </w:tcPr>
          <w:p w14:paraId="469A1190" w14:textId="77777777" w:rsidR="00EE2684" w:rsidRDefault="00EE2684" w:rsidP="005C23E2">
            <w:pPr>
              <w:jc w:val="both"/>
            </w:pPr>
            <w:r>
              <w:t>Aricent Team</w:t>
            </w:r>
          </w:p>
        </w:tc>
        <w:tc>
          <w:tcPr>
            <w:tcW w:w="3644" w:type="dxa"/>
          </w:tcPr>
          <w:p w14:paraId="1FA0911D" w14:textId="77777777" w:rsidR="00EE2684" w:rsidRDefault="00EE2684" w:rsidP="005C23E2">
            <w:pPr>
              <w:jc w:val="both"/>
            </w:pPr>
            <w:r>
              <w:t>Incorporated the review comments received in workshop</w:t>
            </w:r>
          </w:p>
        </w:tc>
      </w:tr>
      <w:tr w:rsidR="003E0829" w:rsidRPr="006F7C60" w14:paraId="064A39F4" w14:textId="77777777" w:rsidTr="00EE2684">
        <w:trPr>
          <w:trHeight w:val="226"/>
        </w:trPr>
        <w:tc>
          <w:tcPr>
            <w:tcW w:w="476" w:type="dxa"/>
          </w:tcPr>
          <w:p w14:paraId="09B7BC26" w14:textId="77777777" w:rsidR="003E0829" w:rsidRDefault="003E0829" w:rsidP="005C23E2">
            <w:pPr>
              <w:jc w:val="both"/>
            </w:pPr>
            <w:r>
              <w:t>4</w:t>
            </w:r>
          </w:p>
        </w:tc>
        <w:tc>
          <w:tcPr>
            <w:tcW w:w="946" w:type="dxa"/>
          </w:tcPr>
          <w:p w14:paraId="68B9C044" w14:textId="77777777" w:rsidR="003E0829" w:rsidRDefault="003E0829" w:rsidP="005C23E2">
            <w:pPr>
              <w:jc w:val="both"/>
            </w:pPr>
            <w:r>
              <w:t>0.4</w:t>
            </w:r>
          </w:p>
        </w:tc>
        <w:tc>
          <w:tcPr>
            <w:tcW w:w="1566" w:type="dxa"/>
          </w:tcPr>
          <w:p w14:paraId="3911CEF7" w14:textId="77777777" w:rsidR="003E0829" w:rsidRDefault="003E0829" w:rsidP="005C23E2">
            <w:pPr>
              <w:jc w:val="both"/>
            </w:pPr>
            <w:r>
              <w:t>17/01/2015</w:t>
            </w:r>
          </w:p>
        </w:tc>
        <w:tc>
          <w:tcPr>
            <w:tcW w:w="1515" w:type="dxa"/>
          </w:tcPr>
          <w:p w14:paraId="7B3DA089" w14:textId="77777777" w:rsidR="003E0829" w:rsidRDefault="003E0829" w:rsidP="005C23E2">
            <w:pPr>
              <w:jc w:val="both"/>
            </w:pPr>
            <w:r>
              <w:t>MA/MK/Kilkari</w:t>
            </w:r>
          </w:p>
        </w:tc>
        <w:tc>
          <w:tcPr>
            <w:tcW w:w="1551" w:type="dxa"/>
          </w:tcPr>
          <w:p w14:paraId="06449A90" w14:textId="77777777" w:rsidR="003E0829" w:rsidRDefault="003E0829" w:rsidP="005C23E2">
            <w:pPr>
              <w:jc w:val="both"/>
            </w:pPr>
            <w:r>
              <w:t>Aricent Team</w:t>
            </w:r>
          </w:p>
        </w:tc>
        <w:tc>
          <w:tcPr>
            <w:tcW w:w="3644" w:type="dxa"/>
          </w:tcPr>
          <w:p w14:paraId="10EA4448" w14:textId="77777777" w:rsidR="003E0829" w:rsidRDefault="003E0829" w:rsidP="005C23E2">
            <w:pPr>
              <w:jc w:val="both"/>
            </w:pPr>
            <w:r>
              <w:t>Merged the inputs received from IMI team for SMS sending and Outbound calls</w:t>
            </w:r>
          </w:p>
        </w:tc>
      </w:tr>
      <w:tr w:rsidR="004E5C32" w:rsidRPr="006F7C60" w14:paraId="1223382A" w14:textId="77777777" w:rsidTr="00EE2684">
        <w:trPr>
          <w:trHeight w:val="226"/>
        </w:trPr>
        <w:tc>
          <w:tcPr>
            <w:tcW w:w="476" w:type="dxa"/>
          </w:tcPr>
          <w:p w14:paraId="689DF72B" w14:textId="77777777" w:rsidR="004E5C32" w:rsidRDefault="004E5C32" w:rsidP="005C23E2">
            <w:pPr>
              <w:jc w:val="both"/>
            </w:pPr>
            <w:r>
              <w:t>5</w:t>
            </w:r>
          </w:p>
        </w:tc>
        <w:tc>
          <w:tcPr>
            <w:tcW w:w="946" w:type="dxa"/>
          </w:tcPr>
          <w:p w14:paraId="0F2008F0" w14:textId="77777777" w:rsidR="004E5C32" w:rsidRDefault="004E5C32" w:rsidP="005C23E2">
            <w:pPr>
              <w:jc w:val="both"/>
            </w:pPr>
            <w:r>
              <w:t>0.5</w:t>
            </w:r>
          </w:p>
        </w:tc>
        <w:tc>
          <w:tcPr>
            <w:tcW w:w="1566" w:type="dxa"/>
          </w:tcPr>
          <w:p w14:paraId="5B038A45" w14:textId="77777777" w:rsidR="004E5C32" w:rsidRDefault="004E5C32" w:rsidP="005C23E2">
            <w:pPr>
              <w:jc w:val="both"/>
            </w:pPr>
            <w:r>
              <w:t>19/01/2015</w:t>
            </w:r>
          </w:p>
        </w:tc>
        <w:tc>
          <w:tcPr>
            <w:tcW w:w="1515" w:type="dxa"/>
          </w:tcPr>
          <w:p w14:paraId="31DC63EA" w14:textId="77777777" w:rsidR="004E5C32" w:rsidRDefault="004E5C32" w:rsidP="005C23E2">
            <w:pPr>
              <w:jc w:val="both"/>
            </w:pPr>
            <w:r>
              <w:t>MA/MK/Kilkari</w:t>
            </w:r>
          </w:p>
        </w:tc>
        <w:tc>
          <w:tcPr>
            <w:tcW w:w="1551" w:type="dxa"/>
          </w:tcPr>
          <w:p w14:paraId="6EF1E298" w14:textId="77777777" w:rsidR="004E5C32" w:rsidRDefault="004E5C32" w:rsidP="005C23E2">
            <w:pPr>
              <w:jc w:val="both"/>
            </w:pPr>
            <w:r>
              <w:t>Aricent Team</w:t>
            </w:r>
          </w:p>
        </w:tc>
        <w:tc>
          <w:tcPr>
            <w:tcW w:w="3644" w:type="dxa"/>
          </w:tcPr>
          <w:p w14:paraId="508ED236" w14:textId="77777777" w:rsidR="004E5C32" w:rsidRDefault="00566230" w:rsidP="005C23E2">
            <w:pPr>
              <w:jc w:val="both"/>
            </w:pPr>
            <w:r>
              <w:t>Added open issues</w:t>
            </w:r>
          </w:p>
        </w:tc>
      </w:tr>
      <w:tr w:rsidR="00566230" w:rsidRPr="006F7C60" w14:paraId="4D9C47C1" w14:textId="77777777" w:rsidTr="00EE2684">
        <w:trPr>
          <w:trHeight w:val="226"/>
        </w:trPr>
        <w:tc>
          <w:tcPr>
            <w:tcW w:w="476" w:type="dxa"/>
          </w:tcPr>
          <w:p w14:paraId="6C2E4EDD" w14:textId="77777777" w:rsidR="00566230" w:rsidRDefault="00566230" w:rsidP="005C23E2">
            <w:pPr>
              <w:jc w:val="both"/>
            </w:pPr>
            <w:r>
              <w:t>6</w:t>
            </w:r>
          </w:p>
        </w:tc>
        <w:tc>
          <w:tcPr>
            <w:tcW w:w="946" w:type="dxa"/>
          </w:tcPr>
          <w:p w14:paraId="4794698C" w14:textId="77777777" w:rsidR="00566230" w:rsidRDefault="00566230" w:rsidP="005C23E2">
            <w:pPr>
              <w:jc w:val="both"/>
            </w:pPr>
            <w:r>
              <w:t>0.6</w:t>
            </w:r>
            <w:r w:rsidR="00EF437F">
              <w:t xml:space="preserve"> - .19</w:t>
            </w:r>
          </w:p>
        </w:tc>
        <w:tc>
          <w:tcPr>
            <w:tcW w:w="1566" w:type="dxa"/>
          </w:tcPr>
          <w:p w14:paraId="23A2040A" w14:textId="77777777" w:rsidR="00566230" w:rsidRDefault="00566230" w:rsidP="005C23E2">
            <w:pPr>
              <w:jc w:val="both"/>
            </w:pPr>
            <w:r>
              <w:t>22/01/2015</w:t>
            </w:r>
          </w:p>
        </w:tc>
        <w:tc>
          <w:tcPr>
            <w:tcW w:w="1515" w:type="dxa"/>
          </w:tcPr>
          <w:p w14:paraId="1981C7DB" w14:textId="77777777" w:rsidR="00566230" w:rsidRDefault="00566230" w:rsidP="005C23E2">
            <w:pPr>
              <w:jc w:val="both"/>
            </w:pPr>
            <w:r>
              <w:t>MA/MK/Kilkari</w:t>
            </w:r>
          </w:p>
        </w:tc>
        <w:tc>
          <w:tcPr>
            <w:tcW w:w="1551" w:type="dxa"/>
          </w:tcPr>
          <w:p w14:paraId="22DCD655" w14:textId="77777777" w:rsidR="00566230" w:rsidRDefault="00566230" w:rsidP="005C23E2">
            <w:pPr>
              <w:jc w:val="both"/>
            </w:pPr>
            <w:r>
              <w:t>Aricent Team</w:t>
            </w:r>
          </w:p>
        </w:tc>
        <w:tc>
          <w:tcPr>
            <w:tcW w:w="3644" w:type="dxa"/>
          </w:tcPr>
          <w:p w14:paraId="0D173015" w14:textId="77777777" w:rsidR="00566230" w:rsidRDefault="00566230" w:rsidP="00566230">
            <w:pPr>
              <w:jc w:val="both"/>
            </w:pPr>
            <w:r>
              <w:t>Updated with comments received in workshop on 22.01.2015.</w:t>
            </w:r>
          </w:p>
        </w:tc>
      </w:tr>
      <w:tr w:rsidR="00EF437F" w:rsidRPr="006F7C60" w14:paraId="15A48094" w14:textId="77777777" w:rsidTr="00EE2684">
        <w:trPr>
          <w:trHeight w:val="226"/>
        </w:trPr>
        <w:tc>
          <w:tcPr>
            <w:tcW w:w="476" w:type="dxa"/>
          </w:tcPr>
          <w:p w14:paraId="7F79A4CE" w14:textId="77777777" w:rsidR="00EF437F" w:rsidRDefault="00EF437F" w:rsidP="005C23E2">
            <w:pPr>
              <w:jc w:val="both"/>
            </w:pPr>
            <w:r>
              <w:t>7</w:t>
            </w:r>
          </w:p>
        </w:tc>
        <w:tc>
          <w:tcPr>
            <w:tcW w:w="946" w:type="dxa"/>
          </w:tcPr>
          <w:p w14:paraId="78B4700A" w14:textId="77777777" w:rsidR="00EF437F" w:rsidRDefault="00651ECF" w:rsidP="005C23E2">
            <w:pPr>
              <w:jc w:val="both"/>
            </w:pPr>
            <w:r>
              <w:t>0</w:t>
            </w:r>
            <w:r w:rsidR="00EF437F">
              <w:t>.20</w:t>
            </w:r>
          </w:p>
        </w:tc>
        <w:tc>
          <w:tcPr>
            <w:tcW w:w="1566" w:type="dxa"/>
          </w:tcPr>
          <w:p w14:paraId="3D3B1D8E" w14:textId="77777777" w:rsidR="00EF437F" w:rsidRDefault="00565DB9" w:rsidP="005C23E2">
            <w:pPr>
              <w:jc w:val="both"/>
            </w:pPr>
            <w:r>
              <w:t>27/01/2015</w:t>
            </w:r>
          </w:p>
        </w:tc>
        <w:tc>
          <w:tcPr>
            <w:tcW w:w="1515" w:type="dxa"/>
          </w:tcPr>
          <w:p w14:paraId="1FE9960C" w14:textId="77777777" w:rsidR="00EF437F" w:rsidRDefault="00565DB9" w:rsidP="005C23E2">
            <w:pPr>
              <w:jc w:val="both"/>
            </w:pPr>
            <w:r>
              <w:t>MA/MK/Kilkari</w:t>
            </w:r>
          </w:p>
        </w:tc>
        <w:tc>
          <w:tcPr>
            <w:tcW w:w="1551" w:type="dxa"/>
          </w:tcPr>
          <w:p w14:paraId="5F2E0C72" w14:textId="77777777" w:rsidR="00EF437F" w:rsidRDefault="00565DB9" w:rsidP="005C23E2">
            <w:pPr>
              <w:jc w:val="both"/>
            </w:pPr>
            <w:r>
              <w:t>Aricent Team</w:t>
            </w:r>
          </w:p>
        </w:tc>
        <w:tc>
          <w:tcPr>
            <w:tcW w:w="3644" w:type="dxa"/>
          </w:tcPr>
          <w:p w14:paraId="04A05333" w14:textId="77777777" w:rsidR="00EF437F" w:rsidRDefault="00565DB9" w:rsidP="00566230">
            <w:pPr>
              <w:jc w:val="both"/>
            </w:pPr>
            <w:r>
              <w:t>Updates from IMI</w:t>
            </w:r>
          </w:p>
        </w:tc>
      </w:tr>
      <w:tr w:rsidR="00BD7512" w:rsidRPr="006F7C60" w14:paraId="356BF6BF" w14:textId="77777777" w:rsidTr="00EE2684">
        <w:trPr>
          <w:trHeight w:val="226"/>
        </w:trPr>
        <w:tc>
          <w:tcPr>
            <w:tcW w:w="476" w:type="dxa"/>
          </w:tcPr>
          <w:p w14:paraId="62E57851" w14:textId="77777777" w:rsidR="00BD7512" w:rsidRDefault="00BD7512" w:rsidP="005C23E2">
            <w:pPr>
              <w:jc w:val="both"/>
            </w:pPr>
            <w:r>
              <w:t>8</w:t>
            </w:r>
          </w:p>
        </w:tc>
        <w:tc>
          <w:tcPr>
            <w:tcW w:w="946" w:type="dxa"/>
          </w:tcPr>
          <w:p w14:paraId="1845B15E" w14:textId="77777777" w:rsidR="00BD7512" w:rsidRDefault="00BD7512" w:rsidP="005C23E2">
            <w:pPr>
              <w:jc w:val="both"/>
            </w:pPr>
            <w:r>
              <w:t>0.21</w:t>
            </w:r>
          </w:p>
        </w:tc>
        <w:tc>
          <w:tcPr>
            <w:tcW w:w="1566" w:type="dxa"/>
          </w:tcPr>
          <w:p w14:paraId="44B212E1" w14:textId="77777777" w:rsidR="00BD7512" w:rsidRDefault="00BD7512" w:rsidP="005C23E2">
            <w:pPr>
              <w:jc w:val="both"/>
            </w:pPr>
            <w:r>
              <w:t>29/01/2015</w:t>
            </w:r>
          </w:p>
        </w:tc>
        <w:tc>
          <w:tcPr>
            <w:tcW w:w="1515" w:type="dxa"/>
          </w:tcPr>
          <w:p w14:paraId="7E8B1042" w14:textId="77777777" w:rsidR="00BD7512" w:rsidRDefault="00BD7512" w:rsidP="005C23E2">
            <w:pPr>
              <w:jc w:val="both"/>
            </w:pPr>
            <w:r>
              <w:t>MA/MK/Kilkari</w:t>
            </w:r>
          </w:p>
        </w:tc>
        <w:tc>
          <w:tcPr>
            <w:tcW w:w="1551" w:type="dxa"/>
          </w:tcPr>
          <w:p w14:paraId="37FBC1F7" w14:textId="77777777" w:rsidR="00BD7512" w:rsidRDefault="00BD7512" w:rsidP="005C23E2">
            <w:pPr>
              <w:jc w:val="both"/>
            </w:pPr>
            <w:r>
              <w:t>Aricent Team</w:t>
            </w:r>
          </w:p>
        </w:tc>
        <w:tc>
          <w:tcPr>
            <w:tcW w:w="3644" w:type="dxa"/>
          </w:tcPr>
          <w:p w14:paraId="504D02A9" w14:textId="77777777" w:rsidR="00BD7512" w:rsidRDefault="00BD7512" w:rsidP="00566230">
            <w:pPr>
              <w:jc w:val="both"/>
            </w:pPr>
            <w:r>
              <w:t>Incorporated review comments of Rob</w:t>
            </w:r>
            <w:r w:rsidR="00A121D9">
              <w:t>, Ravi</w:t>
            </w:r>
            <w:r>
              <w:t xml:space="preserve"> and Koshal</w:t>
            </w:r>
          </w:p>
        </w:tc>
      </w:tr>
      <w:tr w:rsidR="00987C7E" w:rsidRPr="006F7C60" w14:paraId="0E216F92" w14:textId="77777777" w:rsidTr="00EE2684">
        <w:trPr>
          <w:trHeight w:val="226"/>
        </w:trPr>
        <w:tc>
          <w:tcPr>
            <w:tcW w:w="476" w:type="dxa"/>
          </w:tcPr>
          <w:p w14:paraId="09E5BFB4" w14:textId="77777777" w:rsidR="00987C7E" w:rsidRDefault="00987C7E" w:rsidP="005C23E2">
            <w:pPr>
              <w:jc w:val="both"/>
            </w:pPr>
            <w:r>
              <w:t>9</w:t>
            </w:r>
          </w:p>
        </w:tc>
        <w:tc>
          <w:tcPr>
            <w:tcW w:w="946" w:type="dxa"/>
          </w:tcPr>
          <w:p w14:paraId="4DF8065A" w14:textId="77777777" w:rsidR="00987C7E" w:rsidRDefault="00987C7E" w:rsidP="005C23E2">
            <w:pPr>
              <w:jc w:val="both"/>
            </w:pPr>
            <w:r>
              <w:t>0.22</w:t>
            </w:r>
          </w:p>
        </w:tc>
        <w:tc>
          <w:tcPr>
            <w:tcW w:w="1566" w:type="dxa"/>
          </w:tcPr>
          <w:p w14:paraId="3F1879BF" w14:textId="77777777" w:rsidR="00987C7E" w:rsidRDefault="00987C7E" w:rsidP="005C23E2">
            <w:pPr>
              <w:jc w:val="both"/>
            </w:pPr>
            <w:r>
              <w:t>30/11/2015</w:t>
            </w:r>
          </w:p>
        </w:tc>
        <w:tc>
          <w:tcPr>
            <w:tcW w:w="1515" w:type="dxa"/>
          </w:tcPr>
          <w:p w14:paraId="29036011" w14:textId="77777777" w:rsidR="00987C7E" w:rsidRDefault="00987C7E" w:rsidP="005C23E2">
            <w:pPr>
              <w:jc w:val="both"/>
            </w:pPr>
            <w:r>
              <w:t>MA/MK/Kilkari</w:t>
            </w:r>
          </w:p>
        </w:tc>
        <w:tc>
          <w:tcPr>
            <w:tcW w:w="1551" w:type="dxa"/>
          </w:tcPr>
          <w:p w14:paraId="01893130" w14:textId="77777777" w:rsidR="00987C7E" w:rsidRDefault="00987C7E" w:rsidP="005C23E2">
            <w:pPr>
              <w:jc w:val="both"/>
            </w:pPr>
            <w:r>
              <w:t>Aricent Team/IMI team</w:t>
            </w:r>
          </w:p>
        </w:tc>
        <w:tc>
          <w:tcPr>
            <w:tcW w:w="3644" w:type="dxa"/>
          </w:tcPr>
          <w:p w14:paraId="0730BD15" w14:textId="77777777" w:rsidR="00987C7E" w:rsidRDefault="00987C7E" w:rsidP="00566230">
            <w:pPr>
              <w:jc w:val="both"/>
            </w:pPr>
            <w:r>
              <w:t>Updated the document with comments during workshop</w:t>
            </w:r>
          </w:p>
          <w:p w14:paraId="73D27C69" w14:textId="77777777" w:rsidR="00987C7E" w:rsidRDefault="00987C7E" w:rsidP="00566230">
            <w:pPr>
              <w:jc w:val="both"/>
            </w:pPr>
          </w:p>
          <w:p w14:paraId="6CFBACCF" w14:textId="77777777" w:rsidR="00987C7E" w:rsidRDefault="00987C7E" w:rsidP="00566230">
            <w:pPr>
              <w:jc w:val="both"/>
            </w:pPr>
            <w:r>
              <w:t>OBD document merged with this document.</w:t>
            </w:r>
          </w:p>
        </w:tc>
      </w:tr>
      <w:tr w:rsidR="0023681C" w:rsidRPr="006F7C60" w14:paraId="3EA09050" w14:textId="77777777" w:rsidTr="00EE2684">
        <w:trPr>
          <w:trHeight w:val="226"/>
        </w:trPr>
        <w:tc>
          <w:tcPr>
            <w:tcW w:w="476" w:type="dxa"/>
          </w:tcPr>
          <w:p w14:paraId="33C1FCF2" w14:textId="77777777" w:rsidR="0023681C" w:rsidRDefault="0023681C" w:rsidP="005C23E2">
            <w:pPr>
              <w:jc w:val="both"/>
            </w:pPr>
            <w:r>
              <w:t>10</w:t>
            </w:r>
          </w:p>
        </w:tc>
        <w:tc>
          <w:tcPr>
            <w:tcW w:w="946" w:type="dxa"/>
          </w:tcPr>
          <w:p w14:paraId="34119FA4" w14:textId="77777777" w:rsidR="0023681C" w:rsidRDefault="0023681C" w:rsidP="005C23E2">
            <w:pPr>
              <w:jc w:val="both"/>
            </w:pPr>
            <w:r>
              <w:t>0.23</w:t>
            </w:r>
          </w:p>
        </w:tc>
        <w:tc>
          <w:tcPr>
            <w:tcW w:w="1566" w:type="dxa"/>
          </w:tcPr>
          <w:p w14:paraId="2326143F" w14:textId="77777777" w:rsidR="0023681C" w:rsidRDefault="0023681C" w:rsidP="005C23E2">
            <w:pPr>
              <w:jc w:val="both"/>
            </w:pPr>
            <w:r>
              <w:t>02/02/2015</w:t>
            </w:r>
          </w:p>
        </w:tc>
        <w:tc>
          <w:tcPr>
            <w:tcW w:w="1515" w:type="dxa"/>
          </w:tcPr>
          <w:p w14:paraId="06E37B2C" w14:textId="77777777" w:rsidR="0023681C" w:rsidRDefault="0023681C" w:rsidP="005C23E2">
            <w:pPr>
              <w:jc w:val="both"/>
            </w:pPr>
            <w:r>
              <w:t>MA/MK/Kilkari</w:t>
            </w:r>
          </w:p>
        </w:tc>
        <w:tc>
          <w:tcPr>
            <w:tcW w:w="1551" w:type="dxa"/>
          </w:tcPr>
          <w:p w14:paraId="5FF908FF" w14:textId="77777777" w:rsidR="0023681C" w:rsidRDefault="0023681C" w:rsidP="005C23E2">
            <w:pPr>
              <w:jc w:val="both"/>
            </w:pPr>
            <w:r>
              <w:t>Aricent Team/IMI team</w:t>
            </w:r>
          </w:p>
        </w:tc>
        <w:tc>
          <w:tcPr>
            <w:tcW w:w="3644" w:type="dxa"/>
          </w:tcPr>
          <w:p w14:paraId="6FDAF972" w14:textId="77777777" w:rsidR="0023681C" w:rsidRDefault="0023681C" w:rsidP="00566230">
            <w:pPr>
              <w:jc w:val="both"/>
            </w:pPr>
            <w:r>
              <w:t>Updated with review comments from Rob</w:t>
            </w:r>
          </w:p>
        </w:tc>
      </w:tr>
      <w:tr w:rsidR="00FA48A4" w:rsidRPr="006F7C60" w14:paraId="689E64AD" w14:textId="77777777" w:rsidTr="00EE2684">
        <w:trPr>
          <w:trHeight w:val="226"/>
        </w:trPr>
        <w:tc>
          <w:tcPr>
            <w:tcW w:w="476" w:type="dxa"/>
          </w:tcPr>
          <w:p w14:paraId="30CD1751" w14:textId="77777777" w:rsidR="00FA48A4" w:rsidRDefault="00FA48A4" w:rsidP="005C23E2">
            <w:pPr>
              <w:jc w:val="both"/>
            </w:pPr>
            <w:r>
              <w:t>11</w:t>
            </w:r>
          </w:p>
        </w:tc>
        <w:tc>
          <w:tcPr>
            <w:tcW w:w="946" w:type="dxa"/>
          </w:tcPr>
          <w:p w14:paraId="4704587D" w14:textId="77777777" w:rsidR="00FA48A4" w:rsidRDefault="00FA48A4" w:rsidP="005C23E2">
            <w:pPr>
              <w:jc w:val="both"/>
            </w:pPr>
            <w:r>
              <w:t>1.0</w:t>
            </w:r>
          </w:p>
        </w:tc>
        <w:tc>
          <w:tcPr>
            <w:tcW w:w="1566" w:type="dxa"/>
          </w:tcPr>
          <w:p w14:paraId="0CC399FE" w14:textId="77777777" w:rsidR="00FA48A4" w:rsidRDefault="00FA48A4" w:rsidP="005C23E2">
            <w:pPr>
              <w:jc w:val="both"/>
            </w:pPr>
            <w:r>
              <w:t>03/02/2015</w:t>
            </w:r>
          </w:p>
        </w:tc>
        <w:tc>
          <w:tcPr>
            <w:tcW w:w="1515" w:type="dxa"/>
          </w:tcPr>
          <w:p w14:paraId="46F74BF0" w14:textId="77777777" w:rsidR="00FA48A4" w:rsidRDefault="00FA48A4" w:rsidP="005C23E2">
            <w:pPr>
              <w:jc w:val="both"/>
            </w:pPr>
            <w:r>
              <w:t>MA/MK/Kilkari</w:t>
            </w:r>
          </w:p>
        </w:tc>
        <w:tc>
          <w:tcPr>
            <w:tcW w:w="1551" w:type="dxa"/>
          </w:tcPr>
          <w:p w14:paraId="1829058A" w14:textId="77777777" w:rsidR="00FA48A4" w:rsidRDefault="00FA48A4" w:rsidP="005C23E2">
            <w:pPr>
              <w:jc w:val="both"/>
            </w:pPr>
            <w:r>
              <w:t>Aricent Team/IMI team</w:t>
            </w:r>
          </w:p>
        </w:tc>
        <w:tc>
          <w:tcPr>
            <w:tcW w:w="3644" w:type="dxa"/>
          </w:tcPr>
          <w:p w14:paraId="78C64051" w14:textId="77777777" w:rsidR="00FA48A4" w:rsidRDefault="00FA48A4" w:rsidP="00566230">
            <w:pPr>
              <w:jc w:val="both"/>
            </w:pPr>
            <w:r>
              <w:t>Track changes accepted and 1.0 version created</w:t>
            </w:r>
          </w:p>
        </w:tc>
      </w:tr>
      <w:tr w:rsidR="0010407C" w:rsidRPr="006F7C60" w14:paraId="02699966" w14:textId="77777777" w:rsidTr="00EE2684">
        <w:trPr>
          <w:trHeight w:val="226"/>
        </w:trPr>
        <w:tc>
          <w:tcPr>
            <w:tcW w:w="476" w:type="dxa"/>
          </w:tcPr>
          <w:p w14:paraId="1F89276D" w14:textId="77777777" w:rsidR="0010407C" w:rsidRDefault="0010407C" w:rsidP="005C23E2">
            <w:pPr>
              <w:jc w:val="both"/>
            </w:pPr>
            <w:r>
              <w:t>12</w:t>
            </w:r>
          </w:p>
        </w:tc>
        <w:tc>
          <w:tcPr>
            <w:tcW w:w="946" w:type="dxa"/>
          </w:tcPr>
          <w:p w14:paraId="6BBA4D9F" w14:textId="77777777" w:rsidR="0010407C" w:rsidRDefault="0010407C" w:rsidP="005C23E2">
            <w:pPr>
              <w:jc w:val="both"/>
            </w:pPr>
            <w:r>
              <w:t>1.1</w:t>
            </w:r>
          </w:p>
        </w:tc>
        <w:tc>
          <w:tcPr>
            <w:tcW w:w="1566" w:type="dxa"/>
          </w:tcPr>
          <w:p w14:paraId="6540C279" w14:textId="77777777" w:rsidR="0010407C" w:rsidRDefault="0010407C" w:rsidP="005C23E2">
            <w:pPr>
              <w:jc w:val="both"/>
            </w:pPr>
            <w:r>
              <w:t>11/02/2015</w:t>
            </w:r>
          </w:p>
        </w:tc>
        <w:tc>
          <w:tcPr>
            <w:tcW w:w="1515" w:type="dxa"/>
          </w:tcPr>
          <w:p w14:paraId="00718396" w14:textId="77777777" w:rsidR="0010407C" w:rsidRDefault="0010407C" w:rsidP="005C23E2">
            <w:pPr>
              <w:jc w:val="both"/>
            </w:pPr>
            <w:r>
              <w:t>MA</w:t>
            </w:r>
          </w:p>
        </w:tc>
        <w:tc>
          <w:tcPr>
            <w:tcW w:w="1551" w:type="dxa"/>
          </w:tcPr>
          <w:p w14:paraId="1DD1CCFD" w14:textId="77777777" w:rsidR="0010407C" w:rsidRDefault="0010407C" w:rsidP="005C23E2">
            <w:pPr>
              <w:jc w:val="both"/>
            </w:pPr>
            <w:r>
              <w:t>Aricent Team</w:t>
            </w:r>
          </w:p>
        </w:tc>
        <w:tc>
          <w:tcPr>
            <w:tcW w:w="3644" w:type="dxa"/>
          </w:tcPr>
          <w:p w14:paraId="14B1C1EF" w14:textId="77777777" w:rsidR="0010407C" w:rsidRDefault="0010407C" w:rsidP="00566230">
            <w:pPr>
              <w:jc w:val="both"/>
            </w:pPr>
            <w:r>
              <w:t>Updated course structure, version and bookmark APIs</w:t>
            </w:r>
          </w:p>
        </w:tc>
      </w:tr>
      <w:tr w:rsidR="00531F89" w:rsidRPr="006F7C60" w14:paraId="0971BE59" w14:textId="77777777" w:rsidTr="00EE2684">
        <w:trPr>
          <w:trHeight w:val="226"/>
        </w:trPr>
        <w:tc>
          <w:tcPr>
            <w:tcW w:w="476" w:type="dxa"/>
          </w:tcPr>
          <w:p w14:paraId="282E964A" w14:textId="77777777" w:rsidR="00531F89" w:rsidRDefault="00531F89" w:rsidP="005C23E2">
            <w:pPr>
              <w:jc w:val="both"/>
            </w:pPr>
            <w:r>
              <w:t>13</w:t>
            </w:r>
          </w:p>
        </w:tc>
        <w:tc>
          <w:tcPr>
            <w:tcW w:w="946" w:type="dxa"/>
          </w:tcPr>
          <w:p w14:paraId="1E4867DF" w14:textId="77777777" w:rsidR="00531F89" w:rsidRDefault="00531F89" w:rsidP="005C23E2">
            <w:pPr>
              <w:jc w:val="both"/>
            </w:pPr>
            <w:r>
              <w:t>1.2</w:t>
            </w:r>
          </w:p>
        </w:tc>
        <w:tc>
          <w:tcPr>
            <w:tcW w:w="1566" w:type="dxa"/>
          </w:tcPr>
          <w:p w14:paraId="5AC593B7" w14:textId="77777777" w:rsidR="00531F89" w:rsidRDefault="00531F89" w:rsidP="005C23E2">
            <w:pPr>
              <w:jc w:val="both"/>
            </w:pPr>
            <w:r>
              <w:t>15/04/2015</w:t>
            </w:r>
          </w:p>
        </w:tc>
        <w:tc>
          <w:tcPr>
            <w:tcW w:w="1515" w:type="dxa"/>
          </w:tcPr>
          <w:p w14:paraId="68C0B06D" w14:textId="77777777" w:rsidR="00531F89" w:rsidRDefault="00531F89" w:rsidP="005C23E2">
            <w:pPr>
              <w:jc w:val="both"/>
            </w:pPr>
            <w:r>
              <w:t>MA/MK/Kilkari</w:t>
            </w:r>
          </w:p>
        </w:tc>
        <w:tc>
          <w:tcPr>
            <w:tcW w:w="1551" w:type="dxa"/>
          </w:tcPr>
          <w:p w14:paraId="433D3F22" w14:textId="77777777" w:rsidR="00531F89" w:rsidRDefault="00531F89" w:rsidP="005C23E2">
            <w:pPr>
              <w:jc w:val="both"/>
            </w:pPr>
            <w:r>
              <w:t>Aricent Team</w:t>
            </w:r>
          </w:p>
        </w:tc>
        <w:tc>
          <w:tcPr>
            <w:tcW w:w="3644" w:type="dxa"/>
          </w:tcPr>
          <w:p w14:paraId="1FABC6A8" w14:textId="77777777" w:rsidR="00EA4B76" w:rsidRDefault="00EA4B76" w:rsidP="00EA4B76">
            <w:pPr>
              <w:pStyle w:val="ListParagraph"/>
              <w:numPr>
                <w:ilvl w:val="0"/>
                <w:numId w:val="51"/>
              </w:numPr>
              <w:jc w:val="both"/>
            </w:pPr>
            <w:r>
              <w:t>Section 2.2.1, Section 3.2</w:t>
            </w:r>
            <w:r w:rsidR="000B1085">
              <w:t>.1, Section 2.2.7, Section 3.2.3</w:t>
            </w:r>
            <w:r>
              <w:t>: Added two error codes 403 and 501 in MA and MK</w:t>
            </w:r>
          </w:p>
          <w:p w14:paraId="1BF0E390" w14:textId="77777777" w:rsidR="00EA4B76" w:rsidRDefault="00EA4B76" w:rsidP="00EA4B76">
            <w:pPr>
              <w:pStyle w:val="ListParagraph"/>
              <w:numPr>
                <w:ilvl w:val="0"/>
                <w:numId w:val="51"/>
              </w:numPr>
              <w:jc w:val="both"/>
            </w:pPr>
            <w:r>
              <w:t>Section 4.2.1, Section 4.2.2, Section 4.2.3: Added an error code 501 in Kilkari</w:t>
            </w:r>
          </w:p>
          <w:p w14:paraId="0356DE90" w14:textId="77777777" w:rsidR="00EA4B76" w:rsidRDefault="00EA4B76" w:rsidP="00EA4B76">
            <w:pPr>
              <w:pStyle w:val="ListParagraph"/>
              <w:numPr>
                <w:ilvl w:val="0"/>
                <w:numId w:val="51"/>
              </w:numPr>
              <w:jc w:val="both"/>
            </w:pPr>
            <w:r>
              <w:t>Section 2.2.6: Added a new field,</w:t>
            </w:r>
            <w:r w:rsidRPr="001A3CF4">
              <w:rPr>
                <w:rFonts w:cs="Arial"/>
                <w:szCs w:val="20"/>
              </w:rPr>
              <w:t xml:space="preserve"> correctAnswer</w:t>
            </w:r>
            <w:r>
              <w:rPr>
                <w:rFonts w:cs="Arial"/>
                <w:szCs w:val="20"/>
              </w:rPr>
              <w:t>Entered</w:t>
            </w:r>
            <w:r>
              <w:t>, in save CallDetails API</w:t>
            </w:r>
          </w:p>
          <w:p w14:paraId="36A4E639" w14:textId="77777777" w:rsidR="00EA4B76" w:rsidRDefault="00EA4B76" w:rsidP="00EA4B76">
            <w:pPr>
              <w:pStyle w:val="ListParagraph"/>
              <w:numPr>
                <w:ilvl w:val="0"/>
                <w:numId w:val="51"/>
              </w:numPr>
              <w:jc w:val="both"/>
            </w:pPr>
            <w:r>
              <w:t>Section 4.2.6.1, 4.2.7.1: Changed URL in the APIs</w:t>
            </w:r>
          </w:p>
          <w:p w14:paraId="6F20DD1D" w14:textId="77777777" w:rsidR="00EA4B76" w:rsidRDefault="00EA4B76" w:rsidP="00EA4B76">
            <w:pPr>
              <w:pStyle w:val="ListParagraph"/>
              <w:numPr>
                <w:ilvl w:val="0"/>
                <w:numId w:val="51"/>
              </w:numPr>
              <w:jc w:val="both"/>
            </w:pPr>
            <w:r>
              <w:t xml:space="preserve">Corrected the datatype of </w:t>
            </w:r>
            <w:proofErr w:type="gramStart"/>
            <w:r>
              <w:t>mkCardNumber ,</w:t>
            </w:r>
            <w:proofErr w:type="gramEnd"/>
            <w:r>
              <w:t xml:space="preserve"> defaultLanguageLocationCode, languageLocationCode and </w:t>
            </w:r>
            <w:r w:rsidRPr="00A02AEB">
              <w:rPr>
                <w:color w:val="000000" w:themeColor="text1"/>
              </w:rPr>
              <w:t>inboxWeekId</w:t>
            </w:r>
            <w:r>
              <w:rPr>
                <w:color w:val="000000" w:themeColor="text1"/>
              </w:rPr>
              <w:t xml:space="preserve">  </w:t>
            </w:r>
            <w:r>
              <w:t>to String</w:t>
            </w:r>
          </w:p>
          <w:p w14:paraId="5ACF9B84" w14:textId="77777777" w:rsidR="00FD7E35" w:rsidRDefault="00EA4B76" w:rsidP="002F06B5">
            <w:pPr>
              <w:pStyle w:val="ListParagraph"/>
              <w:numPr>
                <w:ilvl w:val="0"/>
                <w:numId w:val="51"/>
              </w:numPr>
              <w:jc w:val="both"/>
            </w:pPr>
            <w:r>
              <w:t>Section 4.2.4.1.5, Section 4.2.5.1.5: Removed failureReason from Request Body</w:t>
            </w:r>
          </w:p>
          <w:p w14:paraId="698E0C10" w14:textId="77777777" w:rsidR="00E241CF" w:rsidRDefault="00E241CF" w:rsidP="00E241CF">
            <w:pPr>
              <w:jc w:val="both"/>
            </w:pPr>
          </w:p>
        </w:tc>
      </w:tr>
      <w:tr w:rsidR="00E241CF" w:rsidRPr="006F7C60" w14:paraId="62108D26" w14:textId="77777777" w:rsidTr="00EE2684">
        <w:trPr>
          <w:trHeight w:val="226"/>
        </w:trPr>
        <w:tc>
          <w:tcPr>
            <w:tcW w:w="476" w:type="dxa"/>
          </w:tcPr>
          <w:p w14:paraId="6BA00B76" w14:textId="77777777" w:rsidR="00E241CF" w:rsidRDefault="00E241CF" w:rsidP="005C23E2">
            <w:pPr>
              <w:jc w:val="both"/>
            </w:pPr>
            <w:r>
              <w:t>14</w:t>
            </w:r>
          </w:p>
        </w:tc>
        <w:tc>
          <w:tcPr>
            <w:tcW w:w="946" w:type="dxa"/>
          </w:tcPr>
          <w:p w14:paraId="75E4915E" w14:textId="77777777" w:rsidR="00E241CF" w:rsidRDefault="00E241CF" w:rsidP="005C23E2">
            <w:pPr>
              <w:jc w:val="both"/>
            </w:pPr>
            <w:r>
              <w:t>1.3</w:t>
            </w:r>
          </w:p>
        </w:tc>
        <w:tc>
          <w:tcPr>
            <w:tcW w:w="1566" w:type="dxa"/>
          </w:tcPr>
          <w:p w14:paraId="5CA9CBBE" w14:textId="77777777" w:rsidR="00E241CF" w:rsidRDefault="00E241CF" w:rsidP="005C23E2">
            <w:pPr>
              <w:jc w:val="both"/>
            </w:pPr>
            <w:r>
              <w:t>11/05/2015</w:t>
            </w:r>
          </w:p>
        </w:tc>
        <w:tc>
          <w:tcPr>
            <w:tcW w:w="1515" w:type="dxa"/>
          </w:tcPr>
          <w:p w14:paraId="78FA16F4" w14:textId="77777777" w:rsidR="00E241CF" w:rsidRDefault="00E241CF" w:rsidP="005C23E2">
            <w:pPr>
              <w:jc w:val="both"/>
            </w:pPr>
          </w:p>
        </w:tc>
        <w:tc>
          <w:tcPr>
            <w:tcW w:w="1551" w:type="dxa"/>
          </w:tcPr>
          <w:p w14:paraId="2D4F942A" w14:textId="77777777" w:rsidR="00E241CF" w:rsidRDefault="00E241CF" w:rsidP="005C23E2">
            <w:pPr>
              <w:jc w:val="both"/>
            </w:pPr>
            <w:r>
              <w:t>Grameen</w:t>
            </w:r>
          </w:p>
        </w:tc>
        <w:tc>
          <w:tcPr>
            <w:tcW w:w="3644" w:type="dxa"/>
          </w:tcPr>
          <w:p w14:paraId="60F3DD1B" w14:textId="77777777" w:rsidR="00757814" w:rsidRDefault="00757814" w:rsidP="00713C50">
            <w:pPr>
              <w:jc w:val="both"/>
            </w:pPr>
            <w:r>
              <w:t>2.2.1.2 Consolidate return format for new and existing users</w:t>
            </w:r>
            <w:r w:rsidR="00B64CA0">
              <w:t>.  Remove cirlce</w:t>
            </w:r>
          </w:p>
          <w:p w14:paraId="06764A73" w14:textId="77777777" w:rsidR="00757814" w:rsidRDefault="00757814" w:rsidP="00713C50">
            <w:pPr>
              <w:jc w:val="both"/>
            </w:pPr>
            <w:r>
              <w:t>2.2.6.1</w:t>
            </w:r>
            <w:proofErr w:type="gramStart"/>
            <w:r>
              <w:t>.[</w:t>
            </w:r>
            <w:proofErr w:type="gramEnd"/>
            <w:r>
              <w:t>5,6] Change contentFile to contentFileName</w:t>
            </w:r>
          </w:p>
          <w:p w14:paraId="0312D800" w14:textId="77777777" w:rsidR="00713C50" w:rsidRDefault="00713C50" w:rsidP="00713C50">
            <w:pPr>
              <w:jc w:val="both"/>
            </w:pPr>
            <w:r>
              <w:t>2.5.3.1 Update SMS Delivery status url</w:t>
            </w:r>
          </w:p>
          <w:p w14:paraId="04F530A6" w14:textId="77777777" w:rsidR="00B64CA0" w:rsidRDefault="00B64CA0" w:rsidP="00713C50">
            <w:pPr>
              <w:jc w:val="both"/>
            </w:pPr>
            <w:r>
              <w:t>3.2.1.2 Consolidate return format for new and existing users.  Remove circle</w:t>
            </w:r>
          </w:p>
          <w:p w14:paraId="4D581012" w14:textId="77777777" w:rsidR="00757814" w:rsidRDefault="00757814" w:rsidP="00713C50">
            <w:pPr>
              <w:jc w:val="both"/>
            </w:pPr>
            <w:r>
              <w:t>3.2.2.1</w:t>
            </w:r>
            <w:proofErr w:type="gramStart"/>
            <w:r>
              <w:t>.[</w:t>
            </w:r>
            <w:proofErr w:type="gramEnd"/>
            <w:r w:rsidR="00713C50">
              <w:t>6</w:t>
            </w:r>
            <w:r>
              <w:t>,7] Change mkCardNumber to mkCardCode, change audioFileName to contentFileName</w:t>
            </w:r>
          </w:p>
          <w:p w14:paraId="466D631D" w14:textId="77777777" w:rsidR="00713C50" w:rsidRDefault="00E241CF" w:rsidP="00E241CF">
            <w:pPr>
              <w:jc w:val="both"/>
            </w:pPr>
            <w:r>
              <w:t>4.4.1 Add Subscription origin to targetFile</w:t>
            </w:r>
          </w:p>
          <w:p w14:paraId="6D801F42" w14:textId="77777777" w:rsidR="001F21F0" w:rsidRDefault="001F21F0">
            <w:pPr>
              <w:jc w:val="both"/>
            </w:pPr>
            <w:r>
              <w:t>4.2.1, 4.2.2.2, 4.2.2.2.1, 4.2.3.1.5, 4.2.5.1, 4.2.5.1.5 Change 76WeeksPack to 72WeeksPack</w:t>
            </w:r>
          </w:p>
          <w:p w14:paraId="673C0B01" w14:textId="77777777" w:rsidR="00757814" w:rsidRDefault="00757814">
            <w:pPr>
              <w:jc w:val="both"/>
            </w:pPr>
            <w:r>
              <w:t>4.2.2.2 Add 404 return to get inbox details</w:t>
            </w:r>
          </w:p>
          <w:p w14:paraId="057F1217" w14:textId="77777777" w:rsidR="00B64CA0" w:rsidRDefault="00B64CA0">
            <w:pPr>
              <w:jc w:val="both"/>
            </w:pPr>
          </w:p>
          <w:p w14:paraId="76E59EF8" w14:textId="77777777" w:rsidR="00B64CA0" w:rsidRDefault="00B64CA0">
            <w:pPr>
              <w:jc w:val="both"/>
            </w:pPr>
            <w:r>
              <w:t>Update all URLs used to access MOTECH</w:t>
            </w:r>
          </w:p>
        </w:tc>
      </w:tr>
      <w:tr w:rsidR="00D77511" w:rsidRPr="006F7C60" w14:paraId="77375D75" w14:textId="77777777" w:rsidTr="00EE2684">
        <w:trPr>
          <w:trHeight w:val="226"/>
        </w:trPr>
        <w:tc>
          <w:tcPr>
            <w:tcW w:w="476" w:type="dxa"/>
          </w:tcPr>
          <w:p w14:paraId="185D0027" w14:textId="22093BC1" w:rsidR="00D77511" w:rsidRDefault="00D77511" w:rsidP="005C23E2">
            <w:pPr>
              <w:jc w:val="both"/>
            </w:pPr>
            <w:r>
              <w:t>15</w:t>
            </w:r>
          </w:p>
        </w:tc>
        <w:tc>
          <w:tcPr>
            <w:tcW w:w="946" w:type="dxa"/>
          </w:tcPr>
          <w:p w14:paraId="42DBA306" w14:textId="57462478" w:rsidR="00D77511" w:rsidRDefault="00D77511" w:rsidP="005C23E2">
            <w:pPr>
              <w:jc w:val="both"/>
            </w:pPr>
            <w:r>
              <w:t>1.4</w:t>
            </w:r>
          </w:p>
        </w:tc>
        <w:tc>
          <w:tcPr>
            <w:tcW w:w="1566" w:type="dxa"/>
          </w:tcPr>
          <w:p w14:paraId="7F09E243" w14:textId="38F1E2C4" w:rsidR="00D77511" w:rsidRDefault="00D77511" w:rsidP="005C23E2">
            <w:pPr>
              <w:jc w:val="both"/>
            </w:pPr>
            <w:r>
              <w:t>14/05/2015</w:t>
            </w:r>
          </w:p>
        </w:tc>
        <w:tc>
          <w:tcPr>
            <w:tcW w:w="1515" w:type="dxa"/>
          </w:tcPr>
          <w:p w14:paraId="393A1050" w14:textId="2371F7C2" w:rsidR="00D77511" w:rsidRDefault="00D77511" w:rsidP="005C23E2">
            <w:pPr>
              <w:jc w:val="both"/>
            </w:pPr>
            <w:r>
              <w:t>MA/MK/KK</w:t>
            </w:r>
          </w:p>
        </w:tc>
        <w:tc>
          <w:tcPr>
            <w:tcW w:w="1551" w:type="dxa"/>
          </w:tcPr>
          <w:p w14:paraId="03909D2A" w14:textId="663AA0B8" w:rsidR="00D77511" w:rsidRDefault="00D77511" w:rsidP="005C23E2">
            <w:pPr>
              <w:jc w:val="both"/>
            </w:pPr>
            <w:r>
              <w:t>Grameen</w:t>
            </w:r>
          </w:p>
        </w:tc>
        <w:tc>
          <w:tcPr>
            <w:tcW w:w="3644" w:type="dxa"/>
          </w:tcPr>
          <w:p w14:paraId="5785B1F9" w14:textId="77777777" w:rsidR="00D77511" w:rsidRDefault="00D77511" w:rsidP="00713C50">
            <w:pPr>
              <w:jc w:val="both"/>
            </w:pPr>
            <w:r>
              <w:t>In all Get User APIs return the acceptable list of language location codes.</w:t>
            </w:r>
          </w:p>
          <w:p w14:paraId="3F097BB8" w14:textId="77777777" w:rsidR="00AC413A" w:rsidRDefault="00AC413A" w:rsidP="00713C50">
            <w:pPr>
              <w:jc w:val="both"/>
            </w:pPr>
          </w:p>
          <w:p w14:paraId="5DEA0E67" w14:textId="1CCA6C0D" w:rsidR="00AC413A" w:rsidRDefault="00AC413A" w:rsidP="00713C50">
            <w:pPr>
              <w:jc w:val="both"/>
            </w:pPr>
            <w:r>
              <w:t xml:space="preserve">Update Kilkari Get User response to always include </w:t>
            </w:r>
            <w:proofErr w:type="gramStart"/>
            <w:r>
              <w:t>defaultLanguageLocationCode which</w:t>
            </w:r>
            <w:proofErr w:type="gramEnd"/>
            <w:r>
              <w:t xml:space="preserve"> was left out of the previous amendment.</w:t>
            </w:r>
          </w:p>
        </w:tc>
      </w:tr>
      <w:tr w:rsidR="00840379" w:rsidRPr="006F7C60" w14:paraId="5F7BF840" w14:textId="77777777" w:rsidTr="00EE2684">
        <w:trPr>
          <w:trHeight w:val="226"/>
        </w:trPr>
        <w:tc>
          <w:tcPr>
            <w:tcW w:w="476" w:type="dxa"/>
          </w:tcPr>
          <w:p w14:paraId="41CDD696" w14:textId="31EFA124" w:rsidR="00840379" w:rsidRDefault="00840379" w:rsidP="005C23E2">
            <w:pPr>
              <w:jc w:val="both"/>
            </w:pPr>
            <w:r>
              <w:t>16</w:t>
            </w:r>
          </w:p>
        </w:tc>
        <w:tc>
          <w:tcPr>
            <w:tcW w:w="946" w:type="dxa"/>
          </w:tcPr>
          <w:p w14:paraId="10AE09CB" w14:textId="5105BF83" w:rsidR="00840379" w:rsidRDefault="00840379" w:rsidP="005C23E2">
            <w:pPr>
              <w:jc w:val="both"/>
            </w:pPr>
            <w:r>
              <w:t>1.5</w:t>
            </w:r>
          </w:p>
        </w:tc>
        <w:tc>
          <w:tcPr>
            <w:tcW w:w="1566" w:type="dxa"/>
          </w:tcPr>
          <w:p w14:paraId="7FBA674A" w14:textId="6490F1D5" w:rsidR="00840379" w:rsidRDefault="00840379" w:rsidP="005C23E2">
            <w:pPr>
              <w:jc w:val="both"/>
            </w:pPr>
            <w:r>
              <w:t>10/06/2015</w:t>
            </w:r>
          </w:p>
        </w:tc>
        <w:tc>
          <w:tcPr>
            <w:tcW w:w="1515" w:type="dxa"/>
          </w:tcPr>
          <w:p w14:paraId="2D198B14" w14:textId="279A7224" w:rsidR="00840379" w:rsidRDefault="00840379" w:rsidP="005C23E2">
            <w:pPr>
              <w:jc w:val="both"/>
            </w:pPr>
            <w:r>
              <w:t>MA/MK/KK</w:t>
            </w:r>
          </w:p>
        </w:tc>
        <w:tc>
          <w:tcPr>
            <w:tcW w:w="1551" w:type="dxa"/>
          </w:tcPr>
          <w:p w14:paraId="47F94838" w14:textId="6B1988EC" w:rsidR="00840379" w:rsidRDefault="00840379" w:rsidP="005C23E2">
            <w:pPr>
              <w:jc w:val="both"/>
            </w:pPr>
            <w:r>
              <w:t>Grameen</w:t>
            </w:r>
          </w:p>
        </w:tc>
        <w:tc>
          <w:tcPr>
            <w:tcW w:w="3644" w:type="dxa"/>
          </w:tcPr>
          <w:p w14:paraId="179EA1B8" w14:textId="77777777" w:rsidR="00840379" w:rsidRDefault="00840379" w:rsidP="00840379">
            <w:pPr>
              <w:jc w:val="both"/>
            </w:pPr>
            <w:r>
              <w:t>- Get Subscriber Details: Mark circle as not required in response</w:t>
            </w:r>
          </w:p>
          <w:p w14:paraId="3BAECC9C" w14:textId="77777777" w:rsidR="00840379" w:rsidRDefault="00840379" w:rsidP="00840379">
            <w:pPr>
              <w:jc w:val="both"/>
            </w:pPr>
            <w:r>
              <w:t xml:space="preserve"> - Get Inbox Details: languageLocationCode is not required in </w:t>
            </w:r>
          </w:p>
          <w:p w14:paraId="7688BCB2" w14:textId="76BBF557" w:rsidR="00840379" w:rsidRPr="00840379" w:rsidRDefault="00840379" w:rsidP="00840379">
            <w:r>
              <w:t xml:space="preserve"> - </w:t>
            </w:r>
            <w:r w:rsidRPr="00840379">
              <w:t>Create Subscription: Allow 404</w:t>
            </w:r>
          </w:p>
          <w:p w14:paraId="6E40AE46" w14:textId="77777777" w:rsidR="00840379" w:rsidRPr="00840379" w:rsidRDefault="00840379" w:rsidP="00840379">
            <w:r>
              <w:t xml:space="preserve"> - </w:t>
            </w:r>
            <w:r w:rsidRPr="00840379">
              <w:t>Get User: Update spec to show circle and operator as optional parameters in the GetUser apis</w:t>
            </w:r>
          </w:p>
          <w:p w14:paraId="415470E6" w14:textId="23C01467" w:rsidR="00840379" w:rsidRDefault="00840379" w:rsidP="00713C50">
            <w:pPr>
              <w:jc w:val="both"/>
            </w:pPr>
          </w:p>
        </w:tc>
      </w:tr>
      <w:tr w:rsidR="00F17C05" w:rsidRPr="006F7C60" w14:paraId="68FF1FCB" w14:textId="77777777" w:rsidTr="00EE2684">
        <w:trPr>
          <w:trHeight w:val="226"/>
        </w:trPr>
        <w:tc>
          <w:tcPr>
            <w:tcW w:w="476" w:type="dxa"/>
          </w:tcPr>
          <w:p w14:paraId="07FC118A" w14:textId="1E7397B9" w:rsidR="00F17C05" w:rsidRDefault="00F17C05" w:rsidP="005C23E2">
            <w:pPr>
              <w:jc w:val="both"/>
            </w:pPr>
            <w:r>
              <w:t>17</w:t>
            </w:r>
          </w:p>
        </w:tc>
        <w:tc>
          <w:tcPr>
            <w:tcW w:w="946" w:type="dxa"/>
          </w:tcPr>
          <w:p w14:paraId="6C398BFC" w14:textId="53905A0A" w:rsidR="00F17C05" w:rsidRDefault="00F17C05" w:rsidP="005C23E2">
            <w:pPr>
              <w:jc w:val="both"/>
            </w:pPr>
            <w:r>
              <w:t>1.6</w:t>
            </w:r>
          </w:p>
        </w:tc>
        <w:tc>
          <w:tcPr>
            <w:tcW w:w="1566" w:type="dxa"/>
          </w:tcPr>
          <w:p w14:paraId="76BC2CDE" w14:textId="63DB168F" w:rsidR="00F17C05" w:rsidRDefault="00F17C05" w:rsidP="005C23E2">
            <w:pPr>
              <w:jc w:val="both"/>
            </w:pPr>
            <w:r>
              <w:t>11/06/2015</w:t>
            </w:r>
          </w:p>
        </w:tc>
        <w:tc>
          <w:tcPr>
            <w:tcW w:w="1515" w:type="dxa"/>
          </w:tcPr>
          <w:p w14:paraId="2C123743" w14:textId="66FD5F7D" w:rsidR="00F17C05" w:rsidRDefault="00F17C05" w:rsidP="005C23E2">
            <w:pPr>
              <w:jc w:val="both"/>
            </w:pPr>
            <w:r>
              <w:t>MA/MK/KK</w:t>
            </w:r>
          </w:p>
        </w:tc>
        <w:tc>
          <w:tcPr>
            <w:tcW w:w="1551" w:type="dxa"/>
          </w:tcPr>
          <w:p w14:paraId="51DECD7F" w14:textId="21451BB3" w:rsidR="00F17C05" w:rsidRDefault="00F17C05" w:rsidP="005C23E2">
            <w:pPr>
              <w:jc w:val="both"/>
            </w:pPr>
            <w:r>
              <w:t>Grameen</w:t>
            </w:r>
          </w:p>
        </w:tc>
        <w:tc>
          <w:tcPr>
            <w:tcW w:w="3644" w:type="dxa"/>
          </w:tcPr>
          <w:p w14:paraId="6B7E57E7" w14:textId="73445AF8" w:rsidR="00F17C05" w:rsidRDefault="00F17C05" w:rsidP="00840379">
            <w:pPr>
              <w:jc w:val="both"/>
            </w:pPr>
            <w:r>
              <w:t>Mark circle/operator as optional.  Add a 404 return code to subscription api</w:t>
            </w:r>
          </w:p>
        </w:tc>
      </w:tr>
      <w:tr w:rsidR="000E4378" w:rsidRPr="006F7C60" w14:paraId="4D4675B7" w14:textId="77777777" w:rsidTr="00EE2684">
        <w:trPr>
          <w:trHeight w:val="226"/>
        </w:trPr>
        <w:tc>
          <w:tcPr>
            <w:tcW w:w="476" w:type="dxa"/>
          </w:tcPr>
          <w:p w14:paraId="57B86C2C" w14:textId="7080A0EC" w:rsidR="000E4378" w:rsidRDefault="000E4378" w:rsidP="005C23E2">
            <w:pPr>
              <w:jc w:val="both"/>
            </w:pPr>
            <w:r>
              <w:t>18</w:t>
            </w:r>
          </w:p>
        </w:tc>
        <w:tc>
          <w:tcPr>
            <w:tcW w:w="946" w:type="dxa"/>
          </w:tcPr>
          <w:p w14:paraId="591AC08E" w14:textId="11AA69EF" w:rsidR="000E4378" w:rsidRDefault="000E4378" w:rsidP="005C23E2">
            <w:pPr>
              <w:jc w:val="both"/>
            </w:pPr>
            <w:r>
              <w:t>1.7</w:t>
            </w:r>
          </w:p>
        </w:tc>
        <w:tc>
          <w:tcPr>
            <w:tcW w:w="1566" w:type="dxa"/>
          </w:tcPr>
          <w:p w14:paraId="7259E8FD" w14:textId="51AEB463" w:rsidR="000E4378" w:rsidRDefault="000E4378" w:rsidP="005C23E2">
            <w:pPr>
              <w:jc w:val="both"/>
            </w:pPr>
            <w:r>
              <w:t>25/06/2015</w:t>
            </w:r>
          </w:p>
        </w:tc>
        <w:tc>
          <w:tcPr>
            <w:tcW w:w="1515" w:type="dxa"/>
          </w:tcPr>
          <w:p w14:paraId="7E4C3734" w14:textId="364B2D81" w:rsidR="000E4378" w:rsidRDefault="000E4378" w:rsidP="005C23E2">
            <w:pPr>
              <w:jc w:val="both"/>
            </w:pPr>
            <w:r>
              <w:t>KK</w:t>
            </w:r>
          </w:p>
        </w:tc>
        <w:tc>
          <w:tcPr>
            <w:tcW w:w="1551" w:type="dxa"/>
          </w:tcPr>
          <w:p w14:paraId="4CEECB7D" w14:textId="7D1D8B25" w:rsidR="000E4378" w:rsidRDefault="000E4378" w:rsidP="005C23E2">
            <w:pPr>
              <w:jc w:val="both"/>
            </w:pPr>
            <w:r>
              <w:t>Grameen</w:t>
            </w:r>
          </w:p>
        </w:tc>
        <w:tc>
          <w:tcPr>
            <w:tcW w:w="3644" w:type="dxa"/>
          </w:tcPr>
          <w:p w14:paraId="7170101C" w14:textId="77777777" w:rsidR="000E4378" w:rsidRDefault="000E4378" w:rsidP="00840379">
            <w:pPr>
              <w:jc w:val="both"/>
            </w:pPr>
            <w:r>
              <w:t>4.2.1.2</w:t>
            </w:r>
            <w:proofErr w:type="gramStart"/>
            <w:r>
              <w:t>.[</w:t>
            </w:r>
            <w:proofErr w:type="gramEnd"/>
            <w:r>
              <w:t>4,5] change calledNumber to callingNumber</w:t>
            </w:r>
          </w:p>
          <w:p w14:paraId="00014F29" w14:textId="08731793" w:rsidR="000E4378" w:rsidRDefault="000E4378" w:rsidP="00840379">
            <w:pPr>
              <w:jc w:val="both"/>
            </w:pPr>
            <w:r>
              <w:t>4.2.5.1.5 Change range for contents list</w:t>
            </w:r>
          </w:p>
        </w:tc>
      </w:tr>
      <w:tr w:rsidR="00061BB9" w:rsidRPr="006F7C60" w14:paraId="5466FB60" w14:textId="77777777" w:rsidTr="00EE2684">
        <w:trPr>
          <w:trHeight w:val="226"/>
        </w:trPr>
        <w:tc>
          <w:tcPr>
            <w:tcW w:w="476" w:type="dxa"/>
          </w:tcPr>
          <w:p w14:paraId="620C9E2A" w14:textId="0DC67D53" w:rsidR="00061BB9" w:rsidRDefault="00061BB9" w:rsidP="005C23E2">
            <w:pPr>
              <w:jc w:val="both"/>
            </w:pPr>
            <w:r>
              <w:t>19</w:t>
            </w:r>
          </w:p>
        </w:tc>
        <w:tc>
          <w:tcPr>
            <w:tcW w:w="946" w:type="dxa"/>
          </w:tcPr>
          <w:p w14:paraId="191C8AF3" w14:textId="12C29EC4" w:rsidR="00061BB9" w:rsidRDefault="00061BB9" w:rsidP="005C23E2">
            <w:pPr>
              <w:jc w:val="both"/>
            </w:pPr>
            <w:r>
              <w:t>1.8</w:t>
            </w:r>
          </w:p>
        </w:tc>
        <w:tc>
          <w:tcPr>
            <w:tcW w:w="1566" w:type="dxa"/>
          </w:tcPr>
          <w:p w14:paraId="770B5002" w14:textId="4F516EDD" w:rsidR="00061BB9" w:rsidRDefault="00061BB9" w:rsidP="005C23E2">
            <w:pPr>
              <w:jc w:val="both"/>
            </w:pPr>
            <w:r>
              <w:t>09/07/15</w:t>
            </w:r>
          </w:p>
        </w:tc>
        <w:tc>
          <w:tcPr>
            <w:tcW w:w="1515" w:type="dxa"/>
          </w:tcPr>
          <w:p w14:paraId="080964BA" w14:textId="0216EDD4" w:rsidR="00061BB9" w:rsidRDefault="00061BB9" w:rsidP="005C23E2">
            <w:pPr>
              <w:jc w:val="both"/>
            </w:pPr>
            <w:r>
              <w:t>KK</w:t>
            </w:r>
          </w:p>
        </w:tc>
        <w:tc>
          <w:tcPr>
            <w:tcW w:w="1551" w:type="dxa"/>
          </w:tcPr>
          <w:p w14:paraId="6B69DAC1" w14:textId="44AE93D0" w:rsidR="00061BB9" w:rsidRDefault="00061BB9" w:rsidP="005C23E2">
            <w:pPr>
              <w:jc w:val="both"/>
            </w:pPr>
            <w:r>
              <w:t>IMI</w:t>
            </w:r>
          </w:p>
        </w:tc>
        <w:tc>
          <w:tcPr>
            <w:tcW w:w="3644" w:type="dxa"/>
          </w:tcPr>
          <w:p w14:paraId="56FA1E3D" w14:textId="78697C6F" w:rsidR="00061BB9" w:rsidRDefault="00061BB9" w:rsidP="00840379">
            <w:pPr>
              <w:jc w:val="both"/>
            </w:pPr>
            <w:r>
              <w:t>4.4.1 Update target file format with optional fields</w:t>
            </w:r>
          </w:p>
        </w:tc>
      </w:tr>
      <w:tr w:rsidR="00362277" w:rsidRPr="006F7C60" w14:paraId="246ACF0D" w14:textId="77777777" w:rsidTr="00EE2684">
        <w:trPr>
          <w:trHeight w:val="226"/>
        </w:trPr>
        <w:tc>
          <w:tcPr>
            <w:tcW w:w="476" w:type="dxa"/>
          </w:tcPr>
          <w:p w14:paraId="02E0DA3A" w14:textId="3095DF1E" w:rsidR="00362277" w:rsidRDefault="00362277" w:rsidP="005C23E2">
            <w:pPr>
              <w:jc w:val="both"/>
            </w:pPr>
            <w:r>
              <w:t>20</w:t>
            </w:r>
          </w:p>
        </w:tc>
        <w:tc>
          <w:tcPr>
            <w:tcW w:w="946" w:type="dxa"/>
          </w:tcPr>
          <w:p w14:paraId="07208CCF" w14:textId="009D60FD" w:rsidR="00362277" w:rsidRDefault="00362277" w:rsidP="005C23E2">
            <w:pPr>
              <w:jc w:val="both"/>
            </w:pPr>
            <w:r>
              <w:t>1.9</w:t>
            </w:r>
          </w:p>
        </w:tc>
        <w:tc>
          <w:tcPr>
            <w:tcW w:w="1566" w:type="dxa"/>
          </w:tcPr>
          <w:p w14:paraId="06C69B5A" w14:textId="309E6A48" w:rsidR="00362277" w:rsidRDefault="00362277" w:rsidP="005C23E2">
            <w:pPr>
              <w:jc w:val="both"/>
            </w:pPr>
            <w:r>
              <w:t>10/07/15</w:t>
            </w:r>
          </w:p>
        </w:tc>
        <w:tc>
          <w:tcPr>
            <w:tcW w:w="1515" w:type="dxa"/>
          </w:tcPr>
          <w:p w14:paraId="0C426E02" w14:textId="4860119E" w:rsidR="00362277" w:rsidRDefault="00362277" w:rsidP="005C23E2">
            <w:pPr>
              <w:jc w:val="both"/>
            </w:pPr>
            <w:r>
              <w:t>MA/MK</w:t>
            </w:r>
          </w:p>
        </w:tc>
        <w:tc>
          <w:tcPr>
            <w:tcW w:w="1551" w:type="dxa"/>
          </w:tcPr>
          <w:p w14:paraId="6B82EE49" w14:textId="2890A7FD" w:rsidR="00362277" w:rsidRDefault="00362277" w:rsidP="005C23E2">
            <w:pPr>
              <w:jc w:val="both"/>
            </w:pPr>
            <w:r>
              <w:t>Grameen</w:t>
            </w:r>
          </w:p>
        </w:tc>
        <w:tc>
          <w:tcPr>
            <w:tcW w:w="3644" w:type="dxa"/>
          </w:tcPr>
          <w:p w14:paraId="05B6FAB3" w14:textId="6BE8EFF9" w:rsidR="00362277" w:rsidRDefault="00362277" w:rsidP="00362277">
            <w:pPr>
              <w:jc w:val="both"/>
            </w:pPr>
            <w:r>
              <w:t>- Set User Language Location return 404 if languageLocation code is not found</w:t>
            </w:r>
          </w:p>
          <w:p w14:paraId="44D9E710" w14:textId="7D6E3A86" w:rsidR="00362277" w:rsidRDefault="00362277" w:rsidP="00362277">
            <w:r>
              <w:t xml:space="preserve">- </w:t>
            </w:r>
            <w:r w:rsidRPr="00362277">
              <w:t>SaveBookmarkWithScore</w:t>
            </w:r>
            <w:r>
              <w:t xml:space="preserve"> return Invalid even if mantadory parameters not provided</w:t>
            </w:r>
          </w:p>
          <w:p w14:paraId="08C8161A" w14:textId="23CBD999" w:rsidR="00362277" w:rsidRPr="00362277" w:rsidRDefault="00362277" w:rsidP="00362277">
            <w:r>
              <w:t xml:space="preserve">- </w:t>
            </w:r>
            <w:r w:rsidRPr="00362277">
              <w:t>Save CallDetails</w:t>
            </w:r>
            <w:r>
              <w:t xml:space="preserve"> circle and operator are optional</w:t>
            </w:r>
          </w:p>
          <w:p w14:paraId="18FC5C3A" w14:textId="624B059D" w:rsidR="00362277" w:rsidRDefault="00362277" w:rsidP="00E604EF"/>
        </w:tc>
      </w:tr>
      <w:tr w:rsidR="00E4052C" w:rsidRPr="006F7C60" w14:paraId="5DEB3007" w14:textId="77777777" w:rsidTr="00EE2684">
        <w:trPr>
          <w:trHeight w:val="226"/>
          <w:ins w:id="31" w:author="Rob LaRubbio" w:date="2015-08-03T16:09:00Z"/>
        </w:trPr>
        <w:tc>
          <w:tcPr>
            <w:tcW w:w="476" w:type="dxa"/>
          </w:tcPr>
          <w:p w14:paraId="1D8C5F0F" w14:textId="229E6D89" w:rsidR="00E4052C" w:rsidRDefault="00E4052C" w:rsidP="005C23E2">
            <w:pPr>
              <w:jc w:val="both"/>
              <w:rPr>
                <w:ins w:id="32" w:author="Rob LaRubbio" w:date="2015-08-03T16:09:00Z"/>
              </w:rPr>
            </w:pPr>
            <w:ins w:id="33" w:author="Rob LaRubbio" w:date="2015-08-03T16:09:00Z">
              <w:r>
                <w:t>21</w:t>
              </w:r>
            </w:ins>
          </w:p>
        </w:tc>
        <w:tc>
          <w:tcPr>
            <w:tcW w:w="946" w:type="dxa"/>
          </w:tcPr>
          <w:p w14:paraId="2D277E3E" w14:textId="32DCF750" w:rsidR="00E4052C" w:rsidRDefault="00E4052C" w:rsidP="005C23E2">
            <w:pPr>
              <w:jc w:val="both"/>
              <w:rPr>
                <w:ins w:id="34" w:author="Rob LaRubbio" w:date="2015-08-03T16:09:00Z"/>
              </w:rPr>
            </w:pPr>
            <w:ins w:id="35" w:author="Rob LaRubbio" w:date="2015-08-03T16:09:00Z">
              <w:r>
                <w:t>1.10</w:t>
              </w:r>
            </w:ins>
          </w:p>
        </w:tc>
        <w:tc>
          <w:tcPr>
            <w:tcW w:w="1566" w:type="dxa"/>
          </w:tcPr>
          <w:p w14:paraId="5F22E86A" w14:textId="62088A08" w:rsidR="00E4052C" w:rsidRDefault="00E4052C" w:rsidP="005C23E2">
            <w:pPr>
              <w:jc w:val="both"/>
              <w:rPr>
                <w:ins w:id="36" w:author="Rob LaRubbio" w:date="2015-08-03T16:09:00Z"/>
              </w:rPr>
            </w:pPr>
            <w:ins w:id="37" w:author="Rob LaRubbio" w:date="2015-08-03T16:09:00Z">
              <w:r>
                <w:t>03/08/15</w:t>
              </w:r>
            </w:ins>
          </w:p>
        </w:tc>
        <w:tc>
          <w:tcPr>
            <w:tcW w:w="1515" w:type="dxa"/>
          </w:tcPr>
          <w:p w14:paraId="593B06D1" w14:textId="7CA44A2A" w:rsidR="00E4052C" w:rsidRDefault="00E4052C" w:rsidP="005C23E2">
            <w:pPr>
              <w:jc w:val="both"/>
              <w:rPr>
                <w:ins w:id="38" w:author="Rob LaRubbio" w:date="2015-08-03T16:09:00Z"/>
              </w:rPr>
            </w:pPr>
            <w:ins w:id="39" w:author="Rob LaRubbio" w:date="2015-08-03T16:09:00Z">
              <w:r>
                <w:t>MA/MK</w:t>
              </w:r>
            </w:ins>
          </w:p>
        </w:tc>
        <w:tc>
          <w:tcPr>
            <w:tcW w:w="1551" w:type="dxa"/>
          </w:tcPr>
          <w:p w14:paraId="488177BC" w14:textId="45BE37BA" w:rsidR="00E4052C" w:rsidRDefault="00E4052C" w:rsidP="005C23E2">
            <w:pPr>
              <w:jc w:val="both"/>
              <w:rPr>
                <w:ins w:id="40" w:author="Rob LaRubbio" w:date="2015-08-03T16:09:00Z"/>
              </w:rPr>
            </w:pPr>
            <w:ins w:id="41" w:author="Rob LaRubbio" w:date="2015-08-03T16:09:00Z">
              <w:r>
                <w:t>Grameen</w:t>
              </w:r>
            </w:ins>
          </w:p>
        </w:tc>
        <w:tc>
          <w:tcPr>
            <w:tcW w:w="3644" w:type="dxa"/>
          </w:tcPr>
          <w:p w14:paraId="29DB5225" w14:textId="2D6CA7D3" w:rsidR="00E4052C" w:rsidRDefault="00E4052C" w:rsidP="00362277">
            <w:pPr>
              <w:jc w:val="both"/>
              <w:rPr>
                <w:ins w:id="42" w:author="Rob LaRubbio" w:date="2015-08-03T16:09:00Z"/>
              </w:rPr>
            </w:pPr>
            <w:ins w:id="43" w:author="Rob LaRubbio" w:date="2015-08-03T16:09:00Z">
              <w:r>
                <w:t>Bring MA &amp; MK user objects into alignment</w:t>
              </w:r>
            </w:ins>
          </w:p>
        </w:tc>
      </w:tr>
    </w:tbl>
    <w:p w14:paraId="3003CACA" w14:textId="7F049AD0" w:rsidR="00B2674B" w:rsidRDefault="00B2674B" w:rsidP="005C23E2">
      <w:pPr>
        <w:jc w:val="both"/>
      </w:pPr>
    </w:p>
    <w:p w14:paraId="1C877503" w14:textId="77777777" w:rsidR="00527AF8" w:rsidRDefault="00527AF8" w:rsidP="00527AF8">
      <w:pPr>
        <w:pStyle w:val="Heading1"/>
        <w:jc w:val="both"/>
      </w:pPr>
      <w:bookmarkStart w:id="44" w:name="_Toc411454320"/>
      <w:bookmarkStart w:id="45" w:name="_Toc408318215"/>
      <w:bookmarkStart w:id="46" w:name="_Toc406500961"/>
      <w:bookmarkStart w:id="47" w:name="_Toc409199366"/>
      <w:r>
        <w:t>MA Service</w:t>
      </w:r>
      <w:bookmarkEnd w:id="44"/>
    </w:p>
    <w:p w14:paraId="13A0AE76" w14:textId="77777777" w:rsidR="00527AF8" w:rsidRDefault="00527AF8" w:rsidP="00527AF8">
      <w:pPr>
        <w:pStyle w:val="Heading2"/>
        <w:jc w:val="both"/>
      </w:pPr>
      <w:bookmarkStart w:id="48" w:name="_Toc411454321"/>
      <w:r>
        <w:t>Use cases</w:t>
      </w:r>
      <w:bookmarkEnd w:id="45"/>
      <w:bookmarkEnd w:id="48"/>
    </w:p>
    <w:p w14:paraId="1651AB74" w14:textId="77777777" w:rsidR="00527AF8" w:rsidRPr="00FA6D6F" w:rsidRDefault="00527AF8" w:rsidP="00527AF8">
      <w:pPr>
        <w:jc w:val="both"/>
      </w:pPr>
    </w:p>
    <w:p w14:paraId="562B38A9" w14:textId="77777777" w:rsidR="00527AF8" w:rsidRDefault="00527AF8" w:rsidP="00527AF8">
      <w:pPr>
        <w:jc w:val="both"/>
      </w:pPr>
      <w:r>
        <w:t xml:space="preserve">This section details the use cases/scenarios for interaction between IVR system and Mobile Academy service (NMS_MoTech_MA). </w:t>
      </w:r>
    </w:p>
    <w:p w14:paraId="53299C16" w14:textId="77777777" w:rsidR="00527AF8" w:rsidRDefault="00527AF8" w:rsidP="00527AF8">
      <w:pPr>
        <w:pStyle w:val="Heading3"/>
        <w:jc w:val="both"/>
      </w:pPr>
      <w:bookmarkStart w:id="49" w:name="_Toc411454322"/>
      <w:r>
        <w:t>FLW/Anonymous User Calls MA</w:t>
      </w:r>
      <w:bookmarkEnd w:id="49"/>
    </w:p>
    <w:p w14:paraId="7E55D905" w14:textId="77777777" w:rsidR="00527AF8" w:rsidRDefault="00527AF8" w:rsidP="00527AF8">
      <w:pPr>
        <w:jc w:val="both"/>
      </w:pPr>
    </w:p>
    <w:p w14:paraId="3E739DA3" w14:textId="77777777" w:rsidR="00527AF8" w:rsidRDefault="00527AF8" w:rsidP="00527AF8">
      <w:pPr>
        <w:jc w:val="both"/>
      </w:pPr>
      <w:r>
        <w:t xml:space="preserve">When a user calls MA, based on the B-party number (long-code or toll free number received from the network) IVR Platform shall identify the service as MA service and will answer the call. The figure below shows the interaction scenario between IVR System and Motech MA service. </w:t>
      </w:r>
    </w:p>
    <w:p w14:paraId="747343C3" w14:textId="77777777" w:rsidR="00527AF8" w:rsidRDefault="00527AF8" w:rsidP="00527AF8">
      <w:pPr>
        <w:jc w:val="both"/>
      </w:pPr>
    </w:p>
    <w:p w14:paraId="04FB8FF9" w14:textId="77777777" w:rsidR="00527AF8" w:rsidRDefault="00527AF8" w:rsidP="00527AF8">
      <w:pPr>
        <w:jc w:val="both"/>
      </w:pPr>
      <w:r>
        <w:t xml:space="preserve">IVR shall process the VXML for MA call flow available with it and shall proceed with the call as detailed below. </w:t>
      </w:r>
    </w:p>
    <w:p w14:paraId="41CEE7F3" w14:textId="77777777" w:rsidR="00527AF8" w:rsidRDefault="00527AF8" w:rsidP="00527AF8">
      <w:pPr>
        <w:jc w:val="both"/>
      </w:pPr>
      <w:r>
        <w:t>Scenario is as follows:</w:t>
      </w:r>
    </w:p>
    <w:p w14:paraId="39A51A5D" w14:textId="77777777" w:rsidR="00527AF8" w:rsidRPr="008E38E0" w:rsidRDefault="00527AF8" w:rsidP="00E65978">
      <w:pPr>
        <w:pStyle w:val="ListParagraph"/>
        <w:numPr>
          <w:ilvl w:val="0"/>
          <w:numId w:val="14"/>
        </w:numPr>
        <w:jc w:val="both"/>
      </w:pPr>
      <w:r w:rsidRPr="008E38E0">
        <w:t>Use</w:t>
      </w:r>
      <w:r>
        <w:t>r dials the MA</w:t>
      </w:r>
      <w:r w:rsidRPr="008E38E0">
        <w:t xml:space="preserve"> long code and call terminates at IVR System</w:t>
      </w:r>
    </w:p>
    <w:p w14:paraId="0DF12766" w14:textId="77777777" w:rsidR="00527AF8" w:rsidRDefault="00527AF8" w:rsidP="00E65978">
      <w:pPr>
        <w:pStyle w:val="ListParagraph"/>
        <w:numPr>
          <w:ilvl w:val="0"/>
          <w:numId w:val="14"/>
        </w:numPr>
        <w:jc w:val="both"/>
      </w:pPr>
      <w:r>
        <w:t>IVR system shall check its service configuration and identify that the long code corresponds to a MA service and answers the call (as per the service configuration)</w:t>
      </w:r>
    </w:p>
    <w:p w14:paraId="77811DB6" w14:textId="77777777" w:rsidR="00527AF8" w:rsidRDefault="00527AF8" w:rsidP="00E65978">
      <w:pPr>
        <w:pStyle w:val="ListParagraph"/>
        <w:numPr>
          <w:ilvl w:val="0"/>
          <w:numId w:val="14"/>
        </w:numPr>
        <w:jc w:val="both"/>
      </w:pPr>
      <w:r>
        <w:t>IVR System shall proceed with the call flow defiled in the VXML for MA.</w:t>
      </w:r>
    </w:p>
    <w:p w14:paraId="2F5DCF05" w14:textId="77777777" w:rsidR="00527AF8" w:rsidRDefault="00527AF8" w:rsidP="00527AF8">
      <w:pPr>
        <w:jc w:val="both"/>
      </w:pPr>
    </w:p>
    <w:p w14:paraId="3CDBCF0E" w14:textId="77777777" w:rsidR="00527AF8" w:rsidRDefault="00527AF8" w:rsidP="00527AF8">
      <w:pPr>
        <w:jc w:val="both"/>
      </w:pPr>
      <w:r>
        <w:t>If there is any error related to format of the API parameters or any other error such as NMS_MoTech not reachable, during this scenario then IVR shall terminate the call without proceeding further.</w:t>
      </w:r>
    </w:p>
    <w:p w14:paraId="57A31690" w14:textId="77777777" w:rsidR="00527AF8" w:rsidRDefault="00527AF8" w:rsidP="00527AF8">
      <w:pPr>
        <w:jc w:val="both"/>
      </w:pPr>
    </w:p>
    <w:p w14:paraId="26A58148" w14:textId="77777777" w:rsidR="00527AF8" w:rsidRPr="00B52177" w:rsidRDefault="00527AF8" w:rsidP="00527AF8">
      <w:pPr>
        <w:ind w:left="-1080" w:right="-700"/>
        <w:jc w:val="both"/>
      </w:pPr>
    </w:p>
    <w:p w14:paraId="365D815F" w14:textId="77777777" w:rsidR="00527AF8" w:rsidRDefault="00B709FC" w:rsidP="00527AF8">
      <w:pPr>
        <w:jc w:val="both"/>
        <w:rPr>
          <w:noProof/>
        </w:rPr>
      </w:pPr>
      <w:r>
        <w:rPr>
          <w:noProof/>
        </w:rPr>
        <mc:AlternateContent>
          <mc:Choice Requires="wpc">
            <w:drawing>
              <wp:inline distT="0" distB="0" distL="0" distR="0" wp14:anchorId="22C3C664" wp14:editId="4B9EA539">
                <wp:extent cx="6099175" cy="7920355"/>
                <wp:effectExtent l="0" t="3810" r="0" b="10160"/>
                <wp:docPr id="241" name="Canvas 16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22" name="Rectangle 161"/>
                        <wps:cNvSpPr>
                          <a:spLocks noChangeArrowheads="1"/>
                        </wps:cNvSpPr>
                        <wps:spPr bwMode="auto">
                          <a:xfrm>
                            <a:off x="177102" y="1293409"/>
                            <a:ext cx="5315065" cy="250701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359556A8" w14:textId="77777777" w:rsidR="00C9141F" w:rsidRDefault="00C9141F" w:rsidP="00D0297E">
                              <w:pPr>
                                <w:rPr>
                                  <w:b/>
                                </w:rPr>
                              </w:pPr>
                              <w:r>
                                <w:rPr>
                                  <w:b/>
                                </w:rPr>
                                <w:t xml:space="preserve">     LANGUAGE AND LOCATION DETERMI</w:t>
                              </w:r>
                              <w:r w:rsidRPr="003F0194">
                                <w:rPr>
                                  <w:b/>
                                </w:rPr>
                                <w:t>NATION</w:t>
                              </w:r>
                              <w:r w:rsidDel="00E01E6A">
                                <w:rPr>
                                  <w:b/>
                                </w:rPr>
                                <w:t xml:space="preserve"> </w:t>
                              </w:r>
                            </w:p>
                            <w:p w14:paraId="3D2A331D" w14:textId="77777777" w:rsidR="00C9141F" w:rsidRDefault="00C9141F" w:rsidP="00D0297E">
                              <w:pPr>
                                <w:rPr>
                                  <w:b/>
                                </w:rPr>
                              </w:pPr>
                            </w:p>
                            <w:p w14:paraId="16F7AF56" w14:textId="77777777" w:rsidR="00C9141F" w:rsidRDefault="00C9141F" w:rsidP="00D0297E">
                              <w:pPr>
                                <w:rPr>
                                  <w:b/>
                                </w:rPr>
                              </w:pPr>
                            </w:p>
                            <w:p w14:paraId="370E3AE1" w14:textId="77777777" w:rsidR="00C9141F" w:rsidRDefault="00C9141F" w:rsidP="00D0297E">
                              <w:pPr>
                                <w:rPr>
                                  <w:b/>
                                </w:rPr>
                              </w:pPr>
                            </w:p>
                            <w:p w14:paraId="37F58BE7" w14:textId="77777777" w:rsidR="00C9141F" w:rsidRDefault="00C9141F" w:rsidP="00D0297E">
                              <w:pPr>
                                <w:rPr>
                                  <w:b/>
                                </w:rPr>
                              </w:pPr>
                            </w:p>
                            <w:p w14:paraId="6204DF4D" w14:textId="77777777" w:rsidR="00C9141F" w:rsidRDefault="00C9141F" w:rsidP="00D0297E">
                              <w:pPr>
                                <w:rPr>
                                  <w:b/>
                                </w:rPr>
                              </w:pPr>
                            </w:p>
                            <w:p w14:paraId="6FF78AA0" w14:textId="77777777" w:rsidR="00C9141F" w:rsidRDefault="00C9141F" w:rsidP="00D0297E">
                              <w:pPr>
                                <w:rPr>
                                  <w:b/>
                                </w:rPr>
                              </w:pPr>
                            </w:p>
                            <w:p w14:paraId="068E0D6C" w14:textId="77777777" w:rsidR="00C9141F" w:rsidRDefault="00C9141F" w:rsidP="00D0297E">
                              <w:pPr>
                                <w:rPr>
                                  <w:b/>
                                </w:rPr>
                              </w:pPr>
                            </w:p>
                            <w:p w14:paraId="12A58DED" w14:textId="77777777" w:rsidR="00C9141F" w:rsidRDefault="00C9141F" w:rsidP="00D0297E">
                              <w:pPr>
                                <w:rPr>
                                  <w:b/>
                                </w:rPr>
                              </w:pPr>
                            </w:p>
                            <w:p w14:paraId="74427E95" w14:textId="77777777" w:rsidR="00C9141F" w:rsidRDefault="00C9141F" w:rsidP="00D0297E">
                              <w:pPr>
                                <w:rPr>
                                  <w:b/>
                                </w:rPr>
                              </w:pPr>
                            </w:p>
                            <w:p w14:paraId="35FF10E4" w14:textId="77777777" w:rsidR="00C9141F" w:rsidRDefault="00C9141F" w:rsidP="00D0297E">
                              <w:pPr>
                                <w:rPr>
                                  <w:b/>
                                </w:rPr>
                              </w:pPr>
                            </w:p>
                            <w:p w14:paraId="1537D0EC" w14:textId="77777777" w:rsidR="00C9141F" w:rsidRDefault="00C9141F" w:rsidP="00D0297E">
                              <w:pPr>
                                <w:rPr>
                                  <w:b/>
                                </w:rPr>
                              </w:pPr>
                            </w:p>
                            <w:p w14:paraId="1956BC43" w14:textId="77777777" w:rsidR="00C9141F" w:rsidRDefault="00C9141F" w:rsidP="00D0297E">
                              <w:pPr>
                                <w:rPr>
                                  <w:b/>
                                </w:rPr>
                              </w:pPr>
                            </w:p>
                            <w:p w14:paraId="2F81179B" w14:textId="77777777" w:rsidR="00C9141F" w:rsidRDefault="00C9141F" w:rsidP="00D0297E">
                              <w:pPr>
                                <w:rPr>
                                  <w:b/>
                                </w:rPr>
                              </w:pPr>
                            </w:p>
                            <w:p w14:paraId="067350CE" w14:textId="77777777" w:rsidR="00C9141F" w:rsidRDefault="00C9141F" w:rsidP="00D0297E">
                              <w:pPr>
                                <w:rPr>
                                  <w:b/>
                                </w:rPr>
                              </w:pPr>
                            </w:p>
                            <w:p w14:paraId="10EFAADB" w14:textId="77777777" w:rsidR="00C9141F" w:rsidRDefault="00C9141F" w:rsidP="00D0297E">
                              <w:pPr>
                                <w:rPr>
                                  <w:b/>
                                </w:rPr>
                              </w:pPr>
                            </w:p>
                            <w:p w14:paraId="557A59FD" w14:textId="77777777" w:rsidR="00C9141F" w:rsidRPr="005E192E" w:rsidRDefault="00C9141F" w:rsidP="00D0297E">
                              <w:pPr>
                                <w:rPr>
                                  <w:b/>
                                </w:rPr>
                              </w:pPr>
                              <w:r>
                                <w:rPr>
                                  <w:b/>
                                </w:rPr>
                                <w:t xml:space="preserve">     BOOKMARK DETERMI</w:t>
                              </w:r>
                              <w:r w:rsidRPr="005E192E">
                                <w:rPr>
                                  <w:b/>
                                </w:rPr>
                                <w:t>NATION</w:t>
                              </w:r>
                            </w:p>
                            <w:p w14:paraId="51DB3539" w14:textId="77777777" w:rsidR="00C9141F" w:rsidRDefault="00C9141F" w:rsidP="00D0297E">
                              <w:pPr>
                                <w:rPr>
                                  <w:b/>
                                </w:rPr>
                              </w:pPr>
                            </w:p>
                            <w:p w14:paraId="61959E47" w14:textId="77777777" w:rsidR="00C9141F" w:rsidRDefault="00C9141F" w:rsidP="00D0297E">
                              <w:pPr>
                                <w:rPr>
                                  <w:b/>
                                </w:rPr>
                              </w:pPr>
                            </w:p>
                            <w:p w14:paraId="43E5EA13" w14:textId="77777777" w:rsidR="00C9141F" w:rsidRDefault="00C9141F" w:rsidP="00D0297E">
                              <w:pPr>
                                <w:rPr>
                                  <w:b/>
                                </w:rPr>
                              </w:pPr>
                            </w:p>
                            <w:p w14:paraId="6651C466" w14:textId="77777777" w:rsidR="00C9141F" w:rsidRDefault="00C9141F" w:rsidP="00D0297E">
                              <w:pPr>
                                <w:rPr>
                                  <w:b/>
                                </w:rPr>
                              </w:pPr>
                            </w:p>
                            <w:p w14:paraId="69E873AA" w14:textId="77777777" w:rsidR="00C9141F" w:rsidRDefault="00C9141F" w:rsidP="00D0297E">
                              <w:pPr>
                                <w:rPr>
                                  <w:b/>
                                </w:rPr>
                              </w:pPr>
                            </w:p>
                            <w:p w14:paraId="15AA2F34" w14:textId="77777777" w:rsidR="00C9141F" w:rsidRDefault="00C9141F" w:rsidP="00D0297E">
                              <w:pPr>
                                <w:rPr>
                                  <w:b/>
                                </w:rPr>
                              </w:pPr>
                            </w:p>
                            <w:p w14:paraId="3CE1ADB1" w14:textId="77777777" w:rsidR="00C9141F" w:rsidRDefault="00C9141F" w:rsidP="00D0297E">
                              <w:pPr>
                                <w:rPr>
                                  <w:b/>
                                </w:rPr>
                              </w:pPr>
                            </w:p>
                            <w:p w14:paraId="38D123F0" w14:textId="77777777" w:rsidR="00C9141F" w:rsidRDefault="00C9141F" w:rsidP="00D0297E">
                              <w:pPr>
                                <w:rPr>
                                  <w:b/>
                                </w:rPr>
                              </w:pPr>
                            </w:p>
                            <w:p w14:paraId="4A5C7059" w14:textId="77777777" w:rsidR="00C9141F" w:rsidRPr="003F0194" w:rsidRDefault="00C9141F" w:rsidP="00D0297E">
                              <w:pPr>
                                <w:rPr>
                                  <w:b/>
                                </w:rPr>
                              </w:pPr>
                            </w:p>
                          </w:txbxContent>
                        </wps:txbx>
                        <wps:bodyPr rot="0" vert="horz" wrap="square" lIns="91440" tIns="45720" rIns="91440" bIns="45720" anchor="ctr" anchorCtr="0" upright="1">
                          <a:noAutofit/>
                        </wps:bodyPr>
                      </wps:wsp>
                      <wps:wsp>
                        <wps:cNvPr id="1623" name="Rectangle 161"/>
                        <wps:cNvSpPr>
                          <a:spLocks noChangeArrowheads="1"/>
                        </wps:cNvSpPr>
                        <wps:spPr bwMode="auto">
                          <a:xfrm>
                            <a:off x="177102" y="3845527"/>
                            <a:ext cx="5315065" cy="1900613"/>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0A36CFED" w14:textId="77777777" w:rsidR="00C9141F" w:rsidRDefault="00C9141F" w:rsidP="00D0297E">
                              <w:pPr>
                                <w:rPr>
                                  <w:b/>
                                </w:rPr>
                              </w:pPr>
                              <w:r>
                                <w:rPr>
                                  <w:b/>
                                </w:rPr>
                                <w:t xml:space="preserve">     </w:t>
                              </w:r>
                            </w:p>
                            <w:p w14:paraId="73D35BA9" w14:textId="77777777" w:rsidR="00C9141F" w:rsidRDefault="00C9141F" w:rsidP="00D0297E">
                              <w:pPr>
                                <w:rPr>
                                  <w:b/>
                                </w:rPr>
                              </w:pPr>
                            </w:p>
                            <w:p w14:paraId="0E7054D0" w14:textId="77777777" w:rsidR="00C9141F" w:rsidRDefault="00C9141F" w:rsidP="00D0297E">
                              <w:pPr>
                                <w:rPr>
                                  <w:b/>
                                </w:rPr>
                              </w:pPr>
                            </w:p>
                            <w:p w14:paraId="06727121" w14:textId="77777777" w:rsidR="00C9141F" w:rsidRDefault="00C9141F" w:rsidP="00D0297E">
                              <w:pPr>
                                <w:rPr>
                                  <w:b/>
                                </w:rPr>
                              </w:pPr>
                            </w:p>
                            <w:p w14:paraId="6F6AAFFD" w14:textId="77777777" w:rsidR="00C9141F" w:rsidRDefault="00C9141F" w:rsidP="00D0297E">
                              <w:pPr>
                                <w:rPr>
                                  <w:b/>
                                </w:rPr>
                              </w:pPr>
                            </w:p>
                            <w:p w14:paraId="6AEE752B" w14:textId="77777777" w:rsidR="00C9141F" w:rsidRDefault="00C9141F" w:rsidP="00D0297E">
                              <w:pPr>
                                <w:rPr>
                                  <w:b/>
                                </w:rPr>
                              </w:pPr>
                            </w:p>
                            <w:p w14:paraId="5911E0FD" w14:textId="77777777" w:rsidR="00C9141F" w:rsidRDefault="00C9141F" w:rsidP="00D0297E">
                              <w:pPr>
                                <w:rPr>
                                  <w:b/>
                                </w:rPr>
                              </w:pPr>
                            </w:p>
                            <w:p w14:paraId="1DF1392E" w14:textId="77777777" w:rsidR="00C9141F" w:rsidRDefault="00C9141F" w:rsidP="00D0297E">
                              <w:pPr>
                                <w:rPr>
                                  <w:b/>
                                </w:rPr>
                              </w:pPr>
                            </w:p>
                            <w:p w14:paraId="4A2B696F" w14:textId="77777777" w:rsidR="00C9141F" w:rsidRDefault="00C9141F" w:rsidP="00D0297E">
                              <w:pPr>
                                <w:rPr>
                                  <w:b/>
                                </w:rPr>
                              </w:pPr>
                            </w:p>
                            <w:p w14:paraId="7E78AB5A" w14:textId="77777777" w:rsidR="00C9141F" w:rsidRDefault="00C9141F" w:rsidP="00D0297E">
                              <w:pPr>
                                <w:rPr>
                                  <w:b/>
                                </w:rPr>
                              </w:pPr>
                            </w:p>
                            <w:p w14:paraId="76528857" w14:textId="77777777" w:rsidR="00C9141F" w:rsidRDefault="00C9141F" w:rsidP="00D0297E">
                              <w:pPr>
                                <w:rPr>
                                  <w:b/>
                                </w:rPr>
                              </w:pPr>
                            </w:p>
                            <w:p w14:paraId="57455A21" w14:textId="77777777" w:rsidR="00C9141F" w:rsidRDefault="00C9141F" w:rsidP="00D0297E">
                              <w:pPr>
                                <w:rPr>
                                  <w:b/>
                                </w:rPr>
                              </w:pPr>
                            </w:p>
                            <w:p w14:paraId="1A9F8CD1" w14:textId="77777777" w:rsidR="00C9141F" w:rsidRDefault="00C9141F" w:rsidP="00D0297E">
                              <w:pPr>
                                <w:rPr>
                                  <w:b/>
                                </w:rPr>
                              </w:pPr>
                            </w:p>
                            <w:p w14:paraId="75E9E5D2" w14:textId="77777777" w:rsidR="00C9141F" w:rsidRDefault="00C9141F" w:rsidP="00D0297E">
                              <w:pPr>
                                <w:rPr>
                                  <w:b/>
                                </w:rPr>
                              </w:pPr>
                            </w:p>
                            <w:p w14:paraId="29229676" w14:textId="77777777" w:rsidR="00C9141F" w:rsidRDefault="00C9141F" w:rsidP="00D0297E">
                              <w:pPr>
                                <w:rPr>
                                  <w:b/>
                                </w:rPr>
                              </w:pPr>
                            </w:p>
                            <w:p w14:paraId="2EF2F95F" w14:textId="77777777" w:rsidR="00C9141F" w:rsidRDefault="00C9141F" w:rsidP="00D0297E">
                              <w:pPr>
                                <w:rPr>
                                  <w:b/>
                                </w:rPr>
                              </w:pPr>
                            </w:p>
                            <w:p w14:paraId="3A557672" w14:textId="77777777" w:rsidR="00C9141F" w:rsidRPr="005E192E" w:rsidRDefault="00C9141F" w:rsidP="00D0297E">
                              <w:pPr>
                                <w:rPr>
                                  <w:b/>
                                </w:rPr>
                              </w:pPr>
                              <w:r>
                                <w:rPr>
                                  <w:b/>
                                </w:rPr>
                                <w:t xml:space="preserve">     BOOKMARK DETERMI</w:t>
                              </w:r>
                              <w:r w:rsidRPr="005E192E">
                                <w:rPr>
                                  <w:b/>
                                </w:rPr>
                                <w:t>NATION</w:t>
                              </w:r>
                            </w:p>
                            <w:p w14:paraId="7BADD172" w14:textId="77777777" w:rsidR="00C9141F" w:rsidRDefault="00C9141F" w:rsidP="00D0297E">
                              <w:pPr>
                                <w:rPr>
                                  <w:b/>
                                </w:rPr>
                              </w:pPr>
                            </w:p>
                            <w:p w14:paraId="5649010B" w14:textId="77777777" w:rsidR="00C9141F" w:rsidRDefault="00C9141F" w:rsidP="00D0297E">
                              <w:pPr>
                                <w:rPr>
                                  <w:b/>
                                </w:rPr>
                              </w:pPr>
                            </w:p>
                            <w:p w14:paraId="49B9DBF0" w14:textId="77777777" w:rsidR="00C9141F" w:rsidRDefault="00C9141F" w:rsidP="00D0297E">
                              <w:pPr>
                                <w:rPr>
                                  <w:b/>
                                </w:rPr>
                              </w:pPr>
                            </w:p>
                            <w:p w14:paraId="7A3750F6" w14:textId="77777777" w:rsidR="00C9141F" w:rsidRDefault="00C9141F" w:rsidP="00D0297E">
                              <w:pPr>
                                <w:rPr>
                                  <w:b/>
                                </w:rPr>
                              </w:pPr>
                            </w:p>
                            <w:p w14:paraId="3729F836" w14:textId="77777777" w:rsidR="00C9141F" w:rsidRDefault="00C9141F" w:rsidP="00D0297E">
                              <w:pPr>
                                <w:rPr>
                                  <w:b/>
                                </w:rPr>
                              </w:pPr>
                            </w:p>
                            <w:p w14:paraId="6023F96B" w14:textId="77777777" w:rsidR="00C9141F" w:rsidRDefault="00C9141F" w:rsidP="00D0297E">
                              <w:pPr>
                                <w:rPr>
                                  <w:b/>
                                </w:rPr>
                              </w:pPr>
                            </w:p>
                            <w:p w14:paraId="5F247ADA" w14:textId="77777777" w:rsidR="00C9141F" w:rsidRDefault="00C9141F" w:rsidP="00D0297E">
                              <w:pPr>
                                <w:rPr>
                                  <w:b/>
                                </w:rPr>
                              </w:pPr>
                            </w:p>
                            <w:p w14:paraId="1589D623" w14:textId="77777777" w:rsidR="00C9141F" w:rsidRDefault="00C9141F" w:rsidP="00D0297E">
                              <w:pPr>
                                <w:rPr>
                                  <w:b/>
                                </w:rPr>
                              </w:pPr>
                            </w:p>
                            <w:p w14:paraId="63E8C77E" w14:textId="77777777" w:rsidR="00C9141F" w:rsidRPr="003F0194" w:rsidRDefault="00C9141F" w:rsidP="00D0297E">
                              <w:pPr>
                                <w:rPr>
                                  <w:b/>
                                </w:rPr>
                              </w:pPr>
                            </w:p>
                          </w:txbxContent>
                        </wps:txbx>
                        <wps:bodyPr rot="0" vert="horz" wrap="square" lIns="91440" tIns="45720" rIns="91440" bIns="45720" anchor="ctr" anchorCtr="0" upright="1">
                          <a:noAutofit/>
                        </wps:bodyPr>
                      </wps:wsp>
                      <wps:wsp>
                        <wps:cNvPr id="1624" name="Rectangle 161"/>
                        <wps:cNvSpPr>
                          <a:spLocks noChangeArrowheads="1"/>
                        </wps:cNvSpPr>
                        <wps:spPr bwMode="auto">
                          <a:xfrm>
                            <a:off x="177102" y="6089642"/>
                            <a:ext cx="5315065" cy="1647811"/>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72B4B457" w14:textId="77777777" w:rsidR="00C9141F" w:rsidRDefault="00C9141F" w:rsidP="00D0297E">
                              <w:pPr>
                                <w:rPr>
                                  <w:b/>
                                </w:rPr>
                              </w:pPr>
                              <w:r>
                                <w:rPr>
                                  <w:b/>
                                </w:rPr>
                                <w:t xml:space="preserve">     BOOKMARK DETERMI</w:t>
                              </w:r>
                              <w:r w:rsidRPr="003F0194">
                                <w:rPr>
                                  <w:b/>
                                </w:rPr>
                                <w:t>NATION</w:t>
                              </w:r>
                            </w:p>
                            <w:p w14:paraId="1977639F" w14:textId="77777777" w:rsidR="00C9141F" w:rsidRDefault="00C9141F" w:rsidP="00D0297E">
                              <w:pPr>
                                <w:rPr>
                                  <w:b/>
                                </w:rPr>
                              </w:pPr>
                            </w:p>
                            <w:p w14:paraId="1435818A" w14:textId="77777777" w:rsidR="00C9141F" w:rsidRDefault="00C9141F" w:rsidP="00D0297E">
                              <w:pPr>
                                <w:rPr>
                                  <w:b/>
                                </w:rPr>
                              </w:pPr>
                            </w:p>
                            <w:p w14:paraId="63B73624" w14:textId="77777777" w:rsidR="00C9141F" w:rsidRDefault="00C9141F" w:rsidP="00D0297E">
                              <w:pPr>
                                <w:rPr>
                                  <w:b/>
                                </w:rPr>
                              </w:pPr>
                            </w:p>
                            <w:p w14:paraId="06A4E6F6" w14:textId="77777777" w:rsidR="00C9141F" w:rsidRDefault="00C9141F" w:rsidP="00D0297E">
                              <w:pPr>
                                <w:rPr>
                                  <w:b/>
                                </w:rPr>
                              </w:pPr>
                            </w:p>
                            <w:p w14:paraId="7F3D23B6" w14:textId="77777777" w:rsidR="00C9141F" w:rsidRDefault="00C9141F" w:rsidP="00D0297E">
                              <w:pPr>
                                <w:rPr>
                                  <w:b/>
                                </w:rPr>
                              </w:pPr>
                            </w:p>
                            <w:p w14:paraId="678FEDBB" w14:textId="77777777" w:rsidR="00C9141F" w:rsidRDefault="00C9141F" w:rsidP="00D0297E">
                              <w:pPr>
                                <w:rPr>
                                  <w:b/>
                                </w:rPr>
                              </w:pPr>
                            </w:p>
                            <w:p w14:paraId="17A01F70" w14:textId="77777777" w:rsidR="00C9141F" w:rsidRDefault="00C9141F" w:rsidP="00D0297E">
                              <w:pPr>
                                <w:rPr>
                                  <w:b/>
                                </w:rPr>
                              </w:pPr>
                            </w:p>
                            <w:p w14:paraId="74E2D2DE" w14:textId="77777777" w:rsidR="00C9141F" w:rsidRDefault="00C9141F" w:rsidP="00D0297E">
                              <w:pPr>
                                <w:rPr>
                                  <w:b/>
                                </w:rPr>
                              </w:pPr>
                            </w:p>
                            <w:p w14:paraId="3CC07DEB" w14:textId="77777777" w:rsidR="00C9141F" w:rsidRDefault="00C9141F" w:rsidP="00D0297E">
                              <w:pPr>
                                <w:rPr>
                                  <w:b/>
                                </w:rPr>
                              </w:pPr>
                            </w:p>
                            <w:p w14:paraId="3FAB702C" w14:textId="77777777" w:rsidR="00C9141F" w:rsidRDefault="00C9141F" w:rsidP="00D0297E">
                              <w:pPr>
                                <w:rPr>
                                  <w:b/>
                                </w:rPr>
                              </w:pPr>
                            </w:p>
                            <w:p w14:paraId="2EFB0C9F" w14:textId="77777777" w:rsidR="00C9141F" w:rsidRDefault="00C9141F" w:rsidP="00D0297E">
                              <w:pPr>
                                <w:rPr>
                                  <w:b/>
                                </w:rPr>
                              </w:pPr>
                            </w:p>
                            <w:p w14:paraId="701FF1EC" w14:textId="77777777" w:rsidR="00C9141F" w:rsidRDefault="00C9141F" w:rsidP="00D0297E">
                              <w:pPr>
                                <w:rPr>
                                  <w:b/>
                                </w:rPr>
                              </w:pPr>
                            </w:p>
                            <w:p w14:paraId="1490D37D" w14:textId="77777777" w:rsidR="00C9141F" w:rsidRDefault="00C9141F" w:rsidP="00D0297E">
                              <w:pPr>
                                <w:rPr>
                                  <w:b/>
                                </w:rPr>
                              </w:pPr>
                            </w:p>
                            <w:p w14:paraId="130E137E" w14:textId="77777777" w:rsidR="00C9141F" w:rsidRDefault="00C9141F" w:rsidP="00D0297E">
                              <w:pPr>
                                <w:rPr>
                                  <w:b/>
                                </w:rPr>
                              </w:pPr>
                            </w:p>
                            <w:p w14:paraId="1E0E7B47" w14:textId="77777777" w:rsidR="00C9141F" w:rsidRDefault="00C9141F" w:rsidP="00D0297E">
                              <w:pPr>
                                <w:rPr>
                                  <w:b/>
                                </w:rPr>
                              </w:pPr>
                            </w:p>
                            <w:p w14:paraId="2C9C169B" w14:textId="77777777" w:rsidR="00C9141F" w:rsidRPr="005E192E" w:rsidRDefault="00C9141F" w:rsidP="00D0297E">
                              <w:pPr>
                                <w:rPr>
                                  <w:b/>
                                </w:rPr>
                              </w:pPr>
                              <w:r>
                                <w:rPr>
                                  <w:b/>
                                </w:rPr>
                                <w:t xml:space="preserve">     BOOKMARK DETERMI</w:t>
                              </w:r>
                              <w:r w:rsidRPr="005E192E">
                                <w:rPr>
                                  <w:b/>
                                </w:rPr>
                                <w:t>NATION</w:t>
                              </w:r>
                            </w:p>
                            <w:p w14:paraId="7B1BFA8B" w14:textId="77777777" w:rsidR="00C9141F" w:rsidRDefault="00C9141F" w:rsidP="00D0297E">
                              <w:pPr>
                                <w:rPr>
                                  <w:b/>
                                </w:rPr>
                              </w:pPr>
                            </w:p>
                            <w:p w14:paraId="7B679636" w14:textId="77777777" w:rsidR="00C9141F" w:rsidRDefault="00C9141F" w:rsidP="00D0297E">
                              <w:pPr>
                                <w:rPr>
                                  <w:b/>
                                </w:rPr>
                              </w:pPr>
                            </w:p>
                            <w:p w14:paraId="4FFA8F3A" w14:textId="77777777" w:rsidR="00C9141F" w:rsidRDefault="00C9141F" w:rsidP="00D0297E">
                              <w:pPr>
                                <w:rPr>
                                  <w:b/>
                                </w:rPr>
                              </w:pPr>
                            </w:p>
                            <w:p w14:paraId="5A55766A" w14:textId="77777777" w:rsidR="00C9141F" w:rsidRDefault="00C9141F" w:rsidP="00D0297E">
                              <w:pPr>
                                <w:rPr>
                                  <w:b/>
                                </w:rPr>
                              </w:pPr>
                            </w:p>
                            <w:p w14:paraId="1BACB240" w14:textId="77777777" w:rsidR="00C9141F" w:rsidRDefault="00C9141F" w:rsidP="00D0297E">
                              <w:pPr>
                                <w:rPr>
                                  <w:b/>
                                </w:rPr>
                              </w:pPr>
                            </w:p>
                            <w:p w14:paraId="4B3F10C0" w14:textId="77777777" w:rsidR="00C9141F" w:rsidRDefault="00C9141F" w:rsidP="00D0297E">
                              <w:pPr>
                                <w:rPr>
                                  <w:b/>
                                </w:rPr>
                              </w:pPr>
                            </w:p>
                            <w:p w14:paraId="4D7264E0" w14:textId="77777777" w:rsidR="00C9141F" w:rsidRDefault="00C9141F" w:rsidP="00D0297E">
                              <w:pPr>
                                <w:rPr>
                                  <w:b/>
                                </w:rPr>
                              </w:pPr>
                            </w:p>
                            <w:p w14:paraId="3894B806" w14:textId="77777777" w:rsidR="00C9141F" w:rsidRDefault="00C9141F" w:rsidP="00D0297E">
                              <w:pPr>
                                <w:rPr>
                                  <w:b/>
                                </w:rPr>
                              </w:pPr>
                            </w:p>
                            <w:p w14:paraId="3C647F11" w14:textId="77777777" w:rsidR="00C9141F" w:rsidRPr="003F0194" w:rsidRDefault="00C9141F" w:rsidP="00D0297E">
                              <w:pPr>
                                <w:rPr>
                                  <w:b/>
                                </w:rPr>
                              </w:pPr>
                            </w:p>
                          </w:txbxContent>
                        </wps:txbx>
                        <wps:bodyPr rot="0" vert="horz" wrap="square" lIns="91440" tIns="45720" rIns="91440" bIns="45720" anchor="ctr" anchorCtr="0" upright="1">
                          <a:noAutofit/>
                        </wps:bodyPr>
                      </wps:wsp>
                      <wps:wsp>
                        <wps:cNvPr id="1625" name="Rectangle 161"/>
                        <wps:cNvSpPr>
                          <a:spLocks noChangeArrowheads="1"/>
                        </wps:cNvSpPr>
                        <wps:spPr bwMode="auto">
                          <a:xfrm>
                            <a:off x="396205" y="6986249"/>
                            <a:ext cx="4908560" cy="574704"/>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6" name="Rectangle 161"/>
                        <wps:cNvSpPr>
                          <a:spLocks noChangeArrowheads="1"/>
                        </wps:cNvSpPr>
                        <wps:spPr bwMode="auto">
                          <a:xfrm>
                            <a:off x="398705" y="6264243"/>
                            <a:ext cx="4907360" cy="6534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7" name="Rectangle 161"/>
                        <wps:cNvSpPr>
                          <a:spLocks noChangeArrowheads="1"/>
                        </wps:cNvSpPr>
                        <wps:spPr bwMode="auto">
                          <a:xfrm>
                            <a:off x="396205" y="4117329"/>
                            <a:ext cx="4893360" cy="4750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8" name="Rectangle 161"/>
                        <wps:cNvSpPr>
                          <a:spLocks noChangeArrowheads="1"/>
                        </wps:cNvSpPr>
                        <wps:spPr bwMode="auto">
                          <a:xfrm>
                            <a:off x="386705" y="3303223"/>
                            <a:ext cx="4901560" cy="4509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1629" name="Rectangle 161"/>
                        <wps:cNvSpPr>
                          <a:spLocks noChangeArrowheads="1"/>
                        </wps:cNvSpPr>
                        <wps:spPr bwMode="auto">
                          <a:xfrm>
                            <a:off x="394305" y="4709733"/>
                            <a:ext cx="4907360" cy="979207"/>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30" name="Rectangle 153"/>
                        <wps:cNvSpPr>
                          <a:spLocks noChangeArrowheads="1"/>
                        </wps:cNvSpPr>
                        <wps:spPr bwMode="auto">
                          <a:xfrm>
                            <a:off x="396205" y="1590011"/>
                            <a:ext cx="4892060" cy="1645911"/>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1631" name="Rectangle 43"/>
                        <wps:cNvSpPr>
                          <a:spLocks noChangeArrowheads="1"/>
                        </wps:cNvSpPr>
                        <wps:spPr bwMode="auto">
                          <a:xfrm>
                            <a:off x="36100" y="289502"/>
                            <a:ext cx="700509" cy="3931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82EDC36" w14:textId="77777777" w:rsidR="00C9141F" w:rsidRDefault="00C9141F" w:rsidP="00D0297E">
                              <w:pPr>
                                <w:jc w:val="center"/>
                              </w:pPr>
                              <w:r>
                                <w:t>User</w:t>
                              </w:r>
                            </w:p>
                          </w:txbxContent>
                        </wps:txbx>
                        <wps:bodyPr rot="0" vert="horz" wrap="square" lIns="91440" tIns="45720" rIns="91440" bIns="45720" anchor="ctr" anchorCtr="0" upright="1">
                          <a:noAutofit/>
                        </wps:bodyPr>
                      </wps:wsp>
                      <wps:wsp>
                        <wps:cNvPr id="64" name="Rectangle 1185"/>
                        <wps:cNvSpPr>
                          <a:spLocks noChangeArrowheads="1"/>
                        </wps:cNvSpPr>
                        <wps:spPr bwMode="auto">
                          <a:xfrm>
                            <a:off x="1714521" y="262802"/>
                            <a:ext cx="699709" cy="4109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8647E8" w14:textId="77777777" w:rsidR="00C9141F" w:rsidRDefault="00C9141F" w:rsidP="00D0297E">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65" name="Line 1186"/>
                        <wps:cNvCnPr/>
                        <wps:spPr bwMode="auto">
                          <a:xfrm>
                            <a:off x="2065625" y="682605"/>
                            <a:ext cx="31800" cy="72377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66" name="Straight Arrow Connector 78"/>
                        <wps:cNvCnPr>
                          <a:cxnSpLocks noChangeShapeType="1"/>
                        </wps:cNvCnPr>
                        <wps:spPr bwMode="auto">
                          <a:xfrm>
                            <a:off x="305404" y="1026707"/>
                            <a:ext cx="1760222"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67" name="Rectangle 86"/>
                        <wps:cNvSpPr>
                          <a:spLocks noChangeArrowheads="1"/>
                        </wps:cNvSpPr>
                        <wps:spPr bwMode="auto">
                          <a:xfrm>
                            <a:off x="843210" y="2292916"/>
                            <a:ext cx="2741334" cy="186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9C4FD4D" w14:textId="77777777" w:rsidR="00C9141F" w:rsidRPr="00417760" w:rsidRDefault="00C9141F" w:rsidP="00D0297E">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languageLocationCode</w:t>
                              </w:r>
                            </w:p>
                          </w:txbxContent>
                        </wps:txbx>
                        <wps:bodyPr rot="0" vert="horz" wrap="square" lIns="91440" tIns="45720" rIns="91440" bIns="45720" anchor="ctr" anchorCtr="0" upright="1">
                          <a:noAutofit/>
                        </wps:bodyPr>
                      </wps:wsp>
                      <wps:wsp>
                        <wps:cNvPr id="68" name="Straight Arrow Connector 148"/>
                        <wps:cNvCnPr>
                          <a:cxnSpLocks noChangeShapeType="1"/>
                        </wps:cNvCnPr>
                        <wps:spPr bwMode="auto">
                          <a:xfrm flipH="1">
                            <a:off x="2059325" y="3625825"/>
                            <a:ext cx="16770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69" name="Text Box 1191"/>
                        <wps:cNvSpPr txBox="1">
                          <a:spLocks noChangeArrowheads="1"/>
                        </wps:cNvSpPr>
                        <wps:spPr bwMode="auto">
                          <a:xfrm>
                            <a:off x="1996425" y="3498824"/>
                            <a:ext cx="1792622" cy="25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8ACE5" w14:textId="77777777" w:rsidR="00C9141F" w:rsidRPr="000617C3" w:rsidRDefault="00C9141F" w:rsidP="00D0297E">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circle and languageLocation Code</w:t>
                              </w:r>
                            </w:p>
                            <w:p w14:paraId="698D8CCE" w14:textId="77777777" w:rsidR="00C9141F" w:rsidRPr="00897914" w:rsidRDefault="00C9141F" w:rsidP="00D0297E">
                              <w:pPr>
                                <w:rPr>
                                  <w:szCs w:val="12"/>
                                </w:rPr>
                              </w:pPr>
                            </w:p>
                            <w:p w14:paraId="765F9CD7" w14:textId="77777777" w:rsidR="00C9141F" w:rsidRPr="000D47FF" w:rsidRDefault="00C9141F" w:rsidP="00D0297E">
                              <w:pPr>
                                <w:rPr>
                                  <w:szCs w:val="12"/>
                                </w:rPr>
                              </w:pPr>
                            </w:p>
                          </w:txbxContent>
                        </wps:txbx>
                        <wps:bodyPr rot="0" vert="horz" wrap="square" lIns="91440" tIns="45720" rIns="91440" bIns="45720" anchor="t" anchorCtr="0" upright="1">
                          <a:noAutofit/>
                        </wps:bodyPr>
                      </wps:wsp>
                      <wps:wsp>
                        <wps:cNvPr id="70" name="Text Box 1192"/>
                        <wps:cNvSpPr txBox="1">
                          <a:spLocks noChangeArrowheads="1"/>
                        </wps:cNvSpPr>
                        <wps:spPr bwMode="auto">
                          <a:xfrm>
                            <a:off x="394305" y="855906"/>
                            <a:ext cx="1676421" cy="20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217DE" w14:textId="77777777" w:rsidR="00C9141F" w:rsidRDefault="00C9141F" w:rsidP="00D0297E">
                              <w:pPr>
                                <w:pStyle w:val="NormalWeb"/>
                                <w:spacing w:before="0" w:beforeAutospacing="0" w:after="0" w:afterAutospacing="0"/>
                                <w:jc w:val="center"/>
                              </w:pPr>
                              <w:r>
                                <w:rPr>
                                  <w:rFonts w:ascii="Arial" w:eastAsia="MS Mincho" w:hAnsi="Arial"/>
                                  <w:sz w:val="12"/>
                                  <w:szCs w:val="12"/>
                                </w:rPr>
                                <w:t>User Dials Long Code for MA</w:t>
                              </w:r>
                            </w:p>
                          </w:txbxContent>
                        </wps:txbx>
                        <wps:bodyPr rot="0" vert="horz" wrap="square" lIns="91440" tIns="45720" rIns="91440" bIns="45720" anchor="t" anchorCtr="0" upright="1">
                          <a:noAutofit/>
                        </wps:bodyPr>
                      </wps:wsp>
                      <wps:wsp>
                        <wps:cNvPr id="71" name="Rectangle 1193"/>
                        <wps:cNvSpPr>
                          <a:spLocks noChangeArrowheads="1"/>
                        </wps:cNvSpPr>
                        <wps:spPr bwMode="auto">
                          <a:xfrm>
                            <a:off x="3272140" y="218402"/>
                            <a:ext cx="1035713" cy="4337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E10680D" w14:textId="77777777" w:rsidR="00C9141F" w:rsidRDefault="00C9141F" w:rsidP="00D0297E">
                              <w:pPr>
                                <w:pStyle w:val="NormalWeb"/>
                                <w:spacing w:before="0" w:beforeAutospacing="0" w:after="0" w:afterAutospacing="0"/>
                                <w:jc w:val="center"/>
                              </w:pPr>
                              <w:r>
                                <w:rPr>
                                  <w:rFonts w:ascii="Arial" w:eastAsia="MS Mincho" w:hAnsi="Arial"/>
                                  <w:sz w:val="20"/>
                                  <w:szCs w:val="20"/>
                                </w:rPr>
                                <w:t>NMS_MoTech_MA</w:t>
                              </w:r>
                            </w:p>
                          </w:txbxContent>
                        </wps:txbx>
                        <wps:bodyPr rot="0" vert="horz" wrap="square" lIns="91440" tIns="45720" rIns="91440" bIns="45720" anchor="ctr" anchorCtr="0" upright="1">
                          <a:noAutofit/>
                        </wps:bodyPr>
                      </wps:wsp>
                      <wps:wsp>
                        <wps:cNvPr id="72" name="Line 1194"/>
                        <wps:cNvCnPr/>
                        <wps:spPr bwMode="auto">
                          <a:xfrm flipH="1">
                            <a:off x="3789047" y="673705"/>
                            <a:ext cx="600" cy="72466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3" name="Line 1195"/>
                        <wps:cNvCnPr/>
                        <wps:spPr bwMode="auto">
                          <a:xfrm>
                            <a:off x="297804" y="682605"/>
                            <a:ext cx="7600" cy="71863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4" name="Text Box 71"/>
                        <wps:cNvSpPr txBox="1">
                          <a:spLocks noChangeArrowheads="1"/>
                        </wps:cNvSpPr>
                        <wps:spPr bwMode="auto">
                          <a:xfrm>
                            <a:off x="1882723" y="1043907"/>
                            <a:ext cx="1982524" cy="20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CC558" w14:textId="77777777" w:rsidR="00C9141F" w:rsidRDefault="00C9141F" w:rsidP="00D0297E">
                              <w:pPr>
                                <w:pStyle w:val="NormalWeb"/>
                                <w:spacing w:before="0" w:beforeAutospacing="0" w:after="0" w:afterAutospacing="0"/>
                                <w:jc w:val="center"/>
                              </w:pPr>
                              <w:r>
                                <w:rPr>
                                  <w:rFonts w:ascii="Arial" w:eastAsia="MS Mincho" w:hAnsi="Arial"/>
                                  <w:sz w:val="12"/>
                                  <w:szCs w:val="12"/>
                                </w:rPr>
                                <w:t>Get User API</w:t>
                              </w:r>
                            </w:p>
                          </w:txbxContent>
                        </wps:txbx>
                        <wps:bodyPr rot="0" vert="horz" wrap="square" lIns="91440" tIns="45720" rIns="91440" bIns="45720" anchor="t" anchorCtr="0" upright="1">
                          <a:noAutofit/>
                        </wps:bodyPr>
                      </wps:wsp>
                      <wps:wsp>
                        <wps:cNvPr id="75" name="AutoShape 76"/>
                        <wps:cNvCnPr>
                          <a:cxnSpLocks noChangeShapeType="1"/>
                        </wps:cNvCnPr>
                        <wps:spPr bwMode="auto">
                          <a:xfrm>
                            <a:off x="2121526" y="1228009"/>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76" name="Text Box 1208"/>
                        <wps:cNvSpPr txBox="1">
                          <a:spLocks noChangeArrowheads="1"/>
                        </wps:cNvSpPr>
                        <wps:spPr bwMode="auto">
                          <a:xfrm>
                            <a:off x="3855747" y="1595711"/>
                            <a:ext cx="1432518" cy="3042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363B54B" w14:textId="77777777" w:rsidR="00C9141F" w:rsidRPr="00316105" w:rsidRDefault="00C9141F" w:rsidP="00D0297E">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wps:txbx>
                        <wps:bodyPr rot="0" vert="horz" wrap="square" lIns="91440" tIns="45720" rIns="91440" bIns="45720" anchor="t" anchorCtr="0" upright="1">
                          <a:noAutofit/>
                        </wps:bodyPr>
                      </wps:wsp>
                      <wps:wsp>
                        <wps:cNvPr id="77" name="Text Box 1209"/>
                        <wps:cNvSpPr txBox="1">
                          <a:spLocks noChangeArrowheads="1"/>
                        </wps:cNvSpPr>
                        <wps:spPr bwMode="auto">
                          <a:xfrm>
                            <a:off x="3855747" y="3304523"/>
                            <a:ext cx="1432518" cy="268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07C025B" w14:textId="77777777" w:rsidR="00C9141F" w:rsidRPr="00316105" w:rsidRDefault="00C9141F" w:rsidP="00D0297E">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0732AFC" w14:textId="77777777" w:rsidR="00C9141F" w:rsidRPr="00316105" w:rsidRDefault="00C9141F" w:rsidP="00D0297E">
                              <w:pPr>
                                <w:rPr>
                                  <w:sz w:val="12"/>
                                  <w:szCs w:val="12"/>
                                </w:rPr>
                              </w:pPr>
                            </w:p>
                          </w:txbxContent>
                        </wps:txbx>
                        <wps:bodyPr rot="0" vert="horz" wrap="square" lIns="91440" tIns="45720" rIns="91440" bIns="45720" anchor="t" anchorCtr="0" upright="1">
                          <a:noAutofit/>
                        </wps:bodyPr>
                      </wps:wsp>
                      <wps:wsp>
                        <wps:cNvPr id="78" name="AutoShape 80"/>
                        <wps:cNvCnPr>
                          <a:cxnSpLocks noChangeShapeType="1"/>
                        </wps:cNvCnPr>
                        <wps:spPr bwMode="auto">
                          <a:xfrm>
                            <a:off x="2091026" y="2663118"/>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79" name="Text Box 81"/>
                        <wps:cNvSpPr txBox="1">
                          <a:spLocks noChangeArrowheads="1"/>
                        </wps:cNvSpPr>
                        <wps:spPr bwMode="auto">
                          <a:xfrm>
                            <a:off x="1898623" y="2544418"/>
                            <a:ext cx="1982524" cy="240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0B0D7" w14:textId="77777777" w:rsidR="00C9141F" w:rsidRPr="009029E3" w:rsidRDefault="00C9141F" w:rsidP="00D0297E">
                              <w:pPr>
                                <w:pStyle w:val="NormalWeb"/>
                                <w:spacing w:before="0" w:beforeAutospacing="0" w:after="0" w:afterAutospacing="0"/>
                                <w:jc w:val="center"/>
                                <w:rPr>
                                  <w:rFonts w:ascii="Arial" w:hAnsi="Arial" w:cs="Arial"/>
                                  <w:sz w:val="12"/>
                                  <w:szCs w:val="12"/>
                                </w:rPr>
                              </w:pPr>
                              <w:r w:rsidRPr="009029E3">
                                <w:rPr>
                                  <w:rFonts w:ascii="Arial" w:hAnsi="Arial" w:cs="Arial"/>
                                  <w:sz w:val="12"/>
                                  <w:szCs w:val="12"/>
                                </w:rPr>
                                <w:t>Set User languageLocation code API</w:t>
                              </w:r>
                            </w:p>
                            <w:p w14:paraId="167D2DDB" w14:textId="77777777" w:rsidR="00C9141F" w:rsidRPr="009029E3" w:rsidRDefault="00C9141F" w:rsidP="00D0297E">
                              <w:pPr>
                                <w:pStyle w:val="NormalWeb"/>
                                <w:spacing w:before="0" w:beforeAutospacing="0" w:after="0" w:afterAutospacing="0"/>
                                <w:jc w:val="center"/>
                                <w:rPr>
                                  <w:rFonts w:ascii="Arial" w:hAnsi="Arial" w:cs="Arial"/>
                                  <w:sz w:val="12"/>
                                  <w:szCs w:val="12"/>
                                </w:rPr>
                              </w:pPr>
                            </w:p>
                            <w:p w14:paraId="5B54E6E0" w14:textId="77777777" w:rsidR="00C9141F" w:rsidRPr="009029E3" w:rsidRDefault="00C9141F" w:rsidP="00D0297E">
                              <w:pPr>
                                <w:rPr>
                                  <w:rFonts w:cs="Arial"/>
                                  <w:sz w:val="12"/>
                                  <w:szCs w:val="12"/>
                                </w:rPr>
                              </w:pPr>
                            </w:p>
                          </w:txbxContent>
                        </wps:txbx>
                        <wps:bodyPr rot="0" vert="horz" wrap="square" lIns="91440" tIns="45720" rIns="91440" bIns="45720" anchor="t" anchorCtr="0" upright="1">
                          <a:noAutofit/>
                        </wps:bodyPr>
                      </wps:wsp>
                      <wps:wsp>
                        <wps:cNvPr id="80" name="Text Box 1213"/>
                        <wps:cNvSpPr txBox="1">
                          <a:spLocks noChangeArrowheads="1"/>
                        </wps:cNvSpPr>
                        <wps:spPr bwMode="auto">
                          <a:xfrm>
                            <a:off x="3870348" y="4717433"/>
                            <a:ext cx="1432518" cy="3041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D8F5609" w14:textId="77777777" w:rsidR="00C9141F" w:rsidRPr="000D47FF" w:rsidRDefault="00C9141F"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available/Usage not capped</w:t>
                              </w:r>
                            </w:p>
                          </w:txbxContent>
                        </wps:txbx>
                        <wps:bodyPr rot="0" vert="horz" wrap="square" lIns="91440" tIns="45720" rIns="91440" bIns="45720" anchor="t" anchorCtr="0" upright="1">
                          <a:noAutofit/>
                        </wps:bodyPr>
                      </wps:wsp>
                      <wps:wsp>
                        <wps:cNvPr id="81" name="Text Box 1218"/>
                        <wps:cNvSpPr txBox="1">
                          <a:spLocks noChangeArrowheads="1"/>
                        </wps:cNvSpPr>
                        <wps:spPr bwMode="auto">
                          <a:xfrm>
                            <a:off x="2153226" y="1911313"/>
                            <a:ext cx="1431318" cy="240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67897" w14:textId="77777777" w:rsidR="00C9141F" w:rsidRPr="00633DD9" w:rsidRDefault="00C9141F" w:rsidP="00D0297E">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languageLocationCode</w:t>
                              </w:r>
                            </w:p>
                          </w:txbxContent>
                        </wps:txbx>
                        <wps:bodyPr rot="0" vert="horz" wrap="square" lIns="91440" tIns="45720" rIns="91440" bIns="45720" anchor="t" anchorCtr="0" upright="1">
                          <a:noAutofit/>
                        </wps:bodyPr>
                      </wps:wsp>
                      <wps:wsp>
                        <wps:cNvPr id="82" name="AutoShape 74"/>
                        <wps:cNvCnPr>
                          <a:cxnSpLocks noChangeShapeType="1"/>
                        </wps:cNvCnPr>
                        <wps:spPr bwMode="auto">
                          <a:xfrm flipH="1">
                            <a:off x="2047225" y="3131822"/>
                            <a:ext cx="1692321" cy="6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3" name="Text Box 1220"/>
                        <wps:cNvSpPr txBox="1">
                          <a:spLocks noChangeArrowheads="1"/>
                        </wps:cNvSpPr>
                        <wps:spPr bwMode="auto">
                          <a:xfrm>
                            <a:off x="1978624" y="3007321"/>
                            <a:ext cx="1952024" cy="36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1995A" w14:textId="77777777" w:rsidR="00C9141F" w:rsidRPr="000617C3" w:rsidRDefault="00C9141F" w:rsidP="00D0297E">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Send Response</w:t>
                              </w:r>
                            </w:p>
                            <w:p w14:paraId="1724F713" w14:textId="77777777" w:rsidR="00C9141F" w:rsidRPr="00897914" w:rsidRDefault="00C9141F" w:rsidP="00D0297E">
                              <w:pPr>
                                <w:rPr>
                                  <w:szCs w:val="12"/>
                                </w:rPr>
                              </w:pPr>
                            </w:p>
                          </w:txbxContent>
                        </wps:txbx>
                        <wps:bodyPr rot="0" vert="horz" wrap="square" lIns="91440" tIns="45720" rIns="91440" bIns="45720" anchor="t" anchorCtr="0" upright="1">
                          <a:noAutofit/>
                        </wps:bodyPr>
                      </wps:wsp>
                      <wps:wsp>
                        <wps:cNvPr id="84" name="Rectangle 55"/>
                        <wps:cNvSpPr>
                          <a:spLocks noChangeArrowheads="1"/>
                        </wps:cNvSpPr>
                        <wps:spPr bwMode="auto">
                          <a:xfrm>
                            <a:off x="1198815" y="6517645"/>
                            <a:ext cx="1815522" cy="1822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0248539B"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MA Welcome Message </w:t>
                              </w:r>
                            </w:p>
                          </w:txbxContent>
                        </wps:txbx>
                        <wps:bodyPr rot="0" vert="horz" wrap="square" lIns="91440" tIns="45720" rIns="91440" bIns="45720" anchor="ctr" anchorCtr="0" upright="1">
                          <a:noAutofit/>
                        </wps:bodyPr>
                      </wps:wsp>
                      <wps:wsp>
                        <wps:cNvPr id="85" name="Text Box 1222"/>
                        <wps:cNvSpPr txBox="1">
                          <a:spLocks noChangeArrowheads="1"/>
                        </wps:cNvSpPr>
                        <wps:spPr bwMode="auto">
                          <a:xfrm>
                            <a:off x="3856947" y="4117329"/>
                            <a:ext cx="1432618" cy="2870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6A9E55BE" w14:textId="77777777" w:rsidR="00C9141F" w:rsidRPr="00316105" w:rsidRDefault="00C9141F"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wps:txbx>
                        <wps:bodyPr rot="0" vert="horz" wrap="square" lIns="91440" tIns="45720" rIns="91440" bIns="45720" anchor="t" anchorCtr="0" upright="1">
                          <a:noAutofit/>
                        </wps:bodyPr>
                      </wps:wsp>
                      <wps:wsp>
                        <wps:cNvPr id="86" name="Rectangle 84"/>
                        <wps:cNvSpPr>
                          <a:spLocks noChangeArrowheads="1"/>
                        </wps:cNvSpPr>
                        <wps:spPr bwMode="auto">
                          <a:xfrm>
                            <a:off x="1178514" y="4145229"/>
                            <a:ext cx="1970424" cy="386103"/>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60A71D5" w14:textId="77777777" w:rsidR="00C9141F" w:rsidRPr="00B33BAD"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terminate the call and send call Details to motech (Refer SAVE CALL BLOCK)</w:t>
                              </w:r>
                            </w:p>
                          </w:txbxContent>
                        </wps:txbx>
                        <wps:bodyPr rot="0" vert="horz" wrap="square" lIns="91440" tIns="45720" rIns="91440" bIns="45720" anchor="ctr" anchorCtr="0" upright="1">
                          <a:noAutofit/>
                        </wps:bodyPr>
                      </wps:wsp>
                      <wps:wsp>
                        <wps:cNvPr id="87" name="Text Box 1224"/>
                        <wps:cNvSpPr txBox="1">
                          <a:spLocks noChangeArrowheads="1"/>
                        </wps:cNvSpPr>
                        <wps:spPr bwMode="auto">
                          <a:xfrm>
                            <a:off x="3881148" y="6264243"/>
                            <a:ext cx="1432518" cy="221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1114D36" w14:textId="77777777" w:rsidR="00C9141F" w:rsidRPr="00316105" w:rsidRDefault="00C9141F" w:rsidP="00D0297E">
                              <w:pPr>
                                <w:rPr>
                                  <w:sz w:val="12"/>
                                  <w:szCs w:val="12"/>
                                </w:rPr>
                              </w:pPr>
                              <w:r w:rsidRPr="008141D0">
                                <w:rPr>
                                  <w:sz w:val="12"/>
                                  <w:szCs w:val="12"/>
                                </w:rPr>
                                <w:t xml:space="preserve">Case </w:t>
                              </w:r>
                              <w:r>
                                <w:rPr>
                                  <w:sz w:val="12"/>
                                  <w:szCs w:val="12"/>
                                </w:rPr>
                                <w:t>3a</w:t>
                              </w:r>
                              <w:r w:rsidRPr="008141D0">
                                <w:rPr>
                                  <w:sz w:val="12"/>
                                  <w:szCs w:val="12"/>
                                </w:rPr>
                                <w:t xml:space="preserve">: </w:t>
                              </w:r>
                              <w:r>
                                <w:rPr>
                                  <w:sz w:val="12"/>
                                  <w:szCs w:val="12"/>
                                </w:rPr>
                                <w:t>Bookmark not available</w:t>
                              </w:r>
                            </w:p>
                          </w:txbxContent>
                        </wps:txbx>
                        <wps:bodyPr rot="0" vert="horz" wrap="square" lIns="91440" tIns="45720" rIns="91440" bIns="45720" anchor="t" anchorCtr="0" upright="1">
                          <a:noAutofit/>
                        </wps:bodyPr>
                      </wps:wsp>
                      <wps:wsp>
                        <wps:cNvPr id="88" name="Rectangle 55"/>
                        <wps:cNvSpPr>
                          <a:spLocks noChangeArrowheads="1"/>
                        </wps:cNvSpPr>
                        <wps:spPr bwMode="auto">
                          <a:xfrm>
                            <a:off x="1146814" y="7305651"/>
                            <a:ext cx="1814822" cy="1823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16DE2204"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the bookmarked flow </w:t>
                              </w:r>
                            </w:p>
                          </w:txbxContent>
                        </wps:txbx>
                        <wps:bodyPr rot="0" vert="horz" wrap="square" lIns="91440" tIns="45720" rIns="91440" bIns="45720" anchor="ctr" anchorCtr="0" upright="1">
                          <a:noAutofit/>
                        </wps:bodyPr>
                      </wps:wsp>
                      <wps:wsp>
                        <wps:cNvPr id="90" name="Text Box 1226"/>
                        <wps:cNvSpPr txBox="1">
                          <a:spLocks noChangeArrowheads="1"/>
                        </wps:cNvSpPr>
                        <wps:spPr bwMode="auto">
                          <a:xfrm>
                            <a:off x="3873548" y="6986249"/>
                            <a:ext cx="1432518" cy="221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3B83468A" w14:textId="77777777" w:rsidR="00C9141F" w:rsidRPr="00316105" w:rsidRDefault="00C9141F" w:rsidP="00D0297E">
                              <w:pPr>
                                <w:rPr>
                                  <w:sz w:val="12"/>
                                  <w:szCs w:val="12"/>
                                </w:rPr>
                              </w:pPr>
                              <w:r w:rsidRPr="008141D0">
                                <w:rPr>
                                  <w:sz w:val="12"/>
                                  <w:szCs w:val="12"/>
                                </w:rPr>
                                <w:t xml:space="preserve">Case </w:t>
                              </w:r>
                              <w:r>
                                <w:rPr>
                                  <w:sz w:val="12"/>
                                  <w:szCs w:val="12"/>
                                </w:rPr>
                                <w:t>3b</w:t>
                              </w:r>
                              <w:r w:rsidRPr="008141D0">
                                <w:rPr>
                                  <w:sz w:val="12"/>
                                  <w:szCs w:val="12"/>
                                </w:rPr>
                                <w:t xml:space="preserve">: </w:t>
                              </w:r>
                              <w:r>
                                <w:rPr>
                                  <w:sz w:val="12"/>
                                  <w:szCs w:val="12"/>
                                </w:rPr>
                                <w:t>Bookmark available</w:t>
                              </w:r>
                            </w:p>
                          </w:txbxContent>
                        </wps:txbx>
                        <wps:bodyPr rot="0" vert="horz" wrap="square" lIns="91440" tIns="45720" rIns="91440" bIns="45720" anchor="t" anchorCtr="0" upright="1">
                          <a:noAutofit/>
                        </wps:bodyPr>
                      </wps:wsp>
                      <wps:wsp>
                        <wps:cNvPr id="91" name="Straight Arrow Connector 80"/>
                        <wps:cNvCnPr>
                          <a:cxnSpLocks noChangeShapeType="1"/>
                        </wps:cNvCnPr>
                        <wps:spPr bwMode="auto">
                          <a:xfrm>
                            <a:off x="2136726" y="5881341"/>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92" name="Text Box 1229"/>
                        <wps:cNvSpPr txBox="1">
                          <a:spLocks noChangeArrowheads="1"/>
                        </wps:cNvSpPr>
                        <wps:spPr bwMode="auto">
                          <a:xfrm>
                            <a:off x="2046625" y="5728340"/>
                            <a:ext cx="1758322" cy="22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37508" w14:textId="77777777" w:rsidR="00C9141F" w:rsidRPr="007B2825" w:rsidRDefault="00C9141F"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 xml:space="preserve">Get Bookmark </w:t>
                              </w:r>
                              <w:r>
                                <w:rPr>
                                  <w:rFonts w:ascii="Arial" w:eastAsia="MS Mincho" w:hAnsi="Arial" w:cs="Arial"/>
                                  <w:sz w:val="12"/>
                                  <w:szCs w:val="12"/>
                                </w:rPr>
                                <w:t xml:space="preserve">with Score </w:t>
                              </w:r>
                              <w:r w:rsidRPr="007B2825">
                                <w:rPr>
                                  <w:rFonts w:ascii="Arial" w:eastAsia="MS Mincho" w:hAnsi="Arial" w:cs="Arial"/>
                                  <w:sz w:val="12"/>
                                  <w:szCs w:val="12"/>
                                </w:rPr>
                                <w:t>API</w:t>
                              </w:r>
                            </w:p>
                          </w:txbxContent>
                        </wps:txbx>
                        <wps:bodyPr rot="0" vert="horz" wrap="square" lIns="91440" tIns="45720" rIns="91440" bIns="45720" anchor="t" anchorCtr="0" upright="1">
                          <a:noAutofit/>
                        </wps:bodyPr>
                      </wps:wsp>
                      <wps:wsp>
                        <wps:cNvPr id="93" name="Text Box 1230"/>
                        <wps:cNvSpPr txBox="1">
                          <a:spLocks noChangeArrowheads="1"/>
                        </wps:cNvSpPr>
                        <wps:spPr bwMode="auto">
                          <a:xfrm>
                            <a:off x="2153226" y="5870541"/>
                            <a:ext cx="1532919"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EB790"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Send Bookmark with Score</w:t>
                              </w:r>
                            </w:p>
                          </w:txbxContent>
                        </wps:txbx>
                        <wps:bodyPr rot="0" vert="horz" wrap="square" lIns="91440" tIns="45720" rIns="91440" bIns="45720" anchor="t" anchorCtr="0" upright="1">
                          <a:noAutofit/>
                        </wps:bodyPr>
                      </wps:wsp>
                      <wps:wsp>
                        <wps:cNvPr id="94" name="Rectangle 55"/>
                        <wps:cNvSpPr>
                          <a:spLocks noChangeArrowheads="1"/>
                        </wps:cNvSpPr>
                        <wps:spPr bwMode="auto">
                          <a:xfrm>
                            <a:off x="1200115" y="6723347"/>
                            <a:ext cx="1814822" cy="1823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69BC0553"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Course from Chapter-1</w:t>
                              </w:r>
                            </w:p>
                          </w:txbxContent>
                        </wps:txbx>
                        <wps:bodyPr rot="0" vert="horz" wrap="square" lIns="91440" tIns="45720" rIns="91440" bIns="45720" anchor="ctr" anchorCtr="0" upright="1">
                          <a:noAutofit/>
                        </wps:bodyPr>
                      </wps:wsp>
                      <wps:wsp>
                        <wps:cNvPr id="95" name="Text Box 1431"/>
                        <wps:cNvSpPr txBox="1">
                          <a:spLocks noChangeArrowheads="1"/>
                        </wps:cNvSpPr>
                        <wps:spPr bwMode="auto">
                          <a:xfrm>
                            <a:off x="2171027" y="4677432"/>
                            <a:ext cx="1413517" cy="193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4B252"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Get MA course version API</w:t>
                              </w:r>
                            </w:p>
                          </w:txbxContent>
                        </wps:txbx>
                        <wps:bodyPr rot="0" vert="horz" wrap="square" lIns="91440" tIns="45720" rIns="91440" bIns="45720" anchor="t" anchorCtr="0" upright="1">
                          <a:noAutofit/>
                        </wps:bodyPr>
                      </wps:wsp>
                      <wps:wsp>
                        <wps:cNvPr id="1632" name="Straight Arrow Connector 80"/>
                        <wps:cNvCnPr/>
                        <wps:spPr bwMode="auto">
                          <a:xfrm>
                            <a:off x="2105626" y="4832334"/>
                            <a:ext cx="16777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33" name="Text Box 1230"/>
                        <wps:cNvSpPr txBox="1">
                          <a:spLocks noChangeArrowheads="1"/>
                        </wps:cNvSpPr>
                        <wps:spPr bwMode="auto">
                          <a:xfrm>
                            <a:off x="2273928" y="4861534"/>
                            <a:ext cx="1532919"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E6705" w14:textId="77777777" w:rsidR="00C9141F" w:rsidRPr="00DF773E" w:rsidRDefault="00C9141F" w:rsidP="00D0297E">
                              <w:pPr>
                                <w:rPr>
                                  <w:szCs w:val="12"/>
                                </w:rPr>
                              </w:pPr>
                              <w:r>
                                <w:rPr>
                                  <w:rFonts w:eastAsia="MS Mincho" w:cs="Arial"/>
                                  <w:sz w:val="12"/>
                                  <w:szCs w:val="12"/>
                                </w:rPr>
                                <w:t>Send MA course version</w:t>
                              </w:r>
                            </w:p>
                          </w:txbxContent>
                        </wps:txbx>
                        <wps:bodyPr rot="0" vert="horz" wrap="square" lIns="91440" tIns="45720" rIns="91440" bIns="45720" anchor="t" anchorCtr="0" upright="1">
                          <a:noAutofit/>
                        </wps:bodyPr>
                      </wps:wsp>
                      <wps:wsp>
                        <wps:cNvPr id="1634" name="Rectangle 84"/>
                        <wps:cNvSpPr>
                          <a:spLocks noChangeArrowheads="1"/>
                        </wps:cNvSpPr>
                        <wps:spPr bwMode="auto">
                          <a:xfrm>
                            <a:off x="904211" y="5104735"/>
                            <a:ext cx="2387029" cy="2045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0DA10E50" w14:textId="77777777" w:rsidR="00C9141F" w:rsidRPr="00B33BAD" w:rsidRDefault="00C9141F" w:rsidP="00D0297E">
                              <w:pPr>
                                <w:pStyle w:val="NormalWeb"/>
                                <w:spacing w:before="0" w:beforeAutospacing="0" w:after="0" w:afterAutospacing="0"/>
                                <w:rPr>
                                  <w:rFonts w:ascii="Arial" w:eastAsia="MS Mincho" w:hAnsi="Arial"/>
                                  <w:sz w:val="12"/>
                                  <w:szCs w:val="12"/>
                                </w:rPr>
                              </w:pPr>
                              <w:r>
                                <w:rPr>
                                  <w:rFonts w:ascii="Arial" w:eastAsia="MS Mincho" w:hAnsi="Arial"/>
                                  <w:sz w:val="12"/>
                                  <w:szCs w:val="12"/>
                                </w:rPr>
                                <w:t>If newer version of MA course is available, fetch course again</w:t>
                              </w:r>
                            </w:p>
                          </w:txbxContent>
                        </wps:txbx>
                        <wps:bodyPr rot="0" vert="horz" wrap="square" lIns="91440" tIns="45720" rIns="91440" bIns="45720" anchor="ctr" anchorCtr="0" upright="1">
                          <a:noAutofit/>
                        </wps:bodyPr>
                      </wps:wsp>
                      <wps:wsp>
                        <wps:cNvPr id="1635" name="Text Box 1229"/>
                        <wps:cNvSpPr txBox="1">
                          <a:spLocks noChangeArrowheads="1"/>
                        </wps:cNvSpPr>
                        <wps:spPr bwMode="auto">
                          <a:xfrm>
                            <a:off x="2094226" y="5309237"/>
                            <a:ext cx="1591920" cy="22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135D3" w14:textId="77777777" w:rsidR="00C9141F" w:rsidRPr="007B2825" w:rsidRDefault="00C9141F"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Get</w:t>
                              </w:r>
                              <w:r>
                                <w:rPr>
                                  <w:rFonts w:ascii="Arial" w:eastAsia="MS Mincho" w:hAnsi="Arial" w:cs="Arial"/>
                                  <w:sz w:val="12"/>
                                  <w:szCs w:val="12"/>
                                </w:rPr>
                                <w:t xml:space="preserve"> MA Course</w:t>
                              </w:r>
                              <w:r w:rsidRPr="007B2825">
                                <w:rPr>
                                  <w:rFonts w:ascii="Arial" w:eastAsia="MS Mincho" w:hAnsi="Arial" w:cs="Arial"/>
                                  <w:sz w:val="12"/>
                                  <w:szCs w:val="12"/>
                                </w:rPr>
                                <w:t xml:space="preserve"> API</w:t>
                              </w:r>
                            </w:p>
                          </w:txbxContent>
                        </wps:txbx>
                        <wps:bodyPr rot="0" vert="horz" wrap="square" lIns="91440" tIns="45720" rIns="91440" bIns="45720" anchor="t" anchorCtr="0" upright="1">
                          <a:noAutofit/>
                        </wps:bodyPr>
                      </wps:wsp>
                      <wps:wsp>
                        <wps:cNvPr id="1636" name="Straight Arrow Connector 80"/>
                        <wps:cNvCnPr/>
                        <wps:spPr bwMode="auto">
                          <a:xfrm>
                            <a:off x="2117726" y="5471738"/>
                            <a:ext cx="16776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37" name="Text Box 1217"/>
                        <wps:cNvSpPr txBox="1">
                          <a:spLocks noChangeArrowheads="1"/>
                        </wps:cNvSpPr>
                        <wps:spPr bwMode="auto">
                          <a:xfrm>
                            <a:off x="1967224" y="5466038"/>
                            <a:ext cx="1617320" cy="280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57FBA"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Send Course-Structure</w:t>
                              </w:r>
                            </w:p>
                          </w:txbxContent>
                        </wps:txbx>
                        <wps:bodyPr rot="0" vert="horz" wrap="square" lIns="91440" tIns="45720" rIns="91440" bIns="45720" anchor="t" anchorCtr="0" upright="1">
                          <a:noAutofit/>
                        </wps:bodyPr>
                      </wps:wsp>
                      <wps:wsp>
                        <wps:cNvPr id="1638" name="Text Box 91"/>
                        <wps:cNvSpPr txBox="1">
                          <a:spLocks noChangeArrowheads="1"/>
                        </wps:cNvSpPr>
                        <wps:spPr bwMode="auto">
                          <a:xfrm>
                            <a:off x="381605" y="3891927"/>
                            <a:ext cx="1952624" cy="216502"/>
                          </a:xfrm>
                          <a:prstGeom prst="rect">
                            <a:avLst/>
                          </a:prstGeom>
                          <a:solidFill>
                            <a:srgbClr val="FFFFFF"/>
                          </a:solidFill>
                          <a:ln w="9525">
                            <a:solidFill>
                              <a:schemeClr val="bg1">
                                <a:lumMod val="100000"/>
                                <a:lumOff val="0"/>
                              </a:schemeClr>
                            </a:solidFill>
                            <a:miter lim="800000"/>
                            <a:headEnd/>
                            <a:tailEnd/>
                          </a:ln>
                        </wps:spPr>
                        <wps:txbx>
                          <w:txbxContent>
                            <w:p w14:paraId="09FEE692" w14:textId="77777777" w:rsidR="00C9141F" w:rsidRPr="005C1978" w:rsidRDefault="00C9141F" w:rsidP="00D0297E">
                              <w:pPr>
                                <w:rPr>
                                  <w:b/>
                                </w:rPr>
                              </w:pPr>
                              <w:r w:rsidRPr="005C1978">
                                <w:rPr>
                                  <w:b/>
                                </w:rPr>
                                <w:t>USAGE DETERMINATION</w:t>
                              </w:r>
                            </w:p>
                          </w:txbxContent>
                        </wps:txbx>
                        <wps:bodyPr rot="0" vert="horz" wrap="square" lIns="91440" tIns="45720" rIns="91440" bIns="45720" anchor="t" anchorCtr="0" upright="1">
                          <a:noAutofit/>
                        </wps:bodyPr>
                      </wps:wsp>
                      <wps:wsp>
                        <wps:cNvPr id="1639" name="AutoShape 76"/>
                        <wps:cNvCnPr/>
                        <wps:spPr bwMode="auto">
                          <a:xfrm>
                            <a:off x="2059325" y="2078314"/>
                            <a:ext cx="17043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0" name="AutoShape 76"/>
                        <wps:cNvCnPr/>
                        <wps:spPr bwMode="auto">
                          <a:xfrm>
                            <a:off x="2085326" y="5020935"/>
                            <a:ext cx="17043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1" name="AutoShape 76"/>
                        <wps:cNvCnPr/>
                        <wps:spPr bwMode="auto">
                          <a:xfrm>
                            <a:off x="2084026" y="5633739"/>
                            <a:ext cx="17044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2" name="AutoShape 76"/>
                        <wps:cNvCnPr/>
                        <wps:spPr bwMode="auto">
                          <a:xfrm>
                            <a:off x="2084026" y="6015342"/>
                            <a:ext cx="17044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c:wpc>
                  </a:graphicData>
                </a:graphic>
              </wp:inline>
            </w:drawing>
          </mc:Choice>
          <mc:Fallback>
            <w:pict>
              <v:group id="Canvas 1678" o:spid="_x0000_s1026" style="width:480.25pt;height:623.65pt;mso-position-horizontal-relative:char;mso-position-vertical-relative:line" coordsize="6099175,7920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99175;height:7920355;visibility:visible;mso-wrap-style:square">
                  <v:fill o:detectmouseclick="t"/>
                  <v:path o:connecttype="none"/>
                </v:shape>
                <v:rect id="Rectangle 161" o:spid="_x0000_s1028" style="position:absolute;left:177102;top:1293409;width:5315065;height:25070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KEItwgAA&#10;AN0AAAAPAAAAZHJzL2Rvd25yZXYueG1sRE/fa8IwEH4f7H8IJ+xtphYmUo1SZBtDmKBu72dzNiXN&#10;pTSZ1v9+EQTf7uP7eYvV4Fpxpj40nhVMxhkI4srrhmsFP4eP1xmIEJE1tp5JwZUCrJbPTwsstL/w&#10;js77WIsUwqFABSbGrpAyVIYchrHviBN38r3DmGBfS93jJYW7VuZZNpUOG04NBjtaG6rs/s8p2Nhh&#10;Yr8/j7/rt2BnblfarSnflXoZDeUcRKQhPsR395dO86d5Drdv0gl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AoQi3CAAAA3QAAAA8AAAAAAAAAAAAAAAAAlwIAAGRycy9kb3du&#10;cmV2LnhtbFBLBQYAAAAABAAEAPUAAACGAwAAAAA=&#10;" fillcolor="white [3212]" strokecolor="black [3213]" strokeweight="1.5pt">
                  <v:shadow on="t" color="#622423 [1605]" opacity=".5" mv:blur="0" offset="0,0"/>
                  <v:textbox>
                    <w:txbxContent>
                      <w:p w14:paraId="359556A8" w14:textId="77777777" w:rsidR="00C9141F" w:rsidRDefault="00C9141F" w:rsidP="00D0297E">
                        <w:pPr>
                          <w:rPr>
                            <w:b/>
                          </w:rPr>
                        </w:pPr>
                        <w:r>
                          <w:rPr>
                            <w:b/>
                          </w:rPr>
                          <w:t xml:space="preserve">     LANGUAGE AND LOCATION DETERMI</w:t>
                        </w:r>
                        <w:r w:rsidRPr="003F0194">
                          <w:rPr>
                            <w:b/>
                          </w:rPr>
                          <w:t>NATION</w:t>
                        </w:r>
                        <w:r w:rsidDel="00E01E6A">
                          <w:rPr>
                            <w:b/>
                          </w:rPr>
                          <w:t xml:space="preserve"> </w:t>
                        </w:r>
                      </w:p>
                      <w:p w14:paraId="3D2A331D" w14:textId="77777777" w:rsidR="00C9141F" w:rsidRDefault="00C9141F" w:rsidP="00D0297E">
                        <w:pPr>
                          <w:rPr>
                            <w:b/>
                          </w:rPr>
                        </w:pPr>
                      </w:p>
                      <w:p w14:paraId="16F7AF56" w14:textId="77777777" w:rsidR="00C9141F" w:rsidRDefault="00C9141F" w:rsidP="00D0297E">
                        <w:pPr>
                          <w:rPr>
                            <w:b/>
                          </w:rPr>
                        </w:pPr>
                      </w:p>
                      <w:p w14:paraId="370E3AE1" w14:textId="77777777" w:rsidR="00C9141F" w:rsidRDefault="00C9141F" w:rsidP="00D0297E">
                        <w:pPr>
                          <w:rPr>
                            <w:b/>
                          </w:rPr>
                        </w:pPr>
                      </w:p>
                      <w:p w14:paraId="37F58BE7" w14:textId="77777777" w:rsidR="00C9141F" w:rsidRDefault="00C9141F" w:rsidP="00D0297E">
                        <w:pPr>
                          <w:rPr>
                            <w:b/>
                          </w:rPr>
                        </w:pPr>
                      </w:p>
                      <w:p w14:paraId="6204DF4D" w14:textId="77777777" w:rsidR="00C9141F" w:rsidRDefault="00C9141F" w:rsidP="00D0297E">
                        <w:pPr>
                          <w:rPr>
                            <w:b/>
                          </w:rPr>
                        </w:pPr>
                      </w:p>
                      <w:p w14:paraId="6FF78AA0" w14:textId="77777777" w:rsidR="00C9141F" w:rsidRDefault="00C9141F" w:rsidP="00D0297E">
                        <w:pPr>
                          <w:rPr>
                            <w:b/>
                          </w:rPr>
                        </w:pPr>
                      </w:p>
                      <w:p w14:paraId="068E0D6C" w14:textId="77777777" w:rsidR="00C9141F" w:rsidRDefault="00C9141F" w:rsidP="00D0297E">
                        <w:pPr>
                          <w:rPr>
                            <w:b/>
                          </w:rPr>
                        </w:pPr>
                      </w:p>
                      <w:p w14:paraId="12A58DED" w14:textId="77777777" w:rsidR="00C9141F" w:rsidRDefault="00C9141F" w:rsidP="00D0297E">
                        <w:pPr>
                          <w:rPr>
                            <w:b/>
                          </w:rPr>
                        </w:pPr>
                      </w:p>
                      <w:p w14:paraId="74427E95" w14:textId="77777777" w:rsidR="00C9141F" w:rsidRDefault="00C9141F" w:rsidP="00D0297E">
                        <w:pPr>
                          <w:rPr>
                            <w:b/>
                          </w:rPr>
                        </w:pPr>
                      </w:p>
                      <w:p w14:paraId="35FF10E4" w14:textId="77777777" w:rsidR="00C9141F" w:rsidRDefault="00C9141F" w:rsidP="00D0297E">
                        <w:pPr>
                          <w:rPr>
                            <w:b/>
                          </w:rPr>
                        </w:pPr>
                      </w:p>
                      <w:p w14:paraId="1537D0EC" w14:textId="77777777" w:rsidR="00C9141F" w:rsidRDefault="00C9141F" w:rsidP="00D0297E">
                        <w:pPr>
                          <w:rPr>
                            <w:b/>
                          </w:rPr>
                        </w:pPr>
                      </w:p>
                      <w:p w14:paraId="1956BC43" w14:textId="77777777" w:rsidR="00C9141F" w:rsidRDefault="00C9141F" w:rsidP="00D0297E">
                        <w:pPr>
                          <w:rPr>
                            <w:b/>
                          </w:rPr>
                        </w:pPr>
                      </w:p>
                      <w:p w14:paraId="2F81179B" w14:textId="77777777" w:rsidR="00C9141F" w:rsidRDefault="00C9141F" w:rsidP="00D0297E">
                        <w:pPr>
                          <w:rPr>
                            <w:b/>
                          </w:rPr>
                        </w:pPr>
                      </w:p>
                      <w:p w14:paraId="067350CE" w14:textId="77777777" w:rsidR="00C9141F" w:rsidRDefault="00C9141F" w:rsidP="00D0297E">
                        <w:pPr>
                          <w:rPr>
                            <w:b/>
                          </w:rPr>
                        </w:pPr>
                      </w:p>
                      <w:p w14:paraId="10EFAADB" w14:textId="77777777" w:rsidR="00C9141F" w:rsidRDefault="00C9141F" w:rsidP="00D0297E">
                        <w:pPr>
                          <w:rPr>
                            <w:b/>
                          </w:rPr>
                        </w:pPr>
                      </w:p>
                      <w:p w14:paraId="557A59FD" w14:textId="77777777" w:rsidR="00C9141F" w:rsidRPr="005E192E" w:rsidRDefault="00C9141F" w:rsidP="00D0297E">
                        <w:pPr>
                          <w:rPr>
                            <w:b/>
                          </w:rPr>
                        </w:pPr>
                        <w:r>
                          <w:rPr>
                            <w:b/>
                          </w:rPr>
                          <w:t xml:space="preserve">     BOOKMARK DETERMI</w:t>
                        </w:r>
                        <w:r w:rsidRPr="005E192E">
                          <w:rPr>
                            <w:b/>
                          </w:rPr>
                          <w:t>NATION</w:t>
                        </w:r>
                      </w:p>
                      <w:p w14:paraId="51DB3539" w14:textId="77777777" w:rsidR="00C9141F" w:rsidRDefault="00C9141F" w:rsidP="00D0297E">
                        <w:pPr>
                          <w:rPr>
                            <w:b/>
                          </w:rPr>
                        </w:pPr>
                      </w:p>
                      <w:p w14:paraId="61959E47" w14:textId="77777777" w:rsidR="00C9141F" w:rsidRDefault="00C9141F" w:rsidP="00D0297E">
                        <w:pPr>
                          <w:rPr>
                            <w:b/>
                          </w:rPr>
                        </w:pPr>
                      </w:p>
                      <w:p w14:paraId="43E5EA13" w14:textId="77777777" w:rsidR="00C9141F" w:rsidRDefault="00C9141F" w:rsidP="00D0297E">
                        <w:pPr>
                          <w:rPr>
                            <w:b/>
                          </w:rPr>
                        </w:pPr>
                      </w:p>
                      <w:p w14:paraId="6651C466" w14:textId="77777777" w:rsidR="00C9141F" w:rsidRDefault="00C9141F" w:rsidP="00D0297E">
                        <w:pPr>
                          <w:rPr>
                            <w:b/>
                          </w:rPr>
                        </w:pPr>
                      </w:p>
                      <w:p w14:paraId="69E873AA" w14:textId="77777777" w:rsidR="00C9141F" w:rsidRDefault="00C9141F" w:rsidP="00D0297E">
                        <w:pPr>
                          <w:rPr>
                            <w:b/>
                          </w:rPr>
                        </w:pPr>
                      </w:p>
                      <w:p w14:paraId="15AA2F34" w14:textId="77777777" w:rsidR="00C9141F" w:rsidRDefault="00C9141F" w:rsidP="00D0297E">
                        <w:pPr>
                          <w:rPr>
                            <w:b/>
                          </w:rPr>
                        </w:pPr>
                      </w:p>
                      <w:p w14:paraId="3CE1ADB1" w14:textId="77777777" w:rsidR="00C9141F" w:rsidRDefault="00C9141F" w:rsidP="00D0297E">
                        <w:pPr>
                          <w:rPr>
                            <w:b/>
                          </w:rPr>
                        </w:pPr>
                      </w:p>
                      <w:p w14:paraId="38D123F0" w14:textId="77777777" w:rsidR="00C9141F" w:rsidRDefault="00C9141F" w:rsidP="00D0297E">
                        <w:pPr>
                          <w:rPr>
                            <w:b/>
                          </w:rPr>
                        </w:pPr>
                      </w:p>
                      <w:p w14:paraId="4A5C7059" w14:textId="77777777" w:rsidR="00C9141F" w:rsidRPr="003F0194" w:rsidRDefault="00C9141F" w:rsidP="00D0297E">
                        <w:pPr>
                          <w:rPr>
                            <w:b/>
                          </w:rPr>
                        </w:pPr>
                      </w:p>
                    </w:txbxContent>
                  </v:textbox>
                </v:rect>
                <v:rect id="Rectangle 161" o:spid="_x0000_s1029" style="position:absolute;left:177102;top:3845527;width:5315065;height:19006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ZOe2wwAA&#10;AN0AAAAPAAAAZHJzL2Rvd25yZXYueG1sRE/fa8IwEH4f+D+EE3ybqcpEqlGKOBFhA932fjZnU9Jc&#10;SpNp/e+XwWBv9/H9vNWmd424URdqzwom4wwEcel1zZWCz4/X5wWIEJE1Np5JwYMCbNaDpxXm2t/5&#10;RLdzrEQK4ZCjAhNjm0sZSkMOw9i3xIm7+s5hTLCrpO7wnsJdI6dZNpcOa04NBlvaGirt+dspONp+&#10;Yt/2l6/tS7ALdyrsuyl2So2GfbEEEamP/+I/90Gn+fPpDH6/SSfI9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ZOe2wwAAAN0AAAAPAAAAAAAAAAAAAAAAAJcCAABkcnMvZG93&#10;bnJldi54bWxQSwUGAAAAAAQABAD1AAAAhwMAAAAA&#10;" fillcolor="white [3212]" strokecolor="black [3213]" strokeweight="1.5pt">
                  <v:shadow on="t" color="#622423 [1605]" opacity=".5" mv:blur="0" offset="0,0"/>
                  <v:textbox>
                    <w:txbxContent>
                      <w:p w14:paraId="0A36CFED" w14:textId="77777777" w:rsidR="00C9141F" w:rsidRDefault="00C9141F" w:rsidP="00D0297E">
                        <w:pPr>
                          <w:rPr>
                            <w:b/>
                          </w:rPr>
                        </w:pPr>
                        <w:r>
                          <w:rPr>
                            <w:b/>
                          </w:rPr>
                          <w:t xml:space="preserve">     </w:t>
                        </w:r>
                      </w:p>
                      <w:p w14:paraId="73D35BA9" w14:textId="77777777" w:rsidR="00C9141F" w:rsidRDefault="00C9141F" w:rsidP="00D0297E">
                        <w:pPr>
                          <w:rPr>
                            <w:b/>
                          </w:rPr>
                        </w:pPr>
                      </w:p>
                      <w:p w14:paraId="0E7054D0" w14:textId="77777777" w:rsidR="00C9141F" w:rsidRDefault="00C9141F" w:rsidP="00D0297E">
                        <w:pPr>
                          <w:rPr>
                            <w:b/>
                          </w:rPr>
                        </w:pPr>
                      </w:p>
                      <w:p w14:paraId="06727121" w14:textId="77777777" w:rsidR="00C9141F" w:rsidRDefault="00C9141F" w:rsidP="00D0297E">
                        <w:pPr>
                          <w:rPr>
                            <w:b/>
                          </w:rPr>
                        </w:pPr>
                      </w:p>
                      <w:p w14:paraId="6F6AAFFD" w14:textId="77777777" w:rsidR="00C9141F" w:rsidRDefault="00C9141F" w:rsidP="00D0297E">
                        <w:pPr>
                          <w:rPr>
                            <w:b/>
                          </w:rPr>
                        </w:pPr>
                      </w:p>
                      <w:p w14:paraId="6AEE752B" w14:textId="77777777" w:rsidR="00C9141F" w:rsidRDefault="00C9141F" w:rsidP="00D0297E">
                        <w:pPr>
                          <w:rPr>
                            <w:b/>
                          </w:rPr>
                        </w:pPr>
                      </w:p>
                      <w:p w14:paraId="5911E0FD" w14:textId="77777777" w:rsidR="00C9141F" w:rsidRDefault="00C9141F" w:rsidP="00D0297E">
                        <w:pPr>
                          <w:rPr>
                            <w:b/>
                          </w:rPr>
                        </w:pPr>
                      </w:p>
                      <w:p w14:paraId="1DF1392E" w14:textId="77777777" w:rsidR="00C9141F" w:rsidRDefault="00C9141F" w:rsidP="00D0297E">
                        <w:pPr>
                          <w:rPr>
                            <w:b/>
                          </w:rPr>
                        </w:pPr>
                      </w:p>
                      <w:p w14:paraId="4A2B696F" w14:textId="77777777" w:rsidR="00C9141F" w:rsidRDefault="00C9141F" w:rsidP="00D0297E">
                        <w:pPr>
                          <w:rPr>
                            <w:b/>
                          </w:rPr>
                        </w:pPr>
                      </w:p>
                      <w:p w14:paraId="7E78AB5A" w14:textId="77777777" w:rsidR="00C9141F" w:rsidRDefault="00C9141F" w:rsidP="00D0297E">
                        <w:pPr>
                          <w:rPr>
                            <w:b/>
                          </w:rPr>
                        </w:pPr>
                      </w:p>
                      <w:p w14:paraId="76528857" w14:textId="77777777" w:rsidR="00C9141F" w:rsidRDefault="00C9141F" w:rsidP="00D0297E">
                        <w:pPr>
                          <w:rPr>
                            <w:b/>
                          </w:rPr>
                        </w:pPr>
                      </w:p>
                      <w:p w14:paraId="57455A21" w14:textId="77777777" w:rsidR="00C9141F" w:rsidRDefault="00C9141F" w:rsidP="00D0297E">
                        <w:pPr>
                          <w:rPr>
                            <w:b/>
                          </w:rPr>
                        </w:pPr>
                      </w:p>
                      <w:p w14:paraId="1A9F8CD1" w14:textId="77777777" w:rsidR="00C9141F" w:rsidRDefault="00C9141F" w:rsidP="00D0297E">
                        <w:pPr>
                          <w:rPr>
                            <w:b/>
                          </w:rPr>
                        </w:pPr>
                      </w:p>
                      <w:p w14:paraId="75E9E5D2" w14:textId="77777777" w:rsidR="00C9141F" w:rsidRDefault="00C9141F" w:rsidP="00D0297E">
                        <w:pPr>
                          <w:rPr>
                            <w:b/>
                          </w:rPr>
                        </w:pPr>
                      </w:p>
                      <w:p w14:paraId="29229676" w14:textId="77777777" w:rsidR="00C9141F" w:rsidRDefault="00C9141F" w:rsidP="00D0297E">
                        <w:pPr>
                          <w:rPr>
                            <w:b/>
                          </w:rPr>
                        </w:pPr>
                      </w:p>
                      <w:p w14:paraId="2EF2F95F" w14:textId="77777777" w:rsidR="00C9141F" w:rsidRDefault="00C9141F" w:rsidP="00D0297E">
                        <w:pPr>
                          <w:rPr>
                            <w:b/>
                          </w:rPr>
                        </w:pPr>
                      </w:p>
                      <w:p w14:paraId="3A557672" w14:textId="77777777" w:rsidR="00C9141F" w:rsidRPr="005E192E" w:rsidRDefault="00C9141F" w:rsidP="00D0297E">
                        <w:pPr>
                          <w:rPr>
                            <w:b/>
                          </w:rPr>
                        </w:pPr>
                        <w:r>
                          <w:rPr>
                            <w:b/>
                          </w:rPr>
                          <w:t xml:space="preserve">     BOOKMARK DETERMI</w:t>
                        </w:r>
                        <w:r w:rsidRPr="005E192E">
                          <w:rPr>
                            <w:b/>
                          </w:rPr>
                          <w:t>NATION</w:t>
                        </w:r>
                      </w:p>
                      <w:p w14:paraId="7BADD172" w14:textId="77777777" w:rsidR="00C9141F" w:rsidRDefault="00C9141F" w:rsidP="00D0297E">
                        <w:pPr>
                          <w:rPr>
                            <w:b/>
                          </w:rPr>
                        </w:pPr>
                      </w:p>
                      <w:p w14:paraId="5649010B" w14:textId="77777777" w:rsidR="00C9141F" w:rsidRDefault="00C9141F" w:rsidP="00D0297E">
                        <w:pPr>
                          <w:rPr>
                            <w:b/>
                          </w:rPr>
                        </w:pPr>
                      </w:p>
                      <w:p w14:paraId="49B9DBF0" w14:textId="77777777" w:rsidR="00C9141F" w:rsidRDefault="00C9141F" w:rsidP="00D0297E">
                        <w:pPr>
                          <w:rPr>
                            <w:b/>
                          </w:rPr>
                        </w:pPr>
                      </w:p>
                      <w:p w14:paraId="7A3750F6" w14:textId="77777777" w:rsidR="00C9141F" w:rsidRDefault="00C9141F" w:rsidP="00D0297E">
                        <w:pPr>
                          <w:rPr>
                            <w:b/>
                          </w:rPr>
                        </w:pPr>
                      </w:p>
                      <w:p w14:paraId="3729F836" w14:textId="77777777" w:rsidR="00C9141F" w:rsidRDefault="00C9141F" w:rsidP="00D0297E">
                        <w:pPr>
                          <w:rPr>
                            <w:b/>
                          </w:rPr>
                        </w:pPr>
                      </w:p>
                      <w:p w14:paraId="6023F96B" w14:textId="77777777" w:rsidR="00C9141F" w:rsidRDefault="00C9141F" w:rsidP="00D0297E">
                        <w:pPr>
                          <w:rPr>
                            <w:b/>
                          </w:rPr>
                        </w:pPr>
                      </w:p>
                      <w:p w14:paraId="5F247ADA" w14:textId="77777777" w:rsidR="00C9141F" w:rsidRDefault="00C9141F" w:rsidP="00D0297E">
                        <w:pPr>
                          <w:rPr>
                            <w:b/>
                          </w:rPr>
                        </w:pPr>
                      </w:p>
                      <w:p w14:paraId="1589D623" w14:textId="77777777" w:rsidR="00C9141F" w:rsidRDefault="00C9141F" w:rsidP="00D0297E">
                        <w:pPr>
                          <w:rPr>
                            <w:b/>
                          </w:rPr>
                        </w:pPr>
                      </w:p>
                      <w:p w14:paraId="63E8C77E" w14:textId="77777777" w:rsidR="00C9141F" w:rsidRPr="003F0194" w:rsidRDefault="00C9141F" w:rsidP="00D0297E">
                        <w:pPr>
                          <w:rPr>
                            <w:b/>
                          </w:rPr>
                        </w:pPr>
                      </w:p>
                    </w:txbxContent>
                  </v:textbox>
                </v:rect>
                <v:rect id="Rectangle 161" o:spid="_x0000_s1030" style="position:absolute;left:177102;top:6089642;width:5315065;height:16478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jX/CwwAA&#10;AN0AAAAPAAAAZHJzL2Rvd25yZXYueG1sRE/fa8IwEH4f+D+EE3ybqeJEqlGKOBFhA932fjZnU9Jc&#10;SpNp/e+XwWBv9/H9vNWmd424URdqzwom4wwEcel1zZWCz4/X5wWIEJE1Np5JwYMCbNaDpxXm2t/5&#10;RLdzrEQK4ZCjAhNjm0sZSkMOw9i3xIm7+s5hTLCrpO7wnsJdI6dZNpcOa04NBlvaGirt+dspONp+&#10;Yt/2l6/tS7ALdyrsuyl2So2GfbEEEamP/+I/90Gn+fPpDH6/SSfI9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jX/CwwAAAN0AAAAPAAAAAAAAAAAAAAAAAJcCAABkcnMvZG93&#10;bnJldi54bWxQSwUGAAAAAAQABAD1AAAAhwMAAAAA&#10;" fillcolor="white [3212]" strokecolor="black [3213]" strokeweight="1.5pt">
                  <v:shadow on="t" color="#622423 [1605]" opacity=".5" mv:blur="0" offset="0,0"/>
                  <v:textbox>
                    <w:txbxContent>
                      <w:p w14:paraId="72B4B457" w14:textId="77777777" w:rsidR="00C9141F" w:rsidRDefault="00C9141F" w:rsidP="00D0297E">
                        <w:pPr>
                          <w:rPr>
                            <w:b/>
                          </w:rPr>
                        </w:pPr>
                        <w:r>
                          <w:rPr>
                            <w:b/>
                          </w:rPr>
                          <w:t xml:space="preserve">     BOOKMARK DETERMI</w:t>
                        </w:r>
                        <w:r w:rsidRPr="003F0194">
                          <w:rPr>
                            <w:b/>
                          </w:rPr>
                          <w:t>NATION</w:t>
                        </w:r>
                      </w:p>
                      <w:p w14:paraId="1977639F" w14:textId="77777777" w:rsidR="00C9141F" w:rsidRDefault="00C9141F" w:rsidP="00D0297E">
                        <w:pPr>
                          <w:rPr>
                            <w:b/>
                          </w:rPr>
                        </w:pPr>
                      </w:p>
                      <w:p w14:paraId="1435818A" w14:textId="77777777" w:rsidR="00C9141F" w:rsidRDefault="00C9141F" w:rsidP="00D0297E">
                        <w:pPr>
                          <w:rPr>
                            <w:b/>
                          </w:rPr>
                        </w:pPr>
                      </w:p>
                      <w:p w14:paraId="63B73624" w14:textId="77777777" w:rsidR="00C9141F" w:rsidRDefault="00C9141F" w:rsidP="00D0297E">
                        <w:pPr>
                          <w:rPr>
                            <w:b/>
                          </w:rPr>
                        </w:pPr>
                      </w:p>
                      <w:p w14:paraId="06A4E6F6" w14:textId="77777777" w:rsidR="00C9141F" w:rsidRDefault="00C9141F" w:rsidP="00D0297E">
                        <w:pPr>
                          <w:rPr>
                            <w:b/>
                          </w:rPr>
                        </w:pPr>
                      </w:p>
                      <w:p w14:paraId="7F3D23B6" w14:textId="77777777" w:rsidR="00C9141F" w:rsidRDefault="00C9141F" w:rsidP="00D0297E">
                        <w:pPr>
                          <w:rPr>
                            <w:b/>
                          </w:rPr>
                        </w:pPr>
                      </w:p>
                      <w:p w14:paraId="678FEDBB" w14:textId="77777777" w:rsidR="00C9141F" w:rsidRDefault="00C9141F" w:rsidP="00D0297E">
                        <w:pPr>
                          <w:rPr>
                            <w:b/>
                          </w:rPr>
                        </w:pPr>
                      </w:p>
                      <w:p w14:paraId="17A01F70" w14:textId="77777777" w:rsidR="00C9141F" w:rsidRDefault="00C9141F" w:rsidP="00D0297E">
                        <w:pPr>
                          <w:rPr>
                            <w:b/>
                          </w:rPr>
                        </w:pPr>
                      </w:p>
                      <w:p w14:paraId="74E2D2DE" w14:textId="77777777" w:rsidR="00C9141F" w:rsidRDefault="00C9141F" w:rsidP="00D0297E">
                        <w:pPr>
                          <w:rPr>
                            <w:b/>
                          </w:rPr>
                        </w:pPr>
                      </w:p>
                      <w:p w14:paraId="3CC07DEB" w14:textId="77777777" w:rsidR="00C9141F" w:rsidRDefault="00C9141F" w:rsidP="00D0297E">
                        <w:pPr>
                          <w:rPr>
                            <w:b/>
                          </w:rPr>
                        </w:pPr>
                      </w:p>
                      <w:p w14:paraId="3FAB702C" w14:textId="77777777" w:rsidR="00C9141F" w:rsidRDefault="00C9141F" w:rsidP="00D0297E">
                        <w:pPr>
                          <w:rPr>
                            <w:b/>
                          </w:rPr>
                        </w:pPr>
                      </w:p>
                      <w:p w14:paraId="2EFB0C9F" w14:textId="77777777" w:rsidR="00C9141F" w:rsidRDefault="00C9141F" w:rsidP="00D0297E">
                        <w:pPr>
                          <w:rPr>
                            <w:b/>
                          </w:rPr>
                        </w:pPr>
                      </w:p>
                      <w:p w14:paraId="701FF1EC" w14:textId="77777777" w:rsidR="00C9141F" w:rsidRDefault="00C9141F" w:rsidP="00D0297E">
                        <w:pPr>
                          <w:rPr>
                            <w:b/>
                          </w:rPr>
                        </w:pPr>
                      </w:p>
                      <w:p w14:paraId="1490D37D" w14:textId="77777777" w:rsidR="00C9141F" w:rsidRDefault="00C9141F" w:rsidP="00D0297E">
                        <w:pPr>
                          <w:rPr>
                            <w:b/>
                          </w:rPr>
                        </w:pPr>
                      </w:p>
                      <w:p w14:paraId="130E137E" w14:textId="77777777" w:rsidR="00C9141F" w:rsidRDefault="00C9141F" w:rsidP="00D0297E">
                        <w:pPr>
                          <w:rPr>
                            <w:b/>
                          </w:rPr>
                        </w:pPr>
                      </w:p>
                      <w:p w14:paraId="1E0E7B47" w14:textId="77777777" w:rsidR="00C9141F" w:rsidRDefault="00C9141F" w:rsidP="00D0297E">
                        <w:pPr>
                          <w:rPr>
                            <w:b/>
                          </w:rPr>
                        </w:pPr>
                      </w:p>
                      <w:p w14:paraId="2C9C169B" w14:textId="77777777" w:rsidR="00C9141F" w:rsidRPr="005E192E" w:rsidRDefault="00C9141F" w:rsidP="00D0297E">
                        <w:pPr>
                          <w:rPr>
                            <w:b/>
                          </w:rPr>
                        </w:pPr>
                        <w:r>
                          <w:rPr>
                            <w:b/>
                          </w:rPr>
                          <w:t xml:space="preserve">     BOOKMARK DETERMI</w:t>
                        </w:r>
                        <w:r w:rsidRPr="005E192E">
                          <w:rPr>
                            <w:b/>
                          </w:rPr>
                          <w:t>NATION</w:t>
                        </w:r>
                      </w:p>
                      <w:p w14:paraId="7B1BFA8B" w14:textId="77777777" w:rsidR="00C9141F" w:rsidRDefault="00C9141F" w:rsidP="00D0297E">
                        <w:pPr>
                          <w:rPr>
                            <w:b/>
                          </w:rPr>
                        </w:pPr>
                      </w:p>
                      <w:p w14:paraId="7B679636" w14:textId="77777777" w:rsidR="00C9141F" w:rsidRDefault="00C9141F" w:rsidP="00D0297E">
                        <w:pPr>
                          <w:rPr>
                            <w:b/>
                          </w:rPr>
                        </w:pPr>
                      </w:p>
                      <w:p w14:paraId="4FFA8F3A" w14:textId="77777777" w:rsidR="00C9141F" w:rsidRDefault="00C9141F" w:rsidP="00D0297E">
                        <w:pPr>
                          <w:rPr>
                            <w:b/>
                          </w:rPr>
                        </w:pPr>
                      </w:p>
                      <w:p w14:paraId="5A55766A" w14:textId="77777777" w:rsidR="00C9141F" w:rsidRDefault="00C9141F" w:rsidP="00D0297E">
                        <w:pPr>
                          <w:rPr>
                            <w:b/>
                          </w:rPr>
                        </w:pPr>
                      </w:p>
                      <w:p w14:paraId="1BACB240" w14:textId="77777777" w:rsidR="00C9141F" w:rsidRDefault="00C9141F" w:rsidP="00D0297E">
                        <w:pPr>
                          <w:rPr>
                            <w:b/>
                          </w:rPr>
                        </w:pPr>
                      </w:p>
                      <w:p w14:paraId="4B3F10C0" w14:textId="77777777" w:rsidR="00C9141F" w:rsidRDefault="00C9141F" w:rsidP="00D0297E">
                        <w:pPr>
                          <w:rPr>
                            <w:b/>
                          </w:rPr>
                        </w:pPr>
                      </w:p>
                      <w:p w14:paraId="4D7264E0" w14:textId="77777777" w:rsidR="00C9141F" w:rsidRDefault="00C9141F" w:rsidP="00D0297E">
                        <w:pPr>
                          <w:rPr>
                            <w:b/>
                          </w:rPr>
                        </w:pPr>
                      </w:p>
                      <w:p w14:paraId="3894B806" w14:textId="77777777" w:rsidR="00C9141F" w:rsidRDefault="00C9141F" w:rsidP="00D0297E">
                        <w:pPr>
                          <w:rPr>
                            <w:b/>
                          </w:rPr>
                        </w:pPr>
                      </w:p>
                      <w:p w14:paraId="3C647F11" w14:textId="77777777" w:rsidR="00C9141F" w:rsidRPr="003F0194" w:rsidRDefault="00C9141F" w:rsidP="00D0297E">
                        <w:pPr>
                          <w:rPr>
                            <w:b/>
                          </w:rPr>
                        </w:pPr>
                      </w:p>
                    </w:txbxContent>
                  </v:textbox>
                </v:rect>
                <v:rect id="Rectangle 161" o:spid="_x0000_s1031" style="position:absolute;left:396205;top:6986249;width:4908560;height:5747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tHvqwgAA&#10;AN0AAAAPAAAAZHJzL2Rvd25yZXYueG1sRE9LawIxEL4L/Q9hCr1ptpZdZTWKFlp6keLzPGzGzdLN&#10;ZElSXf99IxS8zcf3nPmyt624kA+NYwWvowwEceV0w7WCw/5jOAURIrLG1jEpuFGA5eJpMMdSuytv&#10;6bKLtUghHEpUYGLsSilDZchiGLmOOHFn5y3GBH0ttcdrCretHGdZIS02nBoMdvRuqPrZ/VoFE3Oa&#10;5oXPtvnxc/MW1sXt+B0apV6e+9UMRKQ+PsT/7i+d5hfjHO7fpBPk4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C0e+rCAAAA3QAAAA8AAAAAAAAAAAAAAAAAlwIAAGRycy9kb3du&#10;cmV2LnhtbFBLBQYAAAAABAAEAPUAAACGAwAAAAA=&#10;" fillcolor="#f2f2f2 [3052]" strokecolor="black [3213]">
                  <v:shadow on="t" color="#622423 [1605]" opacity=".5" mv:blur="0" offset="0,0"/>
                </v:rect>
                <v:rect id="Rectangle 161" o:spid="_x0000_s1032" style="position:absolute;left:398705;top:6264243;width:4907360;height:653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ZuWdwgAA&#10;AN0AAAAPAAAAZHJzL2Rvd25yZXYueG1sRE9LawIxEL4X/A9hhN5qVotRVqO0hZZeSvF5HjbjZnEz&#10;WZJU13/fFAre5uN7znLdu1ZcKMTGs4bxqABBXHnTcK1hv3t/moOICdlg65k03CjCejV4WGJp/JU3&#10;dNmmWuQQjiVqsCl1pZSxsuQwjnxHnLmTDw5ThqGWJuA1h7tWTopCSYcN5waLHb1Zqs7bH6dhZo/z&#10;qQrFZnr4+HqOr+p2+I6N1o/D/mUBIlGf7uJ/96fJ89VEwd83+QS5+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Bm5Z3CAAAA3QAAAA8AAAAAAAAAAAAAAAAAlwIAAGRycy9kb3du&#10;cmV2LnhtbFBLBQYAAAAABAAEAPUAAACGAwAAAAA=&#10;" fillcolor="#f2f2f2 [3052]" strokecolor="black [3213]">
                  <v:shadow on="t" color="#622423 [1605]" opacity=".5" mv:blur="0" offset="0,0"/>
                </v:rect>
                <v:rect id="Rectangle 161" o:spid="_x0000_s1033" style="position:absolute;left:396205;top:4117329;width:4893360;height:4750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kAGwgAA&#10;AN0AAAAPAAAAZHJzL2Rvd25yZXYueG1sRE9NawIxEL0X/A9hBG81W4urrEbRQsWLFLX2PGzGzdLN&#10;ZElSXf+9EQre5vE+Z77sbCMu5EPtWMHbMANBXDpdc6Xg+/j5OgURIrLGxjEpuFGA5aL3MsdCuyvv&#10;6XKIlUghHApUYGJsCylDachiGLqWOHFn5y3GBH0ltcdrCreNHGVZLi3WnBoMtvRhqPw9/FkFE/Mz&#10;Hec+249Pm917WOe301eolRr0u9UMRKQuPsX/7q1O8/PRBB7fpBPk4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8qQAbCAAAA3QAAAA8AAAAAAAAAAAAAAAAAlwIAAGRycy9kb3du&#10;cmV2LnhtbFBLBQYAAAAABAAEAPUAAACGAwAAAAA=&#10;" fillcolor="#f2f2f2 [3052]" strokecolor="black [3213]">
                  <v:shadow on="t" color="#622423 [1605]" opacity=".5" mv:blur="0" offset="0,0"/>
                </v:rect>
                <v:rect id="Rectangle 161" o:spid="_x0000_s1034" style="position:absolute;left:386705;top:3303223;width:4901560;height:4509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J0s3xQAA&#10;AN0AAAAPAAAAZHJzL2Rvd25yZXYueG1sRI9BSwMxEIXvQv9DGMGbzVohyNq0FLEg6KVbf8CYjLuL&#10;m8k2id3tv+8cBG8zvDfvfbPezmFQZ0q5j2zhYVmBInbR99xa+Dzu759A5YLscYhMFi6UYbtZ3Kyx&#10;9nHiA52b0ioJ4Vyjha6UsdY6u44C5mUciUX7jilgkTW12iecJDwMelVVRgfsWRo6HOmlI/fT/AYL&#10;R3eIszHN6+B249fpcZ+mD/Nu7d3tvHsGVWgu/+a/6zcv+GYluPKNjKA3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cnSzfFAAAA3QAAAA8AAAAAAAAAAAAAAAAAlwIAAGRycy9k&#10;b3ducmV2LnhtbFBLBQYAAAAABAAEAPUAAACJAwAAAAA=&#10;" fillcolor="#f2f2f2 [3052]" strokecolor="black [3213]">
                  <v:shadow on="t" color="#205867 [1608]" opacity=".5" mv:blur="0" offset="0,0"/>
                </v:rect>
                <v:rect id="Rectangle 161" o:spid="_x0000_s1035" style="position:absolute;left:394305;top:4709733;width:4907360;height:9792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XHvwwAA&#10;AN0AAAAPAAAAZHJzL2Rvd25yZXYueG1sRE9LawIxEL4X/A9hhN5qtopbXY3SCkovUnyeh824WbqZ&#10;LEmq679vhEJv8/E9Z77sbCOu5EPtWMHrIANBXDpdc6XgeFi/TECEiKyxcUwK7hRgueg9zbHQ7sY7&#10;uu5jJVIIhwIVmBjbQspQGrIYBq4lTtzFeYsxQV9J7fGWwm0jh1mWS4s1pwaDLa0Mld/7H6vgzZwn&#10;49xnu/Fpsx2Fj/x++gq1Us/97n0GIlIX/8V/7k+d5ufDKTy+SSfIx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XHvwwAAAN0AAAAPAAAAAAAAAAAAAAAAAJcCAABkcnMvZG93&#10;bnJldi54bWxQSwUGAAAAAAQABAD1AAAAhwMAAAAA&#10;" fillcolor="#f2f2f2 [3052]" strokecolor="black [3213]">
                  <v:shadow on="t" color="#622423 [1605]" opacity=".5" mv:blur="0" offset="0,0"/>
                </v:rect>
                <v:rect id="Rectangle 153" o:spid="_x0000_s1036" style="position:absolute;left:396205;top:1590011;width:4892060;height:16459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iNHsxQAA&#10;AN0AAAAPAAAAZHJzL2Rvd25yZXYueG1sRI9BSwMxEIXvhf6HMIK3NquFIGvTUsSCoJdu/QFjMu4u&#10;bibbJHbXf+8cBG8zvDfvfbPdz2FQV0q5j2zhbl2BInbR99xaeD8fVw+gckH2OEQmCz+UYb9bLrZY&#10;+zjxia5NaZWEcK7RQlfKWGudXUcB8zqOxKJ9xhSwyJpa7RNOEh4GfV9VRgfsWRo6HOmpI/fVfAcL&#10;Z3eKszHN8+AO48dlc0zTm3m19vZmPjyCKjSXf/Pf9YsXfLMRfvlGRt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yI0ezFAAAA3QAAAA8AAAAAAAAAAAAAAAAAlwIAAGRycy9k&#10;b3ducmV2LnhtbFBLBQYAAAAABAAEAPUAAACJAwAAAAA=&#10;" fillcolor="#f2f2f2 [3052]" strokecolor="black [3213]">
                  <v:shadow on="t" color="#205867 [1608]" opacity=".5" mv:blur="0" offset="0,0"/>
                </v:rect>
                <v:rect id="Rectangle 43" o:spid="_x0000_s1037" style="position:absolute;left:36100;top:289502;width:700509;height:3931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0UhWwwAA&#10;AN0AAAAPAAAAZHJzL2Rvd25yZXYueG1sRE9Ni8IwEL0L+x/CLOxNU10pUo0iSxURL7p78TY0Y1ts&#10;Jt0m1eqvN4LgbR7vc2aLzlTiQo0rLSsYDiIQxJnVJecK/n5X/QkI55E1VpZJwY0cLOYfvRkm2l55&#10;T5eDz0UIYZeggsL7OpHSZQUZdANbEwfuZBuDPsAml7rBawg3lRxFUSwNlhwaCqzpp6DsfGiNglG7&#10;TauNabfxbnJs03saj9fHf6W+PrvlFISnzr/FL/dGh/nx9xCe34QT5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0UhWwwAAAN0AAAAPAAAAAAAAAAAAAAAAAJcCAABkcnMvZG93&#10;bnJldi54bWxQSwUGAAAAAAQABAD1AAAAhwMAAAAA&#10;" fillcolor="white [3201]" strokecolor="black [3200]" strokeweight=".5pt">
                  <v:textbox>
                    <w:txbxContent>
                      <w:p w14:paraId="182EDC36" w14:textId="77777777" w:rsidR="00C9141F" w:rsidRDefault="00C9141F" w:rsidP="00D0297E">
                        <w:pPr>
                          <w:jc w:val="center"/>
                        </w:pPr>
                        <w:r>
                          <w:t>User</w:t>
                        </w:r>
                      </w:p>
                    </w:txbxContent>
                  </v:textbox>
                </v:rect>
                <v:rect id="Rectangle 1185" o:spid="_x0000_s1038" style="position:absolute;left:1714521;top:262802;width:699709;height:4109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BR6xAAA&#10;ANsAAAAPAAAAZHJzL2Rvd25yZXYueG1sRI9Pi8IwFMTvgt8hPMGbpitSpGuUZemKiBf/XHp7NG/b&#10;ss1Lt0m1+umNIHgcZuY3zHLdm1pcqHWVZQUf0wgEcW51xYWC8+lnsgDhPLLG2jIpuJGD9Wo4WGKi&#10;7ZUPdDn6QgQIuwQVlN43iZQuL8mgm9qGOHi/tjXog2wLqVu8Brip5SyKYmmw4rBQYkPfJeV/x84o&#10;mHW7tN6abhfvF1mX3tN4vsn+lRqP+q9PEJ56/w6/2lutIJ7D80v4AXL1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QUesQAAADbAAAADwAAAAAAAAAAAAAAAACXAgAAZHJzL2Rv&#10;d25yZXYueG1sUEsFBgAAAAAEAAQA9QAAAIgDAAAAAA==&#10;" fillcolor="white [3201]" strokecolor="black [3200]" strokeweight=".5pt">
                  <v:textbox>
                    <w:txbxContent>
                      <w:p w14:paraId="438647E8" w14:textId="77777777" w:rsidR="00C9141F" w:rsidRDefault="00C9141F" w:rsidP="00D0297E">
                        <w:pPr>
                          <w:pStyle w:val="NormalWeb"/>
                          <w:spacing w:before="0" w:beforeAutospacing="0" w:after="0" w:afterAutospacing="0"/>
                          <w:jc w:val="center"/>
                        </w:pPr>
                        <w:r>
                          <w:rPr>
                            <w:rFonts w:ascii="Arial" w:eastAsia="MS Mincho" w:hAnsi="Arial"/>
                            <w:sz w:val="20"/>
                            <w:szCs w:val="20"/>
                          </w:rPr>
                          <w:t>IVR</w:t>
                        </w:r>
                      </w:p>
                    </w:txbxContent>
                  </v:textbox>
                </v:rect>
                <v:line id="Line 1186" o:spid="_x0000_s1039" style="position:absolute;visibility:visible;mso-wrap-style:square" from="2065625,682605" to="2097425,79203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zHiJsQAAADbAAAADwAAAGRycy9kb3ducmV2LnhtbESPQWvCQBSE74X+h+UJvTWblFYkugYr&#10;Woq3REGPj+wzCWbfLtmtSf99t1DocZiZb5hVMZle3GnwnWUFWZKCIK6t7rhRcDrunxcgfEDW2Fsm&#10;Bd/koVg/Pqww13bkku5VaESEsM9RQRuCy6X0dUsGfWIdcfSudjAYohwaqQccI9z08iVN59Jgx3Gh&#10;RUfblupb9WUUuN3Bvk67Sm8/9tm5PIylu9C7Uk+zabMEEWgK/+G/9qdWMH+D3y/xB8j1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MeImxAAAANsAAAAPAAAAAAAAAAAA&#10;AAAAAKECAABkcnMvZG93bnJldi54bWxQSwUGAAAAAAQABAD5AAAAkgMAAAAA&#10;" strokecolor="black [3040]">
                  <v:shadow on="t" color="gray" opacity=".5" mv:blur="0" offset="0,0"/>
                </v:line>
                <v:shapetype id="_x0000_t32" coordsize="21600,21600" o:spt="32" o:oned="t" path="m0,0l21600,21600e" filled="f">
                  <v:path arrowok="t" fillok="f" o:connecttype="none"/>
                  <o:lock v:ext="edit" shapetype="t"/>
                </v:shapetype>
                <v:shape id="Straight Arrow Connector 78" o:spid="_x0000_s1040" type="#_x0000_t32" style="position:absolute;left:305404;top:1026707;width:1760222;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IcQnL4AAADbAAAADwAAAGRycy9kb3ducmV2LnhtbESPzQrCMBCE74LvEFbwpqkeilSjaKEg&#10;CII/eF6atS02m9pErW9vBMHjMDPfMItVZ2rxpNZVlhVMxhEI4tzqigsF51M2moFwHlljbZkUvMnB&#10;atnvLTDR9sUHeh59IQKEXYIKSu+bREqXl2TQjW1DHLyrbQ36INtC6hZfAW5qOY2iWBqsOCyU2FBa&#10;Un47PoyC/cPR+r7JcpNOLnu9o9Rl/q3UcNCt5yA8df4f/rW3WkEcw/dL+AFy+Q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shxCcvgAAANsAAAAPAAAAAAAAAAAAAAAAAKEC&#10;AABkcnMvZG93bnJldi54bWxQSwUGAAAAAAQABAD5AAAAjAMAAAAA&#10;" strokecolor="black [3213]">
                  <v:stroke startarrow="oval" endarrow="open"/>
                  <v:shadow on="t" opacity=".5" mv:blur="0" offset="0,0"/>
                </v:shape>
                <v:rect id="Rectangle 86" o:spid="_x0000_s1041" style="position:absolute;left:843210;top:2292916;width:2741334;height:1867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uksAwwAA&#10;ANsAAAAPAAAAZHJzL2Rvd25yZXYueG1sRI9Ba8JAFITvhf6H5RV6KbppDyqpq7SC4NUopd4eu69J&#10;aPa9JLtq/PeuIHgcZuYbZr4cfKNO1Ida2MD7OANFbMXVXBrY79ajGagQkR02wmTgQgGWi+enOeZO&#10;zrylUxFLlSAccjRQxdjmWgdbkccwlpY4eX/Se4xJ9qV2PZ4T3Df6I8sm2mPNaaHCllYV2f/i6A10&#10;b7/lzyF8d8Wx2NlVJ3KwrRjz+jJ8fYKKNMRH+N7eOAOTKdy+pB+gF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uksAwwAAANsAAAAPAAAAAAAAAAAAAAAAAJcCAABkcnMvZG93&#10;bnJldi54bWxQSwUGAAAAAAQABAD1AAAAhwMAAAAA&#10;" fillcolor="white [3201]" strokecolor="black [3200]">
                  <v:shadow on="t" color="gray" opacity=".5" mv:blur="0" offset="0,0"/>
                  <v:textbox>
                    <w:txbxContent>
                      <w:p w14:paraId="29C4FD4D" w14:textId="77777777" w:rsidR="00C9141F" w:rsidRPr="00417760" w:rsidRDefault="00C9141F" w:rsidP="00D0297E">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languageLocationCode</w:t>
                        </w:r>
                      </w:p>
                    </w:txbxContent>
                  </v:textbox>
                </v:rect>
                <v:shape id="Straight Arrow Connector 148" o:spid="_x0000_s1042" type="#_x0000_t32" style="position:absolute;left:2059325;top:3625825;width:1677021;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8Cs7cIAAADbAAAADwAAAGRycy9kb3ducmV2LnhtbERPW2vCMBR+H/gfwhH2NlOHlFGNIkph&#10;ssm8gT4emmNbbE5KEmv998vDYI8f33226E0jOnK+tqxgPEpAEBdW11wqOB3ztw8QPiBrbCyTgid5&#10;WMwHLzPMtH3wnrpDKEUMYZ+hgiqENpPSFxUZ9CPbEkfuap3BEKErpXb4iOGmke9JkkqDNceGClta&#10;VVTcDnej4Kc8b/B5//5ad2533G7TS77KJ0q9DvvlFESgPvyL/9yfWkEax8Yv8QfI+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8Cs7cIAAADbAAAADwAAAAAAAAAAAAAA&#10;AAChAgAAZHJzL2Rvd25yZXYueG1sUEsFBgAAAAAEAAQA+QAAAJADAAAAAA==&#10;" strokecolor="black [3213]">
                  <v:stroke startarrow="oval" endarrow="open"/>
                  <v:shadow on="t" opacity=".5" mv:blur="0" offset="0,0"/>
                </v:shape>
                <v:shapetype id="_x0000_t202" coordsize="21600,21600" o:spt="202" path="m0,0l0,21600,21600,21600,21600,0xe">
                  <v:stroke joinstyle="miter"/>
                  <v:path gradientshapeok="t" o:connecttype="rect"/>
                </v:shapetype>
                <v:shape id="Text Box 1191" o:spid="_x0000_s1043" type="#_x0000_t202" style="position:absolute;left:1996425;top:3498824;width:1792622;height:2553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vA8ZwgAA&#10;ANsAAAAPAAAAZHJzL2Rvd25yZXYueG1sRI9Bi8IwFITvgv8hPMGbJsoqa9cooix4UnR3BW+P5tmW&#10;bV5KE23990YQPA4z8w0zX7a2FDeqfeFYw2ioQBCnzhScafj9+R58gvAB2WDpmDTcycNy0e3MMTGu&#10;4QPdjiETEcI+QQ15CFUipU9zsuiHriKO3sXVFkOUdSZNjU2E21KOlZpKiwXHhRwrWueU/h+vVsPf&#10;7nI+fah9trGTqnGtkmxnUut+r119gQjUhnf41d4aDdMZ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8DxnCAAAA2wAAAA8AAAAAAAAAAAAAAAAAlwIAAGRycy9kb3du&#10;cmV2LnhtbFBLBQYAAAAABAAEAPUAAACGAwAAAAA=&#10;" filled="f" stroked="f">
                  <v:textbox>
                    <w:txbxContent>
                      <w:p w14:paraId="0D78ACE5" w14:textId="77777777" w:rsidR="00C9141F" w:rsidRPr="000617C3" w:rsidRDefault="00C9141F" w:rsidP="00D0297E">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circle and languageLocation Code</w:t>
                        </w:r>
                      </w:p>
                      <w:p w14:paraId="698D8CCE" w14:textId="77777777" w:rsidR="00C9141F" w:rsidRPr="00897914" w:rsidRDefault="00C9141F" w:rsidP="00D0297E">
                        <w:pPr>
                          <w:rPr>
                            <w:szCs w:val="12"/>
                          </w:rPr>
                        </w:pPr>
                      </w:p>
                      <w:p w14:paraId="765F9CD7" w14:textId="77777777" w:rsidR="00C9141F" w:rsidRPr="000D47FF" w:rsidRDefault="00C9141F" w:rsidP="00D0297E">
                        <w:pPr>
                          <w:rPr>
                            <w:szCs w:val="12"/>
                          </w:rPr>
                        </w:pPr>
                      </w:p>
                    </w:txbxContent>
                  </v:textbox>
                </v:shape>
                <v:shape id="Text Box 1192" o:spid="_x0000_s1044" type="#_x0000_t202" style="position:absolute;left:394305;top:855906;width:1676421;height:203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XzBZwQAA&#10;ANsAAAAPAAAAZHJzL2Rvd25yZXYueG1sRE/Pa8IwFL4P9j+EJ+y2JopuszPKUAY7KXZT8PZonm1Z&#10;8xKazNb/3hyEHT++34vVYFtxoS40jjWMMwWCuHSm4UrDz/fn8xuIEJENto5Jw5UCrJaPDwvMjet5&#10;T5ciViKFcMhRQx2jz6UMZU0WQ+Y8ceLOrrMYE+wqaTrsU7ht5USpF2mx4dRQo6d1TeVv8Wc1HLbn&#10;03GqdtXGznzvBiXZzqXWT6Ph4x1EpCH+i+/uL6PhNa1PX9IPkM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V8wWcEAAADbAAAADwAAAAAAAAAAAAAAAACXAgAAZHJzL2Rvd25y&#10;ZXYueG1sUEsFBgAAAAAEAAQA9QAAAIUDAAAAAA==&#10;" filled="f" stroked="f">
                  <v:textbox>
                    <w:txbxContent>
                      <w:p w14:paraId="19B217DE" w14:textId="77777777" w:rsidR="00C9141F" w:rsidRDefault="00C9141F" w:rsidP="00D0297E">
                        <w:pPr>
                          <w:pStyle w:val="NormalWeb"/>
                          <w:spacing w:before="0" w:beforeAutospacing="0" w:after="0" w:afterAutospacing="0"/>
                          <w:jc w:val="center"/>
                        </w:pPr>
                        <w:r>
                          <w:rPr>
                            <w:rFonts w:ascii="Arial" w:eastAsia="MS Mincho" w:hAnsi="Arial"/>
                            <w:sz w:val="12"/>
                            <w:szCs w:val="12"/>
                          </w:rPr>
                          <w:t>User Dials Long Code for MA</w:t>
                        </w:r>
                      </w:p>
                    </w:txbxContent>
                  </v:textbox>
                </v:shape>
                <v:rect id="Rectangle 1193" o:spid="_x0000_s1045" style="position:absolute;left:3272140;top:218402;width:1035713;height:4337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qiE/xAAA&#10;ANsAAAAPAAAAZHJzL2Rvd25yZXYueG1sRI9Bi8IwFITvwv6H8Bb2pqmyVKlGkaWKiBfdvXh7NM+2&#10;2Lx0m1Srv94IgsdhZr5hZovOVOJCjSstKxgOIhDEmdUl5wr+flf9CQjnkTVWlknBjRws5h+9GSba&#10;XnlPl4PPRYCwS1BB4X2dSOmyggy6ga2Jg3eyjUEfZJNL3eA1wE0lR1EUS4Mlh4UCa/opKDsfWqNg&#10;1G7TamPabbybHNv0nsbf6+O/Ul+f3XIKwlPn3+FXe6MVjIfw/B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aohP8QAAADbAAAADwAAAAAAAAAAAAAAAACXAgAAZHJzL2Rv&#10;d25yZXYueG1sUEsFBgAAAAAEAAQA9QAAAIgDAAAAAA==&#10;" fillcolor="white [3201]" strokecolor="black [3200]" strokeweight=".5pt">
                  <v:textbox>
                    <w:txbxContent>
                      <w:p w14:paraId="1E10680D" w14:textId="77777777" w:rsidR="00C9141F" w:rsidRDefault="00C9141F" w:rsidP="00D0297E">
                        <w:pPr>
                          <w:pStyle w:val="NormalWeb"/>
                          <w:spacing w:before="0" w:beforeAutospacing="0" w:after="0" w:afterAutospacing="0"/>
                          <w:jc w:val="center"/>
                        </w:pPr>
                        <w:r>
                          <w:rPr>
                            <w:rFonts w:ascii="Arial" w:eastAsia="MS Mincho" w:hAnsi="Arial"/>
                            <w:sz w:val="20"/>
                            <w:szCs w:val="20"/>
                          </w:rPr>
                          <w:t>NMS_MoTech_MA</w:t>
                        </w:r>
                      </w:p>
                    </w:txbxContent>
                  </v:textbox>
                </v:rect>
                <v:line id="Line 1194" o:spid="_x0000_s1046" style="position:absolute;flip:x;visibility:visible;mso-wrap-style:square" from="3789047,673705" to="3789647,79203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tUzl8QAAADbAAAADwAAAGRycy9kb3ducmV2LnhtbESPQWvCQBSE70L/w/IK3nRjBC2pq4go&#10;CkLBWDw/sq9JMPs27G40+uvdQqHHYWa+YRar3jTiRs7XlhVMxgkI4sLqmksF3+fd6AOED8gaG8uk&#10;4EEeVsu3wQIzbe98olseShEh7DNUUIXQZlL6oiKDfmxb4uj9WGcwROlKqR3eI9w0Mk2SmTRYc1yo&#10;sKVNRcU174wCN32m2/nkcrzks9N2/9Bf+7brlBq+9+tPEIH68B/+ax+0gnkKv1/iD5DL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1TOXxAAAANsAAAAPAAAAAAAAAAAA&#10;AAAAAKECAABkcnMvZG93bnJldi54bWxQSwUGAAAAAAQABAD5AAAAkgMAAAAA&#10;" strokecolor="black [3040]">
                  <v:shadow on="t" color="gray" opacity=".5" mv:blur="0" offset="0,0"/>
                </v:line>
                <v:line id="Line 1195" o:spid="_x0000_s1047" style="position:absolute;visibility:visible;mso-wrap-style:square" from="297804,682605" to="305404,78689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k1JFMQAAADbAAAADwAAAGRycy9kb3ducmV2LnhtbESPQWvCQBSE74X+h+UVeqsb29JKdBNa&#10;URFviYIeH9lnEsy+XbJbE/99Vyj0OMzMN8wiH00nrtT71rKC6SQBQVxZ3XKt4LBfv8xA+ICssbNM&#10;Cm7kIc8eHxaYajtwQdcy1CJC2KeooAnBpVL6qiGDfmIdcfTOtjcYouxrqXscItx08jVJPqTBluNC&#10;g46WDVWX8scocKudfR9XpV5u1tNjsRsKd6JvpZ6fxq85iEBj+A//tbdawecb3L/EHyCz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TUkUxAAAANsAAAAPAAAAAAAAAAAA&#10;AAAAAKECAABkcnMvZG93bnJldi54bWxQSwUGAAAAAAQABAD5AAAAkgMAAAAA&#10;" strokecolor="black [3040]">
                  <v:shadow on="t" color="gray" opacity=".5" mv:blur="0" offset="0,0"/>
                </v:line>
                <v:shape id="Text Box 71" o:spid="_x0000_s1048" type="#_x0000_t202" style="position:absolute;left:1882723;top:1043907;width:1982524;height:2051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DZaxAAA&#10;ANsAAAAPAAAAZHJzL2Rvd25yZXYueG1sRI9Ba8JAFITvBf/D8gRvuqvYVtNsRJRCTy2mKnh7ZJ9J&#10;aPZtyG5N+u+7BaHHYWa+YdLNYBtxo87XjjXMZwoEceFMzaWG4+frdAXCB2SDjWPS8EMeNtnoIcXE&#10;uJ4PdMtDKSKEfYIaqhDaREpfVGTRz1xLHL2r6yyGKLtSmg77CLeNXCj1JC3WHBcqbGlXUfGVf1sN&#10;p/fr5bxUH+XePra9G5Rku5ZaT8bD9gVEoCH8h+/tN6PheQ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2WsQAAADbAAAADwAAAAAAAAAAAAAAAACXAgAAZHJzL2Rv&#10;d25yZXYueG1sUEsFBgAAAAAEAAQA9QAAAIgDAAAAAA==&#10;" filled="f" stroked="f">
                  <v:textbox>
                    <w:txbxContent>
                      <w:p w14:paraId="6C4CC558" w14:textId="77777777" w:rsidR="00C9141F" w:rsidRDefault="00C9141F" w:rsidP="00D0297E">
                        <w:pPr>
                          <w:pStyle w:val="NormalWeb"/>
                          <w:spacing w:before="0" w:beforeAutospacing="0" w:after="0" w:afterAutospacing="0"/>
                          <w:jc w:val="center"/>
                        </w:pPr>
                        <w:r>
                          <w:rPr>
                            <w:rFonts w:ascii="Arial" w:eastAsia="MS Mincho" w:hAnsi="Arial"/>
                            <w:sz w:val="12"/>
                            <w:szCs w:val="12"/>
                          </w:rPr>
                          <w:t>Get User API</w:t>
                        </w:r>
                      </w:p>
                    </w:txbxContent>
                  </v:textbox>
                </v:shape>
                <v:shape id="AutoShape 76" o:spid="_x0000_s1049" type="#_x0000_t32" style="position:absolute;left:2121526;top:1228009;width:1677721;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wYNsIAAADbAAAADwAAAGRycy9kb3ducmV2LnhtbESP3YrCMBSE7xd8h3CEvdumLqwr1Vhq&#10;obAgCP7g9aE5tsXmpDZR69sbQdjLYWa+YRbpYFpxo941lhVMohgEcWl1w5WCw774moFwHllja5kU&#10;PMhBuhx9LDDR9s5buu18JQKEXYIKau+7REpX1mTQRbYjDt7J9gZ9kH0ldY/3ADet/I7jqTTYcFio&#10;saO8pvK8uxoFm6uj7LIqSpNPjhu9ptwV/qHU53jI5iA8Df4//G7/aQW/P/D6En6AXD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YwYNsIAAADbAAAADwAAAAAAAAAAAAAA&#10;AAChAgAAZHJzL2Rvd25yZXYueG1sUEsFBgAAAAAEAAQA+QAAAJADAAAAAA==&#10;" strokecolor="black [3213]">
                  <v:stroke startarrow="oval" endarrow="open"/>
                  <v:shadow on="t" opacity=".5" mv:blur="0" offset="0,0"/>
                </v:shape>
                <v:shape id="Text Box 1208" o:spid="_x0000_s1050" type="#_x0000_t202" style="position:absolute;left:3855747;top:1595711;width:1432518;height:3042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PX5lxQAA&#10;ANsAAAAPAAAAZHJzL2Rvd25yZXYueG1sRI9PawIxFMTvQr9DeIXeNKsHldUo2lopiAe1qMfH5u0f&#10;3Lwsm+hu/fRGEHocZuY3zHTemlLcqHaFZQX9XgSCOLG64EzB7+G7OwbhPLLG0jIp+CMH89lbZ4qx&#10;tg3v6Lb3mQgQdjEqyL2vYildkpNB17MVcfBSWxv0QdaZ1DU2AW5KOYiioTRYcFjIsaLPnJLL/moU&#10;jJeL4zb9Ku6b9fmgk2Z1Sml0UurjvV1MQHhq/X/41f7RCkZDeH4JP0DO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k9fmXFAAAA2wAAAA8AAAAAAAAAAAAAAAAAlwIAAGRycy9k&#10;b3ducmV2LnhtbFBLBQYAAAAABAAEAPUAAACJAwAAAAA=&#10;" fillcolor="#d8d8d8 [2732]">
                  <v:shadow on="t" color="gray" opacity=".5" mv:blur="0" offset="0,0"/>
                  <v:textbox>
                    <w:txbxContent>
                      <w:p w14:paraId="0363B54B" w14:textId="77777777" w:rsidR="00C9141F" w:rsidRPr="00316105" w:rsidRDefault="00C9141F" w:rsidP="00D0297E">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v:textbox>
                </v:shape>
                <v:shape id="Text Box 1209" o:spid="_x0000_s1051" type="#_x0000_t202" style="position:absolute;left:3855747;top:3304523;width:1432518;height:2686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cdv+xQAA&#10;ANsAAAAPAAAAZHJzL2Rvd25yZXYueG1sRI/Na8JAFMTvgv/D8oTedGMPjURXUduKUHrwA/X4yL58&#10;YPZtyK4m9q/vFgoeh5n5DTNbdKYSd2pcaVnBeBSBIE6tLjlXcDx8DicgnEfWWFkmBQ9ysJj3ezNM&#10;tG15R/e9z0WAsEtQQeF9nUjp0oIMupGtiYOX2cagD7LJpW6wDXBTydcoepMGSw4LBda0Lii97m9G&#10;wWS1PH1n7+XP1+Zy0Gn7cc4oPiv1MuiWUxCeOv8M/7e3WkEcw9+X8APk/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Zx2/7FAAAA2wAAAA8AAAAAAAAAAAAAAAAAlwIAAGRycy9k&#10;b3ducmV2LnhtbFBLBQYAAAAABAAEAPUAAACJAwAAAAA=&#10;" fillcolor="#d8d8d8 [2732]">
                  <v:shadow on="t" color="gray" opacity=".5" mv:blur="0" offset="0,0"/>
                  <v:textbox>
                    <w:txbxContent>
                      <w:p w14:paraId="507C025B" w14:textId="77777777" w:rsidR="00C9141F" w:rsidRPr="00316105" w:rsidRDefault="00C9141F" w:rsidP="00D0297E">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0732AFC" w14:textId="77777777" w:rsidR="00C9141F" w:rsidRPr="00316105" w:rsidRDefault="00C9141F" w:rsidP="00D0297E">
                        <w:pPr>
                          <w:rPr>
                            <w:sz w:val="12"/>
                            <w:szCs w:val="12"/>
                          </w:rPr>
                        </w:pPr>
                      </w:p>
                    </w:txbxContent>
                  </v:textbox>
                </v:shape>
                <v:shape id="AutoShape 80" o:spid="_x0000_s1052" type="#_x0000_t32" style="position:absolute;left:2091026;top:2663118;width:1677721;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423qLwAAADbAAAADwAAAGRycy9kb3ducmV2LnhtbERPSwrCMBDdC94hjODOprpQqUbRQkEQ&#10;BD+4HpqxLTaT2kSttzcLweXj/ZfrztTiRa2rLCsYRzEI4tzqigsFl3M2moNwHlljbZkUfMjBetXv&#10;LTHR9s1Hep18IUIIuwQVlN43iZQuL8mgi2xDHLibbQ36ANtC6hbfIdzUchLHU2mw4tBQYkNpSfn9&#10;9DQKDk9Hm8c2y006vh70nlKX+Y9Sw0G3WYDw1Pm/+OfeaQWzMDZ8CT9Arr4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t423qLwAAADbAAAADwAAAAAAAAAAAAAAAAChAgAA&#10;ZHJzL2Rvd25yZXYueG1sUEsFBgAAAAAEAAQA+QAAAIoDAAAAAA==&#10;" strokecolor="black [3213]">
                  <v:stroke startarrow="oval" endarrow="open"/>
                  <v:shadow on="t" opacity=".5" mv:blur="0" offset="0,0"/>
                </v:shape>
                <v:shape id="Text Box 81" o:spid="_x0000_s1053" type="#_x0000_t202" style="position:absolute;left:1898623;top:2544418;width:1982524;height:2407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ZZnEwwAA&#10;ANsAAAAPAAAAZHJzL2Rvd25yZXYueG1sRI9bi8IwFITfBf9DOIJva6K4XqpRRFnYpxWv4NuhObbF&#10;5qQ0Wdv995uFBR+HmfmGWa5bW4on1b5wrGE4UCCIU2cKzjScTx9vMxA+IBssHZOGH/KwXnU7S0yM&#10;a/hAz2PIRISwT1BDHkKVSOnTnCz6gauIo3d3tcUQZZ1JU2MT4baUI6Um0mLBcSHHirY5pY/jt9Vw&#10;+brfrmO1z3b2vWpcqyTbudS632s3CxCB2vAK/7c/jYbpH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ZZnEwwAAANsAAAAPAAAAAAAAAAAAAAAAAJcCAABkcnMvZG93&#10;bnJldi54bWxQSwUGAAAAAAQABAD1AAAAhwMAAAAA&#10;" filled="f" stroked="f">
                  <v:textbox>
                    <w:txbxContent>
                      <w:p w14:paraId="75B0B0D7" w14:textId="77777777" w:rsidR="00C9141F" w:rsidRPr="009029E3" w:rsidRDefault="00C9141F" w:rsidP="00D0297E">
                        <w:pPr>
                          <w:pStyle w:val="NormalWeb"/>
                          <w:spacing w:before="0" w:beforeAutospacing="0" w:after="0" w:afterAutospacing="0"/>
                          <w:jc w:val="center"/>
                          <w:rPr>
                            <w:rFonts w:ascii="Arial" w:hAnsi="Arial" w:cs="Arial"/>
                            <w:sz w:val="12"/>
                            <w:szCs w:val="12"/>
                          </w:rPr>
                        </w:pPr>
                        <w:r w:rsidRPr="009029E3">
                          <w:rPr>
                            <w:rFonts w:ascii="Arial" w:hAnsi="Arial" w:cs="Arial"/>
                            <w:sz w:val="12"/>
                            <w:szCs w:val="12"/>
                          </w:rPr>
                          <w:t>Set User languageLocation code API</w:t>
                        </w:r>
                      </w:p>
                      <w:p w14:paraId="167D2DDB" w14:textId="77777777" w:rsidR="00C9141F" w:rsidRPr="009029E3" w:rsidRDefault="00C9141F" w:rsidP="00D0297E">
                        <w:pPr>
                          <w:pStyle w:val="NormalWeb"/>
                          <w:spacing w:before="0" w:beforeAutospacing="0" w:after="0" w:afterAutospacing="0"/>
                          <w:jc w:val="center"/>
                          <w:rPr>
                            <w:rFonts w:ascii="Arial" w:hAnsi="Arial" w:cs="Arial"/>
                            <w:sz w:val="12"/>
                            <w:szCs w:val="12"/>
                          </w:rPr>
                        </w:pPr>
                      </w:p>
                      <w:p w14:paraId="5B54E6E0" w14:textId="77777777" w:rsidR="00C9141F" w:rsidRPr="009029E3" w:rsidRDefault="00C9141F" w:rsidP="00D0297E">
                        <w:pPr>
                          <w:rPr>
                            <w:rFonts w:cs="Arial"/>
                            <w:sz w:val="12"/>
                            <w:szCs w:val="12"/>
                          </w:rPr>
                        </w:pPr>
                      </w:p>
                    </w:txbxContent>
                  </v:textbox>
                </v:shape>
                <v:shape id="Text Box 1213" o:spid="_x0000_s1054" type="#_x0000_t202" style="position:absolute;left:3870348;top:4717433;width:1432518;height:3041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TTOtwgAA&#10;ANsAAAAPAAAAZHJzL2Rvd25yZXYueG1sRE9La8JAEL4X/A/LCL3VjR6qpK5itS1C8aAW9ThkJw+a&#10;nQ3ZrUn76zsHwePH954ve1erK7Wh8mxgPEpAEWfeVlwY+Dq+P81AhYhssfZMBn4pwHIxeJhjan3H&#10;e7oeYqEkhEOKBsoYm1TrkJXkMIx8Qyxc7luHUWBbaNtiJ+Gu1pMkedYOK5aGEhtal5R9H36cgdnr&#10;6rTLN9Xf58flaLPu7ZzT9GzM47BfvYCK1Me7+ObeWvHJevkiP0Av/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xNM63CAAAA2wAAAA8AAAAAAAAAAAAAAAAAlwIAAGRycy9kb3du&#10;cmV2LnhtbFBLBQYAAAAABAAEAPUAAACGAwAAAAA=&#10;" fillcolor="#d8d8d8 [2732]">
                  <v:shadow on="t" color="gray" opacity=".5" mv:blur="0" offset="0,0"/>
                  <v:textbox>
                    <w:txbxContent>
                      <w:p w14:paraId="5D8F5609" w14:textId="77777777" w:rsidR="00C9141F" w:rsidRPr="000D47FF" w:rsidRDefault="00C9141F"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available/Usage not capped</w:t>
                        </w:r>
                      </w:p>
                    </w:txbxContent>
                  </v:textbox>
                </v:shape>
                <v:shape id="Text Box 1218" o:spid="_x0000_s1055" type="#_x0000_t202" style="position:absolute;left:2153226;top:1911313;width:1431318;height:2407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01B67897" w14:textId="77777777" w:rsidR="00C9141F" w:rsidRPr="00633DD9" w:rsidRDefault="00C9141F" w:rsidP="00D0297E">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languageLocationCode</w:t>
                        </w:r>
                      </w:p>
                    </w:txbxContent>
                  </v:textbox>
                </v:shape>
                <v:shape id="AutoShape 74" o:spid="_x0000_s1056" type="#_x0000_t32" style="position:absolute;left:2047225;top:3131822;width:1692321;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zvz+cUAAADbAAAADwAAAGRycy9kb3ducmV2LnhtbESPzW7CMBCE70i8g7WVeiNOORRIcSJE&#10;WwmqcgD6AKt48yPidYhdkvTp60qVOI5m5hvNOhtMI27UudqygqcoBkGcW11zqeDr/D5bgnAeWWNj&#10;mRSM5CBLp5M1Jtr2fKTbyZciQNglqKDyvk2kdHlFBl1kW+LgFbYz6IPsSqk77APcNHIex8/SYM1h&#10;ocKWthXll9O3UbDn7VAcXmV+9Av5Nl4/fla7z7NSjw/D5gWEp8Hfw//tnVawnMPfl/ADZPo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zvz+cUAAADbAAAADwAAAAAAAAAA&#10;AAAAAAChAgAAZHJzL2Rvd25yZXYueG1sUEsFBgAAAAAEAAQA+QAAAJMDAAAAAA==&#10;">
                  <v:stroke startarrow="oval" endarrow="block"/>
                </v:shape>
                <v:shape id="Text Box 1220" o:spid="_x0000_s1057" type="#_x0000_t202" style="position:absolute;left:1978624;top:3007321;width:1952024;height:3620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4DC1995A" w14:textId="77777777" w:rsidR="00C9141F" w:rsidRPr="000617C3" w:rsidRDefault="00C9141F" w:rsidP="00D0297E">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Send Response</w:t>
                        </w:r>
                      </w:p>
                      <w:p w14:paraId="1724F713" w14:textId="77777777" w:rsidR="00C9141F" w:rsidRPr="00897914" w:rsidRDefault="00C9141F" w:rsidP="00D0297E">
                        <w:pPr>
                          <w:rPr>
                            <w:szCs w:val="12"/>
                          </w:rPr>
                        </w:pPr>
                      </w:p>
                    </w:txbxContent>
                  </v:textbox>
                </v:shape>
                <v:rect id="Rectangle 55" o:spid="_x0000_s1058" style="position:absolute;left:1198815;top:6517645;width:1815522;height:182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ZDONwwAA&#10;ANsAAAAPAAAAZHJzL2Rvd25yZXYueG1sRI9Ba8JAFITvgv9heQUvoptKKRJdpQoFr42l1Ntj9zUJ&#10;zb6XZFeN/75bEDwOM/MNs94OvlEX6kMtbOB5noEituJqLg18Ht9nS1AhIjtshMnAjQJsN+PRGnMn&#10;V/6gSxFLlSAccjRQxdjmWgdbkccwl5Y4eT/Se4xJ9qV2PV4T3Dd6kWWv2mPNaaHClvYV2d/i7A10&#10;0+/y6xR2XXEujnbfiZxsK8ZMnoa3FahIQ3yE7+2DM7B8gf8v6Qfoz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ZDONwwAAANsAAAAPAAAAAAAAAAAAAAAAAJcCAABkcnMvZG93&#10;bnJldi54bWxQSwUGAAAAAAQABAD1AAAAhwMAAAAA&#10;" fillcolor="white [3201]" strokecolor="black [3200]">
                  <v:shadow on="t" color="gray" opacity=".5" mv:blur="0" offset="0,0"/>
                  <v:textbox>
                    <w:txbxContent>
                      <w:p w14:paraId="0248539B"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MA Welcome Message </w:t>
                        </w:r>
                      </w:p>
                    </w:txbxContent>
                  </v:textbox>
                </v:rect>
                <v:shape id="Text Box 1222" o:spid="_x0000_s1059" type="#_x0000_t202" style="position:absolute;left:3856947;top:4117329;width:1432618;height:28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OpA1xQAA&#10;ANsAAAAPAAAAZHJzL2Rvd25yZXYueG1sRI9LawJBEITvgv9h6EBuOhvBBxtH8ZUgiIdoiDk2O70P&#10;3OlZdibu6q93BCHHouqroqbz1pTiQrUrLCt460cgiBOrC84UfB8/ehMQziNrLC2Tgis5mM+6nSnG&#10;2jb8RZeDz0QoYRejgtz7KpbSJTkZdH1bEQcvtbVBH2SdSV1jE8pNKQdRNJIGCw4LOVa0yik5H/6M&#10;gsly8bNP18Vt9/l71EmzOaU0Pin1+tIu3kF4av1/+ElvdeCG8PgSfoCc3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6kDXFAAAA2wAAAA8AAAAAAAAAAAAAAAAAlwIAAGRycy9k&#10;b3ducmV2LnhtbFBLBQYAAAAABAAEAPUAAACJAwAAAAA=&#10;" fillcolor="#d8d8d8 [2732]">
                  <v:shadow on="t" color="gray" opacity=".5" mv:blur="0" offset="0,0"/>
                  <v:textbox>
                    <w:txbxContent>
                      <w:p w14:paraId="6A9E55BE" w14:textId="77777777" w:rsidR="00C9141F" w:rsidRPr="00316105" w:rsidRDefault="00C9141F"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v:textbox>
                </v:shape>
                <v:rect id="Rectangle 84" o:spid="_x0000_s1060" style="position:absolute;left:1178514;top:4145229;width:1970424;height:3861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ghhwgAA&#10;ANsAAAAPAAAAZHJzL2Rvd25yZXYueG1sRI9Ba8JAFITvBf/D8oReSt3oQSR1lSoIXo2l1Ntj9zUJ&#10;zb6XZFdN/70rCB6HmfmGWa4H36gL9aEWNjCdZKCIrbiaSwNfx937AlSIyA4bYTLwTwHWq9HLEnMn&#10;Vz7QpYilShAOORqoYmxzrYOtyGOYSEucvF/pPcYk+1K7Hq8J7hs9y7K59lhzWqiwpW1F9q84ewPd&#10;20/5fQqbrjgXR7vtRE62FWNex8PnB6hIQ3yGH+29M7CYw/1L+gF6d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r6CGHCAAAA2wAAAA8AAAAAAAAAAAAAAAAAlwIAAGRycy9kb3du&#10;cmV2LnhtbFBLBQYAAAAABAAEAPUAAACGAwAAAAA=&#10;" fillcolor="white [3201]" strokecolor="black [3200]">
                  <v:shadow on="t" color="gray" opacity=".5" mv:blur="0" offset="0,0"/>
                  <v:textbox>
                    <w:txbxContent>
                      <w:p w14:paraId="260A71D5" w14:textId="77777777" w:rsidR="00C9141F" w:rsidRPr="00B33BAD"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terminate the call and send call Details to motech (Refer SAVE CALL BLOCK)</w:t>
                        </w:r>
                      </w:p>
                    </w:txbxContent>
                  </v:textbox>
                </v:rect>
                <v:shape id="Text Box 1224" o:spid="_x0000_s1061" type="#_x0000_t202" style="position:absolute;left:3881148;top:6264243;width:1432518;height:2216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pKvZxQAA&#10;ANsAAAAPAAAAZHJzL2Rvd25yZXYueG1sRI9Pa8JAFMTvBb/D8gRvdWMPKtFV1GoRpIdGUY+P7Msf&#10;zL4N2a2JfvpuodDjMPObYebLzlTiTo0rLSsYDSMQxKnVJecKTsfd6xSE88gaK8uk4EEOloveyxxj&#10;bVv+onvicxFK2MWooPC+jqV0aUEG3dDWxMHLbGPQB9nkUjfYhnJTybcoGkuDJYeFAmvaFJTekm+j&#10;YLpenT+z9/J5+LgeddpuLxlNLkoN+t1qBsJT5//Df/ReB24Cv1/CD5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Okq9nFAAAA2wAAAA8AAAAAAAAAAAAAAAAAlwIAAGRycy9k&#10;b3ducmV2LnhtbFBLBQYAAAAABAAEAPUAAACJAwAAAAA=&#10;" fillcolor="#d8d8d8 [2732]">
                  <v:shadow on="t" color="gray" opacity=".5" mv:blur="0" offset="0,0"/>
                  <v:textbox>
                    <w:txbxContent>
                      <w:p w14:paraId="01114D36" w14:textId="77777777" w:rsidR="00C9141F" w:rsidRPr="00316105" w:rsidRDefault="00C9141F" w:rsidP="00D0297E">
                        <w:pPr>
                          <w:rPr>
                            <w:sz w:val="12"/>
                            <w:szCs w:val="12"/>
                          </w:rPr>
                        </w:pPr>
                        <w:r w:rsidRPr="008141D0">
                          <w:rPr>
                            <w:sz w:val="12"/>
                            <w:szCs w:val="12"/>
                          </w:rPr>
                          <w:t xml:space="preserve">Case </w:t>
                        </w:r>
                        <w:r>
                          <w:rPr>
                            <w:sz w:val="12"/>
                            <w:szCs w:val="12"/>
                          </w:rPr>
                          <w:t>3a</w:t>
                        </w:r>
                        <w:r w:rsidRPr="008141D0">
                          <w:rPr>
                            <w:sz w:val="12"/>
                            <w:szCs w:val="12"/>
                          </w:rPr>
                          <w:t xml:space="preserve">: </w:t>
                        </w:r>
                        <w:r>
                          <w:rPr>
                            <w:sz w:val="12"/>
                            <w:szCs w:val="12"/>
                          </w:rPr>
                          <w:t>Bookmark not available</w:t>
                        </w:r>
                      </w:p>
                    </w:txbxContent>
                  </v:textbox>
                </v:shape>
                <v:rect id="Rectangle 55" o:spid="_x0000_s1062" style="position:absolute;left:1146814;top:7305651;width:1814822;height:1823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KTmIvwAA&#10;ANsAAAAPAAAAZHJzL2Rvd25yZXYueG1sRE9Na8JAEL0X/A/LCF6KbuqhSOoqKgi9Gkupt2F3TILZ&#10;mSS7avz37kHo8fG+l+vBN+pGfaiFDXzMMlDEVlzNpYGf4366ABUissNGmAw8KMB6NXpbYu7kzge6&#10;FbFUKYRDjgaqGNtc62Ar8hhm0hIn7iy9x5hgX2rX4z2F+0bPs+xTe6w5NVTY0q4ieymu3kD3/lf+&#10;nsK2K67F0e46kZNtxZjJeNh8gYo0xH/xy/3tDCzS2PQl/QC9e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QpOYi/AAAA2wAAAA8AAAAAAAAAAAAAAAAAlwIAAGRycy9kb3ducmV2&#10;LnhtbFBLBQYAAAAABAAEAPUAAACDAwAAAAA=&#10;" fillcolor="white [3201]" strokecolor="black [3200]">
                  <v:shadow on="t" color="gray" opacity=".5" mv:blur="0" offset="0,0"/>
                  <v:textbox>
                    <w:txbxContent>
                      <w:p w14:paraId="16DE2204"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the bookmarked flow </w:t>
                        </w:r>
                      </w:p>
                    </w:txbxContent>
                  </v:textbox>
                </v:rect>
                <v:shape id="Text Box 1226" o:spid="_x0000_s1063" type="#_x0000_t202" style="position:absolute;left:3873548;top:6986249;width:1432518;height:2216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lKVwwgAA&#10;ANsAAAAPAAAAZHJzL2Rvd25yZXYueG1sRE/LagIxFN0L/kO4gjvN2IXV0ShatRSKCx+oy8vkzgMn&#10;N8MkOtN+fbMouDyc93zZmlI8qXaFZQWjYQSCOLG64EzB+bQbTEA4j6yxtEwKfsjBctHtzDHWtuED&#10;PY8+EyGEXYwKcu+rWEqX5GTQDW1FHLjU1gZ9gHUmdY1NCDelfIuisTRYcGjIsaKPnJL78WEUTNar&#10;yz7dFL/fn7eTTprtNaX3q1L9XruagfDU+pf43/2lFUzD+vAl/A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mUpXDCAAAA2wAAAA8AAAAAAAAAAAAAAAAAlwIAAGRycy9kb3du&#10;cmV2LnhtbFBLBQYAAAAABAAEAPUAAACGAwAAAAA=&#10;" fillcolor="#d8d8d8 [2732]">
                  <v:shadow on="t" color="gray" opacity=".5" mv:blur="0" offset="0,0"/>
                  <v:textbox>
                    <w:txbxContent>
                      <w:p w14:paraId="3B83468A" w14:textId="77777777" w:rsidR="00C9141F" w:rsidRPr="00316105" w:rsidRDefault="00C9141F" w:rsidP="00D0297E">
                        <w:pPr>
                          <w:rPr>
                            <w:sz w:val="12"/>
                            <w:szCs w:val="12"/>
                          </w:rPr>
                        </w:pPr>
                        <w:r w:rsidRPr="008141D0">
                          <w:rPr>
                            <w:sz w:val="12"/>
                            <w:szCs w:val="12"/>
                          </w:rPr>
                          <w:t xml:space="preserve">Case </w:t>
                        </w:r>
                        <w:r>
                          <w:rPr>
                            <w:sz w:val="12"/>
                            <w:szCs w:val="12"/>
                          </w:rPr>
                          <w:t>3b</w:t>
                        </w:r>
                        <w:r w:rsidRPr="008141D0">
                          <w:rPr>
                            <w:sz w:val="12"/>
                            <w:szCs w:val="12"/>
                          </w:rPr>
                          <w:t xml:space="preserve">: </w:t>
                        </w:r>
                        <w:r>
                          <w:rPr>
                            <w:sz w:val="12"/>
                            <w:szCs w:val="12"/>
                          </w:rPr>
                          <w:t>Bookmark available</w:t>
                        </w:r>
                      </w:p>
                    </w:txbxContent>
                  </v:textbox>
                </v:shape>
                <v:shape id="Straight Arrow Connector 80" o:spid="_x0000_s1064" type="#_x0000_t32" style="position:absolute;left:2136726;top:5881341;width:1677721;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v4z8IAAADbAAAADwAAAGRycy9kb3ducmV2LnhtbESPQWvCQBSE7wX/w/IEb3UTD9LGbEQD&#10;AUEINC09P7LPJJh9G7Orxn/vCoUeh5n5hkm3k+nFjUbXWVYQLyMQxLXVHTcKfr6L9w8QziNr7C2T&#10;ggc52GaztxQTbe/8RbfKNyJA2CWooPV+SKR0dUsG3dIOxME72dGgD3JspB7xHuCml6soWkuDHYeF&#10;FgfKW6rP1dUoKK+Odpd9UZs8/i31kXJX+IdSi/m024DwNPn/8F/7oBV8xvD6En6AzJ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rv4z8IAAADbAAAADwAAAAAAAAAAAAAA&#10;AAChAgAAZHJzL2Rvd25yZXYueG1sUEsFBgAAAAAEAAQA+QAAAJADAAAAAA==&#10;" strokecolor="black [3213]">
                  <v:stroke startarrow="oval" endarrow="open"/>
                  <v:shadow on="t" opacity=".5" mv:blur="0" offset="0,0"/>
                </v:shape>
                <v:shape id="Text Box 1229" o:spid="_x0000_s1065" type="#_x0000_t202" style="position:absolute;left:2046625;top:5728340;width:1758322;height:221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e1PwwAA&#10;ANsAAAAPAAAAZHJzL2Rvd25yZXYueG1sRI/NasMwEITvhbyD2EBvtZTQltiJbEJLoKeW5g9yW6yN&#10;bWKtjKXE7ttXhUKOw8x8w6yK0bbiRr1vHGuYJQoEcelMw5WG/W7ztADhA7LB1jFp+CEPRT55WGFm&#10;3MDfdNuGSkQI+ww11CF0mZS+rMmiT1xHHL2z6y2GKPtKmh6HCLetnCv1Ki02HBdq7OitpvKyvVoN&#10;h8/z6fisvqp3+9INblSSbSq1fpyO6yWIQGO4h//bH0ZDOoe/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ze1PwwAAANsAAAAPAAAAAAAAAAAAAAAAAJcCAABkcnMvZG93&#10;bnJldi54bWxQSwUGAAAAAAQABAD1AAAAhwMAAAAA&#10;" filled="f" stroked="f">
                  <v:textbox>
                    <w:txbxContent>
                      <w:p w14:paraId="50637508" w14:textId="77777777" w:rsidR="00C9141F" w:rsidRPr="007B2825" w:rsidRDefault="00C9141F"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 xml:space="preserve">Get Bookmark </w:t>
                        </w:r>
                        <w:r>
                          <w:rPr>
                            <w:rFonts w:ascii="Arial" w:eastAsia="MS Mincho" w:hAnsi="Arial" w:cs="Arial"/>
                            <w:sz w:val="12"/>
                            <w:szCs w:val="12"/>
                          </w:rPr>
                          <w:t xml:space="preserve">with Score </w:t>
                        </w:r>
                        <w:r w:rsidRPr="007B2825">
                          <w:rPr>
                            <w:rFonts w:ascii="Arial" w:eastAsia="MS Mincho" w:hAnsi="Arial" w:cs="Arial"/>
                            <w:sz w:val="12"/>
                            <w:szCs w:val="12"/>
                          </w:rPr>
                          <w:t>API</w:t>
                        </w:r>
                      </w:p>
                    </w:txbxContent>
                  </v:textbox>
                </v:shape>
                <v:shape id="Text Box 1230" o:spid="_x0000_s1066" type="#_x0000_t202" style="position:absolute;left:2153226;top:5870541;width:1532919;height:210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gUjUwgAA&#10;ANsAAAAPAAAAZHJzL2Rvd25yZXYueG1sRI9Pi8IwFMTvgt8hPMHbmqiraDWKKAt7WvEveHs0z7bY&#10;vJQma7vffrOw4HGYmd8wy3VrS/Gk2heONQwHCgRx6kzBmYbz6eNtBsIHZIOlY9LwQx7Wq25niYlx&#10;DR/oeQyZiBD2CWrIQ6gSKX2ak0U/cBVx9O6uthiirDNpamwi3JZypNRUWiw4LuRY0Tan9HH8thou&#10;X/fb9V3ts52dVI1rlWQ7l1r3e+1mASJQG17h//an0TAf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BSNTCAAAA2wAAAA8AAAAAAAAAAAAAAAAAlwIAAGRycy9kb3du&#10;cmV2LnhtbFBLBQYAAAAABAAEAPUAAACGAwAAAAA=&#10;" filled="f" stroked="f">
                  <v:textbox>
                    <w:txbxContent>
                      <w:p w14:paraId="5D1EB790"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Send Bookmark with Score</w:t>
                        </w:r>
                      </w:p>
                    </w:txbxContent>
                  </v:textbox>
                </v:shape>
                <v:rect id="Rectangle 55" o:spid="_x0000_s1067" style="position:absolute;left:1200115;top:6723347;width:1814822;height:1823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vaVQwwAA&#10;ANsAAAAPAAAAZHJzL2Rvd25yZXYueG1sRI9Ba8JAFITvgv9heQUvohtLKTW6igoFr42l1Ntj95mE&#10;Zt9Lsqum/75bKPQ4zMw3zHo7+EbdqA+1sIHFPANFbMXVXBp4P73OXkCFiOywESYD3xRguxmP1pg7&#10;ufMb3YpYqgThkKOBKsY21zrYijyGubTEybtI7zEm2Zfa9XhPcN/oxyx71h5rTgsVtnSoyH4VV2+g&#10;m36WH+ew74prcbKHTuRsWzFm8jDsVqAiDfE//Nc+OgPLJ/j9kn6A3v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vaVQwwAAANsAAAAPAAAAAAAAAAAAAAAAAJcCAABkcnMvZG93&#10;bnJldi54bWxQSwUGAAAAAAQABAD1AAAAhwMAAAAA&#10;" fillcolor="white [3201]" strokecolor="black [3200]">
                  <v:shadow on="t" color="gray" opacity=".5" mv:blur="0" offset="0,0"/>
                  <v:textbox>
                    <w:txbxContent>
                      <w:p w14:paraId="69BC0553"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Course from Chapter-1</w:t>
                        </w:r>
                      </w:p>
                    </w:txbxContent>
                  </v:textbox>
                </v:rect>
                <v:shape id="Text Box 1431" o:spid="_x0000_s1068" type="#_x0000_t202" style="position:absolute;left:2171027;top:4677432;width:1413517;height:193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HU7wwAA&#10;ANsAAAAPAAAAZHJzL2Rvd25yZXYueG1sRI/NasMwEITvhbyD2EBvtZSSlNiJbEJLoKeW5g9yW6yN&#10;bWKtjKXG7ttXhUKOw8x8w6yL0bbiRr1vHGuYJQoEcelMw5WGw377tAThA7LB1jFp+CEPRT55WGNm&#10;3MBfdNuFSkQI+ww11CF0mZS+rMmiT1xHHL2L6y2GKPtKmh6HCLetfFbqRVpsOC7U2NFrTeV19201&#10;HD8u59NcfVZvdtENblSSbSq1fpy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JHU7wwAAANsAAAAPAAAAAAAAAAAAAAAAAJcCAABkcnMvZG93&#10;bnJldi54bWxQSwUGAAAAAAQABAD1AAAAhwMAAAAA&#10;" filled="f" stroked="f">
                  <v:textbox>
                    <w:txbxContent>
                      <w:p w14:paraId="4674B252"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Get MA course version API</w:t>
                        </w:r>
                      </w:p>
                    </w:txbxContent>
                  </v:textbox>
                </v:shape>
                <v:shape id="Straight Arrow Connector 80" o:spid="_x0000_s1069" type="#_x0000_t32" style="position:absolute;left:2105626;top:4832334;width:16777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13MUL4AAADdAAAADwAAAGRycy9kb3ducmV2LnhtbERPSwrCMBDdC94hjOBOUxVEqlG0UBAE&#10;wQ+uh2Zsi82kNlHr7Y0guJvH+85i1ZpKPKlxpWUFo2EEgjizuuRcwfmUDmYgnEfWWFkmBW9ysFp2&#10;OwuMtX3xgZ5Hn4sQwi5GBYX3dSylywoy6Ia2Jg7c1TYGfYBNLnWDrxBuKjmOoqk0WHJoKLCmpKDs&#10;dnwYBfuHo/V9k2YmGV32ekeJS/1bqX6vXc9BeGr9X/xzb3WYP52M4ftNOEEuP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rXcxQvgAAAN0AAAAPAAAAAAAAAAAAAAAAAKEC&#10;AABkcnMvZG93bnJldi54bWxQSwUGAAAAAAQABAD5AAAAjAMAAAAA&#10;" strokecolor="black [3213]">
                  <v:stroke startarrow="oval" endarrow="open"/>
                  <v:shadow on="t" opacity=".5" mv:blur="0" offset="0,0"/>
                </v:shape>
                <v:shape id="Text Box 1230" o:spid="_x0000_s1070" type="#_x0000_t202" style="position:absolute;left:2273928;top:4861534;width:1532919;height:210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3PEZwwAA&#10;AN0AAAAPAAAAZHJzL2Rvd25yZXYueG1sRE9La8JAEL4X/A/LCN7qbrUVTbMRaRE8tRgf0NuQHZPQ&#10;7GzIrib9991Cwdt8fM9J14NtxI06XzvW8DRVIIgLZ2ouNRwP28clCB+QDTaOScMPeVhno4cUE+N6&#10;3tMtD6WIIewT1FCF0CZS+qIii37qWuLIXVxnMUTYldJ02Mdw28iZUgtpsebYUGFLbxUV3/nVajh9&#10;XL7Oz+qzfLcvbe8GJdmupNaT8bB5BRFoCHfxv3tn4vzFfA5/38QTZPY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3PEZwwAAAN0AAAAPAAAAAAAAAAAAAAAAAJcCAABkcnMvZG93&#10;bnJldi54bWxQSwUGAAAAAAQABAD1AAAAhwMAAAAA&#10;" filled="f" stroked="f">
                  <v:textbox>
                    <w:txbxContent>
                      <w:p w14:paraId="75DE6705" w14:textId="77777777" w:rsidR="00C9141F" w:rsidRPr="00DF773E" w:rsidRDefault="00C9141F" w:rsidP="00D0297E">
                        <w:pPr>
                          <w:rPr>
                            <w:szCs w:val="12"/>
                          </w:rPr>
                        </w:pPr>
                        <w:r>
                          <w:rPr>
                            <w:rFonts w:eastAsia="MS Mincho" w:cs="Arial"/>
                            <w:sz w:val="12"/>
                            <w:szCs w:val="12"/>
                          </w:rPr>
                          <w:t>Send MA course version</w:t>
                        </w:r>
                      </w:p>
                    </w:txbxContent>
                  </v:textbox>
                </v:shape>
                <v:rect id="Rectangle 84" o:spid="_x0000_s1071" style="position:absolute;left:904211;top:5104735;width:2387029;height:2045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2wqwgAA&#10;AN0AAAAPAAAAZHJzL2Rvd25yZXYueG1sRE9Na8JAEL0X/A/LFLyUuqktUqKrWEHw2iiit2F3TEKz&#10;M0l21fTfdwuF3ubxPmexGnyjbtSHWtjAyyQDRWzF1VwaOOy3z++gQkR22AiTgW8KsFqOHhaYO7nz&#10;J92KWKoUwiFHA1WMba51sBV5DBNpiRN3kd5jTLAvtevxnsJ9o6dZNtMea04NFba0qch+FVdvoHs6&#10;lcdz+OiKa7G3m07kbFsxZvw4rOegIg3xX/zn3rk0f/b6Br/fpBP08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3bCrCAAAA3QAAAA8AAAAAAAAAAAAAAAAAlwIAAGRycy9kb3du&#10;cmV2LnhtbFBLBQYAAAAABAAEAPUAAACGAwAAAAA=&#10;" fillcolor="white [3201]" strokecolor="black [3200]">
                  <v:shadow on="t" color="gray" opacity=".5" mv:blur="0" offset="0,0"/>
                  <v:textbox>
                    <w:txbxContent>
                      <w:p w14:paraId="0DA10E50" w14:textId="77777777" w:rsidR="00C9141F" w:rsidRPr="00B33BAD" w:rsidRDefault="00C9141F" w:rsidP="00D0297E">
                        <w:pPr>
                          <w:pStyle w:val="NormalWeb"/>
                          <w:spacing w:before="0" w:beforeAutospacing="0" w:after="0" w:afterAutospacing="0"/>
                          <w:rPr>
                            <w:rFonts w:ascii="Arial" w:eastAsia="MS Mincho" w:hAnsi="Arial"/>
                            <w:sz w:val="12"/>
                            <w:szCs w:val="12"/>
                          </w:rPr>
                        </w:pPr>
                        <w:r>
                          <w:rPr>
                            <w:rFonts w:ascii="Arial" w:eastAsia="MS Mincho" w:hAnsi="Arial"/>
                            <w:sz w:val="12"/>
                            <w:szCs w:val="12"/>
                          </w:rPr>
                          <w:t>If newer version of MA course is available, fetch course again</w:t>
                        </w:r>
                      </w:p>
                    </w:txbxContent>
                  </v:textbox>
                </v:rect>
                <v:shape id="Text Box 1229" o:spid="_x0000_s1072" type="#_x0000_t202" style="position:absolute;left:2094226;top:5309237;width:1591920;height:221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ecz2wwAA&#10;AN0AAAAPAAAAZHJzL2Rvd25yZXYueG1sRE9Na8JAEL0X/A/LCL3VXa2KjdmItBQ8tZjWgrchOybB&#10;7GzIbk38926h4G0e73PSzWAbcaHO1441TCcKBHHhTM2lhu+v96cVCB+QDTaOScOVPGyy0UOKiXE9&#10;7+mSh1LEEPYJaqhCaBMpfVGRRT9xLXHkTq6zGCLsSmk67GO4beRMqaW0WHNsqLCl14qKc/5rNRw+&#10;Tsefufos3+yi7d2gJNsXqfXjeNiuQQQawl38796ZOH/5vIC/b+IJMr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ecz2wwAAAN0AAAAPAAAAAAAAAAAAAAAAAJcCAABkcnMvZG93&#10;bnJldi54bWxQSwUGAAAAAAQABAD1AAAAhwMAAAAA&#10;" filled="f" stroked="f">
                  <v:textbox>
                    <w:txbxContent>
                      <w:p w14:paraId="295135D3" w14:textId="77777777" w:rsidR="00C9141F" w:rsidRPr="007B2825" w:rsidRDefault="00C9141F"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Get</w:t>
                        </w:r>
                        <w:r>
                          <w:rPr>
                            <w:rFonts w:ascii="Arial" w:eastAsia="MS Mincho" w:hAnsi="Arial" w:cs="Arial"/>
                            <w:sz w:val="12"/>
                            <w:szCs w:val="12"/>
                          </w:rPr>
                          <w:t xml:space="preserve"> MA Course</w:t>
                        </w:r>
                        <w:r w:rsidRPr="007B2825">
                          <w:rPr>
                            <w:rFonts w:ascii="Arial" w:eastAsia="MS Mincho" w:hAnsi="Arial" w:cs="Arial"/>
                            <w:sz w:val="12"/>
                            <w:szCs w:val="12"/>
                          </w:rPr>
                          <w:t xml:space="preserve"> API</w:t>
                        </w:r>
                      </w:p>
                    </w:txbxContent>
                  </v:textbox>
                </v:shape>
                <v:shape id="Straight Arrow Connector 80" o:spid="_x0000_s1073" type="#_x0000_t32" style="position:absolute;left:2117726;top:5471738;width:1677621;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GbKU8EAAADdAAAADwAAAGRycy9kb3ducmV2LnhtbERPTYvCMBC9C/6HMMLebOoulKUaSy0U&#10;FhYEXfE8NGNbbCa1iVr//UYQvM3jfc4qG00nbjS41rKCRRSDIK6sbrlWcPgr598gnEfW2FkmBQ9y&#10;kK2nkxWm2t55R7e9r0UIYZeigsb7PpXSVQ0ZdJHtiQN3soNBH+BQSz3gPYSbTn7GcSINthwaGuyp&#10;aKg6769GwfbqKL9sysoUi+NW/1LhSv9Q6mM25ksQnkb/Fr/cPzrMT74SeH4TTpDr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ZspTwQAAAN0AAAAPAAAAAAAAAAAAAAAA&#10;AKECAABkcnMvZG93bnJldi54bWxQSwUGAAAAAAQABAD5AAAAjwMAAAAA&#10;" strokecolor="black [3213]">
                  <v:stroke startarrow="oval" endarrow="open"/>
                  <v:shadow on="t" opacity=".5" mv:blur="0" offset="0,0"/>
                </v:shape>
                <v:shape id="Text Box 1217" o:spid="_x0000_s1074" type="#_x0000_t202" style="position:absolute;left:1967224;top:5466038;width:1617320;height:2801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5/cawgAA&#10;AN0AAAAPAAAAZHJzL2Rvd25yZXYueG1sRE9LawIxEL4X/A9hBG81sbY+VqMURfDU4hO8DZtxd3Ez&#10;WTbR3f57Uyj0Nh/fc+bL1pbiQbUvHGsY9BUI4tSZgjMNx8PmdQLCB2SDpWPS8EMelovOyxwT4xre&#10;0WMfMhFD2CeoIQ+hSqT0aU4Wfd9VxJG7utpiiLDOpKmxieG2lG9KjaTFgmNDjhWtckpv+7vVcPq6&#10;Xs7v6jtb24+qca2SbKdS6163/ZyBCNSGf/Gfe2vi/NFwDL/fxBPk4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fn9xrCAAAA3QAAAA8AAAAAAAAAAAAAAAAAlwIAAGRycy9kb3du&#10;cmV2LnhtbFBLBQYAAAAABAAEAPUAAACGAwAAAAA=&#10;" filled="f" stroked="f">
                  <v:textbox>
                    <w:txbxContent>
                      <w:p w14:paraId="01F57FBA"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Send Course-Structure</w:t>
                        </w:r>
                      </w:p>
                    </w:txbxContent>
                  </v:textbox>
                </v:shape>
                <v:shape id="Text Box 91" o:spid="_x0000_s1075" type="#_x0000_t202" style="position:absolute;left:381605;top:3891927;width:1952624;height:2165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lxsxwAA&#10;AN0AAAAPAAAAZHJzL2Rvd25yZXYueG1sRI9Ba8JAEIXvhf6HZYTe6kYtoUZXKRWll1KMoh7H7JiE&#10;ZmdDdqtpf33nUOhthvfmvW/my9416kpdqD0bGA0TUMSFtzWXBva79eMzqBCRLTaeycA3BVgu7u/m&#10;mFl/4y1d81gqCeGQoYEqxjbTOhQVOQxD3xKLdvGdwyhrV2rb4U3CXaPHSZJqhzVLQ4UtvVZUfOZf&#10;zkAokvTw8ZQfjme9oZ+ptavT5t2Yh0H/MgMVqY//5r/rNyv46URw5RsZQS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lT5cbMcAAADdAAAADwAAAAAAAAAAAAAAAACXAgAAZHJz&#10;L2Rvd25yZXYueG1sUEsFBgAAAAAEAAQA9QAAAIsDAAAAAA==&#10;" strokecolor="white [3212]">
                  <v:textbox>
                    <w:txbxContent>
                      <w:p w14:paraId="09FEE692" w14:textId="77777777" w:rsidR="00C9141F" w:rsidRPr="005C1978" w:rsidRDefault="00C9141F" w:rsidP="00D0297E">
                        <w:pPr>
                          <w:rPr>
                            <w:b/>
                          </w:rPr>
                        </w:pPr>
                        <w:r w:rsidRPr="005C1978">
                          <w:rPr>
                            <w:b/>
                          </w:rPr>
                          <w:t>USAGE DETERMINATION</w:t>
                        </w:r>
                      </w:p>
                    </w:txbxContent>
                  </v:textbox>
                </v:shape>
                <v:shape id="AutoShape 76" o:spid="_x0000_s1076" type="#_x0000_t32" style="position:absolute;left:2059325;top:2078314;width:17043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CcUcYAAADdAAAADwAAAGRycy9kb3ducmV2LnhtbESPwW7CMBBE75X6D9ZW6q04FCkqAROl&#10;QEUPvUD7AYu9JFHidRSbEPh6XKlSb7ua2Xmzy3y0rRio97VjBdNJAoJYO1NzqeDn++PlDYQPyAZb&#10;x6TgSh7y1ePDEjPjLryn4RBKEUPYZ6igCqHLpPS6Iot+4jriqJ1cbzHEtS+l6fESw20rX5MklRZr&#10;joQKO1pXpJvD2UZIuy1uX+nGa318b9a7DRVhOCv1/DQWCxCBxvBv/rv+NLF+OpvD7zdxBLm6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YgnFHGAAAA3QAAAA8AAAAAAAAA&#10;AAAAAAAAoQIAAGRycy9kb3ducmV2LnhtbFBLBQYAAAAABAAEAPkAAACUAwAAAAA=&#10;" strokecolor="black [3213]">
                  <v:stroke startarrow="open" endarrow="oval"/>
                  <v:shadow on="t" opacity=".5" mv:blur="0" offset="0,0"/>
                </v:shape>
                <v:shape id="AutoShape 76" o:spid="_x0000_s1077" type="#_x0000_t32" style="position:absolute;left:2085326;top:5020935;width:17043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GscQAAADdAAAADwAAAGRycy9kb3ducmV2LnhtbESPzW7CMAzH75P2DpEncRvpJlRNHQGV&#10;L8Fhl7E9gJeYtqJxqiaUsqefD0i72fL/4+f5cvStGqiPTWADL9MMFLENruHKwPfX7vkNVEzIDtvA&#10;ZOBGEZaLx4c5Fi5c+ZOGY6qUhHAs0ECdUldoHW1NHuM0dMRyO4XeY5K1r7Tr8SrhvtWvWZZrjw1L&#10;Q40drWuy5+PFS0m7LX8/8k209md1Xu83VKbhYszkaSzfQSUa07/47j44wc9nwi/fyAh68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EaxxAAAAN0AAAAPAAAAAAAAAAAA&#10;AAAAAKECAABkcnMvZG93bnJldi54bWxQSwUGAAAAAAQABAD5AAAAkgMAAAAA&#10;" strokecolor="black [3213]">
                  <v:stroke startarrow="open" endarrow="oval"/>
                  <v:shadow on="t" opacity=".5" mv:blur="0" offset="0,0"/>
                </v:shape>
                <v:shape id="AutoShape 76" o:spid="_x0000_s1078" type="#_x0000_t32" style="position:absolute;left:2084026;top:5633739;width:17044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DjKsYAAADdAAAADwAAAGRycy9kb3ducmV2LnhtbESPwW7CMBBE75X6D9ZW4lYcqipCAScK&#10;0AoOvUD7AYu9JBHxOopNCHw9rlSpt13N7LzZZTHaVgzU+8axgtk0AUGsnWm4UvDz/fk6B+EDssHW&#10;MSm4kYcif35aYmbclfc0HEIlYgj7DBXUIXSZlF7XZNFPXUcctZPrLYa49pU0PV5juG3lW5Kk0mLD&#10;kVBjR+ua9PlwsRHSfpT3r3TjtT6uzuvthsowXJSavIzlAkSgMfyb/653JtZP32fw+00cQeY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BQ4yrGAAAA3QAAAA8AAAAAAAAA&#10;AAAAAAAAoQIAAGRycy9kb3ducmV2LnhtbFBLBQYAAAAABAAEAPkAAACUAwAAAAA=&#10;" strokecolor="black [3213]">
                  <v:stroke startarrow="open" endarrow="oval"/>
                  <v:shadow on="t" opacity=".5" mv:blur="0" offset="0,0"/>
                </v:shape>
                <v:shape id="AutoShape 76" o:spid="_x0000_s1079" type="#_x0000_t32" style="position:absolute;left:2084026;top:6015342;width:17044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IJ9XcYAAADdAAAADwAAAGRycy9kb3ducmV2LnhtbESPzW7CMBCE70i8g7VIvYEDqqIqYFD4&#10;qeihlwYeYLGXJCJeR7EJKU9fV6rU265mdr7Z1Wawjeip87VjBfNZAoJYO1NzqeB8ep++gfAB2WDj&#10;mBR8k4fNejxaYWbcg7+oL0IpYgj7DBVUIbSZlF5XZNHPXEsctavrLIa4dqU0HT5iuG3kIklSabHm&#10;SKiwpV1F+lbcbYQ0h/z5me691pftbXfcUx76u1IvkyFfggg0hH/z3/WHifXT1wX8fhNHkO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CCfV3GAAAA3QAAAA8AAAAAAAAA&#10;AAAAAAAAoQIAAGRycy9kb3ducmV2LnhtbFBLBQYAAAAABAAEAPkAAACUAwAAAAA=&#10;" strokecolor="black [3213]">
                  <v:stroke startarrow="open" endarrow="oval"/>
                  <v:shadow on="t" opacity=".5" mv:blur="0" offset="0,0"/>
                </v:shape>
                <w10:anchorlock/>
              </v:group>
            </w:pict>
          </mc:Fallback>
        </mc:AlternateContent>
      </w:r>
    </w:p>
    <w:p w14:paraId="3C38E7AA" w14:textId="77777777" w:rsidR="00527AF8" w:rsidRDefault="00B709FC" w:rsidP="00527AF8">
      <w:pPr>
        <w:jc w:val="both"/>
      </w:pPr>
      <w:r>
        <w:rPr>
          <w:noProof/>
        </w:rPr>
        <mc:AlternateContent>
          <mc:Choice Requires="wpc">
            <w:drawing>
              <wp:inline distT="0" distB="0" distL="0" distR="0" wp14:anchorId="20354CB5" wp14:editId="37CC7CCB">
                <wp:extent cx="5333365" cy="4845050"/>
                <wp:effectExtent l="0" t="3810" r="635" b="8890"/>
                <wp:docPr id="1621" name="Canvas 16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0" name="Rectangle 161"/>
                        <wps:cNvSpPr>
                          <a:spLocks noChangeArrowheads="1"/>
                        </wps:cNvSpPr>
                        <wps:spPr bwMode="auto">
                          <a:xfrm>
                            <a:off x="9500" y="3206133"/>
                            <a:ext cx="5314365" cy="1224213"/>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3A31A3CB" w14:textId="77777777" w:rsidR="00C9141F" w:rsidRDefault="00C9141F" w:rsidP="00FD689A">
                              <w:pPr>
                                <w:rPr>
                                  <w:b/>
                                </w:rPr>
                              </w:pPr>
                              <w:r w:rsidRPr="005E192E">
                                <w:rPr>
                                  <w:b/>
                                </w:rPr>
                                <w:t xml:space="preserve">SAVE </w:t>
                              </w:r>
                              <w:r>
                                <w:rPr>
                                  <w:b/>
                                </w:rPr>
                                <w:t>CALL DETAILS</w:t>
                              </w:r>
                            </w:p>
                            <w:p w14:paraId="1D65662F" w14:textId="77777777" w:rsidR="00C9141F" w:rsidRDefault="00C9141F" w:rsidP="00FD689A">
                              <w:pPr>
                                <w:rPr>
                                  <w:b/>
                                </w:rPr>
                              </w:pPr>
                            </w:p>
                            <w:p w14:paraId="560DDED5" w14:textId="77777777" w:rsidR="00C9141F" w:rsidRDefault="00C9141F" w:rsidP="00FD689A">
                              <w:pPr>
                                <w:rPr>
                                  <w:b/>
                                </w:rPr>
                              </w:pPr>
                            </w:p>
                            <w:p w14:paraId="6D2A6F56" w14:textId="77777777" w:rsidR="00C9141F" w:rsidRDefault="00C9141F" w:rsidP="00FD689A">
                              <w:pPr>
                                <w:rPr>
                                  <w:b/>
                                </w:rPr>
                              </w:pPr>
                            </w:p>
                            <w:p w14:paraId="0FFE2DE8" w14:textId="77777777" w:rsidR="00C9141F" w:rsidRDefault="00C9141F" w:rsidP="00FD689A">
                              <w:pPr>
                                <w:rPr>
                                  <w:b/>
                                </w:rPr>
                              </w:pPr>
                            </w:p>
                            <w:p w14:paraId="2533D3E8" w14:textId="77777777" w:rsidR="00C9141F" w:rsidRDefault="00C9141F" w:rsidP="00FD689A">
                              <w:pPr>
                                <w:rPr>
                                  <w:b/>
                                </w:rPr>
                              </w:pPr>
                            </w:p>
                            <w:p w14:paraId="50552EB7" w14:textId="77777777" w:rsidR="00C9141F" w:rsidRDefault="00C9141F" w:rsidP="00FD689A">
                              <w:pPr>
                                <w:rPr>
                                  <w:b/>
                                </w:rPr>
                              </w:pPr>
                            </w:p>
                            <w:p w14:paraId="6EEE0E99" w14:textId="77777777" w:rsidR="00C9141F" w:rsidRDefault="00C9141F" w:rsidP="00FD689A">
                              <w:pPr>
                                <w:rPr>
                                  <w:b/>
                                </w:rPr>
                              </w:pPr>
                            </w:p>
                            <w:p w14:paraId="3DB307E8" w14:textId="77777777" w:rsidR="00C9141F" w:rsidRPr="005E192E" w:rsidRDefault="00C9141F" w:rsidP="00FD689A">
                              <w:pPr>
                                <w:rPr>
                                  <w:b/>
                                </w:rPr>
                              </w:pPr>
                            </w:p>
                            <w:p w14:paraId="184320BB" w14:textId="77777777" w:rsidR="00C9141F" w:rsidRDefault="00C9141F" w:rsidP="00FD689A">
                              <w:pPr>
                                <w:rPr>
                                  <w:b/>
                                </w:rPr>
                              </w:pPr>
                            </w:p>
                            <w:p w14:paraId="624B6A6B" w14:textId="77777777" w:rsidR="00C9141F" w:rsidRDefault="00C9141F" w:rsidP="00FD689A">
                              <w:pPr>
                                <w:rPr>
                                  <w:b/>
                                </w:rPr>
                              </w:pPr>
                            </w:p>
                            <w:p w14:paraId="023E6577" w14:textId="77777777" w:rsidR="00C9141F" w:rsidRDefault="00C9141F" w:rsidP="00FD689A">
                              <w:pPr>
                                <w:rPr>
                                  <w:b/>
                                </w:rPr>
                              </w:pPr>
                            </w:p>
                            <w:p w14:paraId="2EC72A7F" w14:textId="77777777" w:rsidR="00C9141F" w:rsidRDefault="00C9141F" w:rsidP="00FD689A">
                              <w:pPr>
                                <w:rPr>
                                  <w:b/>
                                </w:rPr>
                              </w:pPr>
                            </w:p>
                            <w:p w14:paraId="29B620AF" w14:textId="77777777" w:rsidR="00C9141F" w:rsidRDefault="00C9141F" w:rsidP="00FD689A">
                              <w:pPr>
                                <w:rPr>
                                  <w:b/>
                                </w:rPr>
                              </w:pPr>
                            </w:p>
                            <w:p w14:paraId="4B109C2F" w14:textId="77777777" w:rsidR="00C9141F" w:rsidRDefault="00C9141F" w:rsidP="00FD689A">
                              <w:pPr>
                                <w:rPr>
                                  <w:b/>
                                </w:rPr>
                              </w:pPr>
                            </w:p>
                            <w:p w14:paraId="5744A345" w14:textId="77777777" w:rsidR="00C9141F" w:rsidRDefault="00C9141F" w:rsidP="00FD689A">
                              <w:pPr>
                                <w:rPr>
                                  <w:b/>
                                </w:rPr>
                              </w:pPr>
                            </w:p>
                            <w:p w14:paraId="7F3872FE" w14:textId="77777777" w:rsidR="00C9141F" w:rsidRDefault="00C9141F" w:rsidP="00FD689A">
                              <w:pPr>
                                <w:rPr>
                                  <w:b/>
                                </w:rPr>
                              </w:pPr>
                            </w:p>
                            <w:p w14:paraId="33A06DD0" w14:textId="77777777" w:rsidR="00C9141F" w:rsidRPr="003F0194" w:rsidRDefault="00C9141F" w:rsidP="00FD689A">
                              <w:pPr>
                                <w:rPr>
                                  <w:b/>
                                </w:rPr>
                              </w:pPr>
                            </w:p>
                          </w:txbxContent>
                        </wps:txbx>
                        <wps:bodyPr rot="0" vert="horz" wrap="square" lIns="91440" tIns="45720" rIns="91440" bIns="45720" anchor="ctr" anchorCtr="0" upright="1">
                          <a:noAutofit/>
                        </wps:bodyPr>
                      </wps:wsp>
                      <wps:wsp>
                        <wps:cNvPr id="151" name="Rectangle 161"/>
                        <wps:cNvSpPr>
                          <a:spLocks noChangeArrowheads="1"/>
                        </wps:cNvSpPr>
                        <wps:spPr bwMode="auto">
                          <a:xfrm>
                            <a:off x="9500" y="655907"/>
                            <a:ext cx="5283264" cy="2440925"/>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4FD0A0E2" w14:textId="77777777" w:rsidR="00C9141F" w:rsidRPr="003F0194" w:rsidRDefault="00C9141F" w:rsidP="00FD689A">
                              <w:pPr>
                                <w:rPr>
                                  <w:b/>
                                </w:rPr>
                              </w:pPr>
                              <w:r w:rsidRPr="005E192E">
                                <w:rPr>
                                  <w:b/>
                                </w:rPr>
                                <w:t xml:space="preserve">SAVE </w:t>
                              </w:r>
                              <w:r>
                                <w:rPr>
                                  <w:b/>
                                </w:rPr>
                                <w:t>S</w:t>
                              </w:r>
                              <w:r w:rsidRPr="005E192E">
                                <w:rPr>
                                  <w:b/>
                                </w:rPr>
                                <w:t xml:space="preserve"> </w:t>
                              </w:r>
                            </w:p>
                          </w:txbxContent>
                        </wps:txbx>
                        <wps:bodyPr rot="0" vert="horz" wrap="square" lIns="91440" tIns="45720" rIns="91440" bIns="45720" anchor="ctr" anchorCtr="0" upright="1">
                          <a:noAutofit/>
                        </wps:bodyPr>
                      </wps:wsp>
                      <wps:wsp>
                        <wps:cNvPr id="152" name="Text Box 418"/>
                        <wps:cNvSpPr txBox="1">
                          <a:spLocks noChangeArrowheads="1"/>
                        </wps:cNvSpPr>
                        <wps:spPr bwMode="auto">
                          <a:xfrm>
                            <a:off x="301604" y="664807"/>
                            <a:ext cx="1538619" cy="221002"/>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7A49D557" w14:textId="77777777" w:rsidR="00C9141F" w:rsidRPr="00972B27" w:rsidRDefault="00C9141F" w:rsidP="00FD689A">
                              <w:pPr>
                                <w:rPr>
                                  <w:b/>
                                </w:rPr>
                              </w:pPr>
                              <w:r w:rsidRPr="00972B27">
                                <w:rPr>
                                  <w:b/>
                                </w:rPr>
                                <w:t>SAVE BOOKMARK</w:t>
                              </w:r>
                            </w:p>
                          </w:txbxContent>
                        </wps:txbx>
                        <wps:bodyPr rot="0" vert="horz" wrap="square" lIns="91440" tIns="45720" rIns="91440" bIns="45720" anchor="t" anchorCtr="0" upright="1">
                          <a:noAutofit/>
                        </wps:bodyPr>
                      </wps:wsp>
                      <wps:wsp>
                        <wps:cNvPr id="153" name="Rectangle 161"/>
                        <wps:cNvSpPr>
                          <a:spLocks noChangeArrowheads="1"/>
                        </wps:cNvSpPr>
                        <wps:spPr bwMode="auto">
                          <a:xfrm>
                            <a:off x="94601" y="3423935"/>
                            <a:ext cx="5110462" cy="908009"/>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4" name="Rectangle 161"/>
                        <wps:cNvSpPr>
                          <a:spLocks noChangeArrowheads="1"/>
                        </wps:cNvSpPr>
                        <wps:spPr bwMode="auto">
                          <a:xfrm>
                            <a:off x="95801" y="1565216"/>
                            <a:ext cx="5110562" cy="1084011"/>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5" name="Rectangle 161"/>
                        <wps:cNvSpPr>
                          <a:spLocks noChangeArrowheads="1"/>
                        </wps:cNvSpPr>
                        <wps:spPr bwMode="auto">
                          <a:xfrm>
                            <a:off x="94601" y="932810"/>
                            <a:ext cx="5110462" cy="574606"/>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6" name="Rectangle 5"/>
                        <wps:cNvSpPr>
                          <a:spLocks noChangeArrowheads="1"/>
                        </wps:cNvSpPr>
                        <wps:spPr bwMode="auto">
                          <a:xfrm>
                            <a:off x="445105" y="162502"/>
                            <a:ext cx="700409" cy="4337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7DC9F2" w14:textId="77777777" w:rsidR="00C9141F" w:rsidRPr="001B52E5" w:rsidRDefault="00C9141F" w:rsidP="00FD689A">
                              <w:pPr>
                                <w:jc w:val="center"/>
                              </w:pPr>
                              <w:r>
                                <w:t>User</w:t>
                              </w:r>
                            </w:p>
                          </w:txbxContent>
                        </wps:txbx>
                        <wps:bodyPr rot="0" vert="horz" wrap="square" lIns="91440" tIns="45720" rIns="91440" bIns="45720" anchor="ctr" anchorCtr="0" upright="1">
                          <a:noAutofit/>
                        </wps:bodyPr>
                      </wps:wsp>
                      <wps:wsp>
                        <wps:cNvPr id="157" name="Rectangle 1151"/>
                        <wps:cNvSpPr>
                          <a:spLocks noChangeArrowheads="1"/>
                        </wps:cNvSpPr>
                        <wps:spPr bwMode="auto">
                          <a:xfrm>
                            <a:off x="2123426" y="162502"/>
                            <a:ext cx="700409" cy="4109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6CDAAEE" w14:textId="77777777" w:rsidR="00C9141F" w:rsidRDefault="00C9141F" w:rsidP="00FD689A">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158" name="Rectangle 1152"/>
                        <wps:cNvSpPr>
                          <a:spLocks noChangeArrowheads="1"/>
                        </wps:cNvSpPr>
                        <wps:spPr bwMode="auto">
                          <a:xfrm>
                            <a:off x="3630944" y="163102"/>
                            <a:ext cx="1035013" cy="4103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CE6535C" w14:textId="77777777" w:rsidR="00C9141F" w:rsidRDefault="00C9141F" w:rsidP="00FD689A">
                              <w:pPr>
                                <w:pStyle w:val="NormalWeb"/>
                                <w:spacing w:before="0" w:beforeAutospacing="0" w:after="0" w:afterAutospacing="0"/>
                                <w:jc w:val="center"/>
                              </w:pPr>
                              <w:r>
                                <w:rPr>
                                  <w:rFonts w:ascii="Arial" w:eastAsia="MS Mincho" w:hAnsi="Arial"/>
                                  <w:sz w:val="20"/>
                                  <w:szCs w:val="20"/>
                                </w:rPr>
                                <w:t>NMS_MoTech_MA</w:t>
                              </w:r>
                            </w:p>
                          </w:txbxContent>
                        </wps:txbx>
                        <wps:bodyPr rot="0" vert="horz" wrap="square" lIns="91440" tIns="45720" rIns="91440" bIns="45720" anchor="ctr" anchorCtr="0" upright="1">
                          <a:noAutofit/>
                        </wps:bodyPr>
                      </wps:wsp>
                      <wps:wsp>
                        <wps:cNvPr id="159" name="Line 1153"/>
                        <wps:cNvCnPr/>
                        <wps:spPr bwMode="auto">
                          <a:xfrm flipH="1">
                            <a:off x="797510" y="582206"/>
                            <a:ext cx="600" cy="425774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1" name="Line 1154"/>
                        <wps:cNvCnPr/>
                        <wps:spPr bwMode="auto">
                          <a:xfrm>
                            <a:off x="2473930" y="581606"/>
                            <a:ext cx="30500" cy="417264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2" name="Line 1155"/>
                        <wps:cNvCnPr/>
                        <wps:spPr bwMode="auto">
                          <a:xfrm>
                            <a:off x="4151651" y="581606"/>
                            <a:ext cx="35500" cy="417264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3" name="Straight Arrow Connector 148"/>
                        <wps:cNvCnPr/>
                        <wps:spPr bwMode="auto">
                          <a:xfrm flipH="1">
                            <a:off x="2465730" y="2914030"/>
                            <a:ext cx="16770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04" name="Text Box 1157"/>
                        <wps:cNvSpPr txBox="1">
                          <a:spLocks noChangeArrowheads="1"/>
                        </wps:cNvSpPr>
                        <wps:spPr bwMode="auto">
                          <a:xfrm>
                            <a:off x="2602232" y="2722228"/>
                            <a:ext cx="1677720" cy="28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562F87" w14:textId="77777777" w:rsidR="00C9141F" w:rsidRDefault="00C9141F" w:rsidP="00FD689A">
                              <w:pPr>
                                <w:pStyle w:val="NormalWeb"/>
                                <w:spacing w:before="0" w:beforeAutospacing="0" w:after="0" w:afterAutospacing="0"/>
                                <w:jc w:val="center"/>
                              </w:pPr>
                              <w:r>
                                <w:rPr>
                                  <w:rFonts w:ascii="Arial" w:eastAsia="MS Mincho" w:hAnsi="Arial"/>
                                  <w:sz w:val="12"/>
                                  <w:szCs w:val="12"/>
                                </w:rPr>
                                <w:t xml:space="preserve">Send Response </w:t>
                              </w:r>
                            </w:p>
                          </w:txbxContent>
                        </wps:txbx>
                        <wps:bodyPr rot="0" vert="horz" wrap="square" lIns="91440" tIns="45720" rIns="91440" bIns="45720" anchor="t" anchorCtr="0" upright="1">
                          <a:noAutofit/>
                        </wps:bodyPr>
                      </wps:wsp>
                      <wps:wsp>
                        <wps:cNvPr id="1605" name="Text Box 1158"/>
                        <wps:cNvSpPr txBox="1">
                          <a:spLocks noChangeArrowheads="1"/>
                        </wps:cNvSpPr>
                        <wps:spPr bwMode="auto">
                          <a:xfrm>
                            <a:off x="236803" y="1569716"/>
                            <a:ext cx="1433817" cy="2654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164F5D5D" w14:textId="77777777" w:rsidR="00C9141F" w:rsidRPr="00316105" w:rsidRDefault="00C9141F" w:rsidP="00FD689A">
                              <w:pPr>
                                <w:rPr>
                                  <w:sz w:val="12"/>
                                  <w:szCs w:val="12"/>
                                </w:rPr>
                              </w:pPr>
                              <w:r w:rsidRPr="008141D0">
                                <w:rPr>
                                  <w:sz w:val="12"/>
                                  <w:szCs w:val="12"/>
                                </w:rPr>
                                <w:t xml:space="preserve">Case </w:t>
                              </w:r>
                              <w:r>
                                <w:rPr>
                                  <w:sz w:val="12"/>
                                  <w:szCs w:val="12"/>
                                </w:rPr>
                                <w:t>4b</w:t>
                              </w:r>
                              <w:r w:rsidRPr="008141D0">
                                <w:rPr>
                                  <w:sz w:val="12"/>
                                  <w:szCs w:val="12"/>
                                </w:rPr>
                                <w:t xml:space="preserve">: </w:t>
                              </w:r>
                              <w:r>
                                <w:rPr>
                                  <w:sz w:val="12"/>
                                  <w:szCs w:val="12"/>
                                </w:rPr>
                                <w:t>Call disconnected after course completion</w:t>
                              </w:r>
                            </w:p>
                            <w:p w14:paraId="7DBD7181" w14:textId="77777777" w:rsidR="00C9141F" w:rsidRPr="003F0194" w:rsidRDefault="00C9141F" w:rsidP="00FD689A">
                              <w:pPr>
                                <w:rPr>
                                  <w:szCs w:val="12"/>
                                </w:rPr>
                              </w:pPr>
                            </w:p>
                          </w:txbxContent>
                        </wps:txbx>
                        <wps:bodyPr rot="0" vert="horz" wrap="square" lIns="91440" tIns="45720" rIns="91440" bIns="45720" anchor="t" anchorCtr="0" upright="1">
                          <a:noAutofit/>
                        </wps:bodyPr>
                      </wps:wsp>
                      <wps:wsp>
                        <wps:cNvPr id="1606" name="Text Box 1159"/>
                        <wps:cNvSpPr txBox="1">
                          <a:spLocks noChangeArrowheads="1"/>
                        </wps:cNvSpPr>
                        <wps:spPr bwMode="auto">
                          <a:xfrm>
                            <a:off x="257103" y="932810"/>
                            <a:ext cx="1432617" cy="2667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24B9F8D4" w14:textId="77777777" w:rsidR="00C9141F" w:rsidRPr="00316105" w:rsidRDefault="00C9141F" w:rsidP="00FD689A">
                              <w:pPr>
                                <w:rPr>
                                  <w:sz w:val="12"/>
                                  <w:szCs w:val="12"/>
                                </w:rPr>
                              </w:pPr>
                              <w:r w:rsidRPr="008141D0">
                                <w:rPr>
                                  <w:sz w:val="12"/>
                                  <w:szCs w:val="12"/>
                                </w:rPr>
                                <w:t xml:space="preserve">Case </w:t>
                              </w:r>
                              <w:r>
                                <w:rPr>
                                  <w:sz w:val="12"/>
                                  <w:szCs w:val="12"/>
                                </w:rPr>
                                <w:t>4a</w:t>
                              </w:r>
                              <w:r w:rsidRPr="008141D0">
                                <w:rPr>
                                  <w:sz w:val="12"/>
                                  <w:szCs w:val="12"/>
                                </w:rPr>
                                <w:t xml:space="preserve">: </w:t>
                              </w:r>
                              <w:r>
                                <w:rPr>
                                  <w:sz w:val="12"/>
                                  <w:szCs w:val="12"/>
                                </w:rPr>
                                <w:t>Call dropped/disconnected while playing the course</w:t>
                              </w:r>
                            </w:p>
                          </w:txbxContent>
                        </wps:txbx>
                        <wps:bodyPr rot="0" vert="horz" wrap="square" lIns="91440" tIns="45720" rIns="91440" bIns="45720" anchor="t" anchorCtr="0" upright="1">
                          <a:noAutofit/>
                        </wps:bodyPr>
                      </wps:wsp>
                      <wps:wsp>
                        <wps:cNvPr id="1607" name="Rectangle 20"/>
                        <wps:cNvSpPr>
                          <a:spLocks noChangeArrowheads="1"/>
                        </wps:cNvSpPr>
                        <wps:spPr bwMode="auto">
                          <a:xfrm>
                            <a:off x="3562943" y="1264213"/>
                            <a:ext cx="1249115" cy="207002"/>
                          </a:xfrm>
                          <a:prstGeom prst="rect">
                            <a:avLst/>
                          </a:prstGeom>
                          <a:solidFill>
                            <a:srgbClr val="FFFFFF"/>
                          </a:solidFill>
                          <a:ln w="9525">
                            <a:solidFill>
                              <a:srgbClr val="000000"/>
                            </a:solidFill>
                            <a:miter lim="800000"/>
                            <a:headEnd/>
                            <a:tailEnd/>
                          </a:ln>
                        </wps:spPr>
                        <wps:txbx>
                          <w:txbxContent>
                            <w:p w14:paraId="40638A3A"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Bookmark and Score</w:t>
                              </w:r>
                            </w:p>
                          </w:txbxContent>
                        </wps:txbx>
                        <wps:bodyPr rot="0" vert="horz" wrap="square" lIns="91440" tIns="45720" rIns="91440" bIns="45720" anchor="t" anchorCtr="0" upright="1">
                          <a:noAutofit/>
                        </wps:bodyPr>
                      </wps:wsp>
                      <wps:wsp>
                        <wps:cNvPr id="1608" name="Straight Arrow Connector 80"/>
                        <wps:cNvCnPr/>
                        <wps:spPr bwMode="auto">
                          <a:xfrm>
                            <a:off x="2504431" y="1200712"/>
                            <a:ext cx="1677720"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09" name="Text Box 1162"/>
                        <wps:cNvSpPr txBox="1">
                          <a:spLocks noChangeArrowheads="1"/>
                        </wps:cNvSpPr>
                        <wps:spPr bwMode="auto">
                          <a:xfrm>
                            <a:off x="2473930" y="987410"/>
                            <a:ext cx="1677720" cy="212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C4959A" w14:textId="77777777" w:rsidR="00C9141F" w:rsidRDefault="00C9141F" w:rsidP="00FD689A">
                              <w:pPr>
                                <w:pStyle w:val="NormalWeb"/>
                                <w:spacing w:before="0" w:beforeAutospacing="0" w:after="0" w:afterAutospacing="0"/>
                                <w:jc w:val="center"/>
                              </w:pPr>
                              <w:r>
                                <w:rPr>
                                  <w:rFonts w:ascii="Arial" w:eastAsia="MS Mincho" w:hAnsi="Arial"/>
                                  <w:sz w:val="12"/>
                                  <w:szCs w:val="12"/>
                                </w:rPr>
                                <w:t>Save Bookmark with Score API</w:t>
                              </w:r>
                            </w:p>
                          </w:txbxContent>
                        </wps:txbx>
                        <wps:bodyPr rot="0" vert="horz" wrap="square" lIns="91440" tIns="45720" rIns="91440" bIns="45720" anchor="t" anchorCtr="0" upright="1">
                          <a:noAutofit/>
                        </wps:bodyPr>
                      </wps:wsp>
                      <wps:wsp>
                        <wps:cNvPr id="1610" name="Text Box 1163"/>
                        <wps:cNvSpPr txBox="1">
                          <a:spLocks noChangeArrowheads="1"/>
                        </wps:cNvSpPr>
                        <wps:spPr bwMode="auto">
                          <a:xfrm>
                            <a:off x="2460630" y="1623017"/>
                            <a:ext cx="1691021" cy="285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363869" w14:textId="77777777" w:rsidR="00C9141F" w:rsidRDefault="00C9141F" w:rsidP="00FD689A">
                              <w:pPr>
                                <w:pStyle w:val="NormalWeb"/>
                                <w:spacing w:before="0" w:beforeAutospacing="0" w:after="0" w:afterAutospacing="0"/>
                                <w:jc w:val="center"/>
                                <w:rPr>
                                  <w:rFonts w:ascii="Arial" w:eastAsia="MS Mincho" w:hAnsi="Arial" w:cs="Arial"/>
                                  <w:sz w:val="12"/>
                                  <w:szCs w:val="12"/>
                                </w:rPr>
                              </w:pPr>
                            </w:p>
                            <w:p w14:paraId="1E1EE2AD" w14:textId="77777777" w:rsidR="00C9141F" w:rsidRPr="001D0631" w:rsidRDefault="00C9141F" w:rsidP="00FD689A">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Save Bookmark with Score API</w:t>
                              </w:r>
                            </w:p>
                          </w:txbxContent>
                        </wps:txbx>
                        <wps:bodyPr rot="0" vert="horz" wrap="square" lIns="91440" tIns="45720" rIns="91440" bIns="45720" anchor="t" anchorCtr="0" upright="1">
                          <a:noAutofit/>
                        </wps:bodyPr>
                      </wps:wsp>
                      <wps:wsp>
                        <wps:cNvPr id="1611" name="Straight Arrow Connector 80"/>
                        <wps:cNvCnPr/>
                        <wps:spPr bwMode="auto">
                          <a:xfrm>
                            <a:off x="2488530" y="1907520"/>
                            <a:ext cx="16777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12" name="Rectangle 20"/>
                        <wps:cNvSpPr>
                          <a:spLocks noChangeArrowheads="1"/>
                        </wps:cNvSpPr>
                        <wps:spPr bwMode="auto">
                          <a:xfrm>
                            <a:off x="3719145" y="1968520"/>
                            <a:ext cx="873811" cy="207002"/>
                          </a:xfrm>
                          <a:prstGeom prst="rect">
                            <a:avLst/>
                          </a:prstGeom>
                          <a:solidFill>
                            <a:srgbClr val="FFFFFF"/>
                          </a:solidFill>
                          <a:ln w="9525">
                            <a:solidFill>
                              <a:srgbClr val="000000"/>
                            </a:solidFill>
                            <a:miter lim="800000"/>
                            <a:headEnd/>
                            <a:tailEnd/>
                          </a:ln>
                        </wps:spPr>
                        <wps:txbx>
                          <w:txbxContent>
                            <w:p w14:paraId="44BE768A"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Reset</w:t>
                              </w:r>
                              <w:r w:rsidRPr="00B33BAD">
                                <w:rPr>
                                  <w:rFonts w:ascii="Arial" w:eastAsia="MS Mincho" w:hAnsi="Arial"/>
                                  <w:sz w:val="12"/>
                                  <w:szCs w:val="12"/>
                                </w:rPr>
                                <w:t xml:space="preserve"> </w:t>
                              </w:r>
                              <w:r>
                                <w:rPr>
                                  <w:rFonts w:ascii="Arial" w:eastAsia="MS Mincho" w:hAnsi="Arial"/>
                                  <w:sz w:val="12"/>
                                  <w:szCs w:val="12"/>
                                </w:rPr>
                                <w:t>Bookmark</w:t>
                              </w:r>
                            </w:p>
                          </w:txbxContent>
                        </wps:txbx>
                        <wps:bodyPr rot="0" vert="horz" wrap="square" lIns="91440" tIns="45720" rIns="91440" bIns="45720" anchor="t" anchorCtr="0" upright="1">
                          <a:noAutofit/>
                        </wps:bodyPr>
                      </wps:wsp>
                      <wps:wsp>
                        <wps:cNvPr id="1613" name="Text Box 1166"/>
                        <wps:cNvSpPr txBox="1">
                          <a:spLocks noChangeArrowheads="1"/>
                        </wps:cNvSpPr>
                        <wps:spPr bwMode="auto">
                          <a:xfrm>
                            <a:off x="97101" y="3417535"/>
                            <a:ext cx="1592619" cy="2667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127A22F7" w14:textId="77777777" w:rsidR="00C9141F" w:rsidRPr="00316105" w:rsidRDefault="00C9141F" w:rsidP="00FD689A">
                              <w:pPr>
                                <w:rPr>
                                  <w:sz w:val="12"/>
                                  <w:szCs w:val="12"/>
                                </w:rPr>
                              </w:pPr>
                              <w:r w:rsidRPr="008141D0">
                                <w:rPr>
                                  <w:sz w:val="12"/>
                                  <w:szCs w:val="12"/>
                                </w:rPr>
                                <w:t xml:space="preserve">Case </w:t>
                              </w:r>
                              <w:r>
                                <w:rPr>
                                  <w:sz w:val="12"/>
                                  <w:szCs w:val="12"/>
                                </w:rPr>
                                <w:t>5</w:t>
                              </w:r>
                              <w:r w:rsidRPr="008141D0">
                                <w:rPr>
                                  <w:sz w:val="12"/>
                                  <w:szCs w:val="12"/>
                                </w:rPr>
                                <w:t xml:space="preserve">: </w:t>
                              </w:r>
                              <w:r>
                                <w:rPr>
                                  <w:sz w:val="12"/>
                                  <w:szCs w:val="12"/>
                                </w:rPr>
                                <w:t>Call dropped/disconnected</w:t>
                              </w:r>
                            </w:p>
                          </w:txbxContent>
                        </wps:txbx>
                        <wps:bodyPr rot="0" vert="horz" wrap="square" lIns="91440" tIns="45720" rIns="91440" bIns="45720" anchor="t" anchorCtr="0" upright="1">
                          <a:noAutofit/>
                        </wps:bodyPr>
                      </wps:wsp>
                      <wps:wsp>
                        <wps:cNvPr id="1614" name="Rectangle 20"/>
                        <wps:cNvSpPr>
                          <a:spLocks noChangeArrowheads="1"/>
                        </wps:cNvSpPr>
                        <wps:spPr bwMode="auto">
                          <a:xfrm>
                            <a:off x="3747746" y="3684238"/>
                            <a:ext cx="873811" cy="207002"/>
                          </a:xfrm>
                          <a:prstGeom prst="rect">
                            <a:avLst/>
                          </a:prstGeom>
                          <a:solidFill>
                            <a:srgbClr val="FFFFFF"/>
                          </a:solidFill>
                          <a:ln w="9525">
                            <a:solidFill>
                              <a:srgbClr val="000000"/>
                            </a:solidFill>
                            <a:miter lim="800000"/>
                            <a:headEnd/>
                            <a:tailEnd/>
                          </a:ln>
                        </wps:spPr>
                        <wps:txbx>
                          <w:txbxContent>
                            <w:p w14:paraId="6B85EACF"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Call Details</w:t>
                              </w:r>
                            </w:p>
                          </w:txbxContent>
                        </wps:txbx>
                        <wps:bodyPr rot="0" vert="horz" wrap="square" lIns="91440" tIns="45720" rIns="91440" bIns="45720" anchor="t" anchorCtr="0" upright="1">
                          <a:noAutofit/>
                        </wps:bodyPr>
                      </wps:wsp>
                      <wps:wsp>
                        <wps:cNvPr id="1615" name="Straight Arrow Connector 80"/>
                        <wps:cNvCnPr/>
                        <wps:spPr bwMode="auto">
                          <a:xfrm>
                            <a:off x="2509531" y="3635338"/>
                            <a:ext cx="1677620"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16" name="Text Box 1169"/>
                        <wps:cNvSpPr txBox="1">
                          <a:spLocks noChangeArrowheads="1"/>
                        </wps:cNvSpPr>
                        <wps:spPr bwMode="auto">
                          <a:xfrm>
                            <a:off x="2475230" y="3423935"/>
                            <a:ext cx="1677720" cy="212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EAC3C6" w14:textId="77777777" w:rsidR="00C9141F" w:rsidRDefault="00C9141F" w:rsidP="00FD689A">
                              <w:pPr>
                                <w:pStyle w:val="NormalWeb"/>
                                <w:spacing w:before="0" w:beforeAutospacing="0" w:after="0" w:afterAutospacing="0"/>
                                <w:jc w:val="center"/>
                              </w:pPr>
                              <w:r>
                                <w:rPr>
                                  <w:rFonts w:ascii="Arial" w:eastAsia="MS Mincho" w:hAnsi="Arial"/>
                                  <w:sz w:val="12"/>
                                  <w:szCs w:val="12"/>
                                </w:rPr>
                                <w:t xml:space="preserve">Save Call Details API </w:t>
                              </w:r>
                            </w:p>
                          </w:txbxContent>
                        </wps:txbx>
                        <wps:bodyPr rot="0" vert="horz" wrap="square" lIns="91440" tIns="45720" rIns="91440" bIns="45720" anchor="t" anchorCtr="0" upright="1">
                          <a:noAutofit/>
                        </wps:bodyPr>
                      </wps:wsp>
                      <wps:wsp>
                        <wps:cNvPr id="1617" name="AutoShape 414"/>
                        <wps:cNvCnPr>
                          <a:cxnSpLocks noChangeShapeType="1"/>
                        </wps:cNvCnPr>
                        <wps:spPr bwMode="auto">
                          <a:xfrm>
                            <a:off x="4151651" y="581606"/>
                            <a:ext cx="60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8" name="Rectangle 20"/>
                        <wps:cNvSpPr>
                          <a:spLocks noChangeArrowheads="1"/>
                        </wps:cNvSpPr>
                        <wps:spPr bwMode="auto">
                          <a:xfrm>
                            <a:off x="2682833" y="2343124"/>
                            <a:ext cx="2448630" cy="207002"/>
                          </a:xfrm>
                          <a:prstGeom prst="rect">
                            <a:avLst/>
                          </a:prstGeom>
                          <a:solidFill>
                            <a:srgbClr val="FFFFFF"/>
                          </a:solidFill>
                          <a:ln w="9525">
                            <a:solidFill>
                              <a:srgbClr val="000000"/>
                            </a:solidFill>
                            <a:miter lim="800000"/>
                            <a:headEnd/>
                            <a:tailEnd/>
                          </a:ln>
                        </wps:spPr>
                        <wps:txbx>
                          <w:txbxContent>
                            <w:p w14:paraId="57B88B50" w14:textId="77777777" w:rsidR="00C9141F" w:rsidRPr="00B33BAD" w:rsidRDefault="00C9141F" w:rsidP="00FD689A">
                              <w:pPr>
                                <w:pStyle w:val="NormalWeb"/>
                                <w:spacing w:before="0" w:beforeAutospacing="0" w:after="0" w:afterAutospacing="0"/>
                                <w:rPr>
                                  <w:rFonts w:ascii="Arial" w:eastAsia="MS Mincho" w:hAnsi="Arial"/>
                                  <w:sz w:val="12"/>
                                  <w:szCs w:val="12"/>
                                </w:rPr>
                              </w:pPr>
                              <w:r>
                                <w:rPr>
                                  <w:rFonts w:ascii="Arial" w:eastAsia="MS Mincho" w:hAnsi="Arial"/>
                                  <w:sz w:val="12"/>
                                  <w:szCs w:val="12"/>
                                </w:rPr>
                                <w:t>Raise an event to send SMS if qualifying score has been achieved</w:t>
                              </w:r>
                            </w:p>
                          </w:txbxContent>
                        </wps:txbx>
                        <wps:bodyPr rot="0" vert="horz" wrap="square" lIns="91440" tIns="45720" rIns="91440" bIns="45720" anchor="t" anchorCtr="0" upright="1">
                          <a:noAutofit/>
                        </wps:bodyPr>
                      </wps:wsp>
                      <wps:wsp>
                        <wps:cNvPr id="1619" name="Text Box 1157"/>
                        <wps:cNvSpPr txBox="1">
                          <a:spLocks noChangeArrowheads="1"/>
                        </wps:cNvSpPr>
                        <wps:spPr bwMode="auto">
                          <a:xfrm>
                            <a:off x="2465730" y="3853840"/>
                            <a:ext cx="1677620" cy="211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26E8F5" w14:textId="77777777" w:rsidR="00C9141F" w:rsidRDefault="00C9141F" w:rsidP="00FD689A">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wps:wsp>
                        <wps:cNvPr id="1620" name="Straight Arrow Connector 148"/>
                        <wps:cNvCnPr/>
                        <wps:spPr bwMode="auto">
                          <a:xfrm flipH="1">
                            <a:off x="2475830" y="4064642"/>
                            <a:ext cx="16771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c:wpc>
                  </a:graphicData>
                </a:graphic>
              </wp:inline>
            </w:drawing>
          </mc:Choice>
          <mc:Fallback>
            <w:pict>
              <v:group id="Canvas 1631" o:spid="_x0000_s1080" style="width:419.95pt;height:381.5pt;mso-position-horizontal-relative:char;mso-position-vertical-relative:line" coordsize="5333365,48450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">
                <v:shape id="_x0000_s1081" type="#_x0000_t75" style="position:absolute;width:5333365;height:4845050;visibility:visible;mso-wrap-style:square">
                  <v:fill o:detectmouseclick="t"/>
                  <v:path o:connecttype="none"/>
                </v:shape>
                <v:rect id="Rectangle 161" o:spid="_x0000_s1082" style="position:absolute;left:9500;top:3206133;width:5314365;height:12242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tDZ6xQAA&#10;ANwAAAAPAAAAZHJzL2Rvd25yZXYueG1sRI9Pa8MwDMXvg30Ho0Jvq9NBR8nqllC2UQYb9N9di9U4&#10;OJZD7LXZt58Og90k3tN7P602Y+jUlYbURjYwnxWgiOtoW24MnI6vD0tQKSNb7CKTgR9KsFnf362w&#10;tPHGe7oecqMkhFOJBlzOfal1qh0FTLPYE4t2iUPALOvQaDvgTcJDpx+L4kkHbFkaHPa0dVT7w3cw&#10;8O7Huf94+zpvF8kvw77yn656MWY6GatnUJnG/G/+u95ZwV8IvjwjE+j1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0NnrFAAAA3AAAAA8AAAAAAAAAAAAAAAAAlwIAAGRycy9k&#10;b3ducmV2LnhtbFBLBQYAAAAABAAEAPUAAACJAwAAAAA=&#10;" fillcolor="white [3212]" strokecolor="black [3213]" strokeweight="1.5pt">
                  <v:shadow on="t" color="#622423 [1605]" opacity=".5" mv:blur="0" offset="0,0"/>
                  <v:textbox>
                    <w:txbxContent>
                      <w:p w14:paraId="3A31A3CB" w14:textId="77777777" w:rsidR="00C9141F" w:rsidRDefault="00C9141F" w:rsidP="00FD689A">
                        <w:pPr>
                          <w:rPr>
                            <w:b/>
                          </w:rPr>
                        </w:pPr>
                        <w:r w:rsidRPr="005E192E">
                          <w:rPr>
                            <w:b/>
                          </w:rPr>
                          <w:t xml:space="preserve">SAVE </w:t>
                        </w:r>
                        <w:r>
                          <w:rPr>
                            <w:b/>
                          </w:rPr>
                          <w:t>CALL DETAILS</w:t>
                        </w:r>
                      </w:p>
                      <w:p w14:paraId="1D65662F" w14:textId="77777777" w:rsidR="00C9141F" w:rsidRDefault="00C9141F" w:rsidP="00FD689A">
                        <w:pPr>
                          <w:rPr>
                            <w:b/>
                          </w:rPr>
                        </w:pPr>
                      </w:p>
                      <w:p w14:paraId="560DDED5" w14:textId="77777777" w:rsidR="00C9141F" w:rsidRDefault="00C9141F" w:rsidP="00FD689A">
                        <w:pPr>
                          <w:rPr>
                            <w:b/>
                          </w:rPr>
                        </w:pPr>
                      </w:p>
                      <w:p w14:paraId="6D2A6F56" w14:textId="77777777" w:rsidR="00C9141F" w:rsidRDefault="00C9141F" w:rsidP="00FD689A">
                        <w:pPr>
                          <w:rPr>
                            <w:b/>
                          </w:rPr>
                        </w:pPr>
                      </w:p>
                      <w:p w14:paraId="0FFE2DE8" w14:textId="77777777" w:rsidR="00C9141F" w:rsidRDefault="00C9141F" w:rsidP="00FD689A">
                        <w:pPr>
                          <w:rPr>
                            <w:b/>
                          </w:rPr>
                        </w:pPr>
                      </w:p>
                      <w:p w14:paraId="2533D3E8" w14:textId="77777777" w:rsidR="00C9141F" w:rsidRDefault="00C9141F" w:rsidP="00FD689A">
                        <w:pPr>
                          <w:rPr>
                            <w:b/>
                          </w:rPr>
                        </w:pPr>
                      </w:p>
                      <w:p w14:paraId="50552EB7" w14:textId="77777777" w:rsidR="00C9141F" w:rsidRDefault="00C9141F" w:rsidP="00FD689A">
                        <w:pPr>
                          <w:rPr>
                            <w:b/>
                          </w:rPr>
                        </w:pPr>
                      </w:p>
                      <w:p w14:paraId="6EEE0E99" w14:textId="77777777" w:rsidR="00C9141F" w:rsidRDefault="00C9141F" w:rsidP="00FD689A">
                        <w:pPr>
                          <w:rPr>
                            <w:b/>
                          </w:rPr>
                        </w:pPr>
                      </w:p>
                      <w:p w14:paraId="3DB307E8" w14:textId="77777777" w:rsidR="00C9141F" w:rsidRPr="005E192E" w:rsidRDefault="00C9141F" w:rsidP="00FD689A">
                        <w:pPr>
                          <w:rPr>
                            <w:b/>
                          </w:rPr>
                        </w:pPr>
                      </w:p>
                      <w:p w14:paraId="184320BB" w14:textId="77777777" w:rsidR="00C9141F" w:rsidRDefault="00C9141F" w:rsidP="00FD689A">
                        <w:pPr>
                          <w:rPr>
                            <w:b/>
                          </w:rPr>
                        </w:pPr>
                      </w:p>
                      <w:p w14:paraId="624B6A6B" w14:textId="77777777" w:rsidR="00C9141F" w:rsidRDefault="00C9141F" w:rsidP="00FD689A">
                        <w:pPr>
                          <w:rPr>
                            <w:b/>
                          </w:rPr>
                        </w:pPr>
                      </w:p>
                      <w:p w14:paraId="023E6577" w14:textId="77777777" w:rsidR="00C9141F" w:rsidRDefault="00C9141F" w:rsidP="00FD689A">
                        <w:pPr>
                          <w:rPr>
                            <w:b/>
                          </w:rPr>
                        </w:pPr>
                      </w:p>
                      <w:p w14:paraId="2EC72A7F" w14:textId="77777777" w:rsidR="00C9141F" w:rsidRDefault="00C9141F" w:rsidP="00FD689A">
                        <w:pPr>
                          <w:rPr>
                            <w:b/>
                          </w:rPr>
                        </w:pPr>
                      </w:p>
                      <w:p w14:paraId="29B620AF" w14:textId="77777777" w:rsidR="00C9141F" w:rsidRDefault="00C9141F" w:rsidP="00FD689A">
                        <w:pPr>
                          <w:rPr>
                            <w:b/>
                          </w:rPr>
                        </w:pPr>
                      </w:p>
                      <w:p w14:paraId="4B109C2F" w14:textId="77777777" w:rsidR="00C9141F" w:rsidRDefault="00C9141F" w:rsidP="00FD689A">
                        <w:pPr>
                          <w:rPr>
                            <w:b/>
                          </w:rPr>
                        </w:pPr>
                      </w:p>
                      <w:p w14:paraId="5744A345" w14:textId="77777777" w:rsidR="00C9141F" w:rsidRDefault="00C9141F" w:rsidP="00FD689A">
                        <w:pPr>
                          <w:rPr>
                            <w:b/>
                          </w:rPr>
                        </w:pPr>
                      </w:p>
                      <w:p w14:paraId="7F3872FE" w14:textId="77777777" w:rsidR="00C9141F" w:rsidRDefault="00C9141F" w:rsidP="00FD689A">
                        <w:pPr>
                          <w:rPr>
                            <w:b/>
                          </w:rPr>
                        </w:pPr>
                      </w:p>
                      <w:p w14:paraId="33A06DD0" w14:textId="77777777" w:rsidR="00C9141F" w:rsidRPr="003F0194" w:rsidRDefault="00C9141F" w:rsidP="00FD689A">
                        <w:pPr>
                          <w:rPr>
                            <w:b/>
                          </w:rPr>
                        </w:pPr>
                      </w:p>
                    </w:txbxContent>
                  </v:textbox>
                </v:rect>
                <v:rect id="Rectangle 161" o:spid="_x0000_s1083" style="position:absolute;left:9500;top:655907;width:5283264;height:24409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PhwQAA&#10;ANwAAAAPAAAAZHJzL2Rvd25yZXYueG1sRE/fa8IwEH4X/B/CCb5p2oFDOqMU2YYIG+i297M5m5Lm&#10;Upqo3X+/DATf7uP7eavN4FpxpT40nhXk8wwEceV1w7WC76+32RJEiMgaW8+k4JcCbNbj0QoL7W98&#10;oOsx1iKFcChQgYmxK6QMlSGHYe474sSdfe8wJtjXUvd4S+GulU9Z9iwdNpwaDHa0NVTZ48Up2Nsh&#10;tx/vp5/tItilO5T205SvSk0nQ/kCItIQH+K7e6fT/EUO/8+kC+T6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viT4cEAAADcAAAADwAAAAAAAAAAAAAAAACXAgAAZHJzL2Rvd25y&#10;ZXYueG1sUEsFBgAAAAAEAAQA9QAAAIUDAAAAAA==&#10;" fillcolor="white [3212]" strokecolor="black [3213]" strokeweight="1.5pt">
                  <v:shadow on="t" color="#622423 [1605]" opacity=".5" mv:blur="0" offset="0,0"/>
                  <v:textbox>
                    <w:txbxContent>
                      <w:p w14:paraId="4FD0A0E2" w14:textId="77777777" w:rsidR="00C9141F" w:rsidRPr="003F0194" w:rsidRDefault="00C9141F" w:rsidP="00FD689A">
                        <w:pPr>
                          <w:rPr>
                            <w:b/>
                          </w:rPr>
                        </w:pPr>
                        <w:r w:rsidRPr="005E192E">
                          <w:rPr>
                            <w:b/>
                          </w:rPr>
                          <w:t xml:space="preserve">SAVE </w:t>
                        </w:r>
                        <w:r>
                          <w:rPr>
                            <w:b/>
                          </w:rPr>
                          <w:t>S</w:t>
                        </w:r>
                        <w:r w:rsidRPr="005E192E">
                          <w:rPr>
                            <w:b/>
                          </w:rPr>
                          <w:t xml:space="preserve"> </w:t>
                        </w:r>
                      </w:p>
                    </w:txbxContent>
                  </v:textbox>
                </v:rect>
                <v:shape id="Text Box 418" o:spid="_x0000_s1084" type="#_x0000_t202" style="position:absolute;left:301604;top:664807;width:1538619;height:221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iDm1wgAA&#10;ANwAAAAPAAAAZHJzL2Rvd25yZXYueG1sRE9Ni8IwEL0L/ocwwl5kTVdQSjWKCuKCeLB28To0Y1ts&#10;JqXJ2u6/3wiCt3m8z1mue1OLB7WusqzgaxKBIM6trrhQkF32nzEI55E11pZJwR85WK+GgyUm2nZ8&#10;pkfqCxFC2CWooPS+SaR0eUkG3cQ2xIG72dagD7AtpG6xC+GmltMomkuDFYeGEhvalZTf01+j4DhG&#10;jrOYrz+70+ZadPuD32YHpT5G/WYBwlPv3+KX+1uH+bMpPJ8JF8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2IObXCAAAA3AAAAA8AAAAAAAAAAAAAAAAAlwIAAGRycy9kb3du&#10;cmV2LnhtbFBLBQYAAAAABAAEAPUAAACGAwAAAAA=&#10;" fillcolor="white [3212]" strokecolor="white [3212]">
                  <v:textbox>
                    <w:txbxContent>
                      <w:p w14:paraId="7A49D557" w14:textId="77777777" w:rsidR="00C9141F" w:rsidRPr="00972B27" w:rsidRDefault="00C9141F" w:rsidP="00FD689A">
                        <w:pPr>
                          <w:rPr>
                            <w:b/>
                          </w:rPr>
                        </w:pPr>
                        <w:r w:rsidRPr="00972B27">
                          <w:rPr>
                            <w:b/>
                          </w:rPr>
                          <w:t>SAVE BOOKMARK</w:t>
                        </w:r>
                      </w:p>
                    </w:txbxContent>
                  </v:textbox>
                </v:shape>
                <v:rect id="Rectangle 161" o:spid="_x0000_s1085" style="position:absolute;left:94601;top:3423935;width:5110462;height:9080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J6fKwgAA&#10;ANwAAAAPAAAAZHJzL2Rvd25yZXYueG1sRE9NawIxEL0X/A9hhN5q1squsjWKFixeSlFrz8Nmulnc&#10;TJYk6vrvTaHgbR7vc+bL3rbiQj40jhWMRxkI4srphmsF34fNywxEiMgaW8ek4EYBlovB0xxL7a68&#10;o8s+1iKFcChRgYmxK6UMlSGLYeQ64sT9Om8xJuhrqT1eU7ht5WuWFdJiw6nBYEfvhqrT/mwVTM3P&#10;LC98tsuPH5+TsC5ux6/QKPU87FdvICL18SH+d291mp9P4O+ZdIFc3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np8rCAAAA3AAAAA8AAAAAAAAAAAAAAAAAlwIAAGRycy9kb3du&#10;cmV2LnhtbFBLBQYAAAAABAAEAPUAAACGAwAAAAA=&#10;" fillcolor="#f2f2f2 [3052]" strokecolor="black [3213]">
                  <v:shadow on="t" color="#622423 [1605]" opacity=".5" mv:blur="0" offset="0,0"/>
                </v:rect>
                <v:rect id="Rectangle 161" o:spid="_x0000_s1086" style="position:absolute;left:95801;top:1565216;width:5110562;height:10840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j++wgAA&#10;ANwAAAAPAAAAZHJzL2Rvd25yZXYueG1sRE9LawIxEL4X+h/CCL3VrNZdZTVKLbT0UsTnedhMN0s3&#10;kyVJdf33plDwNh/fcxar3rbiTD40jhWMhhkI4srphmsFh/378wxEiMgaW8ek4EoBVsvHhwWW2l14&#10;S+ddrEUK4VCiAhNjV0oZKkMWw9B1xIn7dt5iTNDXUnu8pHDbynGWFdJiw6nBYEdvhqqf3a9VMDWn&#10;WV74bJsfP75ewrq4HjehUepp0L/OQUTq41387/7UaX4+gb9n0gVy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7OP77CAAAA3AAAAA8AAAAAAAAAAAAAAAAAlwIAAGRycy9kb3du&#10;cmV2LnhtbFBLBQYAAAAABAAEAPUAAACGAwAAAAA=&#10;" fillcolor="#f2f2f2 [3052]" strokecolor="black [3213]">
                  <v:shadow on="t" color="#622423 [1605]" opacity=".5" mv:blur="0" offset="0,0"/>
                </v:rect>
                <v:rect id="Rectangle 161" o:spid="_x0000_s1087" style="position:absolute;left:94601;top:932810;width:5110462;height:5746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gpolwgAA&#10;ANwAAAAPAAAAZHJzL2Rvd25yZXYueG1sRE/fa8IwEH4X9j+EE/amqY52Uo0yBxt7EbGbPh/NrSlr&#10;LiXJtP73iyDs7T6+n7faDLYTZ/KhdaxgNs1AENdOt9wo+Pp8myxAhIissXNMCq4UYLN+GK2w1O7C&#10;BzpXsREphEOJCkyMfSllqA1ZDFPXEyfu23mLMUHfSO3xksJtJ+dZVkiLLacGgz29Gqp/ql+r4Nmc&#10;Fnnhs0N+fN89hW1xPe5Dq9TjeHhZgog0xH/x3f2h0/w8h9sz6QK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CmiXCAAAA3AAAAA8AAAAAAAAAAAAAAAAAlwIAAGRycy9kb3du&#10;cmV2LnhtbFBLBQYAAAAABAAEAPUAAACGAwAAAAA=&#10;" fillcolor="#f2f2f2 [3052]" strokecolor="black [3213]">
                  <v:shadow on="t" color="#622423 [1605]" opacity=".5" mv:blur="0" offset="0,0"/>
                </v:rect>
                <v:rect id="Rectangle 5" o:spid="_x0000_s1088" style="position:absolute;left:445105;top:162502;width:700409;height:4337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hZ4sxAAA&#10;ANwAAAAPAAAAZHJzL2Rvd25yZXYueG1sRE9La8JAEL4X+h+WKXirG4MNkrqKSFqC9FLbi7chOybB&#10;7GzMbh7667uFQm/z8T1nvZ1MIwbqXG1ZwWIegSAurK65VPD99fa8AuE8ssbGMim4kYPt5vFhjam2&#10;I3/ScPSlCCHsUlRQed+mUrqiIoNublviwJ1tZ9AH2JVSdziGcNPIOIoSabDm0FBhS/uKisuxNwri&#10;/pA1uekPycfq1Gf3LFm+n65KzZ6m3SsIT5P/F/+5cx3mvyTw+0y4QG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WeLMQAAADcAAAADwAAAAAAAAAAAAAAAACXAgAAZHJzL2Rv&#10;d25yZXYueG1sUEsFBgAAAAAEAAQA9QAAAIgDAAAAAA==&#10;" fillcolor="white [3201]" strokecolor="black [3200]" strokeweight=".5pt">
                  <v:textbox>
                    <w:txbxContent>
                      <w:p w14:paraId="437DC9F2" w14:textId="77777777" w:rsidR="00C9141F" w:rsidRPr="001B52E5" w:rsidRDefault="00C9141F" w:rsidP="00FD689A">
                        <w:pPr>
                          <w:jc w:val="center"/>
                        </w:pPr>
                        <w:r>
                          <w:t>User</w:t>
                        </w:r>
                      </w:p>
                    </w:txbxContent>
                  </v:textbox>
                </v:rect>
                <v:rect id="Rectangle 1151" o:spid="_x0000_s1089" style="position:absolute;left:2123426;top:162502;width:700409;height:4109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Tu3xAAA&#10;ANwAAAAPAAAAZHJzL2Rvd25yZXYueG1sRE9Na8JAEL0L/odlCr3pptJGSd0EKWkR6cXYi7chO01C&#10;s7NpdqOpv94tCN7m8T5nnY2mFSfqXWNZwdM8AkFcWt1wpeDr8D5bgXAeWWNrmRT8kYMsnU7WmGh7&#10;5j2dCl+JEMIuQQW1910ipStrMujmtiMO3LftDfoA+0rqHs8h3LRyEUWxNNhwaKixo7eayp9iMAoW&#10;wy5vt2bYxZ+r45Bf8vj54/ir1OPDuHkF4Wn0d/HNvdVh/ssS/p8JF8j0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sk7t8QAAADcAAAADwAAAAAAAAAAAAAAAACXAgAAZHJzL2Rv&#10;d25yZXYueG1sUEsFBgAAAAAEAAQA9QAAAIgDAAAAAA==&#10;" fillcolor="white [3201]" strokecolor="black [3200]" strokeweight=".5pt">
                  <v:textbox>
                    <w:txbxContent>
                      <w:p w14:paraId="16CDAAEE" w14:textId="77777777" w:rsidR="00C9141F" w:rsidRDefault="00C9141F" w:rsidP="00FD689A">
                        <w:pPr>
                          <w:pStyle w:val="NormalWeb"/>
                          <w:spacing w:before="0" w:beforeAutospacing="0" w:after="0" w:afterAutospacing="0"/>
                          <w:jc w:val="center"/>
                        </w:pPr>
                        <w:r>
                          <w:rPr>
                            <w:rFonts w:ascii="Arial" w:eastAsia="MS Mincho" w:hAnsi="Arial"/>
                            <w:sz w:val="20"/>
                            <w:szCs w:val="20"/>
                          </w:rPr>
                          <w:t>IVR</w:t>
                        </w:r>
                      </w:p>
                    </w:txbxContent>
                  </v:textbox>
                </v:rect>
                <v:rect id="Rectangle 1152" o:spid="_x0000_s1090" style="position:absolute;left:3630944;top:163102;width:1035013;height:4103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Vq/FxgAA&#10;ANwAAAAPAAAAZHJzL2Rvd25yZXYueG1sRI9Ba8JAEIXvhf6HZQre6qaiQVJXKSWKSC/VXrwN2TEJ&#10;ZmfT7Eajv945FHqb4b1575vFanCNulAXas8G3sYJKOLC25pLAz+H9escVIjIFhvPZOBGAVbL56cF&#10;ZtZf+Zsu+1gqCeGQoYEqxjbTOhQVOQxj3xKLdvKdwyhrV2rb4VXCXaMnSZJqhzVLQ4UtfVZUnPe9&#10;MzDpd3mzdf0u/Zof+/yep9PN8deY0cvw8Q4q0hD/zX/XWyv4M6GVZ2QCvX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Vq/FxgAAANwAAAAPAAAAAAAAAAAAAAAAAJcCAABkcnMv&#10;ZG93bnJldi54bWxQSwUGAAAAAAQABAD1AAAAigMAAAAA&#10;" fillcolor="white [3201]" strokecolor="black [3200]" strokeweight=".5pt">
                  <v:textbox>
                    <w:txbxContent>
                      <w:p w14:paraId="3CE6535C" w14:textId="77777777" w:rsidR="00C9141F" w:rsidRDefault="00C9141F" w:rsidP="00FD689A">
                        <w:pPr>
                          <w:pStyle w:val="NormalWeb"/>
                          <w:spacing w:before="0" w:beforeAutospacing="0" w:after="0" w:afterAutospacing="0"/>
                          <w:jc w:val="center"/>
                        </w:pPr>
                        <w:r>
                          <w:rPr>
                            <w:rFonts w:ascii="Arial" w:eastAsia="MS Mincho" w:hAnsi="Arial"/>
                            <w:sz w:val="20"/>
                            <w:szCs w:val="20"/>
                          </w:rPr>
                          <w:t>NMS_MoTech_MA</w:t>
                        </w:r>
                      </w:p>
                    </w:txbxContent>
                  </v:textbox>
                </v:rect>
                <v:line id="Line 1153" o:spid="_x0000_s1091" style="position:absolute;flip:x;visibility:visible;mso-wrap-style:square" from="797510,582206" to="798110,4839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0f2sIAAADcAAAADwAAAGRycy9kb3ducmV2LnhtbERPS4vCMBC+C/6HMII3TRV012oUERaW&#10;XVzW18Hb0Ewf2ExKE23990YQvM3H95zFqjWluFHtCssKRsMIBHFidcGZguPha/AJwnlkjaVlUnAn&#10;B6tlt7PAWNuGd3Tb+0yEEHYxKsi9r2IpXZKTQTe0FXHgUlsb9AHWmdQ1NiHclHIcRVNpsODQkGNF&#10;m5ySy/5qFKTuWm3OJ+3Tj5/tbpv+Zn/Y/CvV77XrOQhPrX+LX+5vHeZPZvB8Jlwgl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R0f2sIAAADcAAAADwAAAAAAAAAAAAAA&#10;AAChAgAAZHJzL2Rvd25yZXYueG1sUEsFBgAAAAAEAAQA+QAAAJADAAAAAA==&#10;" strokecolor="black [3040]"/>
                <v:line id="Line 1154" o:spid="_x0000_s1092" style="position:absolute;visibility:visible;mso-wrap-style:square" from="2473930,581606" to="2504430,47542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T2MQAAADdAAAADwAAAGRycy9kb3ducmV2LnhtbESPT2sCMRDF7wW/Qxiht5rdli66GkWk&#10;0mJP/rsPm3F3cTNZk6jptzeFQm8zvPd+82a2iKYTN3K+tawgH2UgiCurW64VHPbrlzEIH5A1dpZJ&#10;wQ95WMwHTzMstb3zlm67UIsEYV+igiaEvpTSVw0Z9CPbEyftZJ3BkFZXS+3wnuCmk69ZVkiDLacL&#10;Dfa0aqg6764mUfLjxcjP8wSPG/ftPt6K+B4vSj0P43IKIlAM/+a/9JdO9Yssh99v0ghy/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5PYxAAAAN0AAAAPAAAAAAAAAAAA&#10;AAAAAKECAABkcnMvZG93bnJldi54bWxQSwUGAAAAAAQABAD5AAAAkgMAAAAA&#10;" strokecolor="black [3040]"/>
                <v:line id="Line 1155" o:spid="_x0000_s1093" style="position:absolute;visibility:visible;mso-wrap-style:square" from="4151651,581606" to="4187151,47542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0Nr8UAAADdAAAADwAAAGRycy9kb3ducmV2LnhtbESPzWrDMBCE74W8g9hCb4mclJrWjRxC&#10;SGhJTs3PfbG2trG1ciQlUd8+KhR622Vmvp2dL6LpxZWcby0rmE4yEMSV1S3XCo6HzfgVhA/IGnvL&#10;pOCHPCzK0cMcC21v/EXXfahFgrAvUEETwlBI6auGDPqJHYiT9m2dwZBWV0vt8JbgppezLMulwZbT&#10;hQYHWjVUdfuLSZTp6WzkR/eGp63bufVzHl/iWamnx7h8BxEohn/zX/pTp/p5NoPfb9IIsrw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r0Nr8UAAADdAAAADwAAAAAAAAAA&#10;AAAAAAChAgAAZHJzL2Rvd25yZXYueG1sUEsFBgAAAAAEAAQA+QAAAJMDAAAAAA==&#10;" strokecolor="black [3040]"/>
                <v:shape id="Straight Arrow Connector 148" o:spid="_x0000_s1094" type="#_x0000_t32" style="position:absolute;left:2465730;top:2914030;width:1677020;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bzKgMMAAADdAAAADwAAAGRycy9kb3ducmV2LnhtbERP3WrCMBS+H/gO4QjeDE3XgUg1LSKI&#10;wtjF3B7gkBzbYnNSk6x2e/pFEHZ3Pr7fs6lG24mBfGgdK3hZZCCItTMt1wq+PvfzFYgQkQ12jknB&#10;DwWoysnTBgvjbvxBwynWIoVwKFBBE2NfSBl0QxbDwvXEiTs7bzEm6GtpPN5SuO1knmVLabHl1NBg&#10;T7uG9OX0bRUc62eth/wg3W9+Hfr37Ztb7bxSs+m4XYOINMZ/8cN9NGn+MnuF+zfpBFn+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m8yoDDAAAA3QAAAA8AAAAAAAAAAAAA&#10;AAAAoQIAAGRycy9kb3ducmV2LnhtbFBLBQYAAAAABAAEAPkAAACRAwAAAAA=&#10;" strokecolor="black [3213]" strokeweight=".25pt">
                  <v:stroke startarrow="oval" endarrow="open"/>
                  <v:shadow opacity="24903f" mv:blur="0" origin=",.5" offset="0,20000emu"/>
                </v:shape>
                <v:shape id="Text Box 1157" o:spid="_x0000_s1095" type="#_x0000_t202" style="position:absolute;left:2602232;top:2722228;width:1677720;height:2857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O5JNxQAA&#10;AN0AAAAPAAAAZHJzL2Rvd25yZXYueG1sRE9Na8JAEL0X/A/LCN6ajaIiqauEQKhIe9Dm4m3Mjklo&#10;djZmt5r667uFQm/zeJ+z3g6mFTfqXWNZwTSKQRCXVjdcKSg+8ucVCOeRNbaWScE3OdhuRk9rTLS9&#10;84FuR1+JEMIuQQW1910ipStrMugi2xEH7mJ7gz7AvpK6x3sIN62cxfFSGmw4NNTYUVZT+Xn8Mgr2&#10;Wf6Oh/PMrB5t9vp2SbtrcVooNRkP6QsIT4P/F/+5dzrMX8Zz+P0mnCA3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I7kk3FAAAA3QAAAA8AAAAAAAAAAAAAAAAAlwIAAGRycy9k&#10;b3ducmV2LnhtbFBLBQYAAAAABAAEAPUAAACJAwAAAAA=&#10;" filled="f" stroked="f" strokeweight=".5pt">
                  <v:textbox>
                    <w:txbxContent>
                      <w:p w14:paraId="32562F87" w14:textId="77777777" w:rsidR="00C9141F" w:rsidRDefault="00C9141F" w:rsidP="00FD689A">
                        <w:pPr>
                          <w:pStyle w:val="NormalWeb"/>
                          <w:spacing w:before="0" w:beforeAutospacing="0" w:after="0" w:afterAutospacing="0"/>
                          <w:jc w:val="center"/>
                        </w:pPr>
                        <w:r>
                          <w:rPr>
                            <w:rFonts w:ascii="Arial" w:eastAsia="MS Mincho" w:hAnsi="Arial"/>
                            <w:sz w:val="12"/>
                            <w:szCs w:val="12"/>
                          </w:rPr>
                          <w:t xml:space="preserve">Send Response </w:t>
                        </w:r>
                      </w:p>
                    </w:txbxContent>
                  </v:textbox>
                </v:shape>
                <v:shape id="Text Box 1158" o:spid="_x0000_s1096" type="#_x0000_t202" style="position:absolute;left:236803;top:1569716;width:1433817;height:265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LZlZxQAA&#10;AN0AAAAPAAAAZHJzL2Rvd25yZXYueG1sRE9La8JAEL4X+h+WKfRWNwq1Et0EXy1C8VAt6nHITh6Y&#10;nQ3ZrUn99d2C4G0+vufM0t7U4kKtqywrGA4iEMSZ1RUXCr737y8TEM4ja6wtk4JfcpAmjw8zjLXt&#10;+IsuO1+IEMIuRgWl900spctKMugGtiEOXG5bgz7AtpC6xS6Em1qOomgsDVYcGkpsaFlSdt79GAWT&#10;xfywzVfV9fPjtNdZtz7m9HZU6vmpn09BeOr9XXxzb3SYP45e4f+bcIJM/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0tmVnFAAAA3QAAAA8AAAAAAAAAAAAAAAAAlwIAAGRycy9k&#10;b3ducmV2LnhtbFBLBQYAAAAABAAEAPUAAACJAwAAAAA=&#10;" fillcolor="#d8d8d8 [2732]">
                  <v:shadow on="t" color="gray" opacity=".5" mv:blur="0" offset="0,0"/>
                  <v:textbox>
                    <w:txbxContent>
                      <w:p w14:paraId="164F5D5D" w14:textId="77777777" w:rsidR="00C9141F" w:rsidRPr="00316105" w:rsidRDefault="00C9141F" w:rsidP="00FD689A">
                        <w:pPr>
                          <w:rPr>
                            <w:sz w:val="12"/>
                            <w:szCs w:val="12"/>
                          </w:rPr>
                        </w:pPr>
                        <w:r w:rsidRPr="008141D0">
                          <w:rPr>
                            <w:sz w:val="12"/>
                            <w:szCs w:val="12"/>
                          </w:rPr>
                          <w:t xml:space="preserve">Case </w:t>
                        </w:r>
                        <w:r>
                          <w:rPr>
                            <w:sz w:val="12"/>
                            <w:szCs w:val="12"/>
                          </w:rPr>
                          <w:t>4b</w:t>
                        </w:r>
                        <w:r w:rsidRPr="008141D0">
                          <w:rPr>
                            <w:sz w:val="12"/>
                            <w:szCs w:val="12"/>
                          </w:rPr>
                          <w:t xml:space="preserve">: </w:t>
                        </w:r>
                        <w:r>
                          <w:rPr>
                            <w:sz w:val="12"/>
                            <w:szCs w:val="12"/>
                          </w:rPr>
                          <w:t>Call disconnected after course completion</w:t>
                        </w:r>
                      </w:p>
                      <w:p w14:paraId="7DBD7181" w14:textId="77777777" w:rsidR="00C9141F" w:rsidRPr="003F0194" w:rsidRDefault="00C9141F" w:rsidP="00FD689A">
                        <w:pPr>
                          <w:rPr>
                            <w:szCs w:val="12"/>
                          </w:rPr>
                        </w:pPr>
                      </w:p>
                    </w:txbxContent>
                  </v:textbox>
                </v:shape>
                <v:shape id="Text Box 1159" o:spid="_x0000_s1097" type="#_x0000_t202" style="position:absolute;left:257103;top:932810;width:1432617;height:2667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wcuxAAA&#10;AN0AAAAPAAAAZHJzL2Rvd25yZXYueG1sRE9La8JAEL4L/Q/LCN50o4coqavY2pZC8aAW9ThkJw+a&#10;nQ3Z1cT+elcQvM3H95z5sjOVuFDjSssKxqMIBHFqdcm5gt/953AGwnlkjZVlUnAlB8vFS2+OibYt&#10;b+my87kIIewSVFB4XydSurQgg25ka+LAZbYx6ANscqkbbEO4qeQkimJpsOTQUGBN7wWlf7uzUTB7&#10;Wx022br8//k67XXafhwzmh6VGvS71SsIT51/ih/ubx3mx1EM92/CCX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8HLsQAAADdAAAADwAAAAAAAAAAAAAAAACXAgAAZHJzL2Rv&#10;d25yZXYueG1sUEsFBgAAAAAEAAQA9QAAAIgDAAAAAA==&#10;" fillcolor="#d8d8d8 [2732]">
                  <v:shadow on="t" color="gray" opacity=".5" mv:blur="0" offset="0,0"/>
                  <v:textbox>
                    <w:txbxContent>
                      <w:p w14:paraId="24B9F8D4" w14:textId="77777777" w:rsidR="00C9141F" w:rsidRPr="00316105" w:rsidRDefault="00C9141F" w:rsidP="00FD689A">
                        <w:pPr>
                          <w:rPr>
                            <w:sz w:val="12"/>
                            <w:szCs w:val="12"/>
                          </w:rPr>
                        </w:pPr>
                        <w:r w:rsidRPr="008141D0">
                          <w:rPr>
                            <w:sz w:val="12"/>
                            <w:szCs w:val="12"/>
                          </w:rPr>
                          <w:t xml:space="preserve">Case </w:t>
                        </w:r>
                        <w:r>
                          <w:rPr>
                            <w:sz w:val="12"/>
                            <w:szCs w:val="12"/>
                          </w:rPr>
                          <w:t>4a</w:t>
                        </w:r>
                        <w:r w:rsidRPr="008141D0">
                          <w:rPr>
                            <w:sz w:val="12"/>
                            <w:szCs w:val="12"/>
                          </w:rPr>
                          <w:t xml:space="preserve">: </w:t>
                        </w:r>
                        <w:r>
                          <w:rPr>
                            <w:sz w:val="12"/>
                            <w:szCs w:val="12"/>
                          </w:rPr>
                          <w:t>Call dropped/disconnected while playing the course</w:t>
                        </w:r>
                      </w:p>
                    </w:txbxContent>
                  </v:textbox>
                </v:shape>
                <v:rect id="Rectangle 20" o:spid="_x0000_s1098" style="position:absolute;left:3562943;top:1264213;width:1249115;height:20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oUyRxAAA&#10;AN0AAAAPAAAAZHJzL2Rvd25yZXYueG1sRE9Na8JAEL0L/odlhN50VwvaRjciFkt71OTS25idJqnZ&#10;2ZBdY9pf3y0Ivc3jfc5mO9hG9NT52rGG+UyBIC6cqbnUkGeH6RMIH5ANNo5Jwzd52Kbj0QYT4258&#10;pP4UShFD2CeooQqhTaT0RUUW/cy1xJH7dJ3FEGFXStPhLYbbRi6UWkqLNceGClvaV1RcTler4Vwv&#10;cvw5Zq/KPh8ew/uQfV0/XrR+mAy7NYhAQ/gX391vJs5fqhX8fRNPkO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KFMkcQAAADdAAAADwAAAAAAAAAAAAAAAACXAgAAZHJzL2Rv&#10;d25yZXYueG1sUEsFBgAAAAAEAAQA9QAAAIgDAAAAAA==&#10;">
                  <v:textbox>
                    <w:txbxContent>
                      <w:p w14:paraId="40638A3A"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Bookmark and Score</w:t>
                        </w:r>
                      </w:p>
                    </w:txbxContent>
                  </v:textbox>
                </v:rect>
                <v:shape id="Straight Arrow Connector 80" o:spid="_x0000_s1099" type="#_x0000_t32" style="position:absolute;left:2504431;top:1200712;width:1677720;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m+/SsUAAADdAAAADwAAAGRycy9kb3ducmV2LnhtbESP0WoCMRBF34X+Q5hC3zSxVGm3Rimt&#10;BQWhdO0HDJtxd3EzWZKo2793HgTfZrh37j2zWA2+U2eKqQ1sYToxoIir4FquLfztv8evoFJGdtgF&#10;Jgv/lGC1fBgtsHDhwr90LnOtJIRTgRaanPtC61Q15DFNQk8s2iFEj1nWWGsX8SLhvtPPxsy1x5al&#10;ocGePhuqjuXJWzCzuP5Zbzv9FXfhsNtv3Mtp9mbt0+Pw8Q4q05Dv5tv1xgn+3AiufCMj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m+/SsUAAADdAAAADwAAAAAAAAAA&#10;AAAAAAChAgAAZHJzL2Rvd25yZXYueG1sUEsFBgAAAAAEAAQA+QAAAJMDAAAAAA==&#10;" strokecolor="black [3213]" strokeweight=".25pt">
                  <v:stroke startarrow="oval" endarrow="open"/>
                  <v:shadow opacity="24903f" mv:blur="0" origin=",.5" offset="0,20000emu"/>
                </v:shape>
                <v:shape id="Text Box 1162" o:spid="_x0000_s1100" type="#_x0000_t202" style="position:absolute;left:2473930;top:987410;width:1677720;height:2121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Oj3TwwAA&#10;AN0AAAAPAAAAZHJzL2Rvd25yZXYueG1sRE9Ni8IwEL0L/ocwgjdNFRStRpGCKLIedL14G5uxLTaT&#10;2kSt++vNwsLe5vE+Z75sTCmeVLvCsoJBPwJBnFpdcKbg9L3uTUA4j6yxtEwK3uRguWi35hhr++ID&#10;PY8+EyGEXYwKcu+rWEqX5mTQ9W1FHLirrQ36AOtM6hpfIdyUchhFY2mw4NCQY0VJTunt+DAKdsl6&#10;j4fL0Ex+ymTzdV1V99N5pFS306xmIDw1/l/8597qMH8cTeH3m3CCXH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Oj3TwwAAAN0AAAAPAAAAAAAAAAAAAAAAAJcCAABkcnMvZG93&#10;bnJldi54bWxQSwUGAAAAAAQABAD1AAAAhwMAAAAA&#10;" filled="f" stroked="f" strokeweight=".5pt">
                  <v:textbox>
                    <w:txbxContent>
                      <w:p w14:paraId="25C4959A" w14:textId="77777777" w:rsidR="00C9141F" w:rsidRDefault="00C9141F" w:rsidP="00FD689A">
                        <w:pPr>
                          <w:pStyle w:val="NormalWeb"/>
                          <w:spacing w:before="0" w:beforeAutospacing="0" w:after="0" w:afterAutospacing="0"/>
                          <w:jc w:val="center"/>
                        </w:pPr>
                        <w:r>
                          <w:rPr>
                            <w:rFonts w:ascii="Arial" w:eastAsia="MS Mincho" w:hAnsi="Arial"/>
                            <w:sz w:val="12"/>
                            <w:szCs w:val="12"/>
                          </w:rPr>
                          <w:t>Save Bookmark with Score API</w:t>
                        </w:r>
                      </w:p>
                    </w:txbxContent>
                  </v:textbox>
                </v:shape>
                <v:shape id="Text Box 1163" o:spid="_x0000_s1101" type="#_x0000_t202" style="position:absolute;left:2460630;top:1623017;width:1691021;height:2851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2QKTxwAA&#10;AN0AAAAPAAAAZHJzL2Rvd25yZXYueG1sRI9Ba8JAEIXvQv/DMoXedKNQkegqEpBKqQc1F2/T7JiE&#10;ZmfT7Kppf71zELzN8N68981i1btGXakLtWcD41ECirjwtubSQH7cDGegQkS22HgmA38UYLV8GSww&#10;tf7Ge7oeYqkkhEOKBqoY21TrUFTkMIx8Syza2XcOo6xdqW2HNwl3jZ4kyVQ7rFkaKmwpq6j4OVyc&#10;gc9ss8P998TN/pvs4+u8bn/z07sxb6/9eg4qUh+f5sf11gr+dCz88o2MoJd3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6NkCk8cAAADdAAAADwAAAAAAAAAAAAAAAACXAgAAZHJz&#10;L2Rvd25yZXYueG1sUEsFBgAAAAAEAAQA9QAAAIsDAAAAAA==&#10;" filled="f" stroked="f" strokeweight=".5pt">
                  <v:textbox>
                    <w:txbxContent>
                      <w:p w14:paraId="3F363869" w14:textId="77777777" w:rsidR="00C9141F" w:rsidRDefault="00C9141F" w:rsidP="00FD689A">
                        <w:pPr>
                          <w:pStyle w:val="NormalWeb"/>
                          <w:spacing w:before="0" w:beforeAutospacing="0" w:after="0" w:afterAutospacing="0"/>
                          <w:jc w:val="center"/>
                          <w:rPr>
                            <w:rFonts w:ascii="Arial" w:eastAsia="MS Mincho" w:hAnsi="Arial" w:cs="Arial"/>
                            <w:sz w:val="12"/>
                            <w:szCs w:val="12"/>
                          </w:rPr>
                        </w:pPr>
                      </w:p>
                      <w:p w14:paraId="1E1EE2AD" w14:textId="77777777" w:rsidR="00C9141F" w:rsidRPr="001D0631" w:rsidRDefault="00C9141F" w:rsidP="00FD689A">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Save Bookmark with Score API</w:t>
                        </w:r>
                      </w:p>
                    </w:txbxContent>
                  </v:textbox>
                </v:shape>
                <v:shape id="Straight Arrow Connector 80" o:spid="_x0000_s1102" type="#_x0000_t32" style="position:absolute;left:2488530;top:1907520;width:1677720;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oyACsMAAADdAAAADwAAAGRycy9kb3ducmV2LnhtbERP3WrCMBS+H/gO4QjezbRjla0zimwV&#10;Kghjugc4NMe22JyUJNru7RdB8O58fL9nuR5NJ67kfGtZQTpPQBBXVrdcK/g9bp/fQPiArLGzTAr+&#10;yMN6NXlaYq7twD90PYRaxBD2OSpoQuhzKX3VkEE/tz1x5E7WGQwRulpqh0MMN518SZKFNNhybGiw&#10;p8+GqvPhYhQkmSu+i10nv9zenvbHUr9esnelZtNx8wEi0Bge4ru71HH+Ik3h9k08Qa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KMgArDAAAA3QAAAA8AAAAAAAAAAAAA&#10;AAAAoQIAAGRycy9kb3ducmV2LnhtbFBLBQYAAAAABAAEAPkAAACRAwAAAAA=&#10;" strokecolor="black [3213]" strokeweight=".25pt">
                  <v:stroke startarrow="oval" endarrow="open"/>
                  <v:shadow opacity="24903f" mv:blur="0" origin=",.5" offset="0,20000emu"/>
                </v:shape>
                <v:rect id="Rectangle 20" o:spid="_x0000_s1103" style="position:absolute;left:3719145;top:1968520;width:873811;height:20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D3nUwQAA&#10;AN0AAAAPAAAAZHJzL2Rvd25yZXYueG1sRE9Ni8IwEL0v+B/CCN7W1AriVqOIi4setV68jc3YVptJ&#10;aaJWf70RhL3N433OdN6aStyocaVlBYN+BII4s7rkXME+XX2PQTiPrLGyTAoe5GA+63xNMdH2zlu6&#10;7XwuQgi7BBUU3teJlC4ryKDr25o4cCfbGPQBNrnUDd5DuKlkHEUjabDk0FBgTcuCssvuahQcy3iP&#10;z236F5mf1dBv2vR8Pfwq1eu2iwkIT63/F3/cax3mjwYxvL8JJ8j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Q951MEAAADdAAAADwAAAAAAAAAAAAAAAACXAgAAZHJzL2Rvd25y&#10;ZXYueG1sUEsFBgAAAAAEAAQA9QAAAIUDAAAAAA==&#10;">
                  <v:textbox>
                    <w:txbxContent>
                      <w:p w14:paraId="44BE768A"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Reset</w:t>
                        </w:r>
                        <w:r w:rsidRPr="00B33BAD">
                          <w:rPr>
                            <w:rFonts w:ascii="Arial" w:eastAsia="MS Mincho" w:hAnsi="Arial"/>
                            <w:sz w:val="12"/>
                            <w:szCs w:val="12"/>
                          </w:rPr>
                          <w:t xml:space="preserve"> </w:t>
                        </w:r>
                        <w:r>
                          <w:rPr>
                            <w:rFonts w:ascii="Arial" w:eastAsia="MS Mincho" w:hAnsi="Arial"/>
                            <w:sz w:val="12"/>
                            <w:szCs w:val="12"/>
                          </w:rPr>
                          <w:t>Bookmark</w:t>
                        </w:r>
                      </w:p>
                    </w:txbxContent>
                  </v:textbox>
                </v:rect>
                <v:shape id="Text Box 1166" o:spid="_x0000_s1104" type="#_x0000_t202" style="position:absolute;left:97101;top:3417535;width:1592619;height:2667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UTJrxQAA&#10;AN0AAAAPAAAAZHJzL2Rvd25yZXYueG1sRE9La8JAEL4X/A/LCL3VjRZUoptgbSsF6aEq6nHITh40&#10;OxuyWxP7612h0Nt8fM9Zpr2pxYVaV1lWMB5FIIgzqysuFBz2709zEM4ja6wtk4IrOUiTwcMSY207&#10;/qLLzhcihLCLUUHpfRNL6bKSDLqRbYgDl9vWoA+wLaRusQvhppaTKJpKgxWHhhIbWpeUfe9+jIL5&#10;y+r4mb9Wv9vNea+z7u2U0+yk1OOwXy1AeOr9v/jP/aHD/On4Ge7fhBNkc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hRMmvFAAAA3QAAAA8AAAAAAAAAAAAAAAAAlwIAAGRycy9k&#10;b3ducmV2LnhtbFBLBQYAAAAABAAEAPUAAACJAwAAAAA=&#10;" fillcolor="#d8d8d8 [2732]">
                  <v:shadow on="t" color="gray" opacity=".5" mv:blur="0" offset="0,0"/>
                  <v:textbox>
                    <w:txbxContent>
                      <w:p w14:paraId="127A22F7" w14:textId="77777777" w:rsidR="00C9141F" w:rsidRPr="00316105" w:rsidRDefault="00C9141F" w:rsidP="00FD689A">
                        <w:pPr>
                          <w:rPr>
                            <w:sz w:val="12"/>
                            <w:szCs w:val="12"/>
                          </w:rPr>
                        </w:pPr>
                        <w:r w:rsidRPr="008141D0">
                          <w:rPr>
                            <w:sz w:val="12"/>
                            <w:szCs w:val="12"/>
                          </w:rPr>
                          <w:t xml:space="preserve">Case </w:t>
                        </w:r>
                        <w:r>
                          <w:rPr>
                            <w:sz w:val="12"/>
                            <w:szCs w:val="12"/>
                          </w:rPr>
                          <w:t>5</w:t>
                        </w:r>
                        <w:r w:rsidRPr="008141D0">
                          <w:rPr>
                            <w:sz w:val="12"/>
                            <w:szCs w:val="12"/>
                          </w:rPr>
                          <w:t xml:space="preserve">: </w:t>
                        </w:r>
                        <w:r>
                          <w:rPr>
                            <w:sz w:val="12"/>
                            <w:szCs w:val="12"/>
                          </w:rPr>
                          <w:t>Call dropped/disconnected</w:t>
                        </w:r>
                      </w:p>
                    </w:txbxContent>
                  </v:textbox>
                </v:shape>
                <v:rect id="Rectangle 20" o:spid="_x0000_s1105" style="position:absolute;left:3747746;top:3684238;width:873811;height:20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kQ7xAAA&#10;AN0AAAAPAAAAZHJzL2Rvd25yZXYueG1sRE9Na8JAEL0X/A/LCL3VjVqkRlcRJcUek3jpbcyOSdrs&#10;bMhuNPbXdwsFb/N4n7PeDqYRV+pcbVnBdBKBIC6srrlUcMqTlzcQziNrbCyTgjs52G5GT2uMtb1x&#10;StfMlyKEsItRQeV9G0vpiooMuoltiQN3sZ1BH2BXSt3hLYSbRs6iaCEN1hwaKmxpX1HxnfVGwbme&#10;nfAnzd8js0zm/mPIv/rPg1LP42G3AuFp8A/xv/uow/zF9BX+vgknyM0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apEO8QAAADdAAAADwAAAAAAAAAAAAAAAACXAgAAZHJzL2Rv&#10;d25yZXYueG1sUEsFBgAAAAAEAAQA9QAAAIgDAAAAAA==&#10;">
                  <v:textbox>
                    <w:txbxContent>
                      <w:p w14:paraId="6B85EACF"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Call Details</w:t>
                        </w:r>
                      </w:p>
                    </w:txbxContent>
                  </v:textbox>
                </v:rect>
                <v:shape id="Straight Arrow Connector 80" o:spid="_x0000_s1106" type="#_x0000_t32" style="position:absolute;left:2509531;top:3635338;width:1677620;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eGCcMAAADdAAAADwAAAGRycy9kb3ducmV2LnhtbERP3WrCMBS+H+wdwhF2t6bKKltnLMM5&#10;cCCI7R7g0BzbYnNSklTr25vBYHfn4/s9q2IyvbiQ851lBfMkBUFcW91xo+Cn+np+BeEDssbeMim4&#10;kYdi/fiwwlzbKx/pUoZGxBD2OSpoQxhyKX3dkkGf2IE4cifrDIYIXSO1w2sMN71cpOlSGuw4NrQ4&#10;0Kal+lyORkGaue1h+93LT7e3p3210y9j9qbU02z6eAcRaAr/4j/3Tsf5y3kGv9/EE+T6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3hgnDAAAA3QAAAA8AAAAAAAAAAAAA&#10;AAAAoQIAAGRycy9kb3ducmV2LnhtbFBLBQYAAAAABAAEAPkAAACRAwAAAAA=&#10;" strokecolor="black [3213]" strokeweight=".25pt">
                  <v:stroke startarrow="oval" endarrow="open"/>
                  <v:shadow opacity="24903f" mv:blur="0" origin=",.5" offset="0,20000emu"/>
                </v:shape>
                <v:shape id="Text Box 1169" o:spid="_x0000_s1107" type="#_x0000_t202" style="position:absolute;left:2475230;top:3423935;width:1677720;height:2121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fD98wwAA&#10;AN0AAAAPAAAAZHJzL2Rvd25yZXYueG1sRE9Ni8IwEL0v7H8Is+BtTRUs0jWKFGRF9KD2srexGdti&#10;M+k2Uau/3giCt3m8z5nMOlOLC7Wusqxg0I9AEOdWV1woyPaL7zEI55E11pZJwY0czKafHxNMtL3y&#10;li47X4gQwi5BBaX3TSKly0sy6Pq2IQ7c0bYGfYBtIXWL1xBuajmMolgarDg0lNhQWlJ+2p2NglW6&#10;2OD2MDTje53+ro/z5j/7GynV++rmPyA8df4tfrmXOsyPBzE8vwkn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fD98wwAAAN0AAAAPAAAAAAAAAAAAAAAAAJcCAABkcnMvZG93&#10;bnJldi54bWxQSwUGAAAAAAQABAD1AAAAhwMAAAAA&#10;" filled="f" stroked="f" strokeweight=".5pt">
                  <v:textbox>
                    <w:txbxContent>
                      <w:p w14:paraId="5DEAC3C6" w14:textId="77777777" w:rsidR="00C9141F" w:rsidRDefault="00C9141F" w:rsidP="00FD689A">
                        <w:pPr>
                          <w:pStyle w:val="NormalWeb"/>
                          <w:spacing w:before="0" w:beforeAutospacing="0" w:after="0" w:afterAutospacing="0"/>
                          <w:jc w:val="center"/>
                        </w:pPr>
                        <w:r>
                          <w:rPr>
                            <w:rFonts w:ascii="Arial" w:eastAsia="MS Mincho" w:hAnsi="Arial"/>
                            <w:sz w:val="12"/>
                            <w:szCs w:val="12"/>
                          </w:rPr>
                          <w:t xml:space="preserve">Save Call Details API </w:t>
                        </w:r>
                      </w:p>
                    </w:txbxContent>
                  </v:textbox>
                </v:shape>
                <v:shape id="AutoShape 414" o:spid="_x0000_s1108" type="#_x0000_t32" style="position:absolute;left:4151651;top:581606;width:600;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oytcQAAADdAAAADwAAAGRycy9kb3ducmV2LnhtbERPTWsCMRC9C/0PYQq9iGa3oJatUdaC&#10;UAse1Hqfbqab0M1k3URd/31TKHibx/uc+bJ3jbhQF6xnBfk4A0FceW25VvB5WI9eQISIrLHxTApu&#10;FGC5eBjMsdD+yju67GMtUgiHAhWYGNtCylAZchjGviVO3LfvHMYEu1rqDq8p3DXyOcum0qHl1GCw&#10;pTdD1c/+7BRsN/mq/DJ287E72e1kXTbnenhU6umxL19BROrjXfzvftdp/jSfwd836QS5+A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WjK1xAAAAN0AAAAPAAAAAAAAAAAA&#10;AAAAAKECAABkcnMvZG93bnJldi54bWxQSwUGAAAAAAQABAD5AAAAkgMAAAAA&#10;"/>
                <v:rect id="Rectangle 20" o:spid="_x0000_s1109" style="position:absolute;left:2682833;top:2343124;width:2448630;height:20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504+xgAA&#10;AN0AAAAPAAAAZHJzL2Rvd25yZXYueG1sRI9Bb8IwDIXvk/gPkSftNlKYhEYhrSYQaDtCe9nNa0zb&#10;rXGqJkC3X48PSLvZes/vfV7no+vUhYbQejYwmyagiCtvW64NlMXu+RVUiMgWO89k4JcC5NnkYY2p&#10;9Vc+0OUYayUhHFI00MTYp1qHqiGHYep7YtFOfnAYZR1qbQe8Srjr9DxJFtphy9LQYE+bhqqf49kZ&#10;+GrnJf4din3ilruX+DEW3+fPrTFPj+PbClSkMf6b79fvVvAXM8GVb2QEnd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0504+xgAAAN0AAAAPAAAAAAAAAAAAAAAAAJcCAABkcnMv&#10;ZG93bnJldi54bWxQSwUGAAAAAAQABAD1AAAAigMAAAAA&#10;">
                  <v:textbox>
                    <w:txbxContent>
                      <w:p w14:paraId="57B88B50" w14:textId="77777777" w:rsidR="00C9141F" w:rsidRPr="00B33BAD" w:rsidRDefault="00C9141F" w:rsidP="00FD689A">
                        <w:pPr>
                          <w:pStyle w:val="NormalWeb"/>
                          <w:spacing w:before="0" w:beforeAutospacing="0" w:after="0" w:afterAutospacing="0"/>
                          <w:rPr>
                            <w:rFonts w:ascii="Arial" w:eastAsia="MS Mincho" w:hAnsi="Arial"/>
                            <w:sz w:val="12"/>
                            <w:szCs w:val="12"/>
                          </w:rPr>
                        </w:pPr>
                        <w:r>
                          <w:rPr>
                            <w:rFonts w:ascii="Arial" w:eastAsia="MS Mincho" w:hAnsi="Arial"/>
                            <w:sz w:val="12"/>
                            <w:szCs w:val="12"/>
                          </w:rPr>
                          <w:t>Raise an event to send SMS if qualifying score has been achieved</w:t>
                        </w:r>
                      </w:p>
                    </w:txbxContent>
                  </v:textbox>
                </v:rect>
                <v:shape id="Text Box 1157" o:spid="_x0000_s1110" type="#_x0000_t202" style="position:absolute;left:2465730;top:3853840;width:1677620;height:2114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46sOxQAA&#10;AN0AAAAPAAAAZHJzL2Rvd25yZXYueG1sRE9Na8JAEL0X+h+WKXhrNgoGja4iAWkp9aDm0ts0OybB&#10;7Gya3Zq0v94VBG/zeJ+zXA+mERfqXG1ZwTiKQRAXVtdcKsiP29cZCOeRNTaWScEfOVivnp+WmGrb&#10;854uB1+KEMIuRQWV920qpSsqMugi2xIH7mQ7gz7ArpS6wz6Em0ZO4jiRBmsODRW2lFVUnA+/RsFH&#10;tt3h/ntiZv9N9vZ52rQ/+ddUqdHLsFmA8DT4h/juftdhfjKew+2bcIJcX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njqw7FAAAA3QAAAA8AAAAAAAAAAAAAAAAAlwIAAGRycy9k&#10;b3ducmV2LnhtbFBLBQYAAAAABAAEAPUAAACJAwAAAAA=&#10;" filled="f" stroked="f" strokeweight=".5pt">
                  <v:textbox>
                    <w:txbxContent>
                      <w:p w14:paraId="7726E8F5" w14:textId="77777777" w:rsidR="00C9141F" w:rsidRDefault="00C9141F" w:rsidP="00FD689A">
                        <w:pPr>
                          <w:pStyle w:val="NormalWeb"/>
                          <w:spacing w:before="0" w:beforeAutospacing="0" w:after="0" w:afterAutospacing="0"/>
                          <w:jc w:val="center"/>
                        </w:pPr>
                        <w:r>
                          <w:rPr>
                            <w:rFonts w:ascii="Arial" w:eastAsia="MS Mincho" w:hAnsi="Arial"/>
                            <w:sz w:val="12"/>
                            <w:szCs w:val="12"/>
                          </w:rPr>
                          <w:t>Send Response</w:t>
                        </w:r>
                      </w:p>
                    </w:txbxContent>
                  </v:textbox>
                </v:shape>
                <v:shape id="Straight Arrow Connector 148" o:spid="_x0000_s1111" type="#_x0000_t32" style="position:absolute;left:2475830;top:4064642;width:1677120;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tsIl8YAAADdAAAADwAAAGRycy9kb3ducmV2LnhtbESPQWsCMRCF70L/Q5iCF6lZ9yCyNYoI&#10;RaF4qO0PGJLp7uJmsibpuvXXO4dCbzO8N+99s96OvlMDxdQGNrCYF6CIbXAt1wa+Pt9eVqBSRnbY&#10;BSYDv5Rgu3marLFy4cYfNJxzrSSEU4UGmpz7SutkG/KY5qEnFu07RI9Z1lhrF/Em4b7TZVEstceW&#10;paHBnvYN2cv5xxs41jNrh/Kgw728Dv1p9x5W+2jM9HncvYLKNOZ/89/10Qn+shR++UZG0JsH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LbCJfGAAAA3QAAAA8AAAAAAAAA&#10;AAAAAAAAoQIAAGRycy9kb3ducmV2LnhtbFBLBQYAAAAABAAEAPkAAACUAwAAAAA=&#10;" strokecolor="black [3213]" strokeweight=".25pt">
                  <v:stroke startarrow="oval" endarrow="open"/>
                  <v:shadow opacity="24903f" mv:blur="0" origin=",.5" offset="0,20000emu"/>
                </v:shape>
                <w10:anchorlock/>
              </v:group>
            </w:pict>
          </mc:Fallback>
        </mc:AlternateContent>
      </w:r>
    </w:p>
    <w:p w14:paraId="6E1C298A" w14:textId="77777777" w:rsidR="00527AF8" w:rsidRDefault="00527AF8" w:rsidP="00527AF8">
      <w:pPr>
        <w:jc w:val="both"/>
      </w:pPr>
    </w:p>
    <w:p w14:paraId="49728998" w14:textId="77777777" w:rsidR="00527AF8" w:rsidRDefault="00527AF8" w:rsidP="00527AF8">
      <w:pPr>
        <w:pStyle w:val="Caption"/>
        <w:jc w:val="center"/>
        <w:rPr>
          <w:rFonts w:asciiTheme="majorHAnsi" w:eastAsiaTheme="majorEastAsia" w:hAnsiTheme="majorHAnsi" w:cstheme="majorBidi"/>
          <w:b w:val="0"/>
          <w:bCs w:val="0"/>
        </w:rPr>
      </w:pPr>
      <w:bookmarkStart w:id="50" w:name="_Toc411454413"/>
      <w:r>
        <w:t xml:space="preserve">Figure </w:t>
      </w:r>
      <w:r w:rsidR="001639D2">
        <w:fldChar w:fldCharType="begin"/>
      </w:r>
      <w:r w:rsidR="006F54C1">
        <w:instrText xml:space="preserve"> SEQ Figure \* ARABIC </w:instrText>
      </w:r>
      <w:r w:rsidR="001639D2">
        <w:fldChar w:fldCharType="separate"/>
      </w:r>
      <w:r w:rsidR="00C9141F">
        <w:rPr>
          <w:noProof/>
        </w:rPr>
        <w:t>1</w:t>
      </w:r>
      <w:r w:rsidR="001639D2">
        <w:rPr>
          <w:noProof/>
        </w:rPr>
        <w:fldChar w:fldCharType="end"/>
      </w:r>
      <w:r>
        <w:rPr>
          <w:noProof/>
        </w:rPr>
        <w:t>:</w:t>
      </w:r>
      <w:r>
        <w:t xml:space="preserve"> MA Call Flow</w:t>
      </w:r>
      <w:bookmarkEnd w:id="50"/>
    </w:p>
    <w:p w14:paraId="4A156CCD" w14:textId="77777777" w:rsidR="00527AF8" w:rsidRDefault="00527AF8" w:rsidP="00527AF8">
      <w:pPr>
        <w:pStyle w:val="Heading4"/>
        <w:jc w:val="both"/>
      </w:pPr>
      <w:r>
        <w:t>Language and Location Determination</w:t>
      </w:r>
    </w:p>
    <w:p w14:paraId="32FBD37C" w14:textId="77777777" w:rsidR="00527AF8" w:rsidRDefault="00527AF8" w:rsidP="00527AF8">
      <w:pPr>
        <w:jc w:val="both"/>
      </w:pPr>
    </w:p>
    <w:p w14:paraId="01ECFBD1" w14:textId="77777777" w:rsidR="00527AF8" w:rsidRDefault="00527AF8" w:rsidP="00527AF8">
      <w:pPr>
        <w:jc w:val="both"/>
      </w:pPr>
      <w:r>
        <w:t>The first step in VXML call flow is to determine the language preference and usage availability for the user. This section describes how language will be determined based on availability of language mapping and status of the calling user.</w:t>
      </w:r>
    </w:p>
    <w:p w14:paraId="7B852424" w14:textId="77777777" w:rsidR="00527AF8" w:rsidRDefault="00527AF8" w:rsidP="00527AF8">
      <w:pPr>
        <w:jc w:val="both"/>
      </w:pPr>
    </w:p>
    <w:p w14:paraId="3DC86128" w14:textId="77777777" w:rsidR="00527AF8" w:rsidRDefault="00527AF8" w:rsidP="00527AF8">
      <w:pPr>
        <w:jc w:val="both"/>
      </w:pPr>
      <w:r>
        <w:t xml:space="preserve">IVR invokes </w:t>
      </w:r>
      <w:r w:rsidR="003F5A2D">
        <w:t>"</w:t>
      </w:r>
      <w:r>
        <w:t>Get User</w:t>
      </w:r>
      <w:r w:rsidR="003F5A2D">
        <w:t>"</w:t>
      </w:r>
      <w:r>
        <w:t xml:space="preserve"> API on MoTech to determ</w:t>
      </w:r>
      <w:r w:rsidR="00D1382B">
        <w:t xml:space="preserve">ine language </w:t>
      </w:r>
      <w:r>
        <w:t>and usage details.</w:t>
      </w:r>
    </w:p>
    <w:p w14:paraId="4B441179" w14:textId="77777777" w:rsidR="00527AF8" w:rsidRDefault="00527AF8" w:rsidP="00527AF8">
      <w:pPr>
        <w:jc w:val="both"/>
      </w:pPr>
    </w:p>
    <w:p w14:paraId="0D5F35E9" w14:textId="77777777" w:rsidR="00527AF8" w:rsidRDefault="00527AF8" w:rsidP="00527AF8">
      <w:pPr>
        <w:jc w:val="both"/>
      </w:pPr>
      <w:r>
        <w:t>Following two possibilities are there:</w:t>
      </w:r>
    </w:p>
    <w:p w14:paraId="18A3F527" w14:textId="77777777" w:rsidR="00527AF8" w:rsidRDefault="00527AF8" w:rsidP="00527AF8">
      <w:pPr>
        <w:pStyle w:val="Heading5"/>
        <w:jc w:val="both"/>
      </w:pPr>
      <w:r>
        <w:t>Language information not available with NMS</w:t>
      </w:r>
    </w:p>
    <w:p w14:paraId="650093E9" w14:textId="77777777" w:rsidR="00527AF8" w:rsidRDefault="00527AF8" w:rsidP="00527AF8">
      <w:pPr>
        <w:jc w:val="both"/>
      </w:pPr>
    </w:p>
    <w:p w14:paraId="62373B11" w14:textId="77777777" w:rsidR="00527AF8" w:rsidRDefault="00527AF8" w:rsidP="00527AF8">
      <w:pPr>
        <w:jc w:val="both"/>
      </w:pPr>
      <w:r>
        <w:t>Following cases are possible in this scenario:</w:t>
      </w:r>
    </w:p>
    <w:p w14:paraId="7BE1EAD1" w14:textId="77777777" w:rsidR="00527AF8" w:rsidRDefault="00527AF8" w:rsidP="00E65978">
      <w:pPr>
        <w:pStyle w:val="ListParagraph"/>
        <w:numPr>
          <w:ilvl w:val="0"/>
          <w:numId w:val="26"/>
        </w:numPr>
        <w:jc w:val="both"/>
      </w:pPr>
      <w:r>
        <w:t>Anonymous user calls first time – circle not known</w:t>
      </w:r>
    </w:p>
    <w:p w14:paraId="24FA467E" w14:textId="77777777" w:rsidR="00527AF8" w:rsidRDefault="00527AF8" w:rsidP="00E65978">
      <w:pPr>
        <w:pStyle w:val="ListParagraph"/>
        <w:numPr>
          <w:ilvl w:val="0"/>
          <w:numId w:val="26"/>
        </w:numPr>
        <w:jc w:val="both"/>
      </w:pPr>
      <w:r>
        <w:t>A</w:t>
      </w:r>
      <w:r w:rsidRPr="00161B87">
        <w:t>nonymous user</w:t>
      </w:r>
      <w:r>
        <w:t xml:space="preserve"> calls first time </w:t>
      </w:r>
      <w:r w:rsidR="00350A13">
        <w:t>–</w:t>
      </w:r>
      <w:r>
        <w:t xml:space="preserve"> </w:t>
      </w:r>
      <w:r w:rsidRPr="00161B87">
        <w:t xml:space="preserve">circle provided by IVR but circle not mapped to any </w:t>
      </w:r>
      <w:r>
        <w:t>languageLocationCode at MoTech</w:t>
      </w:r>
    </w:p>
    <w:p w14:paraId="306F1F46" w14:textId="77777777" w:rsidR="00527AF8" w:rsidRDefault="00527AF8" w:rsidP="00E65978">
      <w:pPr>
        <w:pStyle w:val="ListParagraph"/>
        <w:numPr>
          <w:ilvl w:val="0"/>
          <w:numId w:val="26"/>
        </w:numPr>
        <w:jc w:val="both"/>
      </w:pPr>
      <w:r>
        <w:t>A</w:t>
      </w:r>
      <w:r w:rsidRPr="00161B87">
        <w:t>nonymous user</w:t>
      </w:r>
      <w:r>
        <w:t xml:space="preserve"> calls first time </w:t>
      </w:r>
      <w:r w:rsidR="00350A13">
        <w:t>–</w:t>
      </w:r>
      <w:r>
        <w:t xml:space="preserve"> </w:t>
      </w:r>
      <w:r w:rsidRPr="00161B87">
        <w:t xml:space="preserve">circle provided by IVR but circle mapped to multiple </w:t>
      </w:r>
      <w:r>
        <w:t>languageLocationCodes at MoTech</w:t>
      </w:r>
    </w:p>
    <w:p w14:paraId="320F8F8E" w14:textId="77777777" w:rsidR="00527AF8" w:rsidRDefault="00527AF8" w:rsidP="00527AF8">
      <w:pPr>
        <w:jc w:val="both"/>
      </w:pPr>
    </w:p>
    <w:p w14:paraId="1A030D3C" w14:textId="77777777" w:rsidR="00527AF8" w:rsidRDefault="00527AF8" w:rsidP="00527AF8">
      <w:pPr>
        <w:jc w:val="both"/>
      </w:pPr>
      <w:r>
        <w:t>Each of the above case will be handled as follows:</w:t>
      </w:r>
    </w:p>
    <w:p w14:paraId="021F77B0" w14:textId="77777777" w:rsidR="00527AF8" w:rsidRPr="00F71B03" w:rsidRDefault="00527AF8" w:rsidP="00527AF8">
      <w:pPr>
        <w:ind w:left="360" w:hanging="360"/>
        <w:jc w:val="both"/>
      </w:pPr>
    </w:p>
    <w:p w14:paraId="0C3F59F5" w14:textId="77777777" w:rsidR="00527AF8" w:rsidRPr="00161B87" w:rsidRDefault="00527AF8" w:rsidP="00E65978">
      <w:pPr>
        <w:pStyle w:val="ListParagraph"/>
        <w:numPr>
          <w:ilvl w:val="0"/>
          <w:numId w:val="27"/>
        </w:numPr>
        <w:jc w:val="both"/>
      </w:pPr>
      <w:r>
        <w:t xml:space="preserve">MoTech will </w:t>
      </w:r>
      <w:r w:rsidRPr="00F71B03">
        <w:t xml:space="preserve">return </w:t>
      </w:r>
      <w:r>
        <w:t xml:space="preserve">default </w:t>
      </w:r>
      <w:r w:rsidRPr="008C19BB">
        <w:rPr>
          <w:i/>
        </w:rPr>
        <w:t>language</w:t>
      </w:r>
      <w:r>
        <w:rPr>
          <w:i/>
        </w:rPr>
        <w:t xml:space="preserve">LocationCode </w:t>
      </w:r>
      <w:r>
        <w:t xml:space="preserve">in the response to </w:t>
      </w:r>
      <w:r w:rsidR="003F5A2D">
        <w:t>"</w:t>
      </w:r>
      <w:r>
        <w:t>Get User Detail</w:t>
      </w:r>
      <w:r w:rsidR="003F5A2D">
        <w:t>"</w:t>
      </w:r>
      <w:r>
        <w:t xml:space="preserve"> API.</w:t>
      </w:r>
    </w:p>
    <w:p w14:paraId="756AB643" w14:textId="77777777" w:rsidR="00527AF8" w:rsidRPr="00161B87" w:rsidRDefault="00527AF8" w:rsidP="00E65978">
      <w:pPr>
        <w:pStyle w:val="ListParagraph"/>
        <w:numPr>
          <w:ilvl w:val="0"/>
          <w:numId w:val="27"/>
        </w:numPr>
        <w:jc w:val="both"/>
      </w:pPr>
      <w:r w:rsidRPr="00161B87">
        <w:t xml:space="preserve">IVR </w:t>
      </w:r>
      <w:r>
        <w:t xml:space="preserve">shall </w:t>
      </w:r>
      <w:r w:rsidRPr="00161B87">
        <w:t>prompt user to enter</w:t>
      </w:r>
      <w:r>
        <w:t xml:space="preserve"> preferred</w:t>
      </w:r>
      <w:r w:rsidRPr="00161B87">
        <w:t xml:space="preserve"> </w:t>
      </w:r>
      <w:r>
        <w:t>languageLocationC</w:t>
      </w:r>
      <w:r w:rsidRPr="00161B87">
        <w:t>ode</w:t>
      </w:r>
    </w:p>
    <w:p w14:paraId="19DF2A42" w14:textId="77777777" w:rsidR="00527AF8" w:rsidRPr="00161B87" w:rsidRDefault="00527AF8" w:rsidP="00E65978">
      <w:pPr>
        <w:pStyle w:val="ListParagraph"/>
        <w:numPr>
          <w:ilvl w:val="0"/>
          <w:numId w:val="27"/>
        </w:numPr>
        <w:jc w:val="both"/>
      </w:pPr>
      <w:r>
        <w:t xml:space="preserve">User shall enter </w:t>
      </w:r>
      <w:r w:rsidRPr="00161B87">
        <w:t>relevant code</w:t>
      </w:r>
      <w:r>
        <w:t xml:space="preserve"> using DTMF input.</w:t>
      </w:r>
    </w:p>
    <w:p w14:paraId="2164EF55" w14:textId="77777777" w:rsidR="00527AF8" w:rsidRDefault="00527AF8" w:rsidP="00E65978">
      <w:pPr>
        <w:pStyle w:val="ListParagraph"/>
        <w:numPr>
          <w:ilvl w:val="0"/>
          <w:numId w:val="27"/>
        </w:numPr>
        <w:jc w:val="both"/>
      </w:pPr>
      <w:r w:rsidRPr="00161B87">
        <w:t>IVR</w:t>
      </w:r>
      <w:r>
        <w:t xml:space="preserve"> shall invoke </w:t>
      </w:r>
      <w:r w:rsidR="003F5A2D">
        <w:t>"</w:t>
      </w:r>
      <w:r>
        <w:t>Set User Language Location Code</w:t>
      </w:r>
      <w:r w:rsidR="003F5A2D">
        <w:t>"</w:t>
      </w:r>
      <w:r>
        <w:t xml:space="preserve"> API and shall provide user entered languageLocation code as input.</w:t>
      </w:r>
    </w:p>
    <w:p w14:paraId="383E630D" w14:textId="77777777" w:rsidR="00527AF8" w:rsidRPr="00287395" w:rsidRDefault="00527AF8" w:rsidP="00E65978">
      <w:pPr>
        <w:pStyle w:val="ListParagraph"/>
        <w:numPr>
          <w:ilvl w:val="0"/>
          <w:numId w:val="27"/>
        </w:numPr>
        <w:jc w:val="both"/>
      </w:pPr>
      <w:r>
        <w:t>MoTech will set the code for that user in the database.</w:t>
      </w:r>
    </w:p>
    <w:p w14:paraId="4C6AB506" w14:textId="77777777" w:rsidR="00527AF8" w:rsidRPr="0063084D" w:rsidRDefault="00527AF8" w:rsidP="00527AF8">
      <w:pPr>
        <w:pStyle w:val="Heading5"/>
        <w:jc w:val="both"/>
      </w:pPr>
      <w:r>
        <w:t>Language information available with NMS</w:t>
      </w:r>
    </w:p>
    <w:p w14:paraId="34AF9613" w14:textId="77777777" w:rsidR="00527AF8" w:rsidRDefault="00527AF8" w:rsidP="00527AF8">
      <w:pPr>
        <w:jc w:val="both"/>
      </w:pPr>
    </w:p>
    <w:p w14:paraId="4F1D2A26" w14:textId="77777777" w:rsidR="00527AF8" w:rsidRDefault="00527AF8" w:rsidP="00527AF8">
      <w:pPr>
        <w:jc w:val="both"/>
      </w:pPr>
      <w:r>
        <w:t>Following cases are possible in this scenario:</w:t>
      </w:r>
    </w:p>
    <w:p w14:paraId="2CE6C614" w14:textId="77777777" w:rsidR="00527AF8" w:rsidRDefault="00527AF8" w:rsidP="00527AF8">
      <w:pPr>
        <w:jc w:val="both"/>
      </w:pPr>
    </w:p>
    <w:p w14:paraId="2C49B1AD" w14:textId="77777777" w:rsidR="00527AF8" w:rsidRDefault="00527AF8" w:rsidP="00E65978">
      <w:pPr>
        <w:pStyle w:val="ListParagraph"/>
        <w:numPr>
          <w:ilvl w:val="0"/>
          <w:numId w:val="28"/>
        </w:numPr>
        <w:jc w:val="both"/>
      </w:pPr>
      <w:r w:rsidRPr="00161B87">
        <w:t>Anonymous user</w:t>
      </w:r>
      <w:r>
        <w:t xml:space="preserve"> calls first time </w:t>
      </w:r>
      <w:r w:rsidR="00350A13">
        <w:t>–</w:t>
      </w:r>
      <w:r>
        <w:t xml:space="preserve"> </w:t>
      </w:r>
      <w:r w:rsidRPr="00161B87">
        <w:t xml:space="preserve">circle </w:t>
      </w:r>
      <w:r>
        <w:t xml:space="preserve">information </w:t>
      </w:r>
      <w:r w:rsidRPr="00161B87">
        <w:t xml:space="preserve">provided by IVR and circle mapped to unique </w:t>
      </w:r>
      <w:r>
        <w:t>languageLocation at MoTech</w:t>
      </w:r>
    </w:p>
    <w:p w14:paraId="22320D78" w14:textId="77777777" w:rsidR="00527AF8" w:rsidRDefault="00527AF8" w:rsidP="00E65978">
      <w:pPr>
        <w:pStyle w:val="ListParagraph"/>
        <w:numPr>
          <w:ilvl w:val="0"/>
          <w:numId w:val="28"/>
        </w:numPr>
        <w:jc w:val="both"/>
      </w:pPr>
      <w:r w:rsidRPr="00161B87">
        <w:t>Inactive user</w:t>
      </w:r>
      <w:r>
        <w:t xml:space="preserve"> calls first time – languageLocation code</w:t>
      </w:r>
      <w:r w:rsidRPr="00161B87">
        <w:t xml:space="preserve"> retrieved based on state and district</w:t>
      </w:r>
      <w:r>
        <w:t>.</w:t>
      </w:r>
    </w:p>
    <w:p w14:paraId="753B8357" w14:textId="77777777" w:rsidR="00527AF8" w:rsidRDefault="00527AF8" w:rsidP="00E65978">
      <w:pPr>
        <w:pStyle w:val="ListParagraph"/>
        <w:numPr>
          <w:ilvl w:val="0"/>
          <w:numId w:val="28"/>
        </w:numPr>
        <w:jc w:val="both"/>
      </w:pPr>
      <w:r>
        <w:t>User is a repeat user – anonymous or active.</w:t>
      </w:r>
    </w:p>
    <w:p w14:paraId="072A9D24" w14:textId="77777777" w:rsidR="00527AF8" w:rsidRDefault="00527AF8" w:rsidP="00527AF8">
      <w:pPr>
        <w:jc w:val="both"/>
      </w:pPr>
    </w:p>
    <w:p w14:paraId="08DB1D5D" w14:textId="77777777" w:rsidR="00527AF8" w:rsidRPr="002F2691" w:rsidRDefault="00527AF8" w:rsidP="00527AF8">
      <w:pPr>
        <w:jc w:val="both"/>
      </w:pPr>
      <w:r>
        <w:t xml:space="preserve">In each of the above case, MoTech will return circle and languageLocation code information as response to the </w:t>
      </w:r>
      <w:r w:rsidR="003F5A2D">
        <w:t>"</w:t>
      </w:r>
      <w:r>
        <w:t>Get User Detail</w:t>
      </w:r>
      <w:r w:rsidR="003F5A2D">
        <w:t>"</w:t>
      </w:r>
      <w:r>
        <w:t xml:space="preserve"> API.</w:t>
      </w:r>
    </w:p>
    <w:p w14:paraId="59021D80" w14:textId="77777777" w:rsidR="00527AF8" w:rsidRDefault="00527AF8" w:rsidP="00527AF8">
      <w:pPr>
        <w:pStyle w:val="Heading4"/>
        <w:jc w:val="both"/>
      </w:pPr>
      <w:r>
        <w:t>Usage Determination</w:t>
      </w:r>
    </w:p>
    <w:p w14:paraId="4132917D" w14:textId="77777777" w:rsidR="00527AF8" w:rsidRDefault="00527AF8" w:rsidP="00527AF8">
      <w:pPr>
        <w:jc w:val="both"/>
      </w:pPr>
    </w:p>
    <w:p w14:paraId="4C044805" w14:textId="77777777" w:rsidR="00527AF8" w:rsidRDefault="00527AF8" w:rsidP="00527AF8">
      <w:pPr>
        <w:jc w:val="both"/>
      </w:pPr>
      <w:r>
        <w:t xml:space="preserve">This section describes the behavior of NMS based on availability of usage for the user. Usage details will be available in user details only and will be retrieved in </w:t>
      </w:r>
      <w:r w:rsidR="003F5A2D">
        <w:t>"</w:t>
      </w:r>
      <w:r>
        <w:t>Get User Details</w:t>
      </w:r>
      <w:r w:rsidR="003F5A2D">
        <w:t>"</w:t>
      </w:r>
      <w:r>
        <w:t xml:space="preserve"> API already invoked above.</w:t>
      </w:r>
    </w:p>
    <w:p w14:paraId="5B4BB8F6" w14:textId="77777777" w:rsidR="00527AF8" w:rsidRDefault="00527AF8" w:rsidP="00527AF8">
      <w:pPr>
        <w:jc w:val="both"/>
      </w:pPr>
    </w:p>
    <w:p w14:paraId="0303AAB5" w14:textId="77777777" w:rsidR="00527AF8" w:rsidRPr="0018232F" w:rsidRDefault="00527AF8" w:rsidP="00527AF8">
      <w:pPr>
        <w:jc w:val="both"/>
      </w:pPr>
      <w:r>
        <w:t>Following two cases are possible here:</w:t>
      </w:r>
    </w:p>
    <w:p w14:paraId="3EB8A677" w14:textId="77777777" w:rsidR="00527AF8" w:rsidRDefault="00527AF8" w:rsidP="00527AF8">
      <w:pPr>
        <w:pStyle w:val="Heading5"/>
        <w:jc w:val="both"/>
      </w:pPr>
      <w:r>
        <w:t>Usage capped and exhausted</w:t>
      </w:r>
    </w:p>
    <w:p w14:paraId="4CD6EC5D" w14:textId="77777777" w:rsidR="00527AF8" w:rsidRDefault="00527AF8" w:rsidP="00527AF8">
      <w:pPr>
        <w:jc w:val="both"/>
      </w:pPr>
    </w:p>
    <w:p w14:paraId="6C36810D" w14:textId="77777777" w:rsidR="00527AF8" w:rsidRDefault="00527AF8" w:rsidP="00527AF8">
      <w:pPr>
        <w:jc w:val="both"/>
      </w:pPr>
      <w:r>
        <w:t xml:space="preserve">IVR shall play end-of-usage message and shall terminate the call. When the end of usage message is played, a counter which tracks the number of times the end-of-usage expiry message is played is incremented and returned to NMS system. The counter (to be defined by MoTech) shall be one of the parameters returned in </w:t>
      </w:r>
      <w:r w:rsidR="003F5A2D">
        <w:t>"</w:t>
      </w:r>
      <w:r>
        <w:t>Get User Details</w:t>
      </w:r>
      <w:r w:rsidR="003F5A2D">
        <w:t>"</w:t>
      </w:r>
      <w:r>
        <w:t xml:space="preserve"> API. The end-of-usage message shall be played if the value of the counter is less than maximum number of times the end-of-usage can be played. </w:t>
      </w:r>
    </w:p>
    <w:p w14:paraId="0201C4B1" w14:textId="77777777" w:rsidR="00527AF8" w:rsidRDefault="00527AF8" w:rsidP="00527AF8">
      <w:pPr>
        <w:jc w:val="both"/>
      </w:pPr>
    </w:p>
    <w:p w14:paraId="18E35C3F" w14:textId="77777777" w:rsidR="00527AF8" w:rsidRDefault="00527AF8" w:rsidP="00527AF8">
      <w:pPr>
        <w:jc w:val="both"/>
      </w:pPr>
      <w:r>
        <w:t xml:space="preserve">IVR System shall also invoke </w:t>
      </w:r>
      <w:r w:rsidR="003F5A2D">
        <w:t>"</w:t>
      </w:r>
      <w:r>
        <w:t>Save Call Details</w:t>
      </w:r>
      <w:r w:rsidR="003F5A2D">
        <w:t>"</w:t>
      </w:r>
      <w:r>
        <w:t xml:space="preserve"> API on MoTech to save the call detail records.</w:t>
      </w:r>
    </w:p>
    <w:p w14:paraId="65569B3A" w14:textId="77777777" w:rsidR="00527AF8" w:rsidRDefault="00527AF8" w:rsidP="00527AF8">
      <w:pPr>
        <w:pStyle w:val="Heading5"/>
        <w:jc w:val="both"/>
      </w:pPr>
      <w:r>
        <w:t>Usage capped and available/Usage not capped</w:t>
      </w:r>
    </w:p>
    <w:p w14:paraId="468DF5B5" w14:textId="77777777" w:rsidR="00527AF8" w:rsidRDefault="00527AF8" w:rsidP="00527AF8">
      <w:pPr>
        <w:jc w:val="both"/>
      </w:pPr>
    </w:p>
    <w:p w14:paraId="4F180156" w14:textId="77777777" w:rsidR="00527AF8" w:rsidRDefault="00354B41" w:rsidP="00527AF8">
      <w:pPr>
        <w:jc w:val="both"/>
      </w:pPr>
      <w:r>
        <w:t xml:space="preserve">This case is applicable, when either the usage is available or the service is uncapped. In each case IVR system shall continue with the call and </w:t>
      </w:r>
      <w:r w:rsidR="00527AF8">
        <w:t xml:space="preserve">shall invoke </w:t>
      </w:r>
      <w:r w:rsidR="003F5A2D">
        <w:t>"</w:t>
      </w:r>
      <w:r w:rsidR="00527AF8">
        <w:t>Get MA Course Version</w:t>
      </w:r>
      <w:r w:rsidR="003F5A2D">
        <w:t>"</w:t>
      </w:r>
      <w:r w:rsidR="00527AF8">
        <w:t xml:space="preserve"> API on MoTech to get the version of MA course structure.</w:t>
      </w:r>
    </w:p>
    <w:p w14:paraId="66F81F40" w14:textId="77777777" w:rsidR="00527AF8" w:rsidRDefault="00527AF8" w:rsidP="00527AF8">
      <w:pPr>
        <w:jc w:val="both"/>
      </w:pPr>
      <w:r>
        <w:t xml:space="preserve">If a newer version of course is available or course structure is not available with IVR, it shall invoke </w:t>
      </w:r>
      <w:r w:rsidR="003F5A2D">
        <w:t>"</w:t>
      </w:r>
      <w:r>
        <w:t>Get MA course</w:t>
      </w:r>
      <w:r w:rsidR="003F5A2D">
        <w:t>"</w:t>
      </w:r>
      <w:r>
        <w:t xml:space="preserve"> API to fetch the course structure else it will live with the existing structure only.</w:t>
      </w:r>
    </w:p>
    <w:p w14:paraId="57D3C060" w14:textId="77777777" w:rsidR="00527AF8" w:rsidRPr="005E1432" w:rsidRDefault="00527AF8" w:rsidP="00527AF8">
      <w:pPr>
        <w:jc w:val="both"/>
      </w:pPr>
    </w:p>
    <w:p w14:paraId="718812D1" w14:textId="77777777" w:rsidR="00527AF8" w:rsidRDefault="00527AF8" w:rsidP="00527AF8">
      <w:pPr>
        <w:jc w:val="both"/>
      </w:pPr>
      <w:r>
        <w:t>IVR shall then proceed with determination of bookmark for the user. The decision for starting point of the course will be made based on bookmark.</w:t>
      </w:r>
    </w:p>
    <w:p w14:paraId="0C46C401" w14:textId="77777777" w:rsidR="00527AF8" w:rsidRDefault="00527AF8" w:rsidP="00527AF8">
      <w:pPr>
        <w:jc w:val="both"/>
      </w:pPr>
    </w:p>
    <w:p w14:paraId="11DA1962" w14:textId="77777777" w:rsidR="00527AF8" w:rsidRDefault="00527AF8" w:rsidP="00527AF8">
      <w:pPr>
        <w:pStyle w:val="Heading4"/>
        <w:jc w:val="both"/>
      </w:pPr>
      <w:r>
        <w:t>Bookmark Determination</w:t>
      </w:r>
    </w:p>
    <w:p w14:paraId="770C6EDC" w14:textId="77777777" w:rsidR="00527AF8" w:rsidRDefault="00527AF8" w:rsidP="00527AF8">
      <w:pPr>
        <w:jc w:val="both"/>
      </w:pPr>
    </w:p>
    <w:p w14:paraId="3305D8D8" w14:textId="77777777" w:rsidR="00527AF8" w:rsidRDefault="00527AF8" w:rsidP="00527AF8">
      <w:pPr>
        <w:jc w:val="both"/>
      </w:pPr>
      <w:r>
        <w:t xml:space="preserve">This section describes the scenarios for bookmark determination and IVR behavior for the same. IVR shall invoke </w:t>
      </w:r>
      <w:r w:rsidR="003F5A2D">
        <w:t>"</w:t>
      </w:r>
      <w:r>
        <w:t>Get Bookmark with Score</w:t>
      </w:r>
      <w:r w:rsidR="003F5A2D">
        <w:t>"</w:t>
      </w:r>
      <w:r>
        <w:t xml:space="preserve"> API on MoTech to get the bookmark details of the user. The </w:t>
      </w:r>
      <w:r w:rsidR="00620973">
        <w:t xml:space="preserve">bookmark represents </w:t>
      </w:r>
      <w:r>
        <w:t xml:space="preserve">details of course </w:t>
      </w:r>
      <w:proofErr w:type="gramStart"/>
      <w:r>
        <w:t>unit which</w:t>
      </w:r>
      <w:proofErr w:type="gramEnd"/>
      <w:r>
        <w:t xml:space="preserve"> is to be played.</w:t>
      </w:r>
    </w:p>
    <w:p w14:paraId="025CB81B" w14:textId="77777777" w:rsidR="00620973" w:rsidRDefault="00620973" w:rsidP="00527AF8">
      <w:pPr>
        <w:jc w:val="both"/>
      </w:pPr>
    </w:p>
    <w:p w14:paraId="3A0F8AEC" w14:textId="77777777" w:rsidR="00527AF8" w:rsidRPr="005E1432" w:rsidRDefault="00527AF8" w:rsidP="00527AF8">
      <w:pPr>
        <w:jc w:val="both"/>
      </w:pPr>
      <w:r>
        <w:t>Following two cases are there:</w:t>
      </w:r>
    </w:p>
    <w:p w14:paraId="01515289" w14:textId="77777777" w:rsidR="00527AF8" w:rsidRDefault="00527AF8" w:rsidP="00527AF8">
      <w:pPr>
        <w:pStyle w:val="Heading5"/>
        <w:jc w:val="both"/>
      </w:pPr>
      <w:r>
        <w:t>Bookmark not available</w:t>
      </w:r>
    </w:p>
    <w:p w14:paraId="27D8113C" w14:textId="77777777" w:rsidR="00527AF8" w:rsidRDefault="00527AF8" w:rsidP="00527AF8">
      <w:pPr>
        <w:jc w:val="both"/>
      </w:pPr>
    </w:p>
    <w:p w14:paraId="2719FEDF" w14:textId="77777777" w:rsidR="00527AF8" w:rsidRPr="005E1432" w:rsidRDefault="00527AF8" w:rsidP="00527AF8">
      <w:pPr>
        <w:jc w:val="both"/>
      </w:pPr>
      <w:r>
        <w:t>In this case, IVR shall play the MA course welcome message followed by the actual course content.</w:t>
      </w:r>
    </w:p>
    <w:p w14:paraId="2B536859" w14:textId="77777777" w:rsidR="00527AF8" w:rsidRDefault="00527AF8" w:rsidP="00527AF8">
      <w:pPr>
        <w:pStyle w:val="Heading5"/>
        <w:jc w:val="both"/>
      </w:pPr>
      <w:r>
        <w:t>Bookmark available</w:t>
      </w:r>
    </w:p>
    <w:p w14:paraId="39D6EA6C" w14:textId="77777777" w:rsidR="00527AF8" w:rsidRDefault="00527AF8" w:rsidP="00527AF8">
      <w:pPr>
        <w:jc w:val="both"/>
      </w:pPr>
    </w:p>
    <w:p w14:paraId="04EC0964" w14:textId="77777777" w:rsidR="00527AF8" w:rsidRPr="005E1432" w:rsidRDefault="00527AF8" w:rsidP="00527AF8">
      <w:pPr>
        <w:jc w:val="both"/>
      </w:pPr>
      <w:r>
        <w:t>In this case, IVR shall play the MA course starting from bookmarked location.</w:t>
      </w:r>
    </w:p>
    <w:p w14:paraId="6E30FC85" w14:textId="77777777" w:rsidR="00527AF8" w:rsidRDefault="00527AF8" w:rsidP="00527AF8">
      <w:pPr>
        <w:pStyle w:val="Heading4"/>
        <w:jc w:val="both"/>
      </w:pPr>
      <w:r>
        <w:t>Save Bookmark</w:t>
      </w:r>
    </w:p>
    <w:p w14:paraId="6854672F" w14:textId="77777777" w:rsidR="00527AF8" w:rsidRDefault="00527AF8" w:rsidP="00527AF8">
      <w:pPr>
        <w:jc w:val="both"/>
      </w:pPr>
    </w:p>
    <w:p w14:paraId="0907736F" w14:textId="77777777" w:rsidR="00527AF8" w:rsidRPr="006F1C93" w:rsidRDefault="00527AF8" w:rsidP="00527AF8">
      <w:pPr>
        <w:jc w:val="both"/>
      </w:pPr>
      <w:r>
        <w:t>This section describes how bookmark will be saved for a user when the call gets dropped/disconnected. Following cases are possible:</w:t>
      </w:r>
    </w:p>
    <w:p w14:paraId="7DE41860" w14:textId="77777777" w:rsidR="00527AF8" w:rsidRDefault="00527AF8" w:rsidP="00527AF8">
      <w:pPr>
        <w:pStyle w:val="Heading5"/>
        <w:jc w:val="both"/>
      </w:pPr>
      <w:r>
        <w:t>Call dropped/disconnected while playing course</w:t>
      </w:r>
    </w:p>
    <w:p w14:paraId="32881DC7" w14:textId="77777777" w:rsidR="00527AF8" w:rsidRDefault="00527AF8" w:rsidP="00527AF8">
      <w:pPr>
        <w:jc w:val="both"/>
      </w:pPr>
    </w:p>
    <w:p w14:paraId="2AEB1B5C" w14:textId="77777777" w:rsidR="00527AF8" w:rsidRDefault="00527AF8" w:rsidP="00527AF8">
      <w:pPr>
        <w:jc w:val="both"/>
      </w:pPr>
      <w:r>
        <w:t xml:space="preserve">While playing the course, call can get disconnected on chapter/lesson or quiz. In each of the case, following details will be sent to MoTech in </w:t>
      </w:r>
      <w:r w:rsidR="003F5A2D">
        <w:t>"</w:t>
      </w:r>
      <w:r>
        <w:t>Save Bookmark with Score</w:t>
      </w:r>
      <w:r w:rsidR="003F5A2D">
        <w:t>"</w:t>
      </w:r>
      <w:r>
        <w:t xml:space="preserve"> API:</w:t>
      </w:r>
    </w:p>
    <w:p w14:paraId="18855784" w14:textId="77777777" w:rsidR="00527AF8" w:rsidRDefault="00527AF8" w:rsidP="00527AF8">
      <w:pPr>
        <w:jc w:val="both"/>
      </w:pPr>
    </w:p>
    <w:p w14:paraId="4E7B142E" w14:textId="77777777" w:rsidR="00527AF8" w:rsidRDefault="004739A9" w:rsidP="004739A9">
      <w:pPr>
        <w:pStyle w:val="ListParagraph"/>
        <w:numPr>
          <w:ilvl w:val="0"/>
          <w:numId w:val="29"/>
        </w:numPr>
        <w:jc w:val="both"/>
      </w:pPr>
      <w:r>
        <w:t>Id of the node to be bookmarked</w:t>
      </w:r>
      <w:r w:rsidR="00304E7D">
        <w:t xml:space="preserve"> in course tree</w:t>
      </w:r>
      <w:r>
        <w:t>.</w:t>
      </w:r>
    </w:p>
    <w:p w14:paraId="62C20F83" w14:textId="77777777" w:rsidR="00527AF8" w:rsidRDefault="00527AF8" w:rsidP="00E65978">
      <w:pPr>
        <w:pStyle w:val="ListParagraph"/>
        <w:numPr>
          <w:ilvl w:val="0"/>
          <w:numId w:val="29"/>
        </w:numPr>
        <w:jc w:val="both"/>
      </w:pPr>
      <w:proofErr w:type="gramStart"/>
      <w:r>
        <w:t>scores</w:t>
      </w:r>
      <w:proofErr w:type="gramEnd"/>
      <w:r>
        <w:t xml:space="preserve"> of quiz being attempted till bookmark location</w:t>
      </w:r>
    </w:p>
    <w:p w14:paraId="49D9F685" w14:textId="77777777" w:rsidR="00527AF8" w:rsidRDefault="00527AF8" w:rsidP="00527AF8">
      <w:pPr>
        <w:jc w:val="both"/>
      </w:pPr>
    </w:p>
    <w:p w14:paraId="49D335AA" w14:textId="77777777" w:rsidR="00527AF8" w:rsidRDefault="00527AF8" w:rsidP="00527AF8">
      <w:pPr>
        <w:jc w:val="both"/>
      </w:pPr>
      <w:r>
        <w:t>The MoTech shall persist all this inform</w:t>
      </w:r>
      <w:r w:rsidR="00D61C51">
        <w:t xml:space="preserve">ation the database and return </w:t>
      </w:r>
      <w:r>
        <w:t>response to IVR.</w:t>
      </w:r>
    </w:p>
    <w:p w14:paraId="46BEA36F" w14:textId="77777777" w:rsidR="00527AF8" w:rsidRDefault="00527AF8" w:rsidP="00527AF8">
      <w:pPr>
        <w:jc w:val="both"/>
      </w:pPr>
    </w:p>
    <w:p w14:paraId="1A90A9A6" w14:textId="77777777" w:rsidR="00527AF8" w:rsidRDefault="00527AF8" w:rsidP="00527AF8">
      <w:pPr>
        <w:pStyle w:val="Heading5"/>
        <w:jc w:val="both"/>
      </w:pPr>
      <w:r>
        <w:t>Call disconnected after course completion</w:t>
      </w:r>
    </w:p>
    <w:p w14:paraId="3AC9145B" w14:textId="77777777" w:rsidR="00527AF8" w:rsidRDefault="00527AF8" w:rsidP="00527AF8">
      <w:pPr>
        <w:jc w:val="both"/>
      </w:pPr>
    </w:p>
    <w:p w14:paraId="4F1EB2BC" w14:textId="77777777" w:rsidR="00527AF8" w:rsidRDefault="00527AF8" w:rsidP="00527AF8">
      <w:pPr>
        <w:jc w:val="both"/>
      </w:pPr>
      <w:r>
        <w:t>This is the scenario when user shall listen to MA course completely and shall disconnect the call herself after listening to her score.</w:t>
      </w:r>
    </w:p>
    <w:p w14:paraId="67BBC1AB" w14:textId="77777777" w:rsidR="00527AF8" w:rsidRDefault="00527AF8" w:rsidP="00527AF8">
      <w:pPr>
        <w:jc w:val="both"/>
      </w:pPr>
    </w:p>
    <w:p w14:paraId="2901A220" w14:textId="77777777" w:rsidR="00527AF8" w:rsidRDefault="00527AF8" w:rsidP="00527AF8">
      <w:pPr>
        <w:jc w:val="both"/>
      </w:pPr>
      <w:r>
        <w:t xml:space="preserve">In this scenario – </w:t>
      </w:r>
    </w:p>
    <w:p w14:paraId="3EB579C5" w14:textId="77777777" w:rsidR="00527AF8" w:rsidRDefault="00527AF8" w:rsidP="00E65978">
      <w:pPr>
        <w:pStyle w:val="ListParagraph"/>
        <w:numPr>
          <w:ilvl w:val="0"/>
          <w:numId w:val="5"/>
        </w:numPr>
        <w:jc w:val="both"/>
      </w:pPr>
      <w:r>
        <w:t>The user shall listen to MA course completely.</w:t>
      </w:r>
    </w:p>
    <w:p w14:paraId="530D53BB" w14:textId="77777777" w:rsidR="00527AF8" w:rsidRDefault="00527AF8" w:rsidP="00E65978">
      <w:pPr>
        <w:pStyle w:val="ListParagraph"/>
        <w:numPr>
          <w:ilvl w:val="0"/>
          <w:numId w:val="5"/>
        </w:numPr>
        <w:jc w:val="both"/>
      </w:pPr>
      <w:r>
        <w:t>The course result shall be played by IVR to the user.</w:t>
      </w:r>
    </w:p>
    <w:p w14:paraId="41520C9E" w14:textId="77777777" w:rsidR="00527AF8" w:rsidRDefault="00527AF8" w:rsidP="00E65978">
      <w:pPr>
        <w:pStyle w:val="ListParagraph"/>
        <w:numPr>
          <w:ilvl w:val="0"/>
          <w:numId w:val="5"/>
        </w:numPr>
        <w:jc w:val="both"/>
      </w:pPr>
      <w:r>
        <w:t>The call will be terminated.</w:t>
      </w:r>
    </w:p>
    <w:p w14:paraId="03BAE185" w14:textId="77777777" w:rsidR="00527AF8" w:rsidRDefault="00527AF8" w:rsidP="00E65978">
      <w:pPr>
        <w:pStyle w:val="ListParagraph"/>
        <w:numPr>
          <w:ilvl w:val="0"/>
          <w:numId w:val="5"/>
        </w:numPr>
        <w:jc w:val="both"/>
      </w:pPr>
      <w:r>
        <w:t xml:space="preserve">The IVR shall invoke </w:t>
      </w:r>
      <w:r w:rsidR="003F5A2D">
        <w:t>"</w:t>
      </w:r>
      <w:r>
        <w:t>Save Bookmark with Score</w:t>
      </w:r>
      <w:r w:rsidR="003F5A2D">
        <w:t>"</w:t>
      </w:r>
      <w:r>
        <w:t xml:space="preserve"> for sending bookmark details. The bookmark shall indicate that the course is completed.</w:t>
      </w:r>
    </w:p>
    <w:p w14:paraId="336A4FCF" w14:textId="77777777" w:rsidR="00527AF8" w:rsidRDefault="00527AF8" w:rsidP="00E65978">
      <w:pPr>
        <w:pStyle w:val="ListParagraph"/>
        <w:numPr>
          <w:ilvl w:val="0"/>
          <w:numId w:val="5"/>
        </w:numPr>
        <w:jc w:val="both"/>
      </w:pPr>
      <w:r>
        <w:t>Motech shall reset the bookmark to point to the start of course for the next call.</w:t>
      </w:r>
    </w:p>
    <w:p w14:paraId="10847D49" w14:textId="77777777" w:rsidR="00527AF8" w:rsidRDefault="00527AF8" w:rsidP="00E65978">
      <w:pPr>
        <w:pStyle w:val="ListParagraph"/>
        <w:numPr>
          <w:ilvl w:val="0"/>
          <w:numId w:val="5"/>
        </w:numPr>
        <w:jc w:val="both"/>
      </w:pPr>
      <w:r>
        <w:t>If the user has achieved minimum qualifying score then MoTech shall raise an event for sending SMS to the user.</w:t>
      </w:r>
    </w:p>
    <w:p w14:paraId="45C71F21" w14:textId="77777777" w:rsidR="00527AF8" w:rsidRDefault="00527AF8" w:rsidP="00527AF8">
      <w:pPr>
        <w:pStyle w:val="ListParagraph"/>
        <w:numPr>
          <w:ilvl w:val="0"/>
          <w:numId w:val="0"/>
        </w:numPr>
        <w:ind w:left="1080"/>
        <w:jc w:val="both"/>
      </w:pPr>
    </w:p>
    <w:p w14:paraId="03020504" w14:textId="77777777" w:rsidR="00527AF8" w:rsidRDefault="00527AF8" w:rsidP="00527AF8">
      <w:pPr>
        <w:jc w:val="both"/>
      </w:pPr>
      <w:r>
        <w:t xml:space="preserve">The MoTech shall </w:t>
      </w:r>
      <w:r w:rsidR="00670964">
        <w:t>save</w:t>
      </w:r>
      <w:r>
        <w:t xml:space="preserve"> all this inform</w:t>
      </w:r>
      <w:r w:rsidR="00D61C51">
        <w:t xml:space="preserve">ation the database and return </w:t>
      </w:r>
      <w:r>
        <w:t>response to IVR.</w:t>
      </w:r>
    </w:p>
    <w:p w14:paraId="7F871DA0" w14:textId="77777777" w:rsidR="00527AF8" w:rsidRPr="001B2C25" w:rsidRDefault="00527AF8" w:rsidP="00527AF8">
      <w:pPr>
        <w:pStyle w:val="Heading4"/>
        <w:jc w:val="both"/>
      </w:pPr>
      <w:r>
        <w:t>Save Call Details</w:t>
      </w:r>
    </w:p>
    <w:p w14:paraId="7D8885A6" w14:textId="77777777" w:rsidR="00527AF8" w:rsidRDefault="00527AF8" w:rsidP="00527AF8">
      <w:pPr>
        <w:jc w:val="both"/>
      </w:pPr>
    </w:p>
    <w:p w14:paraId="797C3241" w14:textId="77777777" w:rsidR="00527AF8" w:rsidRDefault="00527AF8" w:rsidP="00527AF8">
      <w:pPr>
        <w:jc w:val="both"/>
      </w:pPr>
      <w:r>
        <w:t xml:space="preserve">Once the bookmark is saved, IVR should get the call records saved in MoTech database. IVR shall invoke </w:t>
      </w:r>
      <w:r w:rsidR="003F5A2D">
        <w:t>"</w:t>
      </w:r>
      <w:r>
        <w:t>Save Call Details</w:t>
      </w:r>
      <w:r w:rsidR="003F5A2D">
        <w:t>"</w:t>
      </w:r>
      <w:r>
        <w:t xml:space="preserve"> API and shall provide records for content being played during the call and also call statistics. MoTech shall save all these records and shall respond to IVR accordingly.</w:t>
      </w:r>
    </w:p>
    <w:p w14:paraId="2CA0D8AE" w14:textId="77777777" w:rsidR="00527AF8" w:rsidRDefault="00527AF8" w:rsidP="00527AF8">
      <w:pPr>
        <w:pStyle w:val="Heading4"/>
        <w:jc w:val="both"/>
      </w:pPr>
      <w:r>
        <w:t>Erroneous request from IVR</w:t>
      </w:r>
    </w:p>
    <w:p w14:paraId="31A568CC" w14:textId="77777777" w:rsidR="00527AF8" w:rsidRDefault="00527AF8" w:rsidP="00527AF8">
      <w:pPr>
        <w:jc w:val="both"/>
      </w:pPr>
    </w:p>
    <w:p w14:paraId="31B22EEE" w14:textId="77777777" w:rsidR="00527AF8" w:rsidRDefault="00527AF8" w:rsidP="00527AF8">
      <w:pPr>
        <w:jc w:val="both"/>
      </w:pPr>
      <w:r>
        <w:t>This is the scenario when there is some error in the request sent by IVR to MoTech. In this case, MoTech will respond with appropriate error code.</w:t>
      </w:r>
    </w:p>
    <w:p w14:paraId="1BBF2B9E" w14:textId="77777777" w:rsidR="00527AF8" w:rsidRDefault="00527AF8" w:rsidP="00527AF8">
      <w:pPr>
        <w:jc w:val="both"/>
      </w:pPr>
    </w:p>
    <w:p w14:paraId="0FF906FF" w14:textId="77777777" w:rsidR="00527AF8" w:rsidRDefault="00527AF8" w:rsidP="00527AF8">
      <w:pPr>
        <w:jc w:val="both"/>
      </w:pPr>
      <w:r>
        <w:t xml:space="preserve">IVR shall handle the exception and play an error message and drop the call and shall invoke </w:t>
      </w:r>
      <w:r w:rsidR="003F5A2D">
        <w:t>"</w:t>
      </w:r>
      <w:r>
        <w:t>Save Call Details</w:t>
      </w:r>
      <w:r w:rsidR="003F5A2D">
        <w:t>"</w:t>
      </w:r>
      <w:r>
        <w:t xml:space="preserve"> API on MoTech to save call details records.</w:t>
      </w:r>
    </w:p>
    <w:p w14:paraId="5F8E19C2" w14:textId="77777777" w:rsidR="00527AF8" w:rsidRDefault="00527AF8" w:rsidP="00527AF8">
      <w:pPr>
        <w:jc w:val="both"/>
      </w:pPr>
    </w:p>
    <w:p w14:paraId="697F1F5C" w14:textId="77777777" w:rsidR="00527AF8" w:rsidRDefault="00527AF8" w:rsidP="00527AF8">
      <w:pPr>
        <w:pStyle w:val="Heading3"/>
        <w:jc w:val="both"/>
      </w:pPr>
      <w:bookmarkStart w:id="51" w:name="_Toc363156930"/>
      <w:bookmarkStart w:id="52" w:name="_Toc411454323"/>
      <w:r>
        <w:t>Sending a Message to a Subscriber</w:t>
      </w:r>
      <w:bookmarkEnd w:id="51"/>
      <w:bookmarkEnd w:id="52"/>
      <w:r>
        <w:t xml:space="preserve"> </w:t>
      </w:r>
    </w:p>
    <w:p w14:paraId="4CE2FE3D" w14:textId="77777777" w:rsidR="00A70A56" w:rsidRDefault="00A70A56" w:rsidP="00527AF8">
      <w:pPr>
        <w:jc w:val="both"/>
      </w:pPr>
    </w:p>
    <w:p w14:paraId="3B4040A1" w14:textId="77777777" w:rsidR="00527AF8" w:rsidRDefault="00527AF8" w:rsidP="00527AF8">
      <w:pPr>
        <w:jc w:val="both"/>
      </w:pPr>
      <w:r>
        <w:t>At the completion of course, MA service shal</w:t>
      </w:r>
      <w:r w:rsidR="00A70A56">
        <w:t>l send a SMS to user (Anonymou</w:t>
      </w:r>
      <w:r w:rsidR="00A121D9">
        <w:t>s/</w:t>
      </w:r>
      <w:r>
        <w:t>FLW) with a reference number. The SMS sent to use shall be in the native language with English characters.</w:t>
      </w:r>
    </w:p>
    <w:p w14:paraId="2AFC2B7E" w14:textId="77777777" w:rsidR="008B2246" w:rsidRDefault="008B2246" w:rsidP="00527AF8">
      <w:pPr>
        <w:jc w:val="both"/>
      </w:pPr>
    </w:p>
    <w:p w14:paraId="271D53CC" w14:textId="77777777" w:rsidR="00527AF8" w:rsidRDefault="00527AF8" w:rsidP="00527AF8">
      <w:pPr>
        <w:jc w:val="both"/>
      </w:pPr>
      <w:r>
        <w:t>The functionality exposed by IMI for sending a message t</w:t>
      </w:r>
      <w:r w:rsidR="008B2246">
        <w:t xml:space="preserve">o </w:t>
      </w:r>
      <w:proofErr w:type="gramStart"/>
      <w:r w:rsidR="008B2246">
        <w:t>end user</w:t>
      </w:r>
      <w:proofErr w:type="gramEnd"/>
      <w:r w:rsidR="008B2246">
        <w:t xml:space="preserve"> is discussed in the following section.</w:t>
      </w:r>
    </w:p>
    <w:p w14:paraId="2B24767A" w14:textId="77777777" w:rsidR="00527AF8" w:rsidRDefault="00527AF8" w:rsidP="00527AF8">
      <w:pPr>
        <w:jc w:val="both"/>
      </w:pPr>
    </w:p>
    <w:p w14:paraId="30E1F718" w14:textId="77777777" w:rsidR="00527AF8" w:rsidRDefault="00527AF8" w:rsidP="00527AF8">
      <w:pPr>
        <w:pStyle w:val="Heading4"/>
        <w:jc w:val="both"/>
      </w:pPr>
      <w:r w:rsidRPr="00575CD1">
        <w:t>Submit SMS request</w:t>
      </w:r>
    </w:p>
    <w:p w14:paraId="67D12636" w14:textId="77777777" w:rsidR="00527AF8" w:rsidRDefault="00527AF8" w:rsidP="00527AF8">
      <w:pPr>
        <w:jc w:val="both"/>
      </w:pPr>
    </w:p>
    <w:p w14:paraId="5DB3E54B" w14:textId="77777777" w:rsidR="00527AF8" w:rsidRDefault="00527AF8" w:rsidP="00527AF8">
      <w:pPr>
        <w:jc w:val="both"/>
      </w:pPr>
      <w:r>
        <w:t xml:space="preserve">NMS </w:t>
      </w:r>
      <w:r w:rsidR="008B2246">
        <w:t xml:space="preserve">MA service </w:t>
      </w:r>
      <w:r w:rsidR="00670964">
        <w:t>can send a SMS</w:t>
      </w:r>
      <w:r>
        <w:t xml:space="preserve"> to a destination address using the operation – </w:t>
      </w:r>
      <w:r w:rsidR="003F5A2D">
        <w:t>"</w:t>
      </w:r>
      <w:r w:rsidRPr="008B2246">
        <w:t>Send</w:t>
      </w:r>
      <w:r w:rsidR="008B2246" w:rsidRPr="008B2246">
        <w:t xml:space="preserve"> </w:t>
      </w:r>
      <w:r w:rsidRPr="008B2246">
        <w:t>Sms</w:t>
      </w:r>
      <w:r w:rsidR="008B2246" w:rsidRPr="008B2246">
        <w:t xml:space="preserve"> </w:t>
      </w:r>
      <w:r w:rsidRPr="008B2246">
        <w:t>Request</w:t>
      </w:r>
      <w:r w:rsidR="008B2246" w:rsidRPr="008B2246">
        <w:t xml:space="preserve"> API</w:t>
      </w:r>
      <w:r w:rsidR="003F5A2D">
        <w:t>"</w:t>
      </w:r>
      <w:r>
        <w:t xml:space="preserve">. The delivery notification of the </w:t>
      </w:r>
      <w:r w:rsidR="00670964">
        <w:t>SMS</w:t>
      </w:r>
      <w:r>
        <w:t xml:space="preserve"> message can be tracked in multiple ways. They are explained in the next section. </w:t>
      </w:r>
    </w:p>
    <w:p w14:paraId="59705BDD" w14:textId="77777777" w:rsidR="00527AF8" w:rsidRDefault="00527AF8" w:rsidP="00527AF8">
      <w:pPr>
        <w:jc w:val="both"/>
      </w:pPr>
    </w:p>
    <w:p w14:paraId="46812386" w14:textId="77777777" w:rsidR="00527AF8" w:rsidRDefault="00527AF8" w:rsidP="00527AF8">
      <w:pPr>
        <w:pStyle w:val="Heading4"/>
        <w:jc w:val="both"/>
      </w:pPr>
      <w:bookmarkStart w:id="53" w:name="_Toc363156931"/>
      <w:r>
        <w:t>SMS Delivery Status</w:t>
      </w:r>
      <w:bookmarkEnd w:id="53"/>
    </w:p>
    <w:p w14:paraId="633C9748" w14:textId="77777777" w:rsidR="00527AF8" w:rsidRDefault="00527AF8" w:rsidP="00527AF8">
      <w:pPr>
        <w:jc w:val="both"/>
      </w:pPr>
    </w:p>
    <w:p w14:paraId="26848990" w14:textId="77777777" w:rsidR="00527AF8" w:rsidRPr="00651ECF" w:rsidRDefault="00527AF8" w:rsidP="00527AF8">
      <w:pPr>
        <w:jc w:val="both"/>
        <w:rPr>
          <w:rFonts w:cs="Arial"/>
          <w:szCs w:val="20"/>
        </w:rPr>
      </w:pPr>
      <w:r w:rsidRPr="00651ECF">
        <w:rPr>
          <w:rFonts w:cs="Arial"/>
          <w:szCs w:val="20"/>
        </w:rPr>
        <w:t>Status of an SMS Delivery can be tracked in two ways:</w:t>
      </w:r>
    </w:p>
    <w:p w14:paraId="459E1C13" w14:textId="77777777" w:rsidR="00527AF8" w:rsidRPr="00651ECF" w:rsidRDefault="00527AF8" w:rsidP="00E65978">
      <w:pPr>
        <w:pStyle w:val="ListParagraph"/>
        <w:keepNext/>
        <w:keepLines/>
        <w:numPr>
          <w:ilvl w:val="0"/>
          <w:numId w:val="33"/>
        </w:numPr>
        <w:spacing w:line="360" w:lineRule="auto"/>
        <w:jc w:val="both"/>
        <w:rPr>
          <w:rFonts w:cs="Arial"/>
          <w:szCs w:val="20"/>
        </w:rPr>
      </w:pPr>
      <w:r w:rsidRPr="00651ECF">
        <w:rPr>
          <w:rFonts w:cs="Arial"/>
          <w:szCs w:val="20"/>
        </w:rPr>
        <w:t>Pull Mode – NMS queries IMI system to check for the status of SMS delivery</w:t>
      </w:r>
    </w:p>
    <w:p w14:paraId="5DA7D8AC" w14:textId="77777777" w:rsidR="00527AF8" w:rsidRPr="00651ECF" w:rsidRDefault="00527AF8" w:rsidP="00E65978">
      <w:pPr>
        <w:pStyle w:val="ListParagraph"/>
        <w:keepNext/>
        <w:keepLines/>
        <w:numPr>
          <w:ilvl w:val="0"/>
          <w:numId w:val="33"/>
        </w:numPr>
        <w:spacing w:line="360" w:lineRule="auto"/>
        <w:jc w:val="both"/>
        <w:rPr>
          <w:rFonts w:cs="Arial"/>
          <w:szCs w:val="20"/>
        </w:rPr>
      </w:pPr>
      <w:r w:rsidRPr="00651ECF">
        <w:rPr>
          <w:rFonts w:cs="Arial"/>
          <w:szCs w:val="20"/>
        </w:rPr>
        <w:t>Push Mode – IMI sends notification to enterprise application when there is a definite delivery information (i.e. either delivered or delivery is impossible)</w:t>
      </w:r>
    </w:p>
    <w:p w14:paraId="0B301B2D" w14:textId="77777777" w:rsidR="00527AF8" w:rsidRPr="00651ECF" w:rsidRDefault="00670964" w:rsidP="00527AF8">
      <w:pPr>
        <w:jc w:val="both"/>
        <w:rPr>
          <w:rFonts w:cs="Arial"/>
          <w:szCs w:val="20"/>
        </w:rPr>
      </w:pPr>
      <w:r>
        <w:rPr>
          <w:rFonts w:cs="Arial"/>
          <w:szCs w:val="20"/>
        </w:rPr>
        <w:t>NMS MA service shall use Push mode to receive the delivery notification.</w:t>
      </w:r>
    </w:p>
    <w:p w14:paraId="4F8F34E9" w14:textId="77777777" w:rsidR="00527AF8" w:rsidRPr="00651ECF" w:rsidRDefault="00527AF8" w:rsidP="00527AF8">
      <w:pPr>
        <w:pStyle w:val="Bullet1"/>
        <w:numPr>
          <w:ilvl w:val="0"/>
          <w:numId w:val="0"/>
        </w:numPr>
        <w:ind w:left="720"/>
        <w:rPr>
          <w:rFonts w:ascii="Arial" w:hAnsi="Arial" w:cs="Arial"/>
          <w:b/>
          <w:szCs w:val="20"/>
        </w:rPr>
      </w:pPr>
    </w:p>
    <w:p w14:paraId="43EDA4E3" w14:textId="77777777" w:rsidR="00527AF8" w:rsidRPr="00651ECF" w:rsidRDefault="00527AF8" w:rsidP="00527AF8">
      <w:pPr>
        <w:jc w:val="both"/>
        <w:rPr>
          <w:rFonts w:cs="Arial"/>
          <w:b/>
          <w:szCs w:val="20"/>
        </w:rPr>
      </w:pPr>
      <w:r w:rsidRPr="00651ECF">
        <w:rPr>
          <w:rFonts w:cs="Arial"/>
          <w:b/>
          <w:szCs w:val="20"/>
        </w:rPr>
        <w:t>Push Mode – Notification URL</w:t>
      </w:r>
    </w:p>
    <w:p w14:paraId="0EDB74EE" w14:textId="77777777" w:rsidR="00527AF8" w:rsidRPr="00651ECF" w:rsidRDefault="00527AF8" w:rsidP="00527AF8">
      <w:pPr>
        <w:jc w:val="both"/>
        <w:rPr>
          <w:rFonts w:cs="Arial"/>
          <w:szCs w:val="20"/>
        </w:rPr>
      </w:pPr>
    </w:p>
    <w:p w14:paraId="1421877C" w14:textId="77777777" w:rsidR="00527AF8" w:rsidRPr="00651ECF" w:rsidRDefault="00527AF8" w:rsidP="00527AF8">
      <w:pPr>
        <w:jc w:val="both"/>
        <w:rPr>
          <w:rFonts w:cs="Arial"/>
          <w:szCs w:val="20"/>
        </w:rPr>
      </w:pPr>
      <w:r w:rsidRPr="00651ECF">
        <w:rPr>
          <w:rFonts w:cs="Arial"/>
          <w:szCs w:val="20"/>
        </w:rPr>
        <w:t xml:space="preserve">A notification about delivery of a message shall be sent by IMI solution, if a delivery notification </w:t>
      </w:r>
      <w:proofErr w:type="gramStart"/>
      <w:r w:rsidRPr="00651ECF">
        <w:rPr>
          <w:rFonts w:cs="Arial"/>
          <w:szCs w:val="20"/>
        </w:rPr>
        <w:t>url</w:t>
      </w:r>
      <w:proofErr w:type="gramEnd"/>
      <w:r w:rsidRPr="00651ECF">
        <w:rPr>
          <w:rFonts w:cs="Arial"/>
          <w:szCs w:val="20"/>
        </w:rPr>
        <w:t xml:space="preserve"> is configured.  Notification shall be sent in one of the two following conditions:</w:t>
      </w:r>
    </w:p>
    <w:p w14:paraId="65575C4A" w14:textId="77777777" w:rsidR="00527AF8" w:rsidRPr="00651ECF" w:rsidRDefault="00350A13" w:rsidP="00527AF8">
      <w:pPr>
        <w:pStyle w:val="Tablelist"/>
        <w:rPr>
          <w:rFonts w:ascii="Arial" w:hAnsi="Arial" w:cs="Arial"/>
          <w:sz w:val="20"/>
        </w:rPr>
      </w:pPr>
      <w:r>
        <w:rPr>
          <w:rFonts w:ascii="Arial" w:hAnsi="Arial" w:cs="Arial"/>
          <w:b/>
          <w:sz w:val="20"/>
        </w:rPr>
        <w:t>‘</w:t>
      </w:r>
      <w:r w:rsidR="00527AF8" w:rsidRPr="00651ECF">
        <w:rPr>
          <w:rFonts w:ascii="Arial" w:hAnsi="Arial" w:cs="Arial"/>
          <w:b/>
          <w:sz w:val="20"/>
        </w:rPr>
        <w:t>DeliveryImpossible</w:t>
      </w:r>
      <w:r>
        <w:rPr>
          <w:rFonts w:ascii="Arial" w:hAnsi="Arial" w:cs="Arial"/>
          <w:b/>
          <w:sz w:val="20"/>
        </w:rPr>
        <w:t>’</w:t>
      </w:r>
      <w:r w:rsidR="00527AF8" w:rsidRPr="00651ECF">
        <w:rPr>
          <w:rFonts w:ascii="Arial" w:hAnsi="Arial" w:cs="Arial"/>
          <w:sz w:val="20"/>
        </w:rPr>
        <w:t xml:space="preserve">: Unsuccessful delivery </w:t>
      </w:r>
      <w:r w:rsidR="000D67BA">
        <w:rPr>
          <w:rFonts w:ascii="Arial" w:hAnsi="Arial" w:cs="Arial"/>
          <w:sz w:val="20"/>
        </w:rPr>
        <w:t>i.e.</w:t>
      </w:r>
      <w:r w:rsidR="00527AF8" w:rsidRPr="00651ECF">
        <w:rPr>
          <w:rFonts w:ascii="Arial" w:hAnsi="Arial" w:cs="Arial"/>
          <w:sz w:val="20"/>
        </w:rPr>
        <w:t xml:space="preserve"> message could not be delivered before it expired.</w:t>
      </w:r>
    </w:p>
    <w:p w14:paraId="637C5E38" w14:textId="77777777" w:rsidR="00527AF8" w:rsidRPr="00651ECF" w:rsidRDefault="00350A13" w:rsidP="00527AF8">
      <w:pPr>
        <w:pStyle w:val="Tablelist"/>
        <w:rPr>
          <w:rFonts w:ascii="Arial" w:hAnsi="Arial" w:cs="Arial"/>
          <w:sz w:val="20"/>
        </w:rPr>
      </w:pPr>
      <w:r>
        <w:rPr>
          <w:rFonts w:ascii="Arial" w:hAnsi="Arial" w:cs="Arial"/>
          <w:b/>
          <w:sz w:val="20"/>
        </w:rPr>
        <w:t>‘</w:t>
      </w:r>
      <w:r w:rsidR="00527AF8" w:rsidRPr="00651ECF">
        <w:rPr>
          <w:rFonts w:ascii="Arial" w:hAnsi="Arial" w:cs="Arial"/>
          <w:b/>
          <w:sz w:val="20"/>
        </w:rPr>
        <w:t>DeliveredToTerminal</w:t>
      </w:r>
      <w:r>
        <w:rPr>
          <w:rFonts w:ascii="Arial" w:hAnsi="Arial" w:cs="Arial"/>
          <w:b/>
          <w:sz w:val="20"/>
        </w:rPr>
        <w:t>’</w:t>
      </w:r>
      <w:r w:rsidR="00527AF8" w:rsidRPr="00651ECF">
        <w:rPr>
          <w:rFonts w:ascii="Arial" w:hAnsi="Arial" w:cs="Arial"/>
          <w:sz w:val="20"/>
        </w:rPr>
        <w:t>: In case of concatenated messages, only when all the SMS-parts have been successfully delivered to the terminal.</w:t>
      </w:r>
    </w:p>
    <w:p w14:paraId="3537744B" w14:textId="77777777" w:rsidR="00527AF8" w:rsidRPr="00651ECF" w:rsidRDefault="00527AF8" w:rsidP="00527AF8">
      <w:pPr>
        <w:pStyle w:val="Tablelist"/>
        <w:numPr>
          <w:ilvl w:val="0"/>
          <w:numId w:val="0"/>
        </w:numPr>
        <w:rPr>
          <w:rFonts w:ascii="Arial" w:hAnsi="Arial" w:cs="Arial"/>
          <w:b/>
          <w:sz w:val="20"/>
        </w:rPr>
      </w:pPr>
    </w:p>
    <w:p w14:paraId="2B7534F1" w14:textId="77777777" w:rsidR="00527AF8" w:rsidRPr="00651ECF" w:rsidRDefault="00527AF8" w:rsidP="00527AF8">
      <w:pPr>
        <w:jc w:val="both"/>
        <w:rPr>
          <w:rFonts w:cs="Arial"/>
          <w:szCs w:val="20"/>
        </w:rPr>
      </w:pPr>
      <w:r w:rsidRPr="00651ECF">
        <w:rPr>
          <w:rFonts w:cs="Arial"/>
          <w:szCs w:val="20"/>
        </w:rPr>
        <w:t>Notification URL can be defined in SendSMS’sReceiptRequest</w:t>
      </w:r>
    </w:p>
    <w:p w14:paraId="4A7CD745" w14:textId="77777777" w:rsidR="00527AF8" w:rsidRDefault="00527AF8" w:rsidP="00527AF8">
      <w:pPr>
        <w:jc w:val="both"/>
      </w:pPr>
    </w:p>
    <w:p w14:paraId="325B441D" w14:textId="77777777" w:rsidR="00527AF8" w:rsidRDefault="00527AF8" w:rsidP="00527AF8">
      <w:pPr>
        <w:pStyle w:val="Heading2"/>
        <w:jc w:val="both"/>
      </w:pPr>
      <w:bookmarkStart w:id="54" w:name="_Toc411454324"/>
      <w:r>
        <w:t>APIs exposed by NMS_MoTech_MA</w:t>
      </w:r>
      <w:r w:rsidR="00A121D9">
        <w:t xml:space="preserve"> </w:t>
      </w:r>
      <w:r>
        <w:t>(called by IVR system)</w:t>
      </w:r>
      <w:bookmarkEnd w:id="54"/>
    </w:p>
    <w:p w14:paraId="7250E266" w14:textId="77777777" w:rsidR="00527AF8" w:rsidRDefault="00527AF8" w:rsidP="00527AF8">
      <w:pPr>
        <w:pStyle w:val="Heading3"/>
        <w:jc w:val="both"/>
      </w:pPr>
      <w:bookmarkStart w:id="55" w:name="_Toc409199744"/>
      <w:bookmarkStart w:id="56" w:name="_Toc411454325"/>
      <w:r>
        <w:t>Get User</w:t>
      </w:r>
      <w:bookmarkEnd w:id="55"/>
      <w:r>
        <w:t xml:space="preserve"> Details API</w:t>
      </w:r>
      <w:bookmarkEnd w:id="56"/>
    </w:p>
    <w:p w14:paraId="240A6967" w14:textId="77777777" w:rsidR="00527AF8" w:rsidRPr="00510980" w:rsidRDefault="00527AF8" w:rsidP="00527AF8"/>
    <w:p w14:paraId="3E7A621E" w14:textId="77777777" w:rsidR="00527AF8" w:rsidRDefault="00527AF8" w:rsidP="00527AF8">
      <w:pPr>
        <w:jc w:val="both"/>
      </w:pPr>
      <w:r>
        <w:t>IVR shall invoke this API when to retrieve details specific to the user identified by callingNumber. In case user specific details are not available in the database, the API will attempt to load system defaults based on the operator and circle provided.</w:t>
      </w:r>
    </w:p>
    <w:p w14:paraId="78130099" w14:textId="77777777" w:rsidR="00527AF8" w:rsidRPr="002A3A31" w:rsidRDefault="00527AF8" w:rsidP="00527AF8">
      <w:pPr>
        <w:pStyle w:val="Heading4"/>
        <w:jc w:val="both"/>
      </w:pPr>
      <w:r>
        <w:t xml:space="preserve">Get User </w:t>
      </w:r>
      <w:r w:rsidR="00350A13">
        <w:t>–</w:t>
      </w:r>
      <w:r>
        <w:t xml:space="preserve"> Request</w:t>
      </w:r>
    </w:p>
    <w:p w14:paraId="0C0AD669" w14:textId="77777777" w:rsidR="00527AF8" w:rsidRPr="006110FF" w:rsidRDefault="00527AF8" w:rsidP="00527AF8">
      <w:pPr>
        <w:jc w:val="both"/>
      </w:pPr>
    </w:p>
    <w:p w14:paraId="16D0321E" w14:textId="5E671BCB" w:rsidR="00B64CA0" w:rsidRPr="00B64CA0" w:rsidRDefault="00527AF8" w:rsidP="00B64CA0">
      <w:pPr>
        <w:jc w:val="both"/>
        <w:rPr>
          <w:rFonts w:eastAsia="Calibri" w:cs="Arial"/>
          <w:color w:val="000000"/>
        </w:rPr>
      </w:pPr>
      <w:r w:rsidRPr="00DE1B6A">
        <w:rPr>
          <w:b/>
          <w:szCs w:val="20"/>
        </w:rPr>
        <w:t>URL</w:t>
      </w:r>
      <w:proofErr w:type="gramStart"/>
      <w:r w:rsidRPr="00EB6872">
        <w:rPr>
          <w:szCs w:val="20"/>
        </w:rPr>
        <w:t>:</w:t>
      </w:r>
      <w:r w:rsidRPr="001B6A55">
        <w:rPr>
          <w:rFonts w:eastAsia="Calibri" w:cs="Arial"/>
          <w:color w:val="000000"/>
          <w:szCs w:val="20"/>
          <w:lang w:val="en-IN"/>
        </w:rPr>
        <w:t>http</w:t>
      </w:r>
      <w:proofErr w:type="gramEnd"/>
      <w:r w:rsidRPr="001B6A55">
        <w:rPr>
          <w:rFonts w:eastAsia="Calibri" w:cs="Arial"/>
          <w:color w:val="000000"/>
          <w:szCs w:val="20"/>
          <w:lang w:val="en-IN"/>
        </w:rPr>
        <w:t>://&lt;motech:port&gt;/motech-platform-server/module</w:t>
      </w:r>
      <w:r w:rsidR="00B64CA0" w:rsidRPr="00B64CA0">
        <w:rPr>
          <w:rFonts w:eastAsia="Calibri" w:cs="Arial"/>
          <w:i/>
          <w:iCs/>
          <w:color w:val="000000"/>
        </w:rPr>
        <w:t>/api/mobileacademy/user</w:t>
      </w:r>
    </w:p>
    <w:p w14:paraId="4C1F76AC" w14:textId="34A2139D" w:rsidR="00527AF8" w:rsidRPr="001B6A55" w:rsidRDefault="00527AF8" w:rsidP="00527AF8">
      <w:pPr>
        <w:jc w:val="both"/>
        <w:rPr>
          <w:rFonts w:eastAsia="Calibri" w:cs="Arial"/>
          <w:color w:val="000000"/>
          <w:szCs w:val="20"/>
          <w:lang w:val="en-IN"/>
        </w:rPr>
      </w:pPr>
      <w:r w:rsidRPr="001B6A55">
        <w:rPr>
          <w:rFonts w:eastAsia="Calibri" w:cs="Arial"/>
          <w:color w:val="000000"/>
          <w:szCs w:val="20"/>
          <w:lang w:val="en-IN"/>
        </w:rPr>
        <w:t>?callingNumber=9999999900&amp;operator=A&amp;circle=AP&amp;callId=123456789012345</w:t>
      </w:r>
    </w:p>
    <w:p w14:paraId="6E189327" w14:textId="77777777" w:rsidR="00527AF8" w:rsidRDefault="00527AF8" w:rsidP="00527AF8">
      <w:pPr>
        <w:jc w:val="both"/>
        <w:rPr>
          <w:b/>
          <w:szCs w:val="20"/>
        </w:rPr>
      </w:pPr>
    </w:p>
    <w:p w14:paraId="3FD223D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7BB700A5" w14:textId="77777777" w:rsidR="00527AF8" w:rsidRDefault="00527AF8" w:rsidP="00527AF8">
      <w:pPr>
        <w:pStyle w:val="Heading5"/>
        <w:jc w:val="both"/>
      </w:pPr>
      <w:r>
        <w:t>Validations</w:t>
      </w:r>
    </w:p>
    <w:p w14:paraId="36A0A397" w14:textId="77777777" w:rsidR="00527AF8" w:rsidRPr="007A57D8" w:rsidRDefault="00527AF8" w:rsidP="00527AF8">
      <w:pPr>
        <w:jc w:val="both"/>
      </w:pPr>
    </w:p>
    <w:p w14:paraId="4BB0B631" w14:textId="77777777" w:rsidR="00527AF8" w:rsidRDefault="00527AF8" w:rsidP="00E65978">
      <w:pPr>
        <w:pStyle w:val="ListParagraph"/>
        <w:numPr>
          <w:ilvl w:val="0"/>
          <w:numId w:val="6"/>
        </w:numPr>
        <w:jc w:val="both"/>
      </w:pPr>
      <w:r>
        <w:t>Motech shall return appropriate http error code in following case</w:t>
      </w:r>
    </w:p>
    <w:p w14:paraId="554A4393" w14:textId="77777777" w:rsidR="00527AF8" w:rsidRDefault="00527AF8" w:rsidP="00E65978">
      <w:pPr>
        <w:pStyle w:val="ListParagraph"/>
        <w:numPr>
          <w:ilvl w:val="1"/>
          <w:numId w:val="6"/>
        </w:numPr>
        <w:jc w:val="both"/>
      </w:pPr>
      <w:proofErr w:type="gramStart"/>
      <w:r>
        <w:t>callingNumber</w:t>
      </w:r>
      <w:proofErr w:type="gramEnd"/>
      <w:r>
        <w:t>, operator, circle and callId are not present as query parameters.</w:t>
      </w:r>
    </w:p>
    <w:p w14:paraId="1D0F4D13" w14:textId="77777777" w:rsidR="00527AF8" w:rsidRDefault="00527AF8" w:rsidP="00E65978">
      <w:pPr>
        <w:pStyle w:val="ListParagraph"/>
        <w:numPr>
          <w:ilvl w:val="1"/>
          <w:numId w:val="6"/>
        </w:numPr>
        <w:jc w:val="both"/>
      </w:pPr>
      <w:proofErr w:type="gramStart"/>
      <w:r>
        <w:t>callingNumber</w:t>
      </w:r>
      <w:proofErr w:type="gramEnd"/>
      <w:r>
        <w:t xml:space="preserve"> does not contain 10 digits.</w:t>
      </w:r>
    </w:p>
    <w:p w14:paraId="6F0C903D" w14:textId="77777777" w:rsidR="00527AF8" w:rsidRDefault="00527AF8" w:rsidP="00527AF8">
      <w:pPr>
        <w:pStyle w:val="Heading5"/>
        <w:jc w:val="both"/>
      </w:pPr>
      <w:r>
        <w:t>Http time Out</w:t>
      </w:r>
    </w:p>
    <w:p w14:paraId="50067928"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547065" w:rsidRPr="00FF4865" w14:paraId="7737A048" w14:textId="77777777" w:rsidTr="00D7621C">
        <w:trPr>
          <w:trHeight w:val="244"/>
        </w:trPr>
        <w:tc>
          <w:tcPr>
            <w:tcW w:w="3007" w:type="pct"/>
            <w:shd w:val="clear" w:color="auto" w:fill="D9D9D9" w:themeFill="background1" w:themeFillShade="D9"/>
            <w:vAlign w:val="bottom"/>
          </w:tcPr>
          <w:p w14:paraId="2362DD42" w14:textId="77777777" w:rsidR="00547065" w:rsidRPr="00FF4865" w:rsidRDefault="00547065"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2CEEBC5" w14:textId="77777777" w:rsidR="00547065" w:rsidRPr="00FF4865" w:rsidRDefault="00547065" w:rsidP="00D55576">
            <w:pPr>
              <w:jc w:val="both"/>
              <w:rPr>
                <w:szCs w:val="20"/>
              </w:rPr>
            </w:pPr>
            <w:r>
              <w:rPr>
                <w:rFonts w:eastAsia="Times New Roman" w:cs="Arial"/>
                <w:b/>
                <w:szCs w:val="20"/>
              </w:rPr>
              <w:t>Description</w:t>
            </w:r>
          </w:p>
        </w:tc>
      </w:tr>
      <w:tr w:rsidR="00547065" w:rsidRPr="00FF4865" w14:paraId="58E7421E" w14:textId="77777777" w:rsidTr="00D7621C">
        <w:trPr>
          <w:trHeight w:val="386"/>
        </w:trPr>
        <w:tc>
          <w:tcPr>
            <w:tcW w:w="3007" w:type="pct"/>
          </w:tcPr>
          <w:p w14:paraId="2C0CE172" w14:textId="77777777" w:rsidR="00547065" w:rsidRPr="00FF4865" w:rsidRDefault="00547065" w:rsidP="00D55576">
            <w:pPr>
              <w:tabs>
                <w:tab w:val="left" w:pos="1114"/>
              </w:tabs>
              <w:ind w:left="360" w:hanging="360"/>
              <w:jc w:val="both"/>
              <w:rPr>
                <w:rFonts w:cs="Arial"/>
                <w:szCs w:val="20"/>
              </w:rPr>
            </w:pPr>
            <w:r>
              <w:rPr>
                <w:rFonts w:cs="Arial"/>
                <w:szCs w:val="20"/>
              </w:rPr>
              <w:t>Online</w:t>
            </w:r>
          </w:p>
        </w:tc>
        <w:tc>
          <w:tcPr>
            <w:tcW w:w="1993" w:type="pct"/>
          </w:tcPr>
          <w:p w14:paraId="05318C7D" w14:textId="77777777" w:rsidR="00547065" w:rsidRPr="00FF4865" w:rsidRDefault="00547065"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AE06745" w14:textId="77777777" w:rsidR="00527AF8" w:rsidRDefault="00527AF8" w:rsidP="00D7621C">
      <w:pPr>
        <w:pStyle w:val="ListParagraph"/>
        <w:numPr>
          <w:ilvl w:val="0"/>
          <w:numId w:val="0"/>
        </w:numPr>
        <w:ind w:left="720"/>
        <w:jc w:val="both"/>
      </w:pPr>
    </w:p>
    <w:p w14:paraId="4DE68AE5" w14:textId="77777777" w:rsidR="00527AF8" w:rsidRDefault="00527AF8" w:rsidP="00527AF8">
      <w:pPr>
        <w:pStyle w:val="Heading5"/>
        <w:jc w:val="both"/>
      </w:pPr>
      <w:r>
        <w:t xml:space="preserve">Query Parameters </w:t>
      </w:r>
    </w:p>
    <w:p w14:paraId="206B6250" w14:textId="77777777" w:rsidR="00527AF8" w:rsidRPr="00B55D09" w:rsidRDefault="00527AF8" w:rsidP="00527AF8"/>
    <w:p w14:paraId="52A758D9"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14:paraId="215BE50B" w14:textId="77777777" w:rsidTr="00FE78D0">
        <w:tc>
          <w:tcPr>
            <w:tcW w:w="558" w:type="dxa"/>
            <w:shd w:val="clear" w:color="auto" w:fill="D9D9D9" w:themeFill="background1" w:themeFillShade="D9"/>
          </w:tcPr>
          <w:p w14:paraId="7908691A" w14:textId="77777777" w:rsidR="00527AF8" w:rsidRDefault="00527AF8" w:rsidP="00FE78D0">
            <w:pPr>
              <w:jc w:val="both"/>
            </w:pPr>
            <w:r>
              <w:t>#</w:t>
            </w:r>
          </w:p>
        </w:tc>
        <w:tc>
          <w:tcPr>
            <w:tcW w:w="1801" w:type="dxa"/>
            <w:shd w:val="clear" w:color="auto" w:fill="D9D9D9" w:themeFill="background1" w:themeFillShade="D9"/>
          </w:tcPr>
          <w:p w14:paraId="52B4F657" w14:textId="77777777" w:rsidR="00527AF8" w:rsidRDefault="00527AF8" w:rsidP="00FE78D0">
            <w:pPr>
              <w:jc w:val="both"/>
            </w:pPr>
            <w:r>
              <w:t>Parameter Name</w:t>
            </w:r>
          </w:p>
        </w:tc>
        <w:tc>
          <w:tcPr>
            <w:tcW w:w="1284" w:type="dxa"/>
            <w:shd w:val="clear" w:color="auto" w:fill="D9D9D9" w:themeFill="background1" w:themeFillShade="D9"/>
          </w:tcPr>
          <w:p w14:paraId="035B5707" w14:textId="77777777" w:rsidR="00527AF8" w:rsidRDefault="00527AF8" w:rsidP="00FE78D0">
            <w:pPr>
              <w:jc w:val="both"/>
            </w:pPr>
            <w:r>
              <w:t>Mandatory</w:t>
            </w:r>
          </w:p>
        </w:tc>
        <w:tc>
          <w:tcPr>
            <w:tcW w:w="1685" w:type="dxa"/>
            <w:shd w:val="clear" w:color="auto" w:fill="D9D9D9" w:themeFill="background1" w:themeFillShade="D9"/>
          </w:tcPr>
          <w:p w14:paraId="62265ED7" w14:textId="77777777" w:rsidR="00527AF8" w:rsidRDefault="00527AF8" w:rsidP="00FE78D0">
            <w:pPr>
              <w:jc w:val="both"/>
            </w:pPr>
            <w:r>
              <w:t>Data type</w:t>
            </w:r>
          </w:p>
        </w:tc>
        <w:tc>
          <w:tcPr>
            <w:tcW w:w="1278" w:type="dxa"/>
            <w:shd w:val="clear" w:color="auto" w:fill="D9D9D9" w:themeFill="background1" w:themeFillShade="D9"/>
          </w:tcPr>
          <w:p w14:paraId="751139E4" w14:textId="77777777" w:rsidR="00527AF8" w:rsidRDefault="00527AF8" w:rsidP="00FE78D0">
            <w:pPr>
              <w:jc w:val="both"/>
            </w:pPr>
            <w:r>
              <w:t>Range</w:t>
            </w:r>
          </w:p>
        </w:tc>
        <w:tc>
          <w:tcPr>
            <w:tcW w:w="2592" w:type="dxa"/>
            <w:shd w:val="clear" w:color="auto" w:fill="D9D9D9" w:themeFill="background1" w:themeFillShade="D9"/>
          </w:tcPr>
          <w:p w14:paraId="30E6CD3A" w14:textId="77777777" w:rsidR="00527AF8" w:rsidRDefault="00527AF8" w:rsidP="00FE78D0">
            <w:pPr>
              <w:jc w:val="both"/>
            </w:pPr>
            <w:r>
              <w:t>Description</w:t>
            </w:r>
          </w:p>
        </w:tc>
      </w:tr>
      <w:tr w:rsidR="00527AF8" w14:paraId="73F725B3" w14:textId="77777777" w:rsidTr="00FE78D0">
        <w:tc>
          <w:tcPr>
            <w:tcW w:w="558" w:type="dxa"/>
          </w:tcPr>
          <w:p w14:paraId="5D6E8899" w14:textId="77777777" w:rsidR="00527AF8" w:rsidRDefault="00527AF8" w:rsidP="00FE78D0">
            <w:pPr>
              <w:jc w:val="both"/>
            </w:pPr>
            <w:r>
              <w:t>1</w:t>
            </w:r>
          </w:p>
        </w:tc>
        <w:tc>
          <w:tcPr>
            <w:tcW w:w="1801" w:type="dxa"/>
          </w:tcPr>
          <w:p w14:paraId="747B38DC" w14:textId="77777777" w:rsidR="00527AF8" w:rsidRDefault="00527AF8" w:rsidP="00FE78D0">
            <w:pPr>
              <w:jc w:val="both"/>
            </w:pPr>
            <w:proofErr w:type="gramStart"/>
            <w:r>
              <w:t>callingNumber</w:t>
            </w:r>
            <w:proofErr w:type="gramEnd"/>
          </w:p>
        </w:tc>
        <w:tc>
          <w:tcPr>
            <w:tcW w:w="1284" w:type="dxa"/>
          </w:tcPr>
          <w:p w14:paraId="3641439D" w14:textId="77777777" w:rsidR="00527AF8" w:rsidRDefault="00527AF8" w:rsidP="00FE78D0">
            <w:pPr>
              <w:jc w:val="both"/>
            </w:pPr>
            <w:r>
              <w:t>Yes</w:t>
            </w:r>
          </w:p>
        </w:tc>
        <w:tc>
          <w:tcPr>
            <w:tcW w:w="1685" w:type="dxa"/>
          </w:tcPr>
          <w:p w14:paraId="00CBA2E6" w14:textId="77777777" w:rsidR="00527AF8" w:rsidRDefault="00527AF8" w:rsidP="00FE78D0">
            <w:pPr>
              <w:jc w:val="both"/>
            </w:pPr>
            <w:r>
              <w:t>Number (10 digits)</w:t>
            </w:r>
          </w:p>
        </w:tc>
        <w:tc>
          <w:tcPr>
            <w:tcW w:w="1278" w:type="dxa"/>
          </w:tcPr>
          <w:p w14:paraId="1F350243" w14:textId="77777777" w:rsidR="00527AF8" w:rsidRDefault="00527AF8" w:rsidP="00FE78D0">
            <w:pPr>
              <w:jc w:val="both"/>
            </w:pPr>
            <w:r>
              <w:t>NA</w:t>
            </w:r>
          </w:p>
        </w:tc>
        <w:tc>
          <w:tcPr>
            <w:tcW w:w="2592" w:type="dxa"/>
          </w:tcPr>
          <w:p w14:paraId="4FA47A5D" w14:textId="77777777" w:rsidR="00527AF8" w:rsidRDefault="00527AF8" w:rsidP="00FE78D0">
            <w:pPr>
              <w:jc w:val="both"/>
            </w:pPr>
            <w:r>
              <w:t xml:space="preserve">10-digit mobile number of the caller </w:t>
            </w:r>
          </w:p>
        </w:tc>
      </w:tr>
      <w:tr w:rsidR="00527AF8" w:rsidRPr="00FB6E57" w14:paraId="1BA77900" w14:textId="77777777" w:rsidTr="00FE78D0">
        <w:tc>
          <w:tcPr>
            <w:tcW w:w="558" w:type="dxa"/>
          </w:tcPr>
          <w:p w14:paraId="6B6E395D" w14:textId="77777777" w:rsidR="00527AF8" w:rsidRPr="00FB6E57" w:rsidRDefault="00527AF8" w:rsidP="00FE78D0">
            <w:pPr>
              <w:jc w:val="both"/>
            </w:pPr>
            <w:r w:rsidRPr="00FB6E57">
              <w:t>2</w:t>
            </w:r>
          </w:p>
        </w:tc>
        <w:tc>
          <w:tcPr>
            <w:tcW w:w="1801" w:type="dxa"/>
          </w:tcPr>
          <w:p w14:paraId="7E9B9001" w14:textId="77777777" w:rsidR="00527AF8" w:rsidRPr="00FB6E57" w:rsidRDefault="005A748E" w:rsidP="00FE78D0">
            <w:pPr>
              <w:jc w:val="both"/>
            </w:pPr>
            <w:proofErr w:type="gramStart"/>
            <w:r>
              <w:t>o</w:t>
            </w:r>
            <w:r w:rsidR="00527AF8" w:rsidRPr="00FB6E57">
              <w:t>perator</w:t>
            </w:r>
            <w:proofErr w:type="gramEnd"/>
          </w:p>
        </w:tc>
        <w:tc>
          <w:tcPr>
            <w:tcW w:w="1284" w:type="dxa"/>
          </w:tcPr>
          <w:p w14:paraId="30F073DF" w14:textId="6179F783" w:rsidR="00527AF8" w:rsidRPr="00FB6E57" w:rsidRDefault="00840379" w:rsidP="00FE78D0">
            <w:pPr>
              <w:jc w:val="both"/>
            </w:pPr>
            <w:r>
              <w:t>No</w:t>
            </w:r>
          </w:p>
        </w:tc>
        <w:tc>
          <w:tcPr>
            <w:tcW w:w="1685" w:type="dxa"/>
          </w:tcPr>
          <w:p w14:paraId="1399EF15" w14:textId="77777777" w:rsidR="00527AF8" w:rsidRPr="00FB6E57" w:rsidRDefault="00527AF8" w:rsidP="00FE78D0">
            <w:pPr>
              <w:jc w:val="both"/>
            </w:pPr>
            <w:proofErr w:type="gramStart"/>
            <w:r w:rsidRPr="00FB6E57">
              <w:t>String</w:t>
            </w:r>
            <w:r>
              <w:t>(</w:t>
            </w:r>
            <w:proofErr w:type="gramEnd"/>
            <w:r>
              <w:t>Max 255 characters)</w:t>
            </w:r>
          </w:p>
        </w:tc>
        <w:tc>
          <w:tcPr>
            <w:tcW w:w="1278" w:type="dxa"/>
          </w:tcPr>
          <w:p w14:paraId="1375AD88" w14:textId="77777777" w:rsidR="00527AF8" w:rsidRPr="00FB6E57" w:rsidRDefault="00527AF8"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2592" w:type="dxa"/>
          </w:tcPr>
          <w:p w14:paraId="248EF706" w14:textId="77777777" w:rsidR="00527AF8" w:rsidRPr="00FB6E57" w:rsidRDefault="00527AF8" w:rsidP="00FE78D0">
            <w:pPr>
              <w:jc w:val="both"/>
            </w:pPr>
            <w:proofErr w:type="gramStart"/>
            <w:r w:rsidRPr="00FB6E57">
              <w:t>operator</w:t>
            </w:r>
            <w:proofErr w:type="gramEnd"/>
            <w:r w:rsidRPr="00FB6E57">
              <w:t xml:space="preserve"> of caller</w:t>
            </w:r>
          </w:p>
        </w:tc>
      </w:tr>
      <w:tr w:rsidR="00527AF8" w:rsidRPr="00FB6E57" w14:paraId="4B13AD95" w14:textId="77777777" w:rsidTr="00FE78D0">
        <w:tc>
          <w:tcPr>
            <w:tcW w:w="558" w:type="dxa"/>
          </w:tcPr>
          <w:p w14:paraId="02D9A3FC" w14:textId="77777777" w:rsidR="00527AF8" w:rsidRPr="00FB6E57" w:rsidRDefault="00527AF8" w:rsidP="00FE78D0">
            <w:pPr>
              <w:jc w:val="both"/>
            </w:pPr>
            <w:r w:rsidRPr="00FB6E57">
              <w:t>3</w:t>
            </w:r>
          </w:p>
        </w:tc>
        <w:tc>
          <w:tcPr>
            <w:tcW w:w="1801" w:type="dxa"/>
          </w:tcPr>
          <w:p w14:paraId="7274A9C0" w14:textId="77777777" w:rsidR="00527AF8" w:rsidRPr="00FB6E57" w:rsidRDefault="00527AF8" w:rsidP="00FE78D0">
            <w:pPr>
              <w:jc w:val="both"/>
            </w:pPr>
            <w:proofErr w:type="gramStart"/>
            <w:r>
              <w:t>c</w:t>
            </w:r>
            <w:r w:rsidRPr="00FB6E57">
              <w:t>ircle</w:t>
            </w:r>
            <w:proofErr w:type="gramEnd"/>
          </w:p>
        </w:tc>
        <w:tc>
          <w:tcPr>
            <w:tcW w:w="1284" w:type="dxa"/>
          </w:tcPr>
          <w:p w14:paraId="00A1153B" w14:textId="1F1939A7" w:rsidR="00527AF8" w:rsidRPr="00FB6E57" w:rsidRDefault="00840379" w:rsidP="00FE78D0">
            <w:pPr>
              <w:jc w:val="both"/>
            </w:pPr>
            <w:r>
              <w:t>No</w:t>
            </w:r>
          </w:p>
        </w:tc>
        <w:tc>
          <w:tcPr>
            <w:tcW w:w="1685" w:type="dxa"/>
          </w:tcPr>
          <w:p w14:paraId="3EB820D2" w14:textId="77777777" w:rsidR="00527AF8" w:rsidRPr="00FB6E57" w:rsidRDefault="00527AF8" w:rsidP="00FE78D0">
            <w:pPr>
              <w:jc w:val="both"/>
            </w:pPr>
            <w:proofErr w:type="gramStart"/>
            <w:r w:rsidRPr="00FB6E57">
              <w:t>String</w:t>
            </w:r>
            <w:r>
              <w:t>(</w:t>
            </w:r>
            <w:proofErr w:type="gramEnd"/>
            <w:r w:rsidRPr="00FB6E57">
              <w:t>Max 255 char</w:t>
            </w:r>
            <w:r>
              <w:t>acters)</w:t>
            </w:r>
          </w:p>
        </w:tc>
        <w:tc>
          <w:tcPr>
            <w:tcW w:w="1278" w:type="dxa"/>
          </w:tcPr>
          <w:p w14:paraId="38CFEE75"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2592" w:type="dxa"/>
          </w:tcPr>
          <w:p w14:paraId="1BFBDF77" w14:textId="77777777" w:rsidR="00527AF8" w:rsidRDefault="00527AF8" w:rsidP="00FE78D0">
            <w:pPr>
              <w:jc w:val="both"/>
            </w:pPr>
            <w:r>
              <w:t>C</w:t>
            </w:r>
            <w:r w:rsidRPr="00FB6E57">
              <w:t>ircle from where the call is originating</w:t>
            </w:r>
            <w:r>
              <w:t>.</w:t>
            </w:r>
          </w:p>
          <w:p w14:paraId="28B88D5B" w14:textId="77777777" w:rsidR="00527AF8" w:rsidRDefault="00527AF8" w:rsidP="00FE78D0">
            <w:pPr>
              <w:jc w:val="both"/>
            </w:pPr>
          </w:p>
        </w:tc>
      </w:tr>
      <w:tr w:rsidR="00527AF8" w:rsidRPr="00AF0117" w14:paraId="54E418F5" w14:textId="77777777" w:rsidTr="00FE78D0">
        <w:tc>
          <w:tcPr>
            <w:tcW w:w="558" w:type="dxa"/>
          </w:tcPr>
          <w:p w14:paraId="4CF6F895" w14:textId="77777777" w:rsidR="00527AF8" w:rsidRPr="00AF0117" w:rsidRDefault="00527AF8" w:rsidP="00FE78D0">
            <w:pPr>
              <w:jc w:val="both"/>
            </w:pPr>
            <w:r w:rsidRPr="00AF0117">
              <w:t>4</w:t>
            </w:r>
          </w:p>
        </w:tc>
        <w:tc>
          <w:tcPr>
            <w:tcW w:w="1801" w:type="dxa"/>
          </w:tcPr>
          <w:p w14:paraId="39AB4299" w14:textId="77777777" w:rsidR="00527AF8" w:rsidRDefault="00527AF8" w:rsidP="00FE78D0">
            <w:pPr>
              <w:jc w:val="both"/>
            </w:pPr>
            <w:proofErr w:type="gramStart"/>
            <w:r>
              <w:t>callId</w:t>
            </w:r>
            <w:proofErr w:type="gramEnd"/>
          </w:p>
        </w:tc>
        <w:tc>
          <w:tcPr>
            <w:tcW w:w="1284" w:type="dxa"/>
          </w:tcPr>
          <w:p w14:paraId="7A26B295" w14:textId="77777777" w:rsidR="00527AF8" w:rsidRPr="00AF0117" w:rsidRDefault="00527AF8" w:rsidP="00FE78D0">
            <w:pPr>
              <w:jc w:val="both"/>
            </w:pPr>
            <w:r w:rsidRPr="00AF0117">
              <w:t>Yes</w:t>
            </w:r>
          </w:p>
        </w:tc>
        <w:tc>
          <w:tcPr>
            <w:tcW w:w="1685" w:type="dxa"/>
          </w:tcPr>
          <w:p w14:paraId="399DF783" w14:textId="77777777" w:rsidR="00527AF8" w:rsidRPr="00AF0117" w:rsidRDefault="00527AF8" w:rsidP="00FE78D0">
            <w:pPr>
              <w:jc w:val="both"/>
            </w:pPr>
            <w:proofErr w:type="gramStart"/>
            <w:r>
              <w:t>Number</w:t>
            </w:r>
            <w:r w:rsidRPr="00AF0117">
              <w:t>(</w:t>
            </w:r>
            <w:proofErr w:type="gramEnd"/>
            <w:r w:rsidRPr="00AF0117">
              <w:t>15 digits)</w:t>
            </w:r>
          </w:p>
        </w:tc>
        <w:tc>
          <w:tcPr>
            <w:tcW w:w="1278" w:type="dxa"/>
          </w:tcPr>
          <w:p w14:paraId="7C2D4051" w14:textId="77777777" w:rsidR="00527AF8" w:rsidRPr="00AF0117" w:rsidRDefault="00527AF8" w:rsidP="00FE78D0">
            <w:pPr>
              <w:jc w:val="both"/>
            </w:pPr>
            <w:r>
              <w:t>NA</w:t>
            </w:r>
          </w:p>
        </w:tc>
        <w:tc>
          <w:tcPr>
            <w:tcW w:w="2592" w:type="dxa"/>
          </w:tcPr>
          <w:p w14:paraId="6F095A8F" w14:textId="77777777" w:rsidR="00527AF8" w:rsidRPr="00AF0117" w:rsidRDefault="00527AF8" w:rsidP="00FE78D0">
            <w:pPr>
              <w:jc w:val="both"/>
            </w:pPr>
            <w:proofErr w:type="gramStart"/>
            <w:r w:rsidRPr="00AF0117">
              <w:t>unique</w:t>
            </w:r>
            <w:proofErr w:type="gramEnd"/>
            <w:r w:rsidRPr="00AF0117">
              <w:t xml:space="preserve"> call id assigned by IVR</w:t>
            </w:r>
          </w:p>
        </w:tc>
      </w:tr>
    </w:tbl>
    <w:p w14:paraId="4D9E5654" w14:textId="77777777" w:rsidR="00527AF8" w:rsidRPr="004112C6" w:rsidRDefault="00527AF8" w:rsidP="00527AF8">
      <w:pPr>
        <w:jc w:val="both"/>
      </w:pPr>
    </w:p>
    <w:p w14:paraId="4E62C0DD" w14:textId="77777777" w:rsidR="00527AF8" w:rsidRDefault="00527AF8" w:rsidP="00527AF8">
      <w:pPr>
        <w:pStyle w:val="Heading5"/>
        <w:jc w:val="both"/>
      </w:pPr>
      <w:r>
        <w:t xml:space="preserve">Headers </w:t>
      </w:r>
    </w:p>
    <w:p w14:paraId="3D8DAACA"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9B2CF2C" w14:textId="77777777" w:rsidTr="00FE78D0">
        <w:tc>
          <w:tcPr>
            <w:tcW w:w="1512" w:type="dxa"/>
            <w:shd w:val="clear" w:color="auto" w:fill="D9D9D9" w:themeFill="background1" w:themeFillShade="D9"/>
          </w:tcPr>
          <w:p w14:paraId="7EDDCC50" w14:textId="77777777" w:rsidR="00527AF8" w:rsidRDefault="00527AF8" w:rsidP="00FE78D0">
            <w:pPr>
              <w:jc w:val="both"/>
            </w:pPr>
            <w:r>
              <w:t>Header Name</w:t>
            </w:r>
          </w:p>
        </w:tc>
        <w:tc>
          <w:tcPr>
            <w:tcW w:w="1595" w:type="dxa"/>
            <w:shd w:val="clear" w:color="auto" w:fill="D9D9D9" w:themeFill="background1" w:themeFillShade="D9"/>
          </w:tcPr>
          <w:p w14:paraId="1DF41D77" w14:textId="77777777" w:rsidR="00527AF8" w:rsidRDefault="00527AF8" w:rsidP="00FE78D0">
            <w:pPr>
              <w:jc w:val="both"/>
            </w:pPr>
            <w:r>
              <w:t>Header Value</w:t>
            </w:r>
          </w:p>
        </w:tc>
        <w:tc>
          <w:tcPr>
            <w:tcW w:w="1341" w:type="dxa"/>
            <w:shd w:val="clear" w:color="auto" w:fill="D9D9D9" w:themeFill="background1" w:themeFillShade="D9"/>
          </w:tcPr>
          <w:p w14:paraId="391B1035" w14:textId="77777777" w:rsidR="00527AF8" w:rsidRDefault="00527AF8" w:rsidP="00FE78D0">
            <w:pPr>
              <w:jc w:val="both"/>
            </w:pPr>
            <w:r>
              <w:t>Mandatory</w:t>
            </w:r>
          </w:p>
        </w:tc>
        <w:tc>
          <w:tcPr>
            <w:tcW w:w="4732" w:type="dxa"/>
            <w:shd w:val="clear" w:color="auto" w:fill="D9D9D9" w:themeFill="background1" w:themeFillShade="D9"/>
          </w:tcPr>
          <w:p w14:paraId="5E49A103" w14:textId="77777777" w:rsidR="00527AF8" w:rsidRDefault="00527AF8" w:rsidP="00FE78D0">
            <w:pPr>
              <w:jc w:val="both"/>
            </w:pPr>
            <w:r>
              <w:t>Description</w:t>
            </w:r>
          </w:p>
        </w:tc>
      </w:tr>
      <w:tr w:rsidR="00527AF8" w14:paraId="4C2C63D5" w14:textId="77777777" w:rsidTr="00FE78D0">
        <w:tc>
          <w:tcPr>
            <w:tcW w:w="1512" w:type="dxa"/>
          </w:tcPr>
          <w:p w14:paraId="6BC2B814" w14:textId="77777777" w:rsidR="00527AF8" w:rsidRPr="0065474C" w:rsidRDefault="00527AF8" w:rsidP="00FE78D0">
            <w:pPr>
              <w:jc w:val="both"/>
            </w:pPr>
            <w:r>
              <w:t>Accept</w:t>
            </w:r>
          </w:p>
        </w:tc>
        <w:tc>
          <w:tcPr>
            <w:tcW w:w="1595" w:type="dxa"/>
          </w:tcPr>
          <w:p w14:paraId="281CC317" w14:textId="77777777" w:rsidR="00527AF8" w:rsidRPr="0065474C" w:rsidRDefault="00527AF8" w:rsidP="00FE78D0">
            <w:pPr>
              <w:jc w:val="both"/>
            </w:pPr>
            <w:proofErr w:type="gramStart"/>
            <w:r>
              <w:t>application</w:t>
            </w:r>
            <w:proofErr w:type="gramEnd"/>
            <w:r>
              <w:t>/json</w:t>
            </w:r>
          </w:p>
        </w:tc>
        <w:tc>
          <w:tcPr>
            <w:tcW w:w="1341" w:type="dxa"/>
          </w:tcPr>
          <w:p w14:paraId="72750B84" w14:textId="77777777" w:rsidR="00527AF8" w:rsidRPr="0065474C" w:rsidRDefault="00527AF8" w:rsidP="00FE78D0">
            <w:pPr>
              <w:jc w:val="both"/>
            </w:pPr>
            <w:r>
              <w:t>Yes</w:t>
            </w:r>
          </w:p>
        </w:tc>
        <w:tc>
          <w:tcPr>
            <w:tcW w:w="4732" w:type="dxa"/>
          </w:tcPr>
          <w:p w14:paraId="0F47AFB5" w14:textId="77777777" w:rsidR="00527AF8" w:rsidRPr="00706077" w:rsidRDefault="00527AF8" w:rsidP="00FE78D0">
            <w:pPr>
              <w:jc w:val="both"/>
            </w:pPr>
            <w:r>
              <w:t>It specifies the format of the content accepted by the API invoker.</w:t>
            </w:r>
          </w:p>
        </w:tc>
      </w:tr>
    </w:tbl>
    <w:p w14:paraId="5DFEBB3E" w14:textId="77777777" w:rsidR="00527AF8" w:rsidRPr="00F86535" w:rsidRDefault="00527AF8" w:rsidP="00527AF8">
      <w:pPr>
        <w:jc w:val="both"/>
      </w:pPr>
    </w:p>
    <w:p w14:paraId="106223B3" w14:textId="77777777" w:rsidR="00527AF8" w:rsidRDefault="00527AF8" w:rsidP="00527AF8">
      <w:pPr>
        <w:pStyle w:val="Heading4"/>
        <w:jc w:val="both"/>
      </w:pPr>
      <w:r>
        <w:t xml:space="preserve">Get User </w:t>
      </w:r>
      <w:r w:rsidR="00350A13">
        <w:t>–</w:t>
      </w:r>
      <w:r>
        <w:t xml:space="preserve"> Response </w:t>
      </w:r>
    </w:p>
    <w:p w14:paraId="20004C44"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870"/>
        <w:gridCol w:w="990"/>
        <w:gridCol w:w="1620"/>
        <w:gridCol w:w="1512"/>
      </w:tblGrid>
      <w:tr w:rsidR="00527AF8" w:rsidRPr="00B55D09" w14:paraId="74CEB858" w14:textId="77777777" w:rsidTr="00FE78D0">
        <w:tc>
          <w:tcPr>
            <w:tcW w:w="1188" w:type="dxa"/>
            <w:shd w:val="clear" w:color="auto" w:fill="D9D9D9" w:themeFill="background1" w:themeFillShade="D9"/>
          </w:tcPr>
          <w:p w14:paraId="467A960F" w14:textId="77777777" w:rsidR="00527AF8" w:rsidRPr="00B55D09" w:rsidRDefault="00527AF8" w:rsidP="00FE78D0">
            <w:pPr>
              <w:jc w:val="both"/>
              <w:rPr>
                <w:rFonts w:cs="Arial"/>
                <w:szCs w:val="20"/>
              </w:rPr>
            </w:pPr>
            <w:proofErr w:type="gramStart"/>
            <w:r w:rsidRPr="00B55D09">
              <w:rPr>
                <w:rFonts w:cs="Arial"/>
                <w:szCs w:val="20"/>
              </w:rPr>
              <w:t>Response  Status</w:t>
            </w:r>
            <w:proofErr w:type="gramEnd"/>
          </w:p>
        </w:tc>
        <w:tc>
          <w:tcPr>
            <w:tcW w:w="3870" w:type="dxa"/>
            <w:shd w:val="clear" w:color="auto" w:fill="D9D9D9" w:themeFill="background1" w:themeFillShade="D9"/>
          </w:tcPr>
          <w:p w14:paraId="67DB909E" w14:textId="77777777" w:rsidR="00527AF8" w:rsidRPr="00B55D09" w:rsidRDefault="00527AF8" w:rsidP="00FE78D0">
            <w:pPr>
              <w:jc w:val="both"/>
              <w:rPr>
                <w:rFonts w:cs="Arial"/>
                <w:szCs w:val="20"/>
              </w:rPr>
            </w:pPr>
            <w:r w:rsidRPr="00B55D09">
              <w:rPr>
                <w:rFonts w:cs="Arial"/>
                <w:szCs w:val="20"/>
              </w:rPr>
              <w:t>Body Example</w:t>
            </w:r>
          </w:p>
        </w:tc>
        <w:tc>
          <w:tcPr>
            <w:tcW w:w="990" w:type="dxa"/>
            <w:shd w:val="clear" w:color="auto" w:fill="D9D9D9" w:themeFill="background1" w:themeFillShade="D9"/>
          </w:tcPr>
          <w:p w14:paraId="6D47EF10" w14:textId="77777777" w:rsidR="00527AF8" w:rsidRPr="00B55D09" w:rsidRDefault="00527AF8" w:rsidP="00FE78D0">
            <w:pPr>
              <w:jc w:val="both"/>
              <w:rPr>
                <w:rFonts w:cs="Arial"/>
                <w:szCs w:val="20"/>
              </w:rPr>
            </w:pPr>
            <w:r w:rsidRPr="00B55D09">
              <w:rPr>
                <w:rFonts w:cs="Arial"/>
                <w:szCs w:val="20"/>
              </w:rPr>
              <w:t>HTTP Status Code</w:t>
            </w:r>
          </w:p>
        </w:tc>
        <w:tc>
          <w:tcPr>
            <w:tcW w:w="1620" w:type="dxa"/>
            <w:shd w:val="clear" w:color="auto" w:fill="D9D9D9" w:themeFill="background1" w:themeFillShade="D9"/>
          </w:tcPr>
          <w:p w14:paraId="7BAB27B4" w14:textId="77777777" w:rsidR="00527AF8" w:rsidRPr="00B55D09" w:rsidRDefault="00527AF8" w:rsidP="00FE78D0">
            <w:pPr>
              <w:jc w:val="both"/>
              <w:rPr>
                <w:rFonts w:cs="Arial"/>
                <w:szCs w:val="20"/>
              </w:rPr>
            </w:pPr>
            <w:r w:rsidRPr="00B55D09">
              <w:rPr>
                <w:rFonts w:cs="Arial"/>
                <w:szCs w:val="20"/>
              </w:rPr>
              <w:t>Content Type</w:t>
            </w:r>
          </w:p>
        </w:tc>
        <w:tc>
          <w:tcPr>
            <w:tcW w:w="1512" w:type="dxa"/>
            <w:shd w:val="clear" w:color="auto" w:fill="D9D9D9" w:themeFill="background1" w:themeFillShade="D9"/>
          </w:tcPr>
          <w:p w14:paraId="701F1DFF" w14:textId="77777777" w:rsidR="00527AF8" w:rsidRPr="00B55D09" w:rsidRDefault="00527AF8" w:rsidP="00FE78D0">
            <w:pPr>
              <w:jc w:val="both"/>
              <w:rPr>
                <w:rFonts w:cs="Arial"/>
                <w:szCs w:val="20"/>
              </w:rPr>
            </w:pPr>
            <w:r w:rsidRPr="00B55D09">
              <w:rPr>
                <w:rFonts w:cs="Arial"/>
                <w:szCs w:val="20"/>
              </w:rPr>
              <w:t>Description</w:t>
            </w:r>
          </w:p>
        </w:tc>
      </w:tr>
      <w:tr w:rsidR="00527AF8" w:rsidRPr="00B55D09" w14:paraId="38AE97E3" w14:textId="77777777" w:rsidTr="00FE78D0">
        <w:trPr>
          <w:trHeight w:val="346"/>
        </w:trPr>
        <w:tc>
          <w:tcPr>
            <w:tcW w:w="1188" w:type="dxa"/>
          </w:tcPr>
          <w:p w14:paraId="3982F9C9" w14:textId="77777777" w:rsidR="00527AF8" w:rsidRPr="009B5709" w:rsidRDefault="00527AF8" w:rsidP="00FE78D0">
            <w:pPr>
              <w:jc w:val="both"/>
              <w:rPr>
                <w:rFonts w:cs="Arial"/>
                <w:szCs w:val="20"/>
              </w:rPr>
            </w:pPr>
            <w:r w:rsidRPr="009B5709">
              <w:rPr>
                <w:rFonts w:cs="Arial"/>
                <w:szCs w:val="20"/>
              </w:rPr>
              <w:t>Successful</w:t>
            </w:r>
          </w:p>
        </w:tc>
        <w:tc>
          <w:tcPr>
            <w:tcW w:w="3870" w:type="dxa"/>
          </w:tcPr>
          <w:p w14:paraId="70B56A8F" w14:textId="77777777" w:rsidR="00527AF8" w:rsidRPr="009B5709" w:rsidRDefault="00527AF8" w:rsidP="00FE78D0">
            <w:pPr>
              <w:jc w:val="both"/>
              <w:rPr>
                <w:rFonts w:eastAsia="Arial" w:cs="Arial"/>
                <w:szCs w:val="20"/>
              </w:rPr>
            </w:pPr>
          </w:p>
          <w:p w14:paraId="7AC5E848" w14:textId="77777777" w:rsidR="008A060A" w:rsidRPr="008A060A" w:rsidRDefault="008A060A" w:rsidP="008A060A">
            <w:pPr>
              <w:jc w:val="both"/>
              <w:rPr>
                <w:rFonts w:eastAsia="Times New Roman" w:cs="Arial"/>
                <w:szCs w:val="20"/>
              </w:rPr>
            </w:pPr>
            <w:r w:rsidRPr="008A060A">
              <w:rPr>
                <w:rFonts w:eastAsia="Times New Roman" w:cs="Arial"/>
                <w:szCs w:val="20"/>
              </w:rPr>
              <w:t>{</w:t>
            </w:r>
          </w:p>
          <w:p w14:paraId="156D0792" w14:textId="772C15D5" w:rsidR="00757814" w:rsidRPr="008A060A" w:rsidRDefault="008A060A" w:rsidP="00D77511">
            <w:pPr>
              <w:jc w:val="both"/>
              <w:rPr>
                <w:rFonts w:eastAsia="Times New Roman" w:cs="Arial"/>
                <w:szCs w:val="20"/>
              </w:rPr>
            </w:pPr>
            <w:r w:rsidRPr="008A060A">
              <w:rPr>
                <w:rFonts w:eastAsia="Times New Roman" w:cs="Arial"/>
                <w:szCs w:val="20"/>
              </w:rPr>
              <w:t xml:space="preserve"> </w:t>
            </w:r>
            <w:r w:rsidR="00B64CA0">
              <w:rPr>
                <w:rFonts w:eastAsia="Times New Roman" w:cs="Arial"/>
                <w:szCs w:val="20"/>
              </w:rPr>
              <w:t xml:space="preserve">   </w:t>
            </w:r>
            <w:r w:rsidR="00757814">
              <w:rPr>
                <w:rFonts w:eastAsia="Times New Roman" w:cs="Arial"/>
                <w:szCs w:val="20"/>
              </w:rPr>
              <w:t>“</w:t>
            </w:r>
            <w:proofErr w:type="gramStart"/>
            <w:r w:rsidR="00757814">
              <w:rPr>
                <w:rFonts w:eastAsia="Times New Roman" w:cs="Arial"/>
                <w:szCs w:val="20"/>
              </w:rPr>
              <w:t>languageLocationCode</w:t>
            </w:r>
            <w:proofErr w:type="gramEnd"/>
            <w:r w:rsidR="00757814">
              <w:rPr>
                <w:rFonts w:eastAsia="Times New Roman" w:cs="Arial"/>
                <w:szCs w:val="20"/>
              </w:rPr>
              <w:t>”: null,</w:t>
            </w:r>
          </w:p>
          <w:p w14:paraId="12C837CB" w14:textId="77777777" w:rsid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defaultLanguageLocationCode</w:t>
            </w:r>
            <w:proofErr w:type="gramEnd"/>
            <w:r w:rsidR="003F5A2D">
              <w:rPr>
                <w:rFonts w:eastAsia="Times New Roman" w:cs="Arial"/>
                <w:szCs w:val="20"/>
              </w:rPr>
              <w:t>"</w:t>
            </w:r>
            <w:r w:rsidRPr="008A060A">
              <w:rPr>
                <w:rFonts w:eastAsia="Times New Roman" w:cs="Arial"/>
                <w:szCs w:val="20"/>
              </w:rPr>
              <w:t xml:space="preserve">: </w:t>
            </w:r>
            <w:r w:rsidR="000865AD">
              <w:rPr>
                <w:rFonts w:eastAsia="Times New Roman" w:cs="Arial"/>
                <w:szCs w:val="20"/>
              </w:rPr>
              <w:t>“</w:t>
            </w:r>
            <w:r w:rsidRPr="008A060A">
              <w:rPr>
                <w:rFonts w:eastAsia="Times New Roman" w:cs="Arial"/>
                <w:szCs w:val="20"/>
              </w:rPr>
              <w:t>10</w:t>
            </w:r>
            <w:r w:rsidR="000865AD">
              <w:rPr>
                <w:rFonts w:eastAsia="Times New Roman" w:cs="Arial"/>
                <w:szCs w:val="20"/>
              </w:rPr>
              <w:t>”</w:t>
            </w:r>
            <w:r w:rsidRPr="008A060A">
              <w:rPr>
                <w:rFonts w:eastAsia="Times New Roman" w:cs="Arial"/>
                <w:szCs w:val="20"/>
              </w:rPr>
              <w:t>,</w:t>
            </w:r>
          </w:p>
          <w:p w14:paraId="69A35217" w14:textId="7F8F2079" w:rsidR="00D77511" w:rsidRPr="008A060A" w:rsidRDefault="00D77511" w:rsidP="008A060A">
            <w:pPr>
              <w:jc w:val="both"/>
              <w:rPr>
                <w:rFonts w:eastAsia="Times New Roman" w:cs="Arial"/>
                <w:szCs w:val="20"/>
              </w:rPr>
            </w:pPr>
            <w:r>
              <w:rPr>
                <w:rFonts w:eastAsia="Times New Roman" w:cs="Arial"/>
                <w:szCs w:val="20"/>
              </w:rPr>
              <w:t xml:space="preserve">    “</w:t>
            </w:r>
            <w:proofErr w:type="gramStart"/>
            <w:r>
              <w:rPr>
                <w:rFonts w:eastAsia="Times New Roman" w:cs="Arial"/>
                <w:szCs w:val="20"/>
              </w:rPr>
              <w:t>allowedLanguageLocationCodes</w:t>
            </w:r>
            <w:proofErr w:type="gramEnd"/>
            <w:r>
              <w:rPr>
                <w:rFonts w:eastAsia="Times New Roman" w:cs="Arial"/>
                <w:szCs w:val="20"/>
              </w:rPr>
              <w:t>”: [“10”, “99”, “34”],</w:t>
            </w:r>
          </w:p>
          <w:p w14:paraId="261132BA"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currentUsageInPulses</w:t>
            </w:r>
            <w:proofErr w:type="gramEnd"/>
            <w:r w:rsidR="003F5A2D">
              <w:rPr>
                <w:rFonts w:eastAsia="Times New Roman" w:cs="Arial"/>
                <w:szCs w:val="20"/>
              </w:rPr>
              <w:t>"</w:t>
            </w:r>
            <w:r w:rsidRPr="008A060A">
              <w:rPr>
                <w:rFonts w:eastAsia="Times New Roman" w:cs="Arial"/>
                <w:szCs w:val="20"/>
              </w:rPr>
              <w:t>: 0,</w:t>
            </w:r>
          </w:p>
          <w:p w14:paraId="7CD3C416" w14:textId="77777777" w:rsidR="008A060A" w:rsidRDefault="008A060A" w:rsidP="008A060A">
            <w:pPr>
              <w:jc w:val="both"/>
              <w:rPr>
                <w:ins w:id="57" w:author="Rob LaRubbio" w:date="2015-08-03T16:12:00Z"/>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maxAllowedUsageInPulses</w:t>
            </w:r>
            <w:proofErr w:type="gramEnd"/>
            <w:r w:rsidR="003F5A2D">
              <w:rPr>
                <w:rFonts w:eastAsia="Times New Roman" w:cs="Arial"/>
                <w:szCs w:val="20"/>
              </w:rPr>
              <w:t>"</w:t>
            </w:r>
            <w:r w:rsidRPr="008A060A">
              <w:rPr>
                <w:rFonts w:eastAsia="Times New Roman" w:cs="Arial"/>
                <w:szCs w:val="20"/>
              </w:rPr>
              <w:t>: 3600,</w:t>
            </w:r>
          </w:p>
          <w:p w14:paraId="6DC97AE1" w14:textId="657BEBAB" w:rsidR="00E4052C" w:rsidRPr="00590D62" w:rsidRDefault="00E4052C" w:rsidP="00E4052C">
            <w:pPr>
              <w:jc w:val="both"/>
              <w:rPr>
                <w:ins w:id="58" w:author="Rob LaRubbio" w:date="2015-08-03T16:12:00Z"/>
                <w:rFonts w:eastAsia="Arial" w:cs="Arial"/>
                <w:szCs w:val="20"/>
              </w:rPr>
            </w:pPr>
            <w:ins w:id="59" w:author="Rob LaRubbio" w:date="2015-08-03T16:12:00Z">
              <w:r w:rsidRPr="00590D62">
                <w:rPr>
                  <w:rFonts w:eastAsia="Arial" w:cs="Arial"/>
                  <w:szCs w:val="20"/>
                </w:rPr>
                <w:t xml:space="preserve">    </w:t>
              </w:r>
              <w:r>
                <w:rPr>
                  <w:rFonts w:eastAsia="Arial" w:cs="Arial"/>
                  <w:szCs w:val="20"/>
                </w:rPr>
                <w:t>"</w:t>
              </w:r>
              <w:proofErr w:type="gramStart"/>
              <w:r w:rsidRPr="00590D62">
                <w:rPr>
                  <w:rFonts w:eastAsia="Arial" w:cs="Arial"/>
                  <w:szCs w:val="20"/>
                </w:rPr>
                <w:t>welcomeProm</w:t>
              </w:r>
              <w:r>
                <w:rPr>
                  <w:rFonts w:eastAsia="Arial" w:cs="Arial"/>
                  <w:szCs w:val="20"/>
                </w:rPr>
                <w:t>p</w:t>
              </w:r>
              <w:r w:rsidRPr="00590D62">
                <w:rPr>
                  <w:rFonts w:eastAsia="Arial" w:cs="Arial"/>
                  <w:szCs w:val="20"/>
                </w:rPr>
                <w:t>tFlag</w:t>
              </w:r>
              <w:proofErr w:type="gramEnd"/>
              <w:r>
                <w:rPr>
                  <w:rFonts w:eastAsia="Arial" w:cs="Arial"/>
                  <w:szCs w:val="20"/>
                </w:rPr>
                <w:t>"</w:t>
              </w:r>
              <w:r w:rsidRPr="00590D62">
                <w:rPr>
                  <w:rFonts w:eastAsia="Arial" w:cs="Arial"/>
                  <w:szCs w:val="20"/>
                </w:rPr>
                <w:t xml:space="preserve">: </w:t>
              </w:r>
              <w:r>
                <w:rPr>
                  <w:rFonts w:eastAsia="Arial" w:cs="Arial"/>
                  <w:szCs w:val="20"/>
                </w:rPr>
                <w:t>""</w:t>
              </w:r>
              <w:r w:rsidRPr="00590D62">
                <w:rPr>
                  <w:rFonts w:eastAsia="Arial" w:cs="Arial"/>
                  <w:szCs w:val="20"/>
                </w:rPr>
                <w:t>,</w:t>
              </w:r>
            </w:ins>
          </w:p>
          <w:p w14:paraId="78B90A35" w14:textId="77777777" w:rsidR="00E4052C" w:rsidRPr="008A060A" w:rsidRDefault="00E4052C" w:rsidP="008A060A">
            <w:pPr>
              <w:jc w:val="both"/>
              <w:rPr>
                <w:rFonts w:eastAsia="Times New Roman" w:cs="Arial"/>
                <w:szCs w:val="20"/>
              </w:rPr>
            </w:pPr>
          </w:p>
          <w:p w14:paraId="63167ADF"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endOfUsagePromptCounter</w:t>
            </w:r>
            <w:proofErr w:type="gramEnd"/>
            <w:r w:rsidR="003F5A2D">
              <w:rPr>
                <w:rFonts w:eastAsia="Times New Roman" w:cs="Arial"/>
                <w:szCs w:val="20"/>
              </w:rPr>
              <w:t>"</w:t>
            </w:r>
            <w:r w:rsidRPr="008A060A">
              <w:rPr>
                <w:rFonts w:eastAsia="Times New Roman" w:cs="Arial"/>
                <w:szCs w:val="20"/>
              </w:rPr>
              <w:t>: 0,</w:t>
            </w:r>
          </w:p>
          <w:p w14:paraId="7074B904"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maxAllowedEndOfUsagePrompt</w:t>
            </w:r>
            <w:proofErr w:type="gramEnd"/>
            <w:r w:rsidR="003F5A2D">
              <w:rPr>
                <w:rFonts w:eastAsia="Times New Roman" w:cs="Arial"/>
                <w:szCs w:val="20"/>
              </w:rPr>
              <w:t>"</w:t>
            </w:r>
            <w:r w:rsidRPr="008A060A">
              <w:rPr>
                <w:rFonts w:eastAsia="Times New Roman" w:cs="Arial"/>
                <w:szCs w:val="20"/>
              </w:rPr>
              <w:t>: 2</w:t>
            </w:r>
          </w:p>
          <w:p w14:paraId="48EABFE5" w14:textId="77777777" w:rsidR="008A060A" w:rsidDel="00E4052C" w:rsidRDefault="008A060A" w:rsidP="008A060A">
            <w:pPr>
              <w:jc w:val="both"/>
              <w:rPr>
                <w:del w:id="60" w:author="Rob LaRubbio" w:date="2015-08-03T16:10:00Z"/>
                <w:rFonts w:eastAsia="Times New Roman" w:cs="Arial"/>
                <w:szCs w:val="20"/>
              </w:rPr>
            </w:pPr>
            <w:r w:rsidRPr="008A060A">
              <w:rPr>
                <w:rFonts w:eastAsia="Times New Roman" w:cs="Arial"/>
                <w:szCs w:val="20"/>
              </w:rPr>
              <w:t>}</w:t>
            </w:r>
          </w:p>
          <w:p w14:paraId="70D08E54" w14:textId="0A813AB0" w:rsidR="00527AF8" w:rsidDel="00E4052C" w:rsidRDefault="00527AF8" w:rsidP="00FE78D0">
            <w:pPr>
              <w:jc w:val="both"/>
              <w:rPr>
                <w:del w:id="61" w:author="Rob LaRubbio" w:date="2015-08-03T16:10:00Z"/>
                <w:rFonts w:eastAsia="Times New Roman" w:cs="Arial"/>
                <w:szCs w:val="20"/>
              </w:rPr>
            </w:pPr>
            <w:del w:id="62" w:author="Rob LaRubbio" w:date="2015-08-03T16:10:00Z">
              <w:r w:rsidDel="00E4052C">
                <w:rPr>
                  <w:rFonts w:eastAsia="Times New Roman" w:cs="Arial"/>
                  <w:szCs w:val="20"/>
                </w:rPr>
                <w:delText>OR</w:delText>
              </w:r>
            </w:del>
          </w:p>
          <w:p w14:paraId="0BF11A10" w14:textId="1AB52797" w:rsidR="00527AF8" w:rsidDel="00E4052C" w:rsidRDefault="00527AF8" w:rsidP="00FE78D0">
            <w:pPr>
              <w:jc w:val="both"/>
              <w:rPr>
                <w:del w:id="63" w:author="Rob LaRubbio" w:date="2015-08-03T16:10:00Z"/>
                <w:rFonts w:eastAsia="Times New Roman" w:cs="Arial"/>
                <w:szCs w:val="20"/>
              </w:rPr>
            </w:pPr>
          </w:p>
          <w:p w14:paraId="3B81A0DE" w14:textId="04BE2DEF" w:rsidR="008A060A" w:rsidRPr="008A060A" w:rsidDel="00E4052C" w:rsidRDefault="008A060A" w:rsidP="008A060A">
            <w:pPr>
              <w:jc w:val="both"/>
              <w:rPr>
                <w:del w:id="64" w:author="Rob LaRubbio" w:date="2015-08-03T16:10:00Z"/>
                <w:rFonts w:eastAsia="Times New Roman" w:cs="Arial"/>
                <w:szCs w:val="20"/>
              </w:rPr>
            </w:pPr>
            <w:del w:id="65" w:author="Rob LaRubbio" w:date="2015-08-03T16:10:00Z">
              <w:r w:rsidRPr="008A060A" w:rsidDel="00E4052C">
                <w:rPr>
                  <w:rFonts w:eastAsia="Times New Roman" w:cs="Arial"/>
                  <w:szCs w:val="20"/>
                </w:rPr>
                <w:delText>{</w:delText>
              </w:r>
            </w:del>
          </w:p>
          <w:p w14:paraId="1FCDAC7D" w14:textId="198D1E86" w:rsidR="008A060A" w:rsidDel="00E4052C" w:rsidRDefault="008A060A">
            <w:pPr>
              <w:jc w:val="both"/>
              <w:rPr>
                <w:del w:id="66" w:author="Rob LaRubbio" w:date="2015-08-03T16:10:00Z"/>
                <w:rFonts w:eastAsia="Times New Roman" w:cs="Arial"/>
                <w:szCs w:val="20"/>
              </w:rPr>
            </w:pPr>
            <w:del w:id="67" w:author="Rob LaRubbio" w:date="2015-08-03T16:10:00Z">
              <w:r w:rsidRPr="008A060A" w:rsidDel="00E4052C">
                <w:rPr>
                  <w:rFonts w:eastAsia="Times New Roman" w:cs="Arial"/>
                  <w:szCs w:val="20"/>
                </w:rPr>
                <w:delText xml:space="preserve">    </w:delText>
              </w:r>
              <w:r w:rsidR="003F5A2D" w:rsidDel="00E4052C">
                <w:rPr>
                  <w:rFonts w:eastAsia="Times New Roman" w:cs="Arial"/>
                  <w:szCs w:val="20"/>
                </w:rPr>
                <w:delText>"</w:delText>
              </w:r>
              <w:r w:rsidRPr="008A060A" w:rsidDel="00E4052C">
                <w:rPr>
                  <w:rFonts w:eastAsia="Times New Roman" w:cs="Arial"/>
                  <w:szCs w:val="20"/>
                </w:rPr>
                <w:delText>languageLocationCode</w:delText>
              </w:r>
              <w:r w:rsidR="003F5A2D" w:rsidDel="00E4052C">
                <w:rPr>
                  <w:rFonts w:eastAsia="Times New Roman" w:cs="Arial"/>
                  <w:szCs w:val="20"/>
                </w:rPr>
                <w:delText>"</w:delText>
              </w:r>
              <w:r w:rsidRPr="008A060A" w:rsidDel="00E4052C">
                <w:rPr>
                  <w:rFonts w:eastAsia="Times New Roman" w:cs="Arial"/>
                  <w:szCs w:val="20"/>
                </w:rPr>
                <w:delText xml:space="preserve">: </w:delText>
              </w:r>
              <w:r w:rsidR="000865AD" w:rsidDel="00E4052C">
                <w:rPr>
                  <w:rFonts w:eastAsia="Times New Roman" w:cs="Arial"/>
                  <w:szCs w:val="20"/>
                </w:rPr>
                <w:delText>“</w:delText>
              </w:r>
              <w:r w:rsidRPr="008A060A" w:rsidDel="00E4052C">
                <w:rPr>
                  <w:rFonts w:eastAsia="Times New Roman" w:cs="Arial"/>
                  <w:szCs w:val="20"/>
                </w:rPr>
                <w:delText>10</w:delText>
              </w:r>
              <w:r w:rsidR="000865AD" w:rsidDel="00E4052C">
                <w:rPr>
                  <w:rFonts w:eastAsia="Times New Roman" w:cs="Arial"/>
                  <w:szCs w:val="20"/>
                </w:rPr>
                <w:delText>”</w:delText>
              </w:r>
              <w:r w:rsidRPr="008A060A" w:rsidDel="00E4052C">
                <w:rPr>
                  <w:rFonts w:eastAsia="Times New Roman" w:cs="Arial"/>
                  <w:szCs w:val="20"/>
                </w:rPr>
                <w:delText>,</w:delText>
              </w:r>
            </w:del>
          </w:p>
          <w:p w14:paraId="305EFE85" w14:textId="7459094E" w:rsidR="00757814" w:rsidRPr="008A060A" w:rsidDel="00E4052C" w:rsidRDefault="00757814" w:rsidP="008A060A">
            <w:pPr>
              <w:jc w:val="both"/>
              <w:rPr>
                <w:del w:id="68" w:author="Rob LaRubbio" w:date="2015-08-03T16:10:00Z"/>
                <w:rFonts w:eastAsia="Times New Roman" w:cs="Arial"/>
                <w:szCs w:val="20"/>
              </w:rPr>
            </w:pPr>
            <w:del w:id="69" w:author="Rob LaRubbio" w:date="2015-08-03T16:10:00Z">
              <w:r w:rsidDel="00E4052C">
                <w:rPr>
                  <w:rFonts w:eastAsia="Times New Roman" w:cs="Arial"/>
                  <w:szCs w:val="20"/>
                </w:rPr>
                <w:delText xml:space="preserve">    “defaultLanguageLocationCode”: 10,</w:delText>
              </w:r>
            </w:del>
          </w:p>
          <w:p w14:paraId="45B678EB" w14:textId="67485D96" w:rsidR="00D77511" w:rsidRPr="008A060A" w:rsidDel="00E4052C" w:rsidRDefault="00D77511" w:rsidP="00D77511">
            <w:pPr>
              <w:jc w:val="both"/>
              <w:rPr>
                <w:del w:id="70" w:author="Rob LaRubbio" w:date="2015-08-03T16:10:00Z"/>
                <w:rFonts w:eastAsia="Times New Roman" w:cs="Arial"/>
                <w:szCs w:val="20"/>
              </w:rPr>
            </w:pPr>
            <w:del w:id="71" w:author="Rob LaRubbio" w:date="2015-08-03T16:10:00Z">
              <w:r w:rsidDel="00E4052C">
                <w:rPr>
                  <w:rFonts w:eastAsia="Times New Roman" w:cs="Arial"/>
                  <w:szCs w:val="20"/>
                </w:rPr>
                <w:delText xml:space="preserve">    “allowedLanguageLocationCodes”: [],</w:delText>
              </w:r>
            </w:del>
          </w:p>
          <w:p w14:paraId="4756F641" w14:textId="608792D2" w:rsidR="008A060A" w:rsidRPr="008A060A" w:rsidDel="00E4052C" w:rsidRDefault="008A060A" w:rsidP="008A060A">
            <w:pPr>
              <w:jc w:val="both"/>
              <w:rPr>
                <w:del w:id="72" w:author="Rob LaRubbio" w:date="2015-08-03T16:10:00Z"/>
                <w:rFonts w:eastAsia="Times New Roman" w:cs="Arial"/>
                <w:szCs w:val="20"/>
              </w:rPr>
            </w:pPr>
            <w:del w:id="73" w:author="Rob LaRubbio" w:date="2015-08-03T16:10:00Z">
              <w:r w:rsidRPr="008A060A" w:rsidDel="00E4052C">
                <w:rPr>
                  <w:rFonts w:eastAsia="Times New Roman" w:cs="Arial"/>
                  <w:szCs w:val="20"/>
                </w:rPr>
                <w:delText xml:space="preserve">    </w:delText>
              </w:r>
              <w:r w:rsidR="003F5A2D" w:rsidDel="00E4052C">
                <w:rPr>
                  <w:rFonts w:eastAsia="Times New Roman" w:cs="Arial"/>
                  <w:szCs w:val="20"/>
                </w:rPr>
                <w:delText>"</w:delText>
              </w:r>
              <w:r w:rsidRPr="008A060A" w:rsidDel="00E4052C">
                <w:rPr>
                  <w:rFonts w:eastAsia="Times New Roman" w:cs="Arial"/>
                  <w:szCs w:val="20"/>
                </w:rPr>
                <w:delText>currentUsageInPulses</w:delText>
              </w:r>
              <w:r w:rsidR="003F5A2D" w:rsidDel="00E4052C">
                <w:rPr>
                  <w:rFonts w:eastAsia="Times New Roman" w:cs="Arial"/>
                  <w:szCs w:val="20"/>
                </w:rPr>
                <w:delText>"</w:delText>
              </w:r>
              <w:r w:rsidRPr="008A060A" w:rsidDel="00E4052C">
                <w:rPr>
                  <w:rFonts w:eastAsia="Times New Roman" w:cs="Arial"/>
                  <w:szCs w:val="20"/>
                </w:rPr>
                <w:delText>: 200,</w:delText>
              </w:r>
            </w:del>
          </w:p>
          <w:p w14:paraId="6E31EF75" w14:textId="5C747ADB" w:rsidR="008A060A" w:rsidRPr="008A060A" w:rsidDel="00E4052C" w:rsidRDefault="008A060A" w:rsidP="008A060A">
            <w:pPr>
              <w:jc w:val="both"/>
              <w:rPr>
                <w:del w:id="74" w:author="Rob LaRubbio" w:date="2015-08-03T16:10:00Z"/>
                <w:rFonts w:eastAsia="Times New Roman" w:cs="Arial"/>
                <w:szCs w:val="20"/>
              </w:rPr>
            </w:pPr>
            <w:del w:id="75" w:author="Rob LaRubbio" w:date="2015-08-03T16:10:00Z">
              <w:r w:rsidRPr="008A060A" w:rsidDel="00E4052C">
                <w:rPr>
                  <w:rFonts w:eastAsia="Times New Roman" w:cs="Arial"/>
                  <w:szCs w:val="20"/>
                </w:rPr>
                <w:delText xml:space="preserve">    </w:delText>
              </w:r>
              <w:r w:rsidR="003F5A2D" w:rsidDel="00E4052C">
                <w:rPr>
                  <w:rFonts w:eastAsia="Times New Roman" w:cs="Arial"/>
                  <w:szCs w:val="20"/>
                </w:rPr>
                <w:delText>"</w:delText>
              </w:r>
              <w:r w:rsidRPr="008A060A" w:rsidDel="00E4052C">
                <w:rPr>
                  <w:rFonts w:eastAsia="Times New Roman" w:cs="Arial"/>
                  <w:szCs w:val="20"/>
                </w:rPr>
                <w:delText>maxAllowedUsageInPulses</w:delText>
              </w:r>
              <w:r w:rsidR="003F5A2D" w:rsidDel="00E4052C">
                <w:rPr>
                  <w:rFonts w:eastAsia="Times New Roman" w:cs="Arial"/>
                  <w:szCs w:val="20"/>
                </w:rPr>
                <w:delText>"</w:delText>
              </w:r>
              <w:r w:rsidRPr="008A060A" w:rsidDel="00E4052C">
                <w:rPr>
                  <w:rFonts w:eastAsia="Times New Roman" w:cs="Arial"/>
                  <w:szCs w:val="20"/>
                </w:rPr>
                <w:delText>: 3600,</w:delText>
              </w:r>
            </w:del>
          </w:p>
          <w:p w14:paraId="0CBC3F29" w14:textId="418A229F" w:rsidR="008A060A" w:rsidRPr="008A060A" w:rsidDel="00E4052C" w:rsidRDefault="008A060A" w:rsidP="008A060A">
            <w:pPr>
              <w:jc w:val="both"/>
              <w:rPr>
                <w:del w:id="76" w:author="Rob LaRubbio" w:date="2015-08-03T16:10:00Z"/>
                <w:rFonts w:eastAsia="Times New Roman" w:cs="Arial"/>
                <w:szCs w:val="20"/>
              </w:rPr>
            </w:pPr>
            <w:del w:id="77" w:author="Rob LaRubbio" w:date="2015-08-03T16:10:00Z">
              <w:r w:rsidRPr="008A060A" w:rsidDel="00E4052C">
                <w:rPr>
                  <w:rFonts w:eastAsia="Times New Roman" w:cs="Arial"/>
                  <w:szCs w:val="20"/>
                </w:rPr>
                <w:delText xml:space="preserve">    </w:delText>
              </w:r>
              <w:r w:rsidR="003F5A2D" w:rsidDel="00E4052C">
                <w:rPr>
                  <w:rFonts w:eastAsia="Times New Roman" w:cs="Arial"/>
                  <w:szCs w:val="20"/>
                </w:rPr>
                <w:delText>"</w:delText>
              </w:r>
              <w:r w:rsidRPr="008A060A" w:rsidDel="00E4052C">
                <w:rPr>
                  <w:rFonts w:eastAsia="Times New Roman" w:cs="Arial"/>
                  <w:szCs w:val="20"/>
                </w:rPr>
                <w:delText>endOfUsagePromptCounter</w:delText>
              </w:r>
              <w:r w:rsidR="003F5A2D" w:rsidDel="00E4052C">
                <w:rPr>
                  <w:rFonts w:eastAsia="Times New Roman" w:cs="Arial"/>
                  <w:szCs w:val="20"/>
                </w:rPr>
                <w:delText>"</w:delText>
              </w:r>
              <w:r w:rsidRPr="008A060A" w:rsidDel="00E4052C">
                <w:rPr>
                  <w:rFonts w:eastAsia="Times New Roman" w:cs="Arial"/>
                  <w:szCs w:val="20"/>
                </w:rPr>
                <w:delText>: 0,</w:delText>
              </w:r>
            </w:del>
          </w:p>
          <w:p w14:paraId="2CCFD1DA" w14:textId="5EA390FF" w:rsidR="008A060A" w:rsidRPr="008A060A" w:rsidDel="00E4052C" w:rsidRDefault="008A060A" w:rsidP="008A060A">
            <w:pPr>
              <w:jc w:val="both"/>
              <w:rPr>
                <w:del w:id="78" w:author="Rob LaRubbio" w:date="2015-08-03T16:10:00Z"/>
                <w:rFonts w:eastAsia="Times New Roman" w:cs="Arial"/>
                <w:szCs w:val="20"/>
              </w:rPr>
            </w:pPr>
            <w:del w:id="79" w:author="Rob LaRubbio" w:date="2015-08-03T16:10:00Z">
              <w:r w:rsidRPr="008A060A" w:rsidDel="00E4052C">
                <w:rPr>
                  <w:rFonts w:eastAsia="Times New Roman" w:cs="Arial"/>
                  <w:szCs w:val="20"/>
                </w:rPr>
                <w:delText xml:space="preserve">    </w:delText>
              </w:r>
              <w:r w:rsidR="003F5A2D" w:rsidDel="00E4052C">
                <w:rPr>
                  <w:rFonts w:eastAsia="Times New Roman" w:cs="Arial"/>
                  <w:szCs w:val="20"/>
                </w:rPr>
                <w:delText>"</w:delText>
              </w:r>
              <w:r w:rsidRPr="008A060A" w:rsidDel="00E4052C">
                <w:rPr>
                  <w:rFonts w:eastAsia="Times New Roman" w:cs="Arial"/>
                  <w:szCs w:val="20"/>
                </w:rPr>
                <w:delText>maxAllowedEndOfUsagePrompt</w:delText>
              </w:r>
              <w:r w:rsidR="003F5A2D" w:rsidDel="00E4052C">
                <w:rPr>
                  <w:rFonts w:eastAsia="Times New Roman" w:cs="Arial"/>
                  <w:szCs w:val="20"/>
                </w:rPr>
                <w:delText>"</w:delText>
              </w:r>
              <w:r w:rsidRPr="008A060A" w:rsidDel="00E4052C">
                <w:rPr>
                  <w:rFonts w:eastAsia="Times New Roman" w:cs="Arial"/>
                  <w:szCs w:val="20"/>
                </w:rPr>
                <w:delText>: 2</w:delText>
              </w:r>
            </w:del>
          </w:p>
          <w:p w14:paraId="3BB25663" w14:textId="43FE6605" w:rsidR="00527AF8" w:rsidRPr="009B5709" w:rsidRDefault="008A060A" w:rsidP="008A060A">
            <w:pPr>
              <w:jc w:val="both"/>
              <w:rPr>
                <w:rFonts w:eastAsia="Times New Roman" w:cs="Arial"/>
                <w:szCs w:val="20"/>
              </w:rPr>
            </w:pPr>
            <w:del w:id="80" w:author="Rob LaRubbio" w:date="2015-08-03T16:10:00Z">
              <w:r w:rsidRPr="008A060A" w:rsidDel="00E4052C">
                <w:rPr>
                  <w:rFonts w:eastAsia="Times New Roman" w:cs="Arial"/>
                  <w:szCs w:val="20"/>
                </w:rPr>
                <w:delText>}</w:delText>
              </w:r>
            </w:del>
          </w:p>
        </w:tc>
        <w:tc>
          <w:tcPr>
            <w:tcW w:w="990" w:type="dxa"/>
            <w:tcBorders>
              <w:bottom w:val="single" w:sz="4" w:space="0" w:color="auto"/>
            </w:tcBorders>
          </w:tcPr>
          <w:p w14:paraId="43A8E4AA" w14:textId="77777777" w:rsidR="00527AF8" w:rsidRPr="00B55D09" w:rsidRDefault="00527AF8" w:rsidP="00FE78D0">
            <w:pPr>
              <w:jc w:val="both"/>
              <w:rPr>
                <w:rFonts w:cs="Arial"/>
                <w:szCs w:val="20"/>
              </w:rPr>
            </w:pPr>
            <w:r w:rsidRPr="00B55D09">
              <w:rPr>
                <w:rFonts w:cs="Arial"/>
                <w:szCs w:val="20"/>
              </w:rPr>
              <w:t>200</w:t>
            </w:r>
          </w:p>
        </w:tc>
        <w:tc>
          <w:tcPr>
            <w:tcW w:w="1620" w:type="dxa"/>
            <w:tcBorders>
              <w:bottom w:val="single" w:sz="4" w:space="0" w:color="auto"/>
            </w:tcBorders>
          </w:tcPr>
          <w:p w14:paraId="41591949" w14:textId="77777777" w:rsidR="00527AF8" w:rsidRPr="00B55D09" w:rsidRDefault="00527AF8" w:rsidP="00FE78D0">
            <w:pPr>
              <w:jc w:val="both"/>
              <w:rPr>
                <w:rFonts w:cs="Arial"/>
                <w:szCs w:val="20"/>
              </w:rPr>
            </w:pPr>
            <w:r w:rsidRPr="00B55D09">
              <w:rPr>
                <w:rFonts w:cs="Arial"/>
                <w:szCs w:val="20"/>
              </w:rPr>
              <w:t>Application/json</w:t>
            </w:r>
          </w:p>
        </w:tc>
        <w:tc>
          <w:tcPr>
            <w:tcW w:w="1512" w:type="dxa"/>
            <w:tcBorders>
              <w:bottom w:val="single" w:sz="4" w:space="0" w:color="auto"/>
            </w:tcBorders>
          </w:tcPr>
          <w:p w14:paraId="122BE2F5" w14:textId="77777777" w:rsidR="00527AF8" w:rsidRPr="00B55D09" w:rsidRDefault="00527AF8" w:rsidP="00FE78D0">
            <w:pPr>
              <w:jc w:val="both"/>
              <w:rPr>
                <w:rFonts w:cs="Arial"/>
                <w:szCs w:val="20"/>
              </w:rPr>
            </w:pPr>
          </w:p>
        </w:tc>
      </w:tr>
      <w:tr w:rsidR="00BC06C9" w:rsidRPr="00B55D09" w14:paraId="7A4D2EC5" w14:textId="77777777" w:rsidTr="00FE78D0">
        <w:tc>
          <w:tcPr>
            <w:tcW w:w="1188" w:type="dxa"/>
            <w:vMerge w:val="restart"/>
          </w:tcPr>
          <w:p w14:paraId="1D05B2DD" w14:textId="77777777" w:rsidR="00BC06C9" w:rsidRPr="00B55D09" w:rsidRDefault="00BC06C9" w:rsidP="00FE78D0">
            <w:pPr>
              <w:jc w:val="both"/>
              <w:rPr>
                <w:rFonts w:cs="Arial"/>
                <w:szCs w:val="20"/>
              </w:rPr>
            </w:pPr>
            <w:r w:rsidRPr="00B55D09">
              <w:rPr>
                <w:rFonts w:cs="Arial"/>
                <w:szCs w:val="20"/>
              </w:rPr>
              <w:t>Failure</w:t>
            </w:r>
          </w:p>
        </w:tc>
        <w:tc>
          <w:tcPr>
            <w:tcW w:w="3870" w:type="dxa"/>
            <w:vMerge w:val="restart"/>
            <w:shd w:val="clear" w:color="auto" w:fill="auto"/>
          </w:tcPr>
          <w:p w14:paraId="7EAB8220" w14:textId="77777777" w:rsidR="00BC06C9" w:rsidRPr="008A060A" w:rsidRDefault="00BC06C9" w:rsidP="008A060A">
            <w:pPr>
              <w:jc w:val="both"/>
              <w:rPr>
                <w:rFonts w:cs="Arial"/>
                <w:szCs w:val="20"/>
              </w:rPr>
            </w:pPr>
            <w:r w:rsidRPr="008A060A">
              <w:rPr>
                <w:rFonts w:cs="Arial"/>
                <w:szCs w:val="20"/>
              </w:rPr>
              <w:t>{</w:t>
            </w:r>
          </w:p>
          <w:p w14:paraId="14AC0E86" w14:textId="77777777" w:rsidR="00BC06C9" w:rsidRPr="008A060A" w:rsidRDefault="00BC06C9" w:rsidP="008A060A">
            <w:pPr>
              <w:jc w:val="both"/>
              <w:rPr>
                <w:rFonts w:cs="Arial"/>
                <w:szCs w:val="20"/>
              </w:rPr>
            </w:pPr>
            <w:r w:rsidRPr="008A060A">
              <w:rPr>
                <w:rFonts w:cs="Arial"/>
                <w:szCs w:val="20"/>
              </w:rPr>
              <w:t xml:space="preserve">    </w:t>
            </w:r>
            <w:r>
              <w:rPr>
                <w:rFonts w:cs="Arial"/>
                <w:szCs w:val="20"/>
              </w:rPr>
              <w:t>"</w:t>
            </w:r>
            <w:proofErr w:type="gramStart"/>
            <w:r w:rsidRPr="008A060A">
              <w:rPr>
                <w:rFonts w:cs="Arial"/>
                <w:szCs w:val="20"/>
              </w:rPr>
              <w:t>failureReason</w:t>
            </w:r>
            <w:proofErr w:type="gramEnd"/>
            <w:r>
              <w:rPr>
                <w:rFonts w:cs="Arial"/>
                <w:szCs w:val="20"/>
              </w:rPr>
              <w:t>"</w:t>
            </w:r>
            <w:r w:rsidRPr="008A060A">
              <w:rPr>
                <w:rFonts w:cs="Arial"/>
                <w:szCs w:val="20"/>
              </w:rPr>
              <w:t xml:space="preserve">: </w:t>
            </w:r>
            <w:r>
              <w:rPr>
                <w:rFonts w:cs="Arial"/>
                <w:szCs w:val="20"/>
              </w:rPr>
              <w:t>"</w:t>
            </w:r>
            <w:r w:rsidRPr="008A060A">
              <w:rPr>
                <w:rFonts w:cs="Arial"/>
                <w:szCs w:val="20"/>
              </w:rPr>
              <w:t>&lt;Description of the failure reason&gt;</w:t>
            </w:r>
            <w:r>
              <w:rPr>
                <w:rFonts w:cs="Arial"/>
                <w:szCs w:val="20"/>
              </w:rPr>
              <w:t>"</w:t>
            </w:r>
          </w:p>
          <w:p w14:paraId="27B5D8C3" w14:textId="77777777" w:rsidR="00BC06C9" w:rsidRPr="008A060A" w:rsidRDefault="00BC06C9" w:rsidP="008A060A">
            <w:pPr>
              <w:jc w:val="both"/>
              <w:rPr>
                <w:rFonts w:cs="Arial"/>
                <w:b/>
                <w:szCs w:val="20"/>
                <w:highlight w:val="lightGray"/>
              </w:rPr>
            </w:pPr>
            <w:r w:rsidRPr="008A060A">
              <w:rPr>
                <w:rFonts w:cs="Arial"/>
                <w:szCs w:val="20"/>
              </w:rPr>
              <w:t>}</w:t>
            </w:r>
          </w:p>
        </w:tc>
        <w:tc>
          <w:tcPr>
            <w:tcW w:w="990" w:type="dxa"/>
          </w:tcPr>
          <w:p w14:paraId="06497F85" w14:textId="77777777" w:rsidR="00BC06C9" w:rsidRPr="00031093" w:rsidRDefault="00BC06C9" w:rsidP="00FE78D0">
            <w:pPr>
              <w:jc w:val="both"/>
              <w:rPr>
                <w:szCs w:val="20"/>
              </w:rPr>
            </w:pPr>
            <w:r>
              <w:rPr>
                <w:szCs w:val="20"/>
              </w:rPr>
              <w:t>400</w:t>
            </w:r>
          </w:p>
          <w:p w14:paraId="4CADBA27" w14:textId="77777777" w:rsidR="00BC06C9" w:rsidRPr="00031093" w:rsidRDefault="00BC06C9" w:rsidP="00FE78D0">
            <w:pPr>
              <w:jc w:val="both"/>
              <w:rPr>
                <w:szCs w:val="20"/>
              </w:rPr>
            </w:pPr>
          </w:p>
        </w:tc>
        <w:tc>
          <w:tcPr>
            <w:tcW w:w="1620" w:type="dxa"/>
          </w:tcPr>
          <w:p w14:paraId="3FCB43C8" w14:textId="77777777" w:rsidR="00BC06C9" w:rsidRPr="00031093" w:rsidRDefault="00BC06C9" w:rsidP="00FE78D0">
            <w:pPr>
              <w:jc w:val="both"/>
              <w:rPr>
                <w:szCs w:val="20"/>
              </w:rPr>
            </w:pPr>
            <w:r w:rsidRPr="0076019E">
              <w:rPr>
                <w:szCs w:val="20"/>
              </w:rPr>
              <w:t>Application/json</w:t>
            </w:r>
          </w:p>
        </w:tc>
        <w:tc>
          <w:tcPr>
            <w:tcW w:w="1512" w:type="dxa"/>
          </w:tcPr>
          <w:p w14:paraId="73F432C9" w14:textId="77777777" w:rsidR="00BC06C9" w:rsidRPr="00031093" w:rsidRDefault="00BC06C9" w:rsidP="00FE78D0">
            <w:pPr>
              <w:jc w:val="both"/>
              <w:rPr>
                <w:szCs w:val="20"/>
              </w:rPr>
            </w:pPr>
            <w:r>
              <w:rPr>
                <w:szCs w:val="20"/>
              </w:rPr>
              <w:t xml:space="preserve">In case parameter value is invalid "&lt;Parameter </w:t>
            </w:r>
            <w:proofErr w:type="gramStart"/>
            <w:r>
              <w:rPr>
                <w:szCs w:val="20"/>
              </w:rPr>
              <w:t>Name :</w:t>
            </w:r>
            <w:proofErr w:type="gramEnd"/>
            <w:r>
              <w:rPr>
                <w:szCs w:val="20"/>
              </w:rPr>
              <w:t xml:space="preserve"> Invalid Value&gt;" shall be returned in failure reason</w:t>
            </w:r>
          </w:p>
        </w:tc>
      </w:tr>
      <w:tr w:rsidR="00BC06C9" w:rsidRPr="00B55D09" w14:paraId="1A82A277" w14:textId="77777777" w:rsidTr="00FE78D0">
        <w:tc>
          <w:tcPr>
            <w:tcW w:w="1188" w:type="dxa"/>
            <w:vMerge/>
          </w:tcPr>
          <w:p w14:paraId="7E082F2D" w14:textId="77777777" w:rsidR="00BC06C9" w:rsidRPr="00B55D09" w:rsidRDefault="00BC06C9" w:rsidP="00FE78D0">
            <w:pPr>
              <w:jc w:val="both"/>
              <w:rPr>
                <w:rFonts w:cs="Arial"/>
                <w:szCs w:val="20"/>
              </w:rPr>
            </w:pPr>
          </w:p>
        </w:tc>
        <w:tc>
          <w:tcPr>
            <w:tcW w:w="3870" w:type="dxa"/>
            <w:vMerge/>
            <w:shd w:val="clear" w:color="auto" w:fill="auto"/>
          </w:tcPr>
          <w:p w14:paraId="1B06DC0B" w14:textId="77777777" w:rsidR="00BC06C9" w:rsidRPr="00B55D09" w:rsidRDefault="00BC06C9" w:rsidP="00FE78D0">
            <w:pPr>
              <w:jc w:val="both"/>
              <w:rPr>
                <w:rFonts w:eastAsia="Arial" w:cs="Arial"/>
                <w:color w:val="000000"/>
                <w:szCs w:val="20"/>
              </w:rPr>
            </w:pPr>
          </w:p>
        </w:tc>
        <w:tc>
          <w:tcPr>
            <w:tcW w:w="990" w:type="dxa"/>
          </w:tcPr>
          <w:p w14:paraId="71344DDC" w14:textId="77777777" w:rsidR="00BC06C9" w:rsidRDefault="00BC06C9" w:rsidP="00FE78D0">
            <w:pPr>
              <w:jc w:val="both"/>
              <w:rPr>
                <w:szCs w:val="20"/>
              </w:rPr>
            </w:pPr>
            <w:r>
              <w:rPr>
                <w:szCs w:val="20"/>
              </w:rPr>
              <w:t>400</w:t>
            </w:r>
          </w:p>
        </w:tc>
        <w:tc>
          <w:tcPr>
            <w:tcW w:w="1620" w:type="dxa"/>
          </w:tcPr>
          <w:p w14:paraId="7E9BF624" w14:textId="77777777" w:rsidR="00BC06C9" w:rsidRPr="0076019E" w:rsidRDefault="00BC06C9" w:rsidP="00FE78D0">
            <w:pPr>
              <w:jc w:val="both"/>
              <w:rPr>
                <w:szCs w:val="20"/>
              </w:rPr>
            </w:pPr>
            <w:r>
              <w:rPr>
                <w:szCs w:val="20"/>
              </w:rPr>
              <w:t>Application/json</w:t>
            </w:r>
          </w:p>
        </w:tc>
        <w:tc>
          <w:tcPr>
            <w:tcW w:w="1512" w:type="dxa"/>
          </w:tcPr>
          <w:p w14:paraId="403EC1C8" w14:textId="77777777" w:rsidR="00BC06C9" w:rsidRDefault="00BC06C9" w:rsidP="00FE78D0">
            <w:pPr>
              <w:jc w:val="both"/>
              <w:rPr>
                <w:szCs w:val="20"/>
              </w:rPr>
            </w:pPr>
            <w:r>
              <w:rPr>
                <w:szCs w:val="20"/>
              </w:rPr>
              <w:t>In case mandatory parameter is missing</w:t>
            </w:r>
          </w:p>
          <w:p w14:paraId="429CF57D" w14:textId="77777777" w:rsidR="00BC06C9" w:rsidRPr="00031093" w:rsidRDefault="00BC06C9" w:rsidP="00FE78D0">
            <w:pPr>
              <w:jc w:val="both"/>
              <w:rPr>
                <w:szCs w:val="20"/>
              </w:rPr>
            </w:pPr>
            <w:r>
              <w:rPr>
                <w:szCs w:val="20"/>
              </w:rPr>
              <w:t>"&lt;Parameter Name: Not Present&gt;" shall be returned in failure reason</w:t>
            </w:r>
          </w:p>
        </w:tc>
      </w:tr>
      <w:tr w:rsidR="00BC06C9" w:rsidRPr="00B55D09" w14:paraId="4A1E0DBF" w14:textId="77777777" w:rsidTr="00FE78D0">
        <w:tc>
          <w:tcPr>
            <w:tcW w:w="1188" w:type="dxa"/>
            <w:vMerge/>
          </w:tcPr>
          <w:p w14:paraId="209F71D8" w14:textId="77777777" w:rsidR="00BC06C9" w:rsidRPr="00B55D09" w:rsidRDefault="00BC06C9" w:rsidP="00FE78D0">
            <w:pPr>
              <w:jc w:val="both"/>
              <w:rPr>
                <w:rFonts w:cs="Arial"/>
                <w:szCs w:val="20"/>
              </w:rPr>
            </w:pPr>
          </w:p>
        </w:tc>
        <w:tc>
          <w:tcPr>
            <w:tcW w:w="3870" w:type="dxa"/>
            <w:vMerge/>
            <w:shd w:val="clear" w:color="auto" w:fill="auto"/>
          </w:tcPr>
          <w:p w14:paraId="1FDF314E" w14:textId="77777777" w:rsidR="00BC06C9" w:rsidRPr="00B55D09" w:rsidRDefault="00BC06C9" w:rsidP="00FE78D0">
            <w:pPr>
              <w:jc w:val="both"/>
              <w:rPr>
                <w:rFonts w:cs="Arial"/>
                <w:szCs w:val="20"/>
              </w:rPr>
            </w:pPr>
          </w:p>
        </w:tc>
        <w:tc>
          <w:tcPr>
            <w:tcW w:w="990" w:type="dxa"/>
          </w:tcPr>
          <w:p w14:paraId="50733BE6" w14:textId="77777777" w:rsidR="00BC06C9" w:rsidRPr="00FC1079" w:rsidRDefault="00BC06C9" w:rsidP="00FE78D0">
            <w:pPr>
              <w:jc w:val="both"/>
              <w:rPr>
                <w:szCs w:val="20"/>
              </w:rPr>
            </w:pPr>
            <w:r>
              <w:rPr>
                <w:color w:val="000000" w:themeColor="text1"/>
                <w:szCs w:val="20"/>
              </w:rPr>
              <w:t>500</w:t>
            </w:r>
          </w:p>
        </w:tc>
        <w:tc>
          <w:tcPr>
            <w:tcW w:w="1620" w:type="dxa"/>
          </w:tcPr>
          <w:p w14:paraId="6FCDDA17" w14:textId="77777777" w:rsidR="00BC06C9" w:rsidRPr="0076019E" w:rsidRDefault="00BC06C9" w:rsidP="00FE78D0">
            <w:pPr>
              <w:jc w:val="both"/>
              <w:rPr>
                <w:szCs w:val="20"/>
              </w:rPr>
            </w:pPr>
            <w:r>
              <w:rPr>
                <w:szCs w:val="20"/>
              </w:rPr>
              <w:t>Application/json</w:t>
            </w:r>
          </w:p>
        </w:tc>
        <w:tc>
          <w:tcPr>
            <w:tcW w:w="1512" w:type="dxa"/>
          </w:tcPr>
          <w:p w14:paraId="4734A801" w14:textId="77777777" w:rsidR="00BC06C9" w:rsidRDefault="00BC06C9" w:rsidP="00FE78D0">
            <w:pPr>
              <w:jc w:val="both"/>
              <w:rPr>
                <w:szCs w:val="20"/>
              </w:rPr>
            </w:pPr>
            <w:r>
              <w:rPr>
                <w:szCs w:val="20"/>
              </w:rPr>
              <w:t>In case of internal motech error "Internal Error" shall be returned in the failure reason</w:t>
            </w:r>
          </w:p>
        </w:tc>
      </w:tr>
      <w:tr w:rsidR="00BC06C9" w:rsidRPr="00B55D09" w14:paraId="19BBF0F5" w14:textId="77777777" w:rsidTr="00FE78D0">
        <w:tc>
          <w:tcPr>
            <w:tcW w:w="1188" w:type="dxa"/>
            <w:vMerge/>
          </w:tcPr>
          <w:p w14:paraId="7E023AFD" w14:textId="77777777" w:rsidR="00BC06C9" w:rsidRPr="00B55D09" w:rsidRDefault="00BC06C9" w:rsidP="00FE78D0">
            <w:pPr>
              <w:jc w:val="both"/>
              <w:rPr>
                <w:rFonts w:cs="Arial"/>
                <w:szCs w:val="20"/>
              </w:rPr>
            </w:pPr>
          </w:p>
        </w:tc>
        <w:tc>
          <w:tcPr>
            <w:tcW w:w="3870" w:type="dxa"/>
            <w:vMerge/>
            <w:shd w:val="clear" w:color="auto" w:fill="auto"/>
          </w:tcPr>
          <w:p w14:paraId="369DFD9D" w14:textId="77777777" w:rsidR="00BC06C9" w:rsidRPr="00B55D09" w:rsidRDefault="00BC06C9" w:rsidP="00FE78D0">
            <w:pPr>
              <w:jc w:val="both"/>
              <w:rPr>
                <w:rFonts w:cs="Arial"/>
                <w:szCs w:val="20"/>
              </w:rPr>
            </w:pPr>
          </w:p>
        </w:tc>
        <w:tc>
          <w:tcPr>
            <w:tcW w:w="990" w:type="dxa"/>
          </w:tcPr>
          <w:p w14:paraId="661733B2" w14:textId="77777777" w:rsidR="00BC06C9" w:rsidRDefault="00BC06C9" w:rsidP="00FE78D0">
            <w:pPr>
              <w:jc w:val="both"/>
              <w:rPr>
                <w:color w:val="000000" w:themeColor="text1"/>
                <w:szCs w:val="20"/>
              </w:rPr>
            </w:pPr>
            <w:r>
              <w:rPr>
                <w:color w:val="000000" w:themeColor="text1"/>
                <w:szCs w:val="20"/>
              </w:rPr>
              <w:t>403</w:t>
            </w:r>
          </w:p>
        </w:tc>
        <w:tc>
          <w:tcPr>
            <w:tcW w:w="1620" w:type="dxa"/>
          </w:tcPr>
          <w:p w14:paraId="23270E54" w14:textId="77777777" w:rsidR="00BC06C9" w:rsidRDefault="00BC06C9" w:rsidP="00FE78D0">
            <w:pPr>
              <w:jc w:val="both"/>
              <w:rPr>
                <w:szCs w:val="20"/>
              </w:rPr>
            </w:pPr>
            <w:r>
              <w:rPr>
                <w:szCs w:val="20"/>
              </w:rPr>
              <w:t>Application/json</w:t>
            </w:r>
          </w:p>
        </w:tc>
        <w:tc>
          <w:tcPr>
            <w:tcW w:w="1512" w:type="dxa"/>
          </w:tcPr>
          <w:p w14:paraId="2C5D7E1D" w14:textId="77777777" w:rsidR="00BC06C9" w:rsidRDefault="00BC06C9" w:rsidP="00FE78D0">
            <w:pPr>
              <w:jc w:val="both"/>
              <w:rPr>
                <w:szCs w:val="20"/>
              </w:rPr>
            </w:pPr>
            <w:r>
              <w:rPr>
                <w:szCs w:val="20"/>
              </w:rPr>
              <w:t>In case when whitelisting is enabled and user’s MSISDN is not found in whitelist</w:t>
            </w:r>
          </w:p>
        </w:tc>
      </w:tr>
      <w:tr w:rsidR="00BC06C9" w:rsidRPr="00B55D09" w14:paraId="59D5FA67" w14:textId="77777777" w:rsidTr="00FE78D0">
        <w:tc>
          <w:tcPr>
            <w:tcW w:w="1188" w:type="dxa"/>
            <w:vMerge/>
          </w:tcPr>
          <w:p w14:paraId="5A17B959" w14:textId="77777777" w:rsidR="00BC06C9" w:rsidRPr="00B55D09" w:rsidRDefault="00BC06C9" w:rsidP="00FE78D0">
            <w:pPr>
              <w:jc w:val="both"/>
              <w:rPr>
                <w:rFonts w:cs="Arial"/>
                <w:szCs w:val="20"/>
              </w:rPr>
            </w:pPr>
          </w:p>
        </w:tc>
        <w:tc>
          <w:tcPr>
            <w:tcW w:w="3870" w:type="dxa"/>
            <w:vMerge/>
            <w:shd w:val="clear" w:color="auto" w:fill="auto"/>
          </w:tcPr>
          <w:p w14:paraId="5B2E7D12" w14:textId="77777777" w:rsidR="00BC06C9" w:rsidRPr="00B55D09" w:rsidRDefault="00BC06C9" w:rsidP="00FE78D0">
            <w:pPr>
              <w:jc w:val="both"/>
              <w:rPr>
                <w:rFonts w:cs="Arial"/>
                <w:szCs w:val="20"/>
              </w:rPr>
            </w:pPr>
          </w:p>
        </w:tc>
        <w:tc>
          <w:tcPr>
            <w:tcW w:w="990" w:type="dxa"/>
          </w:tcPr>
          <w:p w14:paraId="21811167" w14:textId="77777777" w:rsidR="00BC06C9" w:rsidRDefault="00BC06C9" w:rsidP="00FE78D0">
            <w:pPr>
              <w:jc w:val="both"/>
              <w:rPr>
                <w:color w:val="000000" w:themeColor="text1"/>
                <w:szCs w:val="20"/>
              </w:rPr>
            </w:pPr>
            <w:r>
              <w:rPr>
                <w:color w:val="000000" w:themeColor="text1"/>
                <w:szCs w:val="20"/>
              </w:rPr>
              <w:t>501</w:t>
            </w:r>
          </w:p>
        </w:tc>
        <w:tc>
          <w:tcPr>
            <w:tcW w:w="1620" w:type="dxa"/>
          </w:tcPr>
          <w:p w14:paraId="6F856B8A" w14:textId="77777777" w:rsidR="00BC06C9" w:rsidRDefault="00BC06C9" w:rsidP="00FE78D0">
            <w:pPr>
              <w:jc w:val="both"/>
              <w:rPr>
                <w:szCs w:val="20"/>
              </w:rPr>
            </w:pPr>
            <w:r>
              <w:rPr>
                <w:szCs w:val="20"/>
              </w:rPr>
              <w:t>Application/json</w:t>
            </w:r>
          </w:p>
        </w:tc>
        <w:tc>
          <w:tcPr>
            <w:tcW w:w="1512" w:type="dxa"/>
          </w:tcPr>
          <w:p w14:paraId="6C7B8624" w14:textId="77777777" w:rsidR="00BC06C9" w:rsidRDefault="00BC06C9" w:rsidP="00FE78D0">
            <w:pPr>
              <w:jc w:val="both"/>
              <w:rPr>
                <w:szCs w:val="20"/>
              </w:rPr>
            </w:pPr>
            <w:r>
              <w:rPr>
                <w:szCs w:val="20"/>
              </w:rPr>
              <w:t>In case when call is received from state where service is not deployed</w:t>
            </w:r>
          </w:p>
        </w:tc>
      </w:tr>
    </w:tbl>
    <w:p w14:paraId="00F42DD8" w14:textId="77777777" w:rsidR="00527AF8" w:rsidRDefault="00527AF8" w:rsidP="00527AF8">
      <w:pPr>
        <w:pStyle w:val="Heading5"/>
        <w:jc w:val="both"/>
      </w:pPr>
      <w:r>
        <w:t>Body Elements</w:t>
      </w:r>
    </w:p>
    <w:p w14:paraId="328F6494" w14:textId="77777777" w:rsidR="00527AF8" w:rsidRDefault="00527AF8" w:rsidP="00527AF8">
      <w:pPr>
        <w:jc w:val="both"/>
      </w:pPr>
    </w:p>
    <w:tbl>
      <w:tblPr>
        <w:tblStyle w:val="TableGrid"/>
        <w:tblW w:w="5346" w:type="pct"/>
        <w:tblLayout w:type="fixed"/>
        <w:tblLook w:val="04A0" w:firstRow="1" w:lastRow="0" w:firstColumn="1" w:lastColumn="0" w:noHBand="0" w:noVBand="1"/>
      </w:tblPr>
      <w:tblGrid>
        <w:gridCol w:w="534"/>
        <w:gridCol w:w="1644"/>
        <w:gridCol w:w="1260"/>
        <w:gridCol w:w="2522"/>
        <w:gridCol w:w="1439"/>
        <w:gridCol w:w="1706"/>
      </w:tblGrid>
      <w:tr w:rsidR="00527AF8" w:rsidRPr="00B55D09" w14:paraId="7680E93F" w14:textId="77777777" w:rsidTr="00FE78D0">
        <w:trPr>
          <w:trHeight w:val="244"/>
        </w:trPr>
        <w:tc>
          <w:tcPr>
            <w:tcW w:w="293" w:type="pct"/>
            <w:shd w:val="clear" w:color="auto" w:fill="D9D9D9" w:themeFill="background1" w:themeFillShade="D9"/>
          </w:tcPr>
          <w:p w14:paraId="42124294" w14:textId="77777777" w:rsidR="00527AF8" w:rsidRPr="00B55D09" w:rsidRDefault="00527AF8" w:rsidP="00FE78D0">
            <w:pPr>
              <w:jc w:val="both"/>
              <w:rPr>
                <w:rFonts w:cs="Arial"/>
                <w:szCs w:val="20"/>
              </w:rPr>
            </w:pPr>
            <w:r w:rsidRPr="00B55D09">
              <w:rPr>
                <w:rFonts w:cs="Arial"/>
                <w:szCs w:val="20"/>
              </w:rPr>
              <w:t>#</w:t>
            </w:r>
          </w:p>
        </w:tc>
        <w:tc>
          <w:tcPr>
            <w:tcW w:w="903" w:type="pct"/>
            <w:shd w:val="clear" w:color="auto" w:fill="D9D9D9" w:themeFill="background1" w:themeFillShade="D9"/>
          </w:tcPr>
          <w:p w14:paraId="519111AD" w14:textId="77777777" w:rsidR="00527AF8" w:rsidRPr="00B55D09" w:rsidRDefault="00527AF8" w:rsidP="00FE78D0">
            <w:pPr>
              <w:jc w:val="both"/>
              <w:rPr>
                <w:rFonts w:cs="Arial"/>
                <w:szCs w:val="20"/>
              </w:rPr>
            </w:pPr>
            <w:r w:rsidRPr="00B55D09">
              <w:rPr>
                <w:rFonts w:cs="Arial"/>
                <w:szCs w:val="20"/>
              </w:rPr>
              <w:t>Element Name</w:t>
            </w:r>
          </w:p>
        </w:tc>
        <w:tc>
          <w:tcPr>
            <w:tcW w:w="692" w:type="pct"/>
            <w:shd w:val="clear" w:color="auto" w:fill="D9D9D9" w:themeFill="background1" w:themeFillShade="D9"/>
          </w:tcPr>
          <w:p w14:paraId="455FFD34" w14:textId="77777777" w:rsidR="00527AF8" w:rsidRPr="00B55D09" w:rsidRDefault="00527AF8" w:rsidP="00FE78D0">
            <w:pPr>
              <w:jc w:val="both"/>
              <w:rPr>
                <w:rFonts w:cs="Arial"/>
                <w:szCs w:val="20"/>
              </w:rPr>
            </w:pPr>
            <w:r w:rsidRPr="00B55D09">
              <w:rPr>
                <w:rFonts w:cs="Arial"/>
                <w:szCs w:val="20"/>
              </w:rPr>
              <w:t>Mandatory</w:t>
            </w:r>
          </w:p>
        </w:tc>
        <w:tc>
          <w:tcPr>
            <w:tcW w:w="1385" w:type="pct"/>
            <w:shd w:val="clear" w:color="auto" w:fill="D9D9D9" w:themeFill="background1" w:themeFillShade="D9"/>
          </w:tcPr>
          <w:p w14:paraId="0E818830" w14:textId="77777777" w:rsidR="00527AF8" w:rsidRPr="00B55D09" w:rsidRDefault="00527AF8" w:rsidP="00FE78D0">
            <w:pPr>
              <w:jc w:val="both"/>
              <w:rPr>
                <w:rFonts w:cs="Arial"/>
                <w:szCs w:val="20"/>
              </w:rPr>
            </w:pPr>
            <w:r w:rsidRPr="00B55D09">
              <w:rPr>
                <w:rFonts w:cs="Arial"/>
                <w:szCs w:val="20"/>
              </w:rPr>
              <w:t>Data type</w:t>
            </w:r>
          </w:p>
        </w:tc>
        <w:tc>
          <w:tcPr>
            <w:tcW w:w="790" w:type="pct"/>
            <w:shd w:val="clear" w:color="auto" w:fill="D9D9D9" w:themeFill="background1" w:themeFillShade="D9"/>
          </w:tcPr>
          <w:p w14:paraId="1A525A2E" w14:textId="77777777" w:rsidR="00527AF8" w:rsidRPr="00B55D09" w:rsidRDefault="00527AF8" w:rsidP="00FE78D0">
            <w:pPr>
              <w:jc w:val="both"/>
              <w:rPr>
                <w:rFonts w:cs="Arial"/>
                <w:szCs w:val="20"/>
              </w:rPr>
            </w:pPr>
            <w:r w:rsidRPr="00B55D09">
              <w:rPr>
                <w:rFonts w:cs="Arial"/>
                <w:szCs w:val="20"/>
              </w:rPr>
              <w:t>Range</w:t>
            </w:r>
          </w:p>
        </w:tc>
        <w:tc>
          <w:tcPr>
            <w:tcW w:w="937" w:type="pct"/>
            <w:shd w:val="clear" w:color="auto" w:fill="D9D9D9" w:themeFill="background1" w:themeFillShade="D9"/>
          </w:tcPr>
          <w:p w14:paraId="645A47C9" w14:textId="77777777" w:rsidR="00527AF8" w:rsidRPr="00B55D09" w:rsidRDefault="00527AF8" w:rsidP="00FE78D0">
            <w:pPr>
              <w:jc w:val="both"/>
              <w:rPr>
                <w:rFonts w:cs="Arial"/>
                <w:szCs w:val="20"/>
              </w:rPr>
            </w:pPr>
            <w:r w:rsidRPr="00B55D09">
              <w:rPr>
                <w:rFonts w:cs="Arial"/>
                <w:szCs w:val="20"/>
              </w:rPr>
              <w:t>Details</w:t>
            </w:r>
          </w:p>
        </w:tc>
      </w:tr>
      <w:tr w:rsidR="00527AF8" w:rsidRPr="009B5709" w14:paraId="7F2BDFE0" w14:textId="77777777" w:rsidTr="00FE78D0">
        <w:trPr>
          <w:trHeight w:val="244"/>
        </w:trPr>
        <w:tc>
          <w:tcPr>
            <w:tcW w:w="293" w:type="pct"/>
          </w:tcPr>
          <w:p w14:paraId="4A81000F" w14:textId="77777777" w:rsidR="00527AF8" w:rsidRPr="009B5709" w:rsidRDefault="008727D0" w:rsidP="00FE78D0">
            <w:pPr>
              <w:jc w:val="both"/>
              <w:rPr>
                <w:rFonts w:cs="Arial"/>
                <w:szCs w:val="20"/>
              </w:rPr>
            </w:pPr>
            <w:r>
              <w:rPr>
                <w:rFonts w:cs="Arial"/>
                <w:szCs w:val="20"/>
              </w:rPr>
              <w:t>1</w:t>
            </w:r>
          </w:p>
        </w:tc>
        <w:tc>
          <w:tcPr>
            <w:tcW w:w="903" w:type="pct"/>
          </w:tcPr>
          <w:p w14:paraId="51EC2820" w14:textId="77777777" w:rsidR="00527AF8" w:rsidRPr="009B5709" w:rsidRDefault="00527AF8" w:rsidP="00FE78D0">
            <w:pPr>
              <w:jc w:val="both"/>
              <w:rPr>
                <w:rFonts w:cs="Arial"/>
                <w:szCs w:val="20"/>
              </w:rPr>
            </w:pPr>
            <w:proofErr w:type="gramStart"/>
            <w:r>
              <w:rPr>
                <w:rFonts w:cs="Arial"/>
                <w:szCs w:val="20"/>
              </w:rPr>
              <w:t>c</w:t>
            </w:r>
            <w:r w:rsidRPr="009B5709">
              <w:rPr>
                <w:rFonts w:cs="Arial"/>
                <w:szCs w:val="20"/>
              </w:rPr>
              <w:t>ircle</w:t>
            </w:r>
            <w:proofErr w:type="gramEnd"/>
          </w:p>
        </w:tc>
        <w:tc>
          <w:tcPr>
            <w:tcW w:w="692" w:type="pct"/>
          </w:tcPr>
          <w:p w14:paraId="6BCC23F2" w14:textId="77777777" w:rsidR="00527AF8" w:rsidRPr="009B5709" w:rsidRDefault="00527AF8" w:rsidP="00FE78D0">
            <w:pPr>
              <w:jc w:val="both"/>
              <w:rPr>
                <w:rFonts w:cs="Arial"/>
                <w:szCs w:val="20"/>
              </w:rPr>
            </w:pPr>
            <w:r w:rsidRPr="009B5709">
              <w:rPr>
                <w:rFonts w:cs="Arial"/>
                <w:szCs w:val="20"/>
              </w:rPr>
              <w:t>Yes</w:t>
            </w:r>
          </w:p>
        </w:tc>
        <w:tc>
          <w:tcPr>
            <w:tcW w:w="1385" w:type="pct"/>
          </w:tcPr>
          <w:p w14:paraId="118BF054" w14:textId="77777777" w:rsidR="00527AF8" w:rsidRPr="009B5709" w:rsidRDefault="00527AF8" w:rsidP="00FE78D0">
            <w:pPr>
              <w:jc w:val="both"/>
              <w:rPr>
                <w:rFonts w:cs="Arial"/>
                <w:szCs w:val="20"/>
              </w:rPr>
            </w:pPr>
            <w:r w:rsidRPr="009B5709">
              <w:rPr>
                <w:rFonts w:cs="Arial"/>
                <w:szCs w:val="20"/>
              </w:rPr>
              <w:t>String (Max 2 chars)</w:t>
            </w:r>
          </w:p>
        </w:tc>
        <w:tc>
          <w:tcPr>
            <w:tcW w:w="790" w:type="pct"/>
          </w:tcPr>
          <w:p w14:paraId="408F9245" w14:textId="77777777" w:rsidR="00527AF8" w:rsidRPr="009B5709" w:rsidRDefault="00527AF8" w:rsidP="00FE78D0">
            <w:pPr>
              <w:jc w:val="both"/>
            </w:pPr>
            <w:r w:rsidRPr="009B5709">
              <w:t>NA</w:t>
            </w:r>
          </w:p>
        </w:tc>
        <w:tc>
          <w:tcPr>
            <w:tcW w:w="937" w:type="pct"/>
          </w:tcPr>
          <w:p w14:paraId="5EEB2D0B" w14:textId="77777777" w:rsidR="00527AF8" w:rsidRPr="00527AF8" w:rsidRDefault="00527AF8" w:rsidP="00FE78D0">
            <w:pPr>
              <w:jc w:val="both"/>
              <w:rPr>
                <w:rFonts w:cs="Arial"/>
                <w:color w:val="000000" w:themeColor="text1"/>
                <w:szCs w:val="20"/>
              </w:rPr>
            </w:pPr>
            <w:r w:rsidRPr="00527AF8">
              <w:rPr>
                <w:color w:val="000000" w:themeColor="text1"/>
              </w:rPr>
              <w:t xml:space="preserve">If the circle information is valid in request </w:t>
            </w:r>
            <w:proofErr w:type="gramStart"/>
            <w:r w:rsidRPr="00527AF8">
              <w:rPr>
                <w:color w:val="000000" w:themeColor="text1"/>
              </w:rPr>
              <w:t>same</w:t>
            </w:r>
            <w:proofErr w:type="gramEnd"/>
            <w:r w:rsidRPr="00527AF8">
              <w:rPr>
                <w:color w:val="000000" w:themeColor="text1"/>
              </w:rPr>
              <w:t xml:space="preserve"> shall be returned otherwise circle information determined by Motech shall be returned.</w:t>
            </w:r>
          </w:p>
        </w:tc>
      </w:tr>
      <w:tr w:rsidR="00527AF8" w:rsidRPr="009B5709" w14:paraId="74250F47" w14:textId="77777777" w:rsidTr="00FE78D0">
        <w:trPr>
          <w:trHeight w:val="244"/>
        </w:trPr>
        <w:tc>
          <w:tcPr>
            <w:tcW w:w="293" w:type="pct"/>
          </w:tcPr>
          <w:p w14:paraId="51388F42" w14:textId="77777777" w:rsidR="00527AF8" w:rsidRPr="009B5709" w:rsidRDefault="008727D0" w:rsidP="00FE78D0">
            <w:pPr>
              <w:jc w:val="both"/>
              <w:rPr>
                <w:rFonts w:cs="Arial"/>
                <w:szCs w:val="20"/>
              </w:rPr>
            </w:pPr>
            <w:r>
              <w:rPr>
                <w:rFonts w:cs="Arial"/>
                <w:szCs w:val="20"/>
              </w:rPr>
              <w:t>2</w:t>
            </w:r>
          </w:p>
        </w:tc>
        <w:tc>
          <w:tcPr>
            <w:tcW w:w="903" w:type="pct"/>
          </w:tcPr>
          <w:p w14:paraId="01DCACA0" w14:textId="77777777" w:rsidR="00527AF8" w:rsidRPr="009B5709" w:rsidRDefault="00527AF8" w:rsidP="00FE78D0">
            <w:pPr>
              <w:jc w:val="both"/>
              <w:rPr>
                <w:rFonts w:cs="Arial"/>
                <w:szCs w:val="20"/>
              </w:rPr>
            </w:pPr>
            <w:proofErr w:type="gramStart"/>
            <w:r>
              <w:rPr>
                <w:rFonts w:cs="Arial"/>
                <w:szCs w:val="20"/>
              </w:rPr>
              <w:t>l</w:t>
            </w:r>
            <w:r w:rsidRPr="009B5709">
              <w:rPr>
                <w:rFonts w:cs="Arial"/>
                <w:szCs w:val="20"/>
              </w:rPr>
              <w:t>anguageLocationCode</w:t>
            </w:r>
            <w:proofErr w:type="gramEnd"/>
          </w:p>
        </w:tc>
        <w:tc>
          <w:tcPr>
            <w:tcW w:w="692" w:type="pct"/>
          </w:tcPr>
          <w:p w14:paraId="09D71AD8" w14:textId="77777777" w:rsidR="00527AF8" w:rsidRPr="009B5709" w:rsidRDefault="00527AF8" w:rsidP="00FE78D0">
            <w:pPr>
              <w:jc w:val="both"/>
              <w:rPr>
                <w:rFonts w:cs="Arial"/>
                <w:szCs w:val="20"/>
              </w:rPr>
            </w:pPr>
            <w:r>
              <w:rPr>
                <w:rFonts w:cs="Arial"/>
                <w:szCs w:val="20"/>
              </w:rPr>
              <w:t>No</w:t>
            </w:r>
          </w:p>
        </w:tc>
        <w:tc>
          <w:tcPr>
            <w:tcW w:w="1385" w:type="pct"/>
          </w:tcPr>
          <w:p w14:paraId="1C2D8419" w14:textId="77777777" w:rsidR="00527AF8" w:rsidRPr="009B5709" w:rsidRDefault="000865AD" w:rsidP="00FE78D0">
            <w:pPr>
              <w:jc w:val="both"/>
              <w:rPr>
                <w:rFonts w:cs="Arial"/>
                <w:szCs w:val="20"/>
              </w:rPr>
            </w:pPr>
            <w:r>
              <w:rPr>
                <w:rFonts w:cs="Arial"/>
                <w:szCs w:val="20"/>
              </w:rPr>
              <w:t>String</w:t>
            </w:r>
          </w:p>
          <w:p w14:paraId="19318353" w14:textId="77777777" w:rsidR="00527AF8" w:rsidRPr="009B5709" w:rsidRDefault="00527AF8" w:rsidP="00FE78D0">
            <w:pPr>
              <w:jc w:val="both"/>
              <w:rPr>
                <w:rFonts w:cs="Arial"/>
                <w:szCs w:val="20"/>
              </w:rPr>
            </w:pPr>
          </w:p>
        </w:tc>
        <w:tc>
          <w:tcPr>
            <w:tcW w:w="790" w:type="pct"/>
          </w:tcPr>
          <w:p w14:paraId="1B87BFFD" w14:textId="77777777" w:rsidR="00527AF8" w:rsidRPr="009B5709"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937" w:type="pct"/>
          </w:tcPr>
          <w:p w14:paraId="41DD0AEA" w14:textId="77777777" w:rsidR="00527AF8" w:rsidRPr="00527AF8" w:rsidRDefault="00527AF8" w:rsidP="00FE78D0">
            <w:pPr>
              <w:jc w:val="both"/>
              <w:rPr>
                <w:rFonts w:cs="Arial"/>
                <w:color w:val="000000" w:themeColor="text1"/>
                <w:szCs w:val="20"/>
              </w:rPr>
            </w:pPr>
            <w:r w:rsidRPr="00527AF8">
              <w:rPr>
                <w:rFonts w:cs="Arial"/>
                <w:color w:val="000000" w:themeColor="text1"/>
                <w:szCs w:val="20"/>
              </w:rPr>
              <w:t>Code for uniquely identifying user location and language details.</w:t>
            </w:r>
          </w:p>
          <w:p w14:paraId="57F88577" w14:textId="77777777" w:rsidR="00527AF8" w:rsidRPr="00527AF8" w:rsidRDefault="00527AF8" w:rsidP="00FE78D0">
            <w:pPr>
              <w:jc w:val="both"/>
              <w:rPr>
                <w:rFonts w:cs="Arial"/>
                <w:color w:val="000000" w:themeColor="text1"/>
                <w:szCs w:val="20"/>
              </w:rPr>
            </w:pPr>
            <w:r w:rsidRPr="00527AF8">
              <w:rPr>
                <w:color w:val="000000" w:themeColor="text1"/>
              </w:rPr>
              <w:t>This element present if language location code is determined.</w:t>
            </w:r>
          </w:p>
        </w:tc>
      </w:tr>
      <w:tr w:rsidR="00527AF8" w:rsidRPr="009B5709" w14:paraId="325FF8DC" w14:textId="77777777" w:rsidTr="00FE78D0">
        <w:trPr>
          <w:trHeight w:val="244"/>
        </w:trPr>
        <w:tc>
          <w:tcPr>
            <w:tcW w:w="293" w:type="pct"/>
          </w:tcPr>
          <w:p w14:paraId="4CC809F5" w14:textId="77777777" w:rsidR="00527AF8" w:rsidRPr="009B5709" w:rsidRDefault="008727D0" w:rsidP="00FE78D0">
            <w:pPr>
              <w:jc w:val="both"/>
              <w:rPr>
                <w:rFonts w:cs="Arial"/>
                <w:szCs w:val="20"/>
              </w:rPr>
            </w:pPr>
            <w:r>
              <w:rPr>
                <w:rFonts w:cs="Arial"/>
                <w:szCs w:val="20"/>
              </w:rPr>
              <w:t>3</w:t>
            </w:r>
          </w:p>
        </w:tc>
        <w:tc>
          <w:tcPr>
            <w:tcW w:w="903" w:type="pct"/>
          </w:tcPr>
          <w:p w14:paraId="3132DCE3" w14:textId="77777777" w:rsidR="00527AF8" w:rsidRPr="009B5709" w:rsidRDefault="00527AF8" w:rsidP="00FE78D0">
            <w:pPr>
              <w:jc w:val="both"/>
              <w:rPr>
                <w:rFonts w:cs="Arial"/>
                <w:szCs w:val="20"/>
              </w:rPr>
            </w:pPr>
            <w:proofErr w:type="gramStart"/>
            <w:r w:rsidRPr="009B5709">
              <w:t>defaultLanguageLocationCode</w:t>
            </w:r>
            <w:proofErr w:type="gramEnd"/>
          </w:p>
        </w:tc>
        <w:tc>
          <w:tcPr>
            <w:tcW w:w="692" w:type="pct"/>
          </w:tcPr>
          <w:p w14:paraId="0750C4FD" w14:textId="77777777" w:rsidR="00527AF8" w:rsidRPr="009B5709" w:rsidRDefault="00527AF8" w:rsidP="00FE78D0">
            <w:pPr>
              <w:jc w:val="both"/>
              <w:rPr>
                <w:rFonts w:cs="Arial"/>
                <w:szCs w:val="20"/>
              </w:rPr>
            </w:pPr>
            <w:r>
              <w:rPr>
                <w:rFonts w:cs="Arial"/>
                <w:szCs w:val="20"/>
              </w:rPr>
              <w:t>No</w:t>
            </w:r>
          </w:p>
        </w:tc>
        <w:tc>
          <w:tcPr>
            <w:tcW w:w="1385" w:type="pct"/>
          </w:tcPr>
          <w:p w14:paraId="40A1CD31" w14:textId="77777777" w:rsidR="00527AF8" w:rsidRPr="009B5709" w:rsidRDefault="000865AD" w:rsidP="00FE78D0">
            <w:pPr>
              <w:jc w:val="both"/>
              <w:rPr>
                <w:rFonts w:cs="Arial"/>
                <w:szCs w:val="20"/>
              </w:rPr>
            </w:pPr>
            <w:r>
              <w:rPr>
                <w:rFonts w:cs="Arial"/>
                <w:szCs w:val="20"/>
              </w:rPr>
              <w:t>String</w:t>
            </w:r>
          </w:p>
        </w:tc>
        <w:tc>
          <w:tcPr>
            <w:tcW w:w="790" w:type="pct"/>
          </w:tcPr>
          <w:p w14:paraId="1A499BE2" w14:textId="77777777" w:rsidR="00527AF8" w:rsidRPr="009B5709" w:rsidRDefault="00527AF8" w:rsidP="00FE78D0">
            <w:pPr>
              <w:jc w:val="both"/>
              <w:rPr>
                <w:rFonts w:eastAsia="Arial" w:cs="Arial"/>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937" w:type="pct"/>
          </w:tcPr>
          <w:p w14:paraId="14EDE0BB" w14:textId="77777777" w:rsidR="00527AF8" w:rsidRPr="00527AF8" w:rsidRDefault="00527AF8" w:rsidP="00FE78D0">
            <w:pPr>
              <w:jc w:val="both"/>
              <w:rPr>
                <w:color w:val="000000" w:themeColor="text1"/>
              </w:rPr>
            </w:pPr>
            <w:r w:rsidRPr="00527AF8">
              <w:rPr>
                <w:color w:val="000000" w:themeColor="text1"/>
              </w:rPr>
              <w:t>Default language location code set for circle.</w:t>
            </w:r>
          </w:p>
          <w:p w14:paraId="04D31F2F" w14:textId="77777777" w:rsidR="00527AF8" w:rsidRPr="00527AF8" w:rsidRDefault="00527AF8" w:rsidP="00FE78D0">
            <w:pPr>
              <w:jc w:val="both"/>
              <w:rPr>
                <w:rFonts w:cs="Arial"/>
                <w:color w:val="000000" w:themeColor="text1"/>
                <w:szCs w:val="20"/>
              </w:rPr>
            </w:pPr>
            <w:r w:rsidRPr="00527AF8">
              <w:rPr>
                <w:color w:val="000000" w:themeColor="text1"/>
              </w:rPr>
              <w:t>This element present if language location code is not determined.</w:t>
            </w:r>
          </w:p>
        </w:tc>
      </w:tr>
      <w:tr w:rsidR="00D77511" w:rsidRPr="00B55D09" w14:paraId="14BF363E" w14:textId="77777777" w:rsidTr="00FE78D0">
        <w:trPr>
          <w:trHeight w:val="244"/>
        </w:trPr>
        <w:tc>
          <w:tcPr>
            <w:tcW w:w="293" w:type="pct"/>
          </w:tcPr>
          <w:p w14:paraId="0B82B968" w14:textId="0690AA64" w:rsidR="00D77511" w:rsidRDefault="00D77511" w:rsidP="00FE78D0">
            <w:pPr>
              <w:jc w:val="both"/>
              <w:rPr>
                <w:rFonts w:cs="Arial"/>
                <w:szCs w:val="20"/>
              </w:rPr>
            </w:pPr>
            <w:r>
              <w:rPr>
                <w:rFonts w:cs="Arial"/>
                <w:szCs w:val="20"/>
              </w:rPr>
              <w:t>4</w:t>
            </w:r>
          </w:p>
        </w:tc>
        <w:tc>
          <w:tcPr>
            <w:tcW w:w="903" w:type="pct"/>
          </w:tcPr>
          <w:p w14:paraId="310F7557" w14:textId="76E564D7" w:rsidR="00D77511" w:rsidRPr="00B55D09" w:rsidRDefault="00D77511" w:rsidP="00FE78D0">
            <w:pPr>
              <w:jc w:val="both"/>
              <w:rPr>
                <w:rFonts w:cs="Arial"/>
                <w:szCs w:val="20"/>
              </w:rPr>
            </w:pPr>
            <w:proofErr w:type="gramStart"/>
            <w:r>
              <w:rPr>
                <w:rFonts w:cs="Arial"/>
                <w:szCs w:val="20"/>
              </w:rPr>
              <w:t>allowedLanguageLocationCodes</w:t>
            </w:r>
            <w:proofErr w:type="gramEnd"/>
          </w:p>
        </w:tc>
        <w:tc>
          <w:tcPr>
            <w:tcW w:w="692" w:type="pct"/>
          </w:tcPr>
          <w:p w14:paraId="39156B0A" w14:textId="595A73E1" w:rsidR="00D77511" w:rsidRPr="00B55D09" w:rsidRDefault="00D77511" w:rsidP="00FE78D0">
            <w:pPr>
              <w:jc w:val="both"/>
              <w:rPr>
                <w:rFonts w:cs="Arial"/>
                <w:szCs w:val="20"/>
              </w:rPr>
            </w:pPr>
            <w:r>
              <w:rPr>
                <w:rFonts w:cs="Arial"/>
                <w:szCs w:val="20"/>
              </w:rPr>
              <w:t>No</w:t>
            </w:r>
          </w:p>
        </w:tc>
        <w:tc>
          <w:tcPr>
            <w:tcW w:w="1385" w:type="pct"/>
          </w:tcPr>
          <w:p w14:paraId="05B82FB6" w14:textId="7E1C6E9A" w:rsidR="00D77511" w:rsidRPr="00B55D09" w:rsidRDefault="00D77511" w:rsidP="00FE78D0">
            <w:pPr>
              <w:jc w:val="both"/>
              <w:rPr>
                <w:rFonts w:cs="Arial"/>
                <w:szCs w:val="20"/>
              </w:rPr>
            </w:pPr>
            <w:r>
              <w:rPr>
                <w:rFonts w:cs="Arial"/>
                <w:szCs w:val="20"/>
              </w:rPr>
              <w:t>Array of String</w:t>
            </w:r>
          </w:p>
        </w:tc>
        <w:tc>
          <w:tcPr>
            <w:tcW w:w="790" w:type="pct"/>
          </w:tcPr>
          <w:p w14:paraId="060AFAC4" w14:textId="77777777" w:rsidR="00D77511" w:rsidRPr="00B55D09" w:rsidRDefault="00D77511" w:rsidP="00FE78D0">
            <w:pPr>
              <w:jc w:val="both"/>
              <w:rPr>
                <w:rFonts w:cs="Arial"/>
                <w:szCs w:val="20"/>
              </w:rPr>
            </w:pPr>
          </w:p>
        </w:tc>
        <w:tc>
          <w:tcPr>
            <w:tcW w:w="937" w:type="pct"/>
          </w:tcPr>
          <w:p w14:paraId="6E42D3AB" w14:textId="23CC116B" w:rsidR="00D77511" w:rsidRPr="00B55D09" w:rsidRDefault="00D77511" w:rsidP="00FE78D0">
            <w:pPr>
              <w:jc w:val="both"/>
              <w:rPr>
                <w:rFonts w:cs="Arial"/>
                <w:szCs w:val="20"/>
              </w:rPr>
            </w:pPr>
            <w:r>
              <w:rPr>
                <w:rFonts w:cs="Arial"/>
                <w:szCs w:val="20"/>
              </w:rPr>
              <w:t xml:space="preserve">A list of language location codes </w:t>
            </w:r>
            <w:proofErr w:type="gramStart"/>
            <w:r>
              <w:rPr>
                <w:rFonts w:cs="Arial"/>
                <w:szCs w:val="20"/>
              </w:rPr>
              <w:t>that are</w:t>
            </w:r>
            <w:proofErr w:type="gramEnd"/>
            <w:r>
              <w:rPr>
                <w:rFonts w:cs="Arial"/>
                <w:szCs w:val="20"/>
              </w:rPr>
              <w:t xml:space="preserve"> valid for the circle.  If no circle then all language location codes.  Only returned if the user has no language preference saved.</w:t>
            </w:r>
          </w:p>
        </w:tc>
      </w:tr>
      <w:tr w:rsidR="00527AF8" w:rsidRPr="00B55D09" w14:paraId="74B075E4" w14:textId="77777777" w:rsidTr="00FE78D0">
        <w:trPr>
          <w:trHeight w:val="244"/>
        </w:trPr>
        <w:tc>
          <w:tcPr>
            <w:tcW w:w="293" w:type="pct"/>
          </w:tcPr>
          <w:p w14:paraId="26DADEE6" w14:textId="76B334A4" w:rsidR="00527AF8" w:rsidRPr="00B55D09" w:rsidRDefault="00D77511" w:rsidP="00FE78D0">
            <w:pPr>
              <w:jc w:val="both"/>
              <w:rPr>
                <w:rFonts w:cs="Arial"/>
                <w:szCs w:val="20"/>
              </w:rPr>
            </w:pPr>
            <w:r>
              <w:rPr>
                <w:rFonts w:cs="Arial"/>
                <w:szCs w:val="20"/>
              </w:rPr>
              <w:t>5</w:t>
            </w:r>
          </w:p>
        </w:tc>
        <w:tc>
          <w:tcPr>
            <w:tcW w:w="903" w:type="pct"/>
          </w:tcPr>
          <w:p w14:paraId="35A5E244" w14:textId="77777777" w:rsidR="00527AF8" w:rsidRPr="00B55D09" w:rsidRDefault="00527AF8" w:rsidP="00FE78D0">
            <w:pPr>
              <w:jc w:val="both"/>
              <w:rPr>
                <w:rFonts w:cs="Arial"/>
                <w:szCs w:val="20"/>
              </w:rPr>
            </w:pPr>
            <w:proofErr w:type="gramStart"/>
            <w:r w:rsidRPr="00B55D09">
              <w:rPr>
                <w:rFonts w:cs="Arial"/>
                <w:szCs w:val="20"/>
              </w:rPr>
              <w:t>currentUsageInPulses</w:t>
            </w:r>
            <w:proofErr w:type="gramEnd"/>
          </w:p>
        </w:tc>
        <w:tc>
          <w:tcPr>
            <w:tcW w:w="692" w:type="pct"/>
          </w:tcPr>
          <w:p w14:paraId="37E613D5" w14:textId="77777777" w:rsidR="00527AF8" w:rsidRPr="00B55D09" w:rsidRDefault="00527AF8" w:rsidP="00FE78D0">
            <w:pPr>
              <w:jc w:val="both"/>
              <w:rPr>
                <w:rFonts w:cs="Arial"/>
                <w:szCs w:val="20"/>
              </w:rPr>
            </w:pPr>
            <w:r w:rsidRPr="00B55D09">
              <w:rPr>
                <w:rFonts w:cs="Arial"/>
                <w:szCs w:val="20"/>
              </w:rPr>
              <w:t>Yes</w:t>
            </w:r>
          </w:p>
        </w:tc>
        <w:tc>
          <w:tcPr>
            <w:tcW w:w="1385" w:type="pct"/>
          </w:tcPr>
          <w:p w14:paraId="1093B703" w14:textId="77777777" w:rsidR="00527AF8" w:rsidRPr="00B55D09" w:rsidRDefault="00527AF8" w:rsidP="00FE78D0">
            <w:pPr>
              <w:jc w:val="both"/>
              <w:rPr>
                <w:rFonts w:cs="Arial"/>
                <w:szCs w:val="20"/>
              </w:rPr>
            </w:pPr>
            <w:r w:rsidRPr="00B55D09">
              <w:rPr>
                <w:rFonts w:cs="Arial"/>
                <w:szCs w:val="20"/>
              </w:rPr>
              <w:t>Integer</w:t>
            </w:r>
          </w:p>
        </w:tc>
        <w:tc>
          <w:tcPr>
            <w:tcW w:w="790" w:type="pct"/>
          </w:tcPr>
          <w:p w14:paraId="0DE09F65" w14:textId="77777777" w:rsidR="00527AF8" w:rsidRPr="00B55D09" w:rsidRDefault="00527AF8" w:rsidP="00FE78D0">
            <w:pPr>
              <w:jc w:val="both"/>
              <w:rPr>
                <w:rFonts w:cs="Arial"/>
                <w:szCs w:val="20"/>
              </w:rPr>
            </w:pPr>
            <w:r w:rsidRPr="00B55D09">
              <w:rPr>
                <w:rFonts w:cs="Arial"/>
                <w:szCs w:val="20"/>
              </w:rPr>
              <w:t>NA</w:t>
            </w:r>
          </w:p>
        </w:tc>
        <w:tc>
          <w:tcPr>
            <w:tcW w:w="937" w:type="pct"/>
          </w:tcPr>
          <w:p w14:paraId="7D4FAD18" w14:textId="77777777" w:rsidR="00527AF8" w:rsidRPr="00B55D09" w:rsidRDefault="00527AF8" w:rsidP="00FE78D0">
            <w:pPr>
              <w:jc w:val="both"/>
              <w:rPr>
                <w:rFonts w:cs="Arial"/>
                <w:szCs w:val="20"/>
              </w:rPr>
            </w:pPr>
            <w:r w:rsidRPr="00B55D09">
              <w:rPr>
                <w:rFonts w:cs="Arial"/>
                <w:szCs w:val="20"/>
              </w:rPr>
              <w:t xml:space="preserve">No. </w:t>
            </w:r>
            <w:proofErr w:type="gramStart"/>
            <w:r w:rsidRPr="00B55D09">
              <w:rPr>
                <w:rFonts w:cs="Arial"/>
                <w:szCs w:val="20"/>
              </w:rPr>
              <w:t>of</w:t>
            </w:r>
            <w:proofErr w:type="gramEnd"/>
            <w:r w:rsidRPr="00B55D09">
              <w:rPr>
                <w:rFonts w:cs="Arial"/>
                <w:szCs w:val="20"/>
              </w:rPr>
              <w:t xml:space="preserve"> pulses consumed for MA service</w:t>
            </w:r>
          </w:p>
        </w:tc>
      </w:tr>
      <w:tr w:rsidR="00527AF8" w:rsidRPr="00CE2412" w14:paraId="74368099" w14:textId="77777777" w:rsidTr="00FE78D0">
        <w:trPr>
          <w:trHeight w:val="244"/>
        </w:trPr>
        <w:tc>
          <w:tcPr>
            <w:tcW w:w="293" w:type="pct"/>
          </w:tcPr>
          <w:p w14:paraId="30A7958E" w14:textId="53F77887" w:rsidR="00527AF8" w:rsidRPr="00CE2412" w:rsidRDefault="00D77511" w:rsidP="00FE78D0">
            <w:pPr>
              <w:jc w:val="both"/>
              <w:rPr>
                <w:rFonts w:cs="Arial"/>
                <w:szCs w:val="20"/>
              </w:rPr>
            </w:pPr>
            <w:r>
              <w:rPr>
                <w:rFonts w:cs="Arial"/>
                <w:szCs w:val="20"/>
              </w:rPr>
              <w:t>6</w:t>
            </w:r>
          </w:p>
        </w:tc>
        <w:tc>
          <w:tcPr>
            <w:tcW w:w="903" w:type="pct"/>
          </w:tcPr>
          <w:p w14:paraId="28212774" w14:textId="77777777" w:rsidR="00527AF8" w:rsidRPr="00CE2412" w:rsidRDefault="00527AF8" w:rsidP="00FE78D0">
            <w:pPr>
              <w:jc w:val="both"/>
              <w:rPr>
                <w:rFonts w:cs="Arial"/>
                <w:szCs w:val="20"/>
              </w:rPr>
            </w:pPr>
            <w:proofErr w:type="gramStart"/>
            <w:r w:rsidRPr="00CE2412">
              <w:rPr>
                <w:rFonts w:cs="Arial"/>
                <w:szCs w:val="20"/>
              </w:rPr>
              <w:t>maxAllowedUsageInPulses</w:t>
            </w:r>
            <w:proofErr w:type="gramEnd"/>
          </w:p>
        </w:tc>
        <w:tc>
          <w:tcPr>
            <w:tcW w:w="692" w:type="pct"/>
          </w:tcPr>
          <w:p w14:paraId="1AF34FD4" w14:textId="77777777" w:rsidR="00527AF8" w:rsidRPr="00CE2412" w:rsidRDefault="00527AF8" w:rsidP="00FE78D0">
            <w:pPr>
              <w:jc w:val="both"/>
              <w:rPr>
                <w:rFonts w:cs="Arial"/>
                <w:szCs w:val="20"/>
              </w:rPr>
            </w:pPr>
            <w:r w:rsidRPr="00CE2412">
              <w:rPr>
                <w:rFonts w:cs="Arial"/>
                <w:szCs w:val="20"/>
              </w:rPr>
              <w:t>Yes</w:t>
            </w:r>
          </w:p>
        </w:tc>
        <w:tc>
          <w:tcPr>
            <w:tcW w:w="1385" w:type="pct"/>
          </w:tcPr>
          <w:p w14:paraId="034A44D2" w14:textId="77777777" w:rsidR="00527AF8" w:rsidRPr="00CE2412" w:rsidRDefault="00527AF8" w:rsidP="00FE78D0">
            <w:pPr>
              <w:rPr>
                <w:rFonts w:cs="Arial"/>
                <w:szCs w:val="20"/>
              </w:rPr>
            </w:pPr>
            <w:r w:rsidRPr="00CE2412">
              <w:rPr>
                <w:rFonts w:cs="Arial"/>
                <w:szCs w:val="20"/>
              </w:rPr>
              <w:t>Integer</w:t>
            </w:r>
          </w:p>
        </w:tc>
        <w:tc>
          <w:tcPr>
            <w:tcW w:w="790" w:type="pct"/>
          </w:tcPr>
          <w:p w14:paraId="533EE6BB" w14:textId="77777777" w:rsidR="00527AF8" w:rsidRPr="00CE2412" w:rsidRDefault="00527AF8" w:rsidP="00FE78D0">
            <w:pPr>
              <w:jc w:val="both"/>
              <w:rPr>
                <w:rFonts w:cs="Arial"/>
                <w:szCs w:val="20"/>
                <w:highlight w:val="lightGray"/>
              </w:rPr>
            </w:pPr>
            <w:r>
              <w:rPr>
                <w:rFonts w:cs="Arial"/>
                <w:szCs w:val="20"/>
              </w:rPr>
              <w:t>-1 for uncapped</w:t>
            </w:r>
          </w:p>
        </w:tc>
        <w:tc>
          <w:tcPr>
            <w:tcW w:w="937" w:type="pct"/>
          </w:tcPr>
          <w:p w14:paraId="2F2687DA" w14:textId="77777777" w:rsidR="00527AF8" w:rsidRPr="00CE2412" w:rsidRDefault="00527AF8" w:rsidP="00FE78D0">
            <w:pPr>
              <w:jc w:val="both"/>
              <w:rPr>
                <w:rFonts w:cs="Arial"/>
                <w:szCs w:val="20"/>
              </w:rPr>
            </w:pPr>
            <w:r w:rsidRPr="00CE2412">
              <w:rPr>
                <w:rFonts w:cs="Arial"/>
                <w:szCs w:val="20"/>
              </w:rPr>
              <w:t>Indicates maxi</w:t>
            </w:r>
            <w:r w:rsidR="00A70A56">
              <w:rPr>
                <w:rFonts w:cs="Arial"/>
                <w:szCs w:val="20"/>
              </w:rPr>
              <w:t>m</w:t>
            </w:r>
            <w:r w:rsidRPr="00CE2412">
              <w:rPr>
                <w:rFonts w:cs="Arial"/>
                <w:szCs w:val="20"/>
              </w:rPr>
              <w:t>um allowed usage (in pulses) for a user.</w:t>
            </w:r>
          </w:p>
        </w:tc>
      </w:tr>
      <w:tr w:rsidR="00E4052C" w:rsidRPr="00B55D09" w14:paraId="371B72E3" w14:textId="77777777" w:rsidTr="00FE78D0">
        <w:trPr>
          <w:trHeight w:val="244"/>
          <w:ins w:id="81" w:author="Rob LaRubbio" w:date="2015-08-03T16:13:00Z"/>
        </w:trPr>
        <w:tc>
          <w:tcPr>
            <w:tcW w:w="293" w:type="pct"/>
          </w:tcPr>
          <w:p w14:paraId="0C063866" w14:textId="331348FB" w:rsidR="00E4052C" w:rsidRDefault="00E4052C" w:rsidP="00FE78D0">
            <w:pPr>
              <w:jc w:val="both"/>
              <w:rPr>
                <w:ins w:id="82" w:author="Rob LaRubbio" w:date="2015-08-03T16:13:00Z"/>
                <w:rFonts w:cs="Arial"/>
                <w:szCs w:val="20"/>
              </w:rPr>
            </w:pPr>
            <w:ins w:id="83" w:author="Rob LaRubbio" w:date="2015-08-03T16:13:00Z">
              <w:r>
                <w:rPr>
                  <w:rFonts w:cs="Arial"/>
                  <w:szCs w:val="20"/>
                </w:rPr>
                <w:t>7</w:t>
              </w:r>
            </w:ins>
          </w:p>
        </w:tc>
        <w:tc>
          <w:tcPr>
            <w:tcW w:w="903" w:type="pct"/>
          </w:tcPr>
          <w:p w14:paraId="65AE6397" w14:textId="05E388D9" w:rsidR="00E4052C" w:rsidRDefault="00E4052C" w:rsidP="00FE78D0">
            <w:pPr>
              <w:jc w:val="both"/>
              <w:rPr>
                <w:ins w:id="84" w:author="Rob LaRubbio" w:date="2015-08-03T16:13:00Z"/>
                <w:rFonts w:cs="Arial"/>
                <w:szCs w:val="20"/>
              </w:rPr>
            </w:pPr>
            <w:proofErr w:type="gramStart"/>
            <w:ins w:id="85" w:author="Rob LaRubbio" w:date="2015-08-03T16:13:00Z">
              <w:r>
                <w:rPr>
                  <w:rFonts w:cs="Arial"/>
                  <w:szCs w:val="20"/>
                </w:rPr>
                <w:t>welcomePromptFlag</w:t>
              </w:r>
              <w:proofErr w:type="gramEnd"/>
            </w:ins>
          </w:p>
        </w:tc>
        <w:tc>
          <w:tcPr>
            <w:tcW w:w="692" w:type="pct"/>
          </w:tcPr>
          <w:p w14:paraId="6E2F7D15" w14:textId="0505A123" w:rsidR="00E4052C" w:rsidRPr="00B55D09" w:rsidRDefault="00E4052C" w:rsidP="00FE78D0">
            <w:pPr>
              <w:jc w:val="both"/>
              <w:rPr>
                <w:ins w:id="86" w:author="Rob LaRubbio" w:date="2015-08-03T16:13:00Z"/>
                <w:rFonts w:cs="Arial"/>
                <w:szCs w:val="20"/>
              </w:rPr>
            </w:pPr>
            <w:ins w:id="87" w:author="Rob LaRubbio" w:date="2015-08-03T16:13:00Z">
              <w:r>
                <w:rPr>
                  <w:rFonts w:cs="Arial"/>
                  <w:szCs w:val="20"/>
                </w:rPr>
                <w:t>Yes</w:t>
              </w:r>
            </w:ins>
          </w:p>
        </w:tc>
        <w:tc>
          <w:tcPr>
            <w:tcW w:w="1385" w:type="pct"/>
          </w:tcPr>
          <w:p w14:paraId="2EDE77AE" w14:textId="440366F3" w:rsidR="00E4052C" w:rsidRPr="00B55D09" w:rsidRDefault="00E4052C" w:rsidP="00FE78D0">
            <w:pPr>
              <w:jc w:val="both"/>
              <w:rPr>
                <w:ins w:id="88" w:author="Rob LaRubbio" w:date="2015-08-03T16:13:00Z"/>
                <w:rFonts w:cs="Arial"/>
                <w:szCs w:val="20"/>
              </w:rPr>
            </w:pPr>
            <w:ins w:id="89" w:author="Rob LaRubbio" w:date="2015-08-03T16:13:00Z">
              <w:r>
                <w:rPr>
                  <w:rFonts w:cs="Arial"/>
                  <w:szCs w:val="20"/>
                </w:rPr>
                <w:t>Boolean</w:t>
              </w:r>
            </w:ins>
          </w:p>
        </w:tc>
        <w:tc>
          <w:tcPr>
            <w:tcW w:w="790" w:type="pct"/>
          </w:tcPr>
          <w:p w14:paraId="27A21B2A" w14:textId="77777777" w:rsidR="00E4052C" w:rsidRPr="00B55D09" w:rsidRDefault="00E4052C" w:rsidP="00FE78D0">
            <w:pPr>
              <w:jc w:val="both"/>
              <w:rPr>
                <w:ins w:id="90" w:author="Rob LaRubbio" w:date="2015-08-03T16:13:00Z"/>
                <w:rFonts w:cs="Arial"/>
                <w:szCs w:val="20"/>
              </w:rPr>
            </w:pPr>
          </w:p>
        </w:tc>
        <w:tc>
          <w:tcPr>
            <w:tcW w:w="937" w:type="pct"/>
          </w:tcPr>
          <w:p w14:paraId="10F8E2A4" w14:textId="51914AB3" w:rsidR="00E4052C" w:rsidRPr="00B55D09" w:rsidRDefault="00E4052C" w:rsidP="00FE78D0">
            <w:pPr>
              <w:jc w:val="both"/>
              <w:rPr>
                <w:ins w:id="91" w:author="Rob LaRubbio" w:date="2015-08-03T16:13:00Z"/>
                <w:rFonts w:cs="Arial"/>
                <w:szCs w:val="20"/>
              </w:rPr>
            </w:pPr>
            <w:ins w:id="92" w:author="Rob LaRubbio" w:date="2015-08-03T16:13:00Z">
              <w:r>
                <w:rPr>
                  <w:rFonts w:cs="Arial"/>
                  <w:szCs w:val="20"/>
                </w:rPr>
                <w:t>Field not used</w:t>
              </w:r>
            </w:ins>
          </w:p>
        </w:tc>
      </w:tr>
      <w:tr w:rsidR="00527AF8" w:rsidRPr="00B55D09" w14:paraId="47BF9F0F" w14:textId="77777777" w:rsidTr="00FE78D0">
        <w:trPr>
          <w:trHeight w:val="244"/>
        </w:trPr>
        <w:tc>
          <w:tcPr>
            <w:tcW w:w="293" w:type="pct"/>
          </w:tcPr>
          <w:p w14:paraId="69F05595" w14:textId="389F2A42" w:rsidR="00527AF8" w:rsidRPr="00B55D09" w:rsidRDefault="00D77511" w:rsidP="00FE78D0">
            <w:pPr>
              <w:jc w:val="both"/>
              <w:rPr>
                <w:rFonts w:cs="Arial"/>
                <w:szCs w:val="20"/>
              </w:rPr>
            </w:pPr>
            <w:del w:id="93" w:author="Rob LaRubbio" w:date="2015-08-03T16:14:00Z">
              <w:r w:rsidDel="00E4052C">
                <w:rPr>
                  <w:rFonts w:cs="Arial"/>
                  <w:szCs w:val="20"/>
                </w:rPr>
                <w:delText>7</w:delText>
              </w:r>
            </w:del>
            <w:ins w:id="94" w:author="Rob LaRubbio" w:date="2015-08-03T16:14:00Z">
              <w:r w:rsidR="00E4052C">
                <w:rPr>
                  <w:rFonts w:cs="Arial"/>
                  <w:szCs w:val="20"/>
                </w:rPr>
                <w:t>8</w:t>
              </w:r>
            </w:ins>
          </w:p>
        </w:tc>
        <w:tc>
          <w:tcPr>
            <w:tcW w:w="903" w:type="pct"/>
          </w:tcPr>
          <w:p w14:paraId="44101377" w14:textId="77777777" w:rsidR="00527AF8" w:rsidRPr="00B55D09" w:rsidRDefault="00527AF8" w:rsidP="00FE78D0">
            <w:pPr>
              <w:jc w:val="both"/>
              <w:rPr>
                <w:rFonts w:cs="Arial"/>
                <w:szCs w:val="20"/>
              </w:rPr>
            </w:pPr>
            <w:proofErr w:type="gramStart"/>
            <w:r>
              <w:rPr>
                <w:rFonts w:cs="Arial"/>
                <w:szCs w:val="20"/>
              </w:rPr>
              <w:t>e</w:t>
            </w:r>
            <w:r w:rsidRPr="00B55D09">
              <w:rPr>
                <w:rFonts w:cs="Arial"/>
                <w:szCs w:val="20"/>
              </w:rPr>
              <w:t>ndOfUsagePromptCounter</w:t>
            </w:r>
            <w:proofErr w:type="gramEnd"/>
          </w:p>
        </w:tc>
        <w:tc>
          <w:tcPr>
            <w:tcW w:w="692" w:type="pct"/>
          </w:tcPr>
          <w:p w14:paraId="37C78A02" w14:textId="77777777" w:rsidR="00527AF8" w:rsidRPr="00B55D09" w:rsidRDefault="00527AF8" w:rsidP="00FE78D0">
            <w:pPr>
              <w:jc w:val="both"/>
              <w:rPr>
                <w:rFonts w:cs="Arial"/>
                <w:szCs w:val="20"/>
              </w:rPr>
            </w:pPr>
            <w:r w:rsidRPr="00B55D09">
              <w:rPr>
                <w:rFonts w:cs="Arial"/>
                <w:szCs w:val="20"/>
              </w:rPr>
              <w:t>Yes</w:t>
            </w:r>
          </w:p>
        </w:tc>
        <w:tc>
          <w:tcPr>
            <w:tcW w:w="1385" w:type="pct"/>
          </w:tcPr>
          <w:p w14:paraId="7D063707" w14:textId="77777777" w:rsidR="00527AF8" w:rsidRPr="00B55D09" w:rsidRDefault="00527AF8" w:rsidP="00FE78D0">
            <w:pPr>
              <w:jc w:val="both"/>
              <w:rPr>
                <w:rFonts w:cs="Arial"/>
                <w:szCs w:val="20"/>
              </w:rPr>
            </w:pPr>
            <w:r w:rsidRPr="00B55D09">
              <w:rPr>
                <w:rFonts w:cs="Arial"/>
                <w:szCs w:val="20"/>
              </w:rPr>
              <w:t>Integer</w:t>
            </w:r>
          </w:p>
        </w:tc>
        <w:tc>
          <w:tcPr>
            <w:tcW w:w="790" w:type="pct"/>
          </w:tcPr>
          <w:p w14:paraId="727A129B" w14:textId="77777777" w:rsidR="00527AF8" w:rsidRPr="00B55D09" w:rsidRDefault="00527AF8" w:rsidP="00FE78D0">
            <w:pPr>
              <w:jc w:val="both"/>
              <w:rPr>
                <w:rFonts w:cs="Arial"/>
                <w:szCs w:val="20"/>
                <w:highlight w:val="lightGray"/>
              </w:rPr>
            </w:pPr>
            <w:r w:rsidRPr="00B55D09">
              <w:rPr>
                <w:rFonts w:cs="Arial"/>
                <w:szCs w:val="20"/>
              </w:rPr>
              <w:t>NA</w:t>
            </w:r>
          </w:p>
        </w:tc>
        <w:tc>
          <w:tcPr>
            <w:tcW w:w="937" w:type="pct"/>
          </w:tcPr>
          <w:p w14:paraId="5028C94E" w14:textId="77777777" w:rsidR="00527AF8" w:rsidRPr="00B55D09" w:rsidRDefault="00527AF8" w:rsidP="00FE78D0">
            <w:pPr>
              <w:jc w:val="both"/>
              <w:rPr>
                <w:rFonts w:cs="Arial"/>
                <w:szCs w:val="20"/>
              </w:rPr>
            </w:pPr>
            <w:r w:rsidRPr="00B55D09">
              <w:rPr>
                <w:rFonts w:cs="Arial"/>
                <w:szCs w:val="20"/>
              </w:rPr>
              <w:t>Indicates no.</w:t>
            </w:r>
            <w:r>
              <w:rPr>
                <w:rFonts w:cs="Arial"/>
                <w:szCs w:val="20"/>
              </w:rPr>
              <w:t xml:space="preserve"> </w:t>
            </w:r>
            <w:proofErr w:type="gramStart"/>
            <w:r>
              <w:rPr>
                <w:rFonts w:cs="Arial"/>
                <w:szCs w:val="20"/>
              </w:rPr>
              <w:t>of</w:t>
            </w:r>
            <w:proofErr w:type="gramEnd"/>
            <w:r>
              <w:rPr>
                <w:rFonts w:cs="Arial"/>
                <w:szCs w:val="20"/>
              </w:rPr>
              <w:t xml:space="preserve"> times end of usage message h</w:t>
            </w:r>
            <w:r w:rsidRPr="00B55D09">
              <w:rPr>
                <w:rFonts w:cs="Arial"/>
                <w:szCs w:val="20"/>
              </w:rPr>
              <w:t>as been played to user.</w:t>
            </w:r>
          </w:p>
        </w:tc>
      </w:tr>
      <w:tr w:rsidR="00A8494C" w:rsidRPr="00B55D09" w14:paraId="4E56C289" w14:textId="77777777" w:rsidTr="00FE78D0">
        <w:trPr>
          <w:trHeight w:val="244"/>
        </w:trPr>
        <w:tc>
          <w:tcPr>
            <w:tcW w:w="293" w:type="pct"/>
          </w:tcPr>
          <w:p w14:paraId="1D45E79B" w14:textId="3631740B" w:rsidR="00A8494C" w:rsidRDefault="00D77511" w:rsidP="00FE78D0">
            <w:pPr>
              <w:jc w:val="both"/>
              <w:rPr>
                <w:rFonts w:cs="Arial"/>
                <w:szCs w:val="20"/>
              </w:rPr>
            </w:pPr>
            <w:del w:id="95" w:author="Rob LaRubbio" w:date="2015-08-03T16:14:00Z">
              <w:r w:rsidDel="00E4052C">
                <w:rPr>
                  <w:rFonts w:cs="Arial"/>
                  <w:szCs w:val="20"/>
                </w:rPr>
                <w:delText>8</w:delText>
              </w:r>
            </w:del>
            <w:ins w:id="96" w:author="Rob LaRubbio" w:date="2015-08-03T16:14:00Z">
              <w:r w:rsidR="00E4052C">
                <w:rPr>
                  <w:rFonts w:cs="Arial"/>
                  <w:szCs w:val="20"/>
                </w:rPr>
                <w:t>9</w:t>
              </w:r>
            </w:ins>
          </w:p>
        </w:tc>
        <w:tc>
          <w:tcPr>
            <w:tcW w:w="903" w:type="pct"/>
          </w:tcPr>
          <w:p w14:paraId="1DD2E107" w14:textId="77777777" w:rsidR="00A8494C" w:rsidRDefault="00A8494C" w:rsidP="00FE78D0">
            <w:pPr>
              <w:jc w:val="both"/>
              <w:rPr>
                <w:rFonts w:cs="Arial"/>
                <w:szCs w:val="20"/>
              </w:rPr>
            </w:pPr>
            <w:proofErr w:type="gramStart"/>
            <w:r>
              <w:rPr>
                <w:rFonts w:eastAsia="Arial" w:cs="Arial"/>
                <w:szCs w:val="20"/>
              </w:rPr>
              <w:t>maxAllowedEndOfUsagePrompt</w:t>
            </w:r>
            <w:proofErr w:type="gramEnd"/>
          </w:p>
        </w:tc>
        <w:tc>
          <w:tcPr>
            <w:tcW w:w="692" w:type="pct"/>
          </w:tcPr>
          <w:p w14:paraId="3E0F9A77" w14:textId="77777777" w:rsidR="00A8494C" w:rsidRPr="00B55D09" w:rsidRDefault="00A8494C" w:rsidP="00FE78D0">
            <w:pPr>
              <w:jc w:val="both"/>
              <w:rPr>
                <w:rFonts w:cs="Arial"/>
                <w:szCs w:val="20"/>
              </w:rPr>
            </w:pPr>
            <w:r>
              <w:rPr>
                <w:rFonts w:cs="Arial"/>
                <w:szCs w:val="20"/>
              </w:rPr>
              <w:t>Yes</w:t>
            </w:r>
          </w:p>
        </w:tc>
        <w:tc>
          <w:tcPr>
            <w:tcW w:w="1385" w:type="pct"/>
          </w:tcPr>
          <w:p w14:paraId="77A5A7A9" w14:textId="77777777" w:rsidR="00A8494C" w:rsidRPr="00B55D09" w:rsidRDefault="00A8494C" w:rsidP="00FE78D0">
            <w:pPr>
              <w:jc w:val="both"/>
              <w:rPr>
                <w:rFonts w:cs="Arial"/>
                <w:szCs w:val="20"/>
              </w:rPr>
            </w:pPr>
            <w:r>
              <w:rPr>
                <w:rFonts w:cs="Arial"/>
                <w:szCs w:val="20"/>
              </w:rPr>
              <w:t>Integer</w:t>
            </w:r>
          </w:p>
        </w:tc>
        <w:tc>
          <w:tcPr>
            <w:tcW w:w="790" w:type="pct"/>
          </w:tcPr>
          <w:p w14:paraId="291DF5D5" w14:textId="77777777" w:rsidR="00A8494C" w:rsidRPr="00B55D09" w:rsidRDefault="00A8494C" w:rsidP="00FE78D0">
            <w:pPr>
              <w:jc w:val="both"/>
              <w:rPr>
                <w:rFonts w:cs="Arial"/>
                <w:szCs w:val="20"/>
              </w:rPr>
            </w:pPr>
            <w:r>
              <w:rPr>
                <w:rFonts w:cs="Arial"/>
                <w:szCs w:val="20"/>
              </w:rPr>
              <w:t>NA</w:t>
            </w:r>
          </w:p>
        </w:tc>
        <w:tc>
          <w:tcPr>
            <w:tcW w:w="937" w:type="pct"/>
          </w:tcPr>
          <w:p w14:paraId="7D6CB488" w14:textId="77777777" w:rsidR="00A8494C" w:rsidRPr="00B55D09" w:rsidRDefault="00A8494C" w:rsidP="00FE78D0">
            <w:pPr>
              <w:jc w:val="both"/>
              <w:rPr>
                <w:rFonts w:cs="Arial"/>
                <w:szCs w:val="20"/>
              </w:rPr>
            </w:pPr>
            <w:r>
              <w:rPr>
                <w:rFonts w:cs="Arial"/>
                <w:szCs w:val="20"/>
              </w:rPr>
              <w:t>Max number of times the End Of Usage prompt shall be played to the user.</w:t>
            </w:r>
          </w:p>
        </w:tc>
      </w:tr>
      <w:tr w:rsidR="0081713C" w:rsidRPr="00B55D09" w14:paraId="55F20467" w14:textId="77777777" w:rsidTr="00FE78D0">
        <w:trPr>
          <w:trHeight w:val="244"/>
        </w:trPr>
        <w:tc>
          <w:tcPr>
            <w:tcW w:w="293" w:type="pct"/>
          </w:tcPr>
          <w:p w14:paraId="7171E8CB" w14:textId="3C2BDAAD" w:rsidR="0081713C" w:rsidRDefault="00D77511" w:rsidP="00FE78D0">
            <w:pPr>
              <w:jc w:val="both"/>
              <w:rPr>
                <w:rFonts w:cs="Arial"/>
                <w:szCs w:val="20"/>
              </w:rPr>
            </w:pPr>
            <w:del w:id="97" w:author="Rob LaRubbio" w:date="2015-08-03T16:14:00Z">
              <w:r w:rsidDel="00E4052C">
                <w:rPr>
                  <w:rFonts w:cs="Arial"/>
                  <w:szCs w:val="20"/>
                </w:rPr>
                <w:delText>9</w:delText>
              </w:r>
            </w:del>
            <w:ins w:id="98" w:author="Rob LaRubbio" w:date="2015-08-03T16:14:00Z">
              <w:r w:rsidR="00E4052C">
                <w:rPr>
                  <w:rFonts w:cs="Arial"/>
                  <w:szCs w:val="20"/>
                </w:rPr>
                <w:t>10</w:t>
              </w:r>
            </w:ins>
            <w:bookmarkStart w:id="99" w:name="_GoBack"/>
            <w:bookmarkEnd w:id="99"/>
          </w:p>
        </w:tc>
        <w:tc>
          <w:tcPr>
            <w:tcW w:w="903" w:type="pct"/>
          </w:tcPr>
          <w:p w14:paraId="39FCAA95" w14:textId="77777777" w:rsidR="0081713C" w:rsidRDefault="0081713C" w:rsidP="00FE78D0">
            <w:pPr>
              <w:jc w:val="both"/>
              <w:rPr>
                <w:rFonts w:eastAsia="Arial" w:cs="Arial"/>
                <w:szCs w:val="20"/>
              </w:rPr>
            </w:pPr>
            <w:proofErr w:type="gramStart"/>
            <w:r>
              <w:rPr>
                <w:szCs w:val="20"/>
              </w:rPr>
              <w:t>failureReason</w:t>
            </w:r>
            <w:proofErr w:type="gramEnd"/>
          </w:p>
        </w:tc>
        <w:tc>
          <w:tcPr>
            <w:tcW w:w="692" w:type="pct"/>
          </w:tcPr>
          <w:p w14:paraId="2D28F344" w14:textId="77777777" w:rsidR="0081713C" w:rsidRDefault="0081713C" w:rsidP="00FE78D0">
            <w:pPr>
              <w:jc w:val="both"/>
              <w:rPr>
                <w:rFonts w:cs="Arial"/>
                <w:szCs w:val="20"/>
              </w:rPr>
            </w:pPr>
            <w:r>
              <w:rPr>
                <w:szCs w:val="20"/>
              </w:rPr>
              <w:t>No</w:t>
            </w:r>
          </w:p>
        </w:tc>
        <w:tc>
          <w:tcPr>
            <w:tcW w:w="1385" w:type="pct"/>
          </w:tcPr>
          <w:p w14:paraId="17094914" w14:textId="77777777" w:rsidR="0081713C" w:rsidRDefault="0081713C" w:rsidP="00FE78D0">
            <w:pPr>
              <w:jc w:val="both"/>
              <w:rPr>
                <w:rFonts w:cs="Arial"/>
                <w:szCs w:val="20"/>
              </w:rPr>
            </w:pPr>
            <w:r>
              <w:rPr>
                <w:szCs w:val="20"/>
              </w:rPr>
              <w:t>String</w:t>
            </w:r>
          </w:p>
        </w:tc>
        <w:tc>
          <w:tcPr>
            <w:tcW w:w="790" w:type="pct"/>
          </w:tcPr>
          <w:p w14:paraId="5A4541C8" w14:textId="77777777" w:rsidR="0081713C" w:rsidRDefault="0081713C" w:rsidP="00FE78D0">
            <w:pPr>
              <w:jc w:val="both"/>
              <w:rPr>
                <w:rFonts w:cs="Arial"/>
                <w:szCs w:val="20"/>
              </w:rPr>
            </w:pPr>
          </w:p>
        </w:tc>
        <w:tc>
          <w:tcPr>
            <w:tcW w:w="937" w:type="pct"/>
          </w:tcPr>
          <w:p w14:paraId="2DF9745E" w14:textId="77777777" w:rsidR="0081713C" w:rsidRDefault="0081713C" w:rsidP="00FE78D0">
            <w:pPr>
              <w:jc w:val="both"/>
              <w:rPr>
                <w:rFonts w:cs="Arial"/>
                <w:szCs w:val="20"/>
              </w:rPr>
            </w:pPr>
            <w:r>
              <w:rPr>
                <w:szCs w:val="20"/>
              </w:rPr>
              <w:t>Reason for the request failure</w:t>
            </w:r>
          </w:p>
        </w:tc>
      </w:tr>
    </w:tbl>
    <w:p w14:paraId="409FBD7B" w14:textId="77777777" w:rsidR="00527AF8" w:rsidRDefault="00527AF8" w:rsidP="00527AF8">
      <w:pPr>
        <w:jc w:val="both"/>
      </w:pPr>
    </w:p>
    <w:p w14:paraId="4B34FE43" w14:textId="77777777" w:rsidR="00527AF8" w:rsidRDefault="00527AF8" w:rsidP="00527AF8">
      <w:pPr>
        <w:pStyle w:val="Heading3"/>
        <w:jc w:val="both"/>
      </w:pPr>
      <w:bookmarkStart w:id="100" w:name="_Toc409199745"/>
      <w:bookmarkStart w:id="101" w:name="_Toc411454326"/>
      <w:r>
        <w:t>Get MA Course</w:t>
      </w:r>
      <w:bookmarkEnd w:id="100"/>
      <w:r>
        <w:t xml:space="preserve"> API</w:t>
      </w:r>
      <w:bookmarkEnd w:id="101"/>
    </w:p>
    <w:p w14:paraId="4B0B1D5E" w14:textId="77777777" w:rsidR="00527AF8" w:rsidRDefault="00527AF8" w:rsidP="00527AF8">
      <w:pPr>
        <w:jc w:val="both"/>
      </w:pPr>
    </w:p>
    <w:p w14:paraId="04726E80" w14:textId="77777777" w:rsidR="00527AF8" w:rsidRDefault="00527AF8" w:rsidP="00527AF8">
      <w:pPr>
        <w:jc w:val="both"/>
      </w:pPr>
      <w:r>
        <w:t>IVR shall invoke this API to get the MA course str</w:t>
      </w:r>
      <w:r w:rsidR="00A70A56">
        <w:t>ucture</w:t>
      </w:r>
      <w:r>
        <w:t>.</w:t>
      </w:r>
    </w:p>
    <w:p w14:paraId="3505E5B0" w14:textId="77777777" w:rsidR="00527AF8" w:rsidRPr="002A3A31" w:rsidRDefault="00527AF8" w:rsidP="00527AF8">
      <w:pPr>
        <w:pStyle w:val="Heading4"/>
        <w:jc w:val="both"/>
      </w:pPr>
      <w:r>
        <w:t xml:space="preserve">Get MA Course </w:t>
      </w:r>
      <w:r w:rsidR="00350A13">
        <w:t>–</w:t>
      </w:r>
      <w:r>
        <w:t xml:space="preserve"> Request</w:t>
      </w:r>
    </w:p>
    <w:p w14:paraId="3E496BD3" w14:textId="77777777" w:rsidR="00527AF8" w:rsidRPr="006110FF" w:rsidRDefault="00527AF8" w:rsidP="00527AF8">
      <w:pPr>
        <w:jc w:val="both"/>
      </w:pPr>
    </w:p>
    <w:p w14:paraId="21BA6428" w14:textId="77777777" w:rsidR="00527AF8" w:rsidRPr="001B6A55" w:rsidRDefault="00527AF8" w:rsidP="00527AF8">
      <w:pPr>
        <w:jc w:val="both"/>
        <w:rPr>
          <w:rFonts w:eastAsia="Calibri" w:cs="Arial"/>
          <w:color w:val="000000"/>
          <w:szCs w:val="20"/>
          <w:lang w:val="en-IN"/>
        </w:rPr>
      </w:pPr>
      <w:r w:rsidRPr="008E2B66">
        <w:rPr>
          <w:b/>
          <w:color w:val="4F81BD" w:themeColor="accent1"/>
          <w:szCs w:val="20"/>
        </w:rPr>
        <w:t>URL</w:t>
      </w:r>
      <w:r w:rsidRPr="008E2B66">
        <w:rPr>
          <w:color w:val="4F81BD" w:themeColor="accent1"/>
          <w:szCs w:val="20"/>
        </w:rPr>
        <w:t xml:space="preserve">: </w:t>
      </w:r>
      <w:r w:rsidR="003D7883" w:rsidRPr="00E85A7D">
        <w:rPr>
          <w:rFonts w:eastAsia="Calibri" w:cs="Arial"/>
          <w:color w:val="000000"/>
          <w:szCs w:val="20"/>
          <w:lang w:val="en-IN"/>
        </w:rPr>
        <w:t>http://&lt;motech</w:t>
      </w:r>
      <w:proofErr w:type="gramStart"/>
      <w:r w:rsidR="003D7883" w:rsidRPr="00E85A7D">
        <w:rPr>
          <w:rFonts w:eastAsia="Calibri" w:cs="Arial"/>
          <w:color w:val="000000"/>
          <w:szCs w:val="20"/>
          <w:lang w:val="en-IN"/>
        </w:rPr>
        <w:t>:port</w:t>
      </w:r>
      <w:proofErr w:type="gramEnd"/>
      <w:r w:rsidR="003D7883" w:rsidRPr="00E85A7D">
        <w:rPr>
          <w:rFonts w:eastAsia="Calibri" w:cs="Arial"/>
          <w:color w:val="000000"/>
          <w:szCs w:val="20"/>
          <w:lang w:val="en-IN"/>
        </w:rPr>
        <w:t>&gt;/motech-platform-server/module/</w:t>
      </w:r>
      <w:r w:rsidR="00017428">
        <w:rPr>
          <w:rFonts w:eastAsia="Calibri" w:cs="Arial"/>
          <w:color w:val="000000"/>
          <w:szCs w:val="20"/>
          <w:lang w:val="en-IN"/>
        </w:rPr>
        <w:t>api/</w:t>
      </w:r>
      <w:r w:rsidR="003D7883" w:rsidRPr="00E85A7D">
        <w:rPr>
          <w:rFonts w:eastAsia="Calibri" w:cs="Arial"/>
          <w:color w:val="000000"/>
          <w:szCs w:val="20"/>
          <w:lang w:val="en-IN"/>
        </w:rPr>
        <w:t>mobileacademy/course</w:t>
      </w:r>
    </w:p>
    <w:p w14:paraId="06A11898" w14:textId="77777777" w:rsidR="00527AF8" w:rsidRDefault="00527AF8" w:rsidP="00527AF8">
      <w:pPr>
        <w:jc w:val="both"/>
        <w:rPr>
          <w:b/>
          <w:szCs w:val="20"/>
        </w:rPr>
      </w:pPr>
    </w:p>
    <w:p w14:paraId="6D392C53" w14:textId="77777777" w:rsidR="00527AF8" w:rsidRPr="00EB6872" w:rsidRDefault="00527AF8" w:rsidP="00527AF8">
      <w:pPr>
        <w:tabs>
          <w:tab w:val="left" w:pos="5067"/>
        </w:tabs>
        <w:jc w:val="both"/>
        <w:rPr>
          <w:szCs w:val="20"/>
        </w:rPr>
      </w:pPr>
      <w:r w:rsidRPr="00DE1B6A">
        <w:rPr>
          <w:b/>
          <w:szCs w:val="20"/>
        </w:rPr>
        <w:t>Method</w:t>
      </w:r>
      <w:r w:rsidRPr="00EB6872">
        <w:rPr>
          <w:szCs w:val="20"/>
        </w:rPr>
        <w:t xml:space="preserve">: </w:t>
      </w:r>
      <w:r>
        <w:rPr>
          <w:szCs w:val="20"/>
        </w:rPr>
        <w:t>GET</w:t>
      </w:r>
      <w:r>
        <w:rPr>
          <w:szCs w:val="20"/>
        </w:rPr>
        <w:tab/>
      </w:r>
    </w:p>
    <w:p w14:paraId="45665354" w14:textId="77777777" w:rsidR="00527AF8" w:rsidRDefault="00527AF8" w:rsidP="00527AF8">
      <w:pPr>
        <w:pStyle w:val="Heading5"/>
        <w:jc w:val="both"/>
      </w:pPr>
      <w:r>
        <w:t>Validations</w:t>
      </w:r>
    </w:p>
    <w:p w14:paraId="01979C01" w14:textId="77777777" w:rsidR="00527AF8" w:rsidRDefault="00527AF8" w:rsidP="00527AF8">
      <w:pPr>
        <w:tabs>
          <w:tab w:val="left" w:pos="1190"/>
        </w:tabs>
        <w:jc w:val="both"/>
      </w:pPr>
    </w:p>
    <w:p w14:paraId="304887B7" w14:textId="77777777" w:rsidR="00527AF8" w:rsidRDefault="00527AF8" w:rsidP="00527AF8">
      <w:pPr>
        <w:tabs>
          <w:tab w:val="left" w:pos="1190"/>
        </w:tabs>
        <w:jc w:val="both"/>
      </w:pPr>
      <w:r>
        <w:t>None</w:t>
      </w:r>
    </w:p>
    <w:p w14:paraId="698B378B" w14:textId="77777777" w:rsidR="00527AF8" w:rsidRDefault="00527AF8" w:rsidP="00527AF8">
      <w:pPr>
        <w:pStyle w:val="Heading5"/>
        <w:jc w:val="both"/>
      </w:pPr>
      <w:r>
        <w:t>Http time Out</w:t>
      </w:r>
    </w:p>
    <w:p w14:paraId="1CDEC074" w14:textId="77777777" w:rsidR="00547065" w:rsidRPr="007A57D8" w:rsidRDefault="00547065" w:rsidP="00547065">
      <w:pPr>
        <w:jc w:val="both"/>
      </w:pPr>
    </w:p>
    <w:tbl>
      <w:tblPr>
        <w:tblStyle w:val="TableGrid"/>
        <w:tblW w:w="2653" w:type="pct"/>
        <w:tblLayout w:type="fixed"/>
        <w:tblLook w:val="04A0" w:firstRow="1" w:lastRow="0" w:firstColumn="1" w:lastColumn="0" w:noHBand="0" w:noVBand="1"/>
      </w:tblPr>
      <w:tblGrid>
        <w:gridCol w:w="2718"/>
        <w:gridCol w:w="1801"/>
      </w:tblGrid>
      <w:tr w:rsidR="00547065" w:rsidRPr="00FF4865" w14:paraId="77072BE3" w14:textId="77777777" w:rsidTr="00D55576">
        <w:trPr>
          <w:trHeight w:val="244"/>
        </w:trPr>
        <w:tc>
          <w:tcPr>
            <w:tcW w:w="3007" w:type="pct"/>
            <w:shd w:val="clear" w:color="auto" w:fill="D9D9D9" w:themeFill="background1" w:themeFillShade="D9"/>
            <w:vAlign w:val="bottom"/>
          </w:tcPr>
          <w:p w14:paraId="2889E1FB" w14:textId="77777777" w:rsidR="00547065" w:rsidRPr="00FF4865" w:rsidRDefault="00547065"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4CAF2ABB" w14:textId="77777777" w:rsidR="00547065" w:rsidRPr="00FF4865" w:rsidRDefault="00547065" w:rsidP="00D55576">
            <w:pPr>
              <w:jc w:val="both"/>
              <w:rPr>
                <w:szCs w:val="20"/>
              </w:rPr>
            </w:pPr>
            <w:r>
              <w:rPr>
                <w:rFonts w:eastAsia="Times New Roman" w:cs="Arial"/>
                <w:b/>
                <w:szCs w:val="20"/>
              </w:rPr>
              <w:t>Description</w:t>
            </w:r>
          </w:p>
        </w:tc>
      </w:tr>
      <w:tr w:rsidR="00547065" w:rsidRPr="00FF4865" w14:paraId="1726BFB7" w14:textId="77777777" w:rsidTr="00D55576">
        <w:trPr>
          <w:trHeight w:val="386"/>
        </w:trPr>
        <w:tc>
          <w:tcPr>
            <w:tcW w:w="3007" w:type="pct"/>
          </w:tcPr>
          <w:p w14:paraId="692B8924" w14:textId="77777777" w:rsidR="00547065" w:rsidRPr="00FF4865" w:rsidRDefault="00547065" w:rsidP="00D55576">
            <w:pPr>
              <w:tabs>
                <w:tab w:val="left" w:pos="1114"/>
              </w:tabs>
              <w:ind w:left="360" w:hanging="360"/>
              <w:jc w:val="both"/>
              <w:rPr>
                <w:rFonts w:cs="Arial"/>
                <w:szCs w:val="20"/>
              </w:rPr>
            </w:pPr>
            <w:r>
              <w:rPr>
                <w:rFonts w:cs="Arial"/>
                <w:szCs w:val="20"/>
              </w:rPr>
              <w:t>Online</w:t>
            </w:r>
          </w:p>
        </w:tc>
        <w:tc>
          <w:tcPr>
            <w:tcW w:w="1993" w:type="pct"/>
          </w:tcPr>
          <w:p w14:paraId="463916A6" w14:textId="77777777" w:rsidR="00547065" w:rsidRPr="00FF4865" w:rsidRDefault="00547065"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495880D" w14:textId="77777777" w:rsidR="00527AF8" w:rsidRPr="000C573D" w:rsidRDefault="00527AF8" w:rsidP="00527AF8">
      <w:pPr>
        <w:pStyle w:val="Heading5"/>
        <w:jc w:val="both"/>
      </w:pPr>
      <w:r>
        <w:t xml:space="preserve">Query Parameters </w:t>
      </w:r>
    </w:p>
    <w:p w14:paraId="379139E2" w14:textId="77777777" w:rsidR="00527AF8" w:rsidRDefault="00527AF8" w:rsidP="00527AF8">
      <w:pPr>
        <w:jc w:val="both"/>
      </w:pPr>
    </w:p>
    <w:p w14:paraId="596660CD" w14:textId="77777777" w:rsidR="00527AF8" w:rsidRPr="004112C6" w:rsidRDefault="00527AF8" w:rsidP="00527AF8">
      <w:pPr>
        <w:jc w:val="both"/>
      </w:pPr>
      <w:r>
        <w:t>None</w:t>
      </w:r>
    </w:p>
    <w:p w14:paraId="479C802C" w14:textId="77777777" w:rsidR="00527AF8" w:rsidRDefault="00527AF8" w:rsidP="00527AF8">
      <w:pPr>
        <w:pStyle w:val="Heading5"/>
        <w:jc w:val="both"/>
      </w:pPr>
      <w:r>
        <w:t xml:space="preserve">Headers </w:t>
      </w:r>
    </w:p>
    <w:p w14:paraId="59EE00CF"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5C8A0EA2" w14:textId="77777777" w:rsidTr="00FE78D0">
        <w:tc>
          <w:tcPr>
            <w:tcW w:w="1512" w:type="dxa"/>
            <w:shd w:val="clear" w:color="auto" w:fill="D9D9D9" w:themeFill="background1" w:themeFillShade="D9"/>
          </w:tcPr>
          <w:p w14:paraId="1AA1E376" w14:textId="77777777" w:rsidR="00527AF8" w:rsidRDefault="00527AF8" w:rsidP="00FE78D0">
            <w:pPr>
              <w:jc w:val="both"/>
            </w:pPr>
            <w:r>
              <w:t>Header Name</w:t>
            </w:r>
          </w:p>
        </w:tc>
        <w:tc>
          <w:tcPr>
            <w:tcW w:w="1595" w:type="dxa"/>
            <w:shd w:val="clear" w:color="auto" w:fill="D9D9D9" w:themeFill="background1" w:themeFillShade="D9"/>
          </w:tcPr>
          <w:p w14:paraId="4F9FECAC" w14:textId="77777777" w:rsidR="00527AF8" w:rsidRDefault="00527AF8" w:rsidP="00FE78D0">
            <w:pPr>
              <w:jc w:val="both"/>
            </w:pPr>
            <w:r>
              <w:t>Header Value</w:t>
            </w:r>
          </w:p>
        </w:tc>
        <w:tc>
          <w:tcPr>
            <w:tcW w:w="1341" w:type="dxa"/>
            <w:shd w:val="clear" w:color="auto" w:fill="D9D9D9" w:themeFill="background1" w:themeFillShade="D9"/>
          </w:tcPr>
          <w:p w14:paraId="45477546" w14:textId="77777777" w:rsidR="00527AF8" w:rsidRDefault="00527AF8" w:rsidP="00FE78D0">
            <w:pPr>
              <w:jc w:val="both"/>
            </w:pPr>
            <w:r>
              <w:t>Mandatory</w:t>
            </w:r>
          </w:p>
        </w:tc>
        <w:tc>
          <w:tcPr>
            <w:tcW w:w="4732" w:type="dxa"/>
            <w:shd w:val="clear" w:color="auto" w:fill="D9D9D9" w:themeFill="background1" w:themeFillShade="D9"/>
          </w:tcPr>
          <w:p w14:paraId="616AE2C2" w14:textId="77777777" w:rsidR="00527AF8" w:rsidRDefault="00527AF8" w:rsidP="00FE78D0">
            <w:pPr>
              <w:jc w:val="both"/>
            </w:pPr>
            <w:r>
              <w:t>Description</w:t>
            </w:r>
          </w:p>
        </w:tc>
      </w:tr>
      <w:tr w:rsidR="00527AF8" w14:paraId="262C5813" w14:textId="77777777" w:rsidTr="00FE78D0">
        <w:tc>
          <w:tcPr>
            <w:tcW w:w="1512" w:type="dxa"/>
          </w:tcPr>
          <w:p w14:paraId="376034BE" w14:textId="77777777" w:rsidR="00527AF8" w:rsidRPr="0065474C" w:rsidRDefault="00527AF8" w:rsidP="00FE78D0">
            <w:pPr>
              <w:jc w:val="both"/>
            </w:pPr>
            <w:r>
              <w:t>Accept</w:t>
            </w:r>
          </w:p>
        </w:tc>
        <w:tc>
          <w:tcPr>
            <w:tcW w:w="1595" w:type="dxa"/>
          </w:tcPr>
          <w:p w14:paraId="00D43957" w14:textId="77777777" w:rsidR="00527AF8" w:rsidRPr="0065474C" w:rsidRDefault="00527AF8" w:rsidP="00FE78D0">
            <w:pPr>
              <w:jc w:val="both"/>
            </w:pPr>
            <w:proofErr w:type="gramStart"/>
            <w:r>
              <w:t>application</w:t>
            </w:r>
            <w:proofErr w:type="gramEnd"/>
            <w:r>
              <w:t>/json</w:t>
            </w:r>
          </w:p>
        </w:tc>
        <w:tc>
          <w:tcPr>
            <w:tcW w:w="1341" w:type="dxa"/>
          </w:tcPr>
          <w:p w14:paraId="68A869B0" w14:textId="77777777" w:rsidR="00527AF8" w:rsidRPr="0065474C" w:rsidRDefault="00527AF8" w:rsidP="00FE78D0">
            <w:pPr>
              <w:jc w:val="both"/>
            </w:pPr>
            <w:r>
              <w:t>Yes</w:t>
            </w:r>
          </w:p>
        </w:tc>
        <w:tc>
          <w:tcPr>
            <w:tcW w:w="4732" w:type="dxa"/>
          </w:tcPr>
          <w:p w14:paraId="1FEB6FCA" w14:textId="77777777" w:rsidR="00527AF8" w:rsidRPr="00706077" w:rsidRDefault="00527AF8" w:rsidP="00FE78D0">
            <w:pPr>
              <w:jc w:val="both"/>
            </w:pPr>
            <w:r>
              <w:t>It specifies the format of the content accepted by the API invoker.</w:t>
            </w:r>
          </w:p>
        </w:tc>
      </w:tr>
    </w:tbl>
    <w:p w14:paraId="0E3B9384" w14:textId="77777777" w:rsidR="00527AF8" w:rsidRPr="00F86535" w:rsidRDefault="00527AF8" w:rsidP="00527AF8">
      <w:pPr>
        <w:jc w:val="both"/>
      </w:pPr>
    </w:p>
    <w:p w14:paraId="1E96F4CA" w14:textId="77777777" w:rsidR="008A74ED" w:rsidRDefault="00527AF8" w:rsidP="00527AF8">
      <w:pPr>
        <w:pStyle w:val="Heading4"/>
        <w:jc w:val="both"/>
      </w:pPr>
      <w:r>
        <w:t xml:space="preserve">Get MA Course </w:t>
      </w:r>
      <w:r w:rsidR="00350A13">
        <w:t>–</w:t>
      </w:r>
      <w:r>
        <w:t xml:space="preserve"> Response</w:t>
      </w:r>
    </w:p>
    <w:p w14:paraId="2039A7F3" w14:textId="77777777" w:rsidR="00527AF8" w:rsidRDefault="00527AF8" w:rsidP="00BE65EA">
      <w:r>
        <w:t xml:space="preserve"> </w:t>
      </w:r>
    </w:p>
    <w:p w14:paraId="5EECE274"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5220"/>
        <w:gridCol w:w="630"/>
        <w:gridCol w:w="900"/>
        <w:gridCol w:w="1242"/>
      </w:tblGrid>
      <w:tr w:rsidR="00527AF8" w:rsidRPr="00DE1B6A" w14:paraId="436851F6" w14:textId="77777777" w:rsidTr="00BE65EA">
        <w:tc>
          <w:tcPr>
            <w:tcW w:w="1188" w:type="dxa"/>
            <w:shd w:val="clear" w:color="auto" w:fill="D9D9D9" w:themeFill="background1" w:themeFillShade="D9"/>
          </w:tcPr>
          <w:p w14:paraId="40B8596D" w14:textId="77777777" w:rsidR="00527AF8" w:rsidRPr="00DE1B6A" w:rsidRDefault="00527AF8" w:rsidP="00FE78D0">
            <w:pPr>
              <w:jc w:val="both"/>
            </w:pPr>
            <w:proofErr w:type="gramStart"/>
            <w:r w:rsidRPr="00DE1B6A">
              <w:t>Response  Status</w:t>
            </w:r>
            <w:proofErr w:type="gramEnd"/>
          </w:p>
        </w:tc>
        <w:tc>
          <w:tcPr>
            <w:tcW w:w="5220" w:type="dxa"/>
            <w:shd w:val="clear" w:color="auto" w:fill="D9D9D9" w:themeFill="background1" w:themeFillShade="D9"/>
          </w:tcPr>
          <w:p w14:paraId="7B4B89E7" w14:textId="77777777" w:rsidR="00527AF8" w:rsidRPr="00DE1B6A" w:rsidRDefault="00527AF8" w:rsidP="00FE78D0">
            <w:pPr>
              <w:jc w:val="both"/>
            </w:pPr>
            <w:r w:rsidRPr="00DE1B6A">
              <w:t>Body</w:t>
            </w:r>
            <w:r>
              <w:t xml:space="preserve"> Example</w:t>
            </w:r>
          </w:p>
        </w:tc>
        <w:tc>
          <w:tcPr>
            <w:tcW w:w="630" w:type="dxa"/>
            <w:shd w:val="clear" w:color="auto" w:fill="D9D9D9" w:themeFill="background1" w:themeFillShade="D9"/>
          </w:tcPr>
          <w:p w14:paraId="1BF664EC" w14:textId="77777777" w:rsidR="00527AF8" w:rsidRPr="00DE1B6A" w:rsidRDefault="00527AF8" w:rsidP="00FE78D0">
            <w:pPr>
              <w:jc w:val="both"/>
            </w:pPr>
            <w:r w:rsidRPr="00DE1B6A">
              <w:t>HTTP Status Code</w:t>
            </w:r>
          </w:p>
        </w:tc>
        <w:tc>
          <w:tcPr>
            <w:tcW w:w="900" w:type="dxa"/>
            <w:shd w:val="clear" w:color="auto" w:fill="D9D9D9" w:themeFill="background1" w:themeFillShade="D9"/>
          </w:tcPr>
          <w:p w14:paraId="568A6AE7" w14:textId="77777777" w:rsidR="00527AF8" w:rsidRPr="00DE1B6A" w:rsidRDefault="00527AF8" w:rsidP="00FE78D0">
            <w:pPr>
              <w:jc w:val="both"/>
            </w:pPr>
            <w:r w:rsidRPr="00DE1B6A">
              <w:t>Content Type</w:t>
            </w:r>
          </w:p>
        </w:tc>
        <w:tc>
          <w:tcPr>
            <w:tcW w:w="1242" w:type="dxa"/>
            <w:shd w:val="clear" w:color="auto" w:fill="D9D9D9" w:themeFill="background1" w:themeFillShade="D9"/>
          </w:tcPr>
          <w:p w14:paraId="17341077" w14:textId="77777777" w:rsidR="00527AF8" w:rsidRPr="00DE1B6A" w:rsidRDefault="00527AF8" w:rsidP="00FE78D0">
            <w:pPr>
              <w:jc w:val="both"/>
            </w:pPr>
            <w:r w:rsidRPr="00DE1B6A">
              <w:t>Description</w:t>
            </w:r>
          </w:p>
        </w:tc>
      </w:tr>
      <w:tr w:rsidR="00527AF8" w14:paraId="18FEFDA2" w14:textId="77777777" w:rsidTr="00BE65EA">
        <w:trPr>
          <w:trHeight w:val="346"/>
        </w:trPr>
        <w:tc>
          <w:tcPr>
            <w:tcW w:w="1188" w:type="dxa"/>
          </w:tcPr>
          <w:p w14:paraId="141D3511" w14:textId="77777777" w:rsidR="00527AF8" w:rsidRPr="00031093" w:rsidRDefault="00527AF8" w:rsidP="00FE78D0">
            <w:pPr>
              <w:jc w:val="both"/>
              <w:rPr>
                <w:szCs w:val="20"/>
              </w:rPr>
            </w:pPr>
            <w:r w:rsidRPr="00031093">
              <w:rPr>
                <w:szCs w:val="20"/>
              </w:rPr>
              <w:t>Successful</w:t>
            </w:r>
          </w:p>
        </w:tc>
        <w:tc>
          <w:tcPr>
            <w:tcW w:w="5220" w:type="dxa"/>
          </w:tcPr>
          <w:p w14:paraId="3F8999D4" w14:textId="77777777" w:rsidR="00886D18" w:rsidRPr="00886D18" w:rsidRDefault="00886D18" w:rsidP="00886D18">
            <w:pPr>
              <w:jc w:val="both"/>
              <w:rPr>
                <w:rFonts w:eastAsia="Arial" w:cs="Arial"/>
                <w:szCs w:val="20"/>
              </w:rPr>
            </w:pPr>
            <w:r w:rsidRPr="00886D18">
              <w:rPr>
                <w:rFonts w:eastAsia="Arial" w:cs="Arial"/>
                <w:szCs w:val="20"/>
              </w:rPr>
              <w:t>{</w:t>
            </w:r>
          </w:p>
          <w:p w14:paraId="1CDF2CE4"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"MobileAcademyCourse",</w:t>
            </w:r>
          </w:p>
          <w:p w14:paraId="38C9D642"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courseVersion</w:t>
            </w:r>
            <w:proofErr w:type="gramEnd"/>
            <w:r w:rsidRPr="00886D18">
              <w:rPr>
                <w:rFonts w:eastAsia="Arial" w:cs="Arial"/>
                <w:szCs w:val="20"/>
              </w:rPr>
              <w:t>": 1422951856,</w:t>
            </w:r>
          </w:p>
          <w:p w14:paraId="322D7AFE"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chapters</w:t>
            </w:r>
            <w:proofErr w:type="gramEnd"/>
            <w:r w:rsidRPr="00886D18">
              <w:rPr>
                <w:rFonts w:eastAsia="Arial" w:cs="Arial"/>
                <w:szCs w:val="20"/>
              </w:rPr>
              <w:t>": [</w:t>
            </w:r>
          </w:p>
          <w:p w14:paraId="15D43406"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8DC842E"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"Chapter01",</w:t>
            </w:r>
          </w:p>
          <w:p w14:paraId="0EC77C74"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15FE3A4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menu</w:t>
            </w:r>
            <w:proofErr w:type="gramEnd"/>
            <w:r w:rsidRPr="00886D18">
              <w:rPr>
                <w:rFonts w:eastAsia="Arial" w:cs="Arial"/>
                <w:szCs w:val="20"/>
              </w:rPr>
              <w:t>": {</w:t>
            </w:r>
          </w:p>
          <w:p w14:paraId="550E318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"Chapter01_EndMenu",</w:t>
            </w:r>
          </w:p>
          <w:p w14:paraId="1C8EADF6"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"ch1_end_op.wav"</w:t>
            </w:r>
          </w:p>
          <w:p w14:paraId="28B46666"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BC91B17"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score</w:t>
            </w:r>
            <w:proofErr w:type="gramEnd"/>
            <w:r w:rsidRPr="00886D18">
              <w:rPr>
                <w:rFonts w:eastAsia="Arial" w:cs="Arial"/>
                <w:szCs w:val="20"/>
              </w:rPr>
              <w:t>": {</w:t>
            </w:r>
          </w:p>
          <w:p w14:paraId="5D21187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"Chapter01_Score",</w:t>
            </w:r>
          </w:p>
          <w:p w14:paraId="59B5A37E"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files</w:t>
            </w:r>
            <w:proofErr w:type="gramEnd"/>
            <w:r w:rsidRPr="00886D18">
              <w:rPr>
                <w:rFonts w:eastAsia="Arial" w:cs="Arial"/>
                <w:szCs w:val="20"/>
              </w:rPr>
              <w:t>": [</w:t>
            </w:r>
          </w:p>
          <w:p w14:paraId="284DED12"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ch1</w:t>
            </w:r>
            <w:proofErr w:type="gramEnd"/>
            <w:r w:rsidRPr="00886D18">
              <w:rPr>
                <w:rFonts w:eastAsia="Arial" w:cs="Arial"/>
                <w:szCs w:val="20"/>
              </w:rPr>
              <w:t>_0_ca.wav",</w:t>
            </w:r>
          </w:p>
          <w:p w14:paraId="508C8C47"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ch1</w:t>
            </w:r>
            <w:proofErr w:type="gramEnd"/>
            <w:r w:rsidRPr="00886D18">
              <w:rPr>
                <w:rFonts w:eastAsia="Arial" w:cs="Arial"/>
                <w:szCs w:val="20"/>
              </w:rPr>
              <w:t>_1_ca.wav",</w:t>
            </w:r>
          </w:p>
          <w:p w14:paraId="3AEE573C"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ch1</w:t>
            </w:r>
            <w:proofErr w:type="gramEnd"/>
            <w:r w:rsidRPr="00886D18">
              <w:rPr>
                <w:rFonts w:eastAsia="Arial" w:cs="Arial"/>
                <w:szCs w:val="20"/>
              </w:rPr>
              <w:t>_2_ca.wav",</w:t>
            </w:r>
          </w:p>
          <w:p w14:paraId="649571A9"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ch1</w:t>
            </w:r>
            <w:proofErr w:type="gramEnd"/>
            <w:r w:rsidRPr="00886D18">
              <w:rPr>
                <w:rFonts w:eastAsia="Arial" w:cs="Arial"/>
                <w:szCs w:val="20"/>
              </w:rPr>
              <w:t>_3_ca.wav",</w:t>
            </w:r>
          </w:p>
          <w:p w14:paraId="54364A91"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ch1</w:t>
            </w:r>
            <w:proofErr w:type="gramEnd"/>
            <w:r w:rsidRPr="00886D18">
              <w:rPr>
                <w:rFonts w:eastAsia="Arial" w:cs="Arial"/>
                <w:szCs w:val="20"/>
              </w:rPr>
              <w:t>_4_ca.wav"</w:t>
            </w:r>
          </w:p>
          <w:p w14:paraId="41D7854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420BE2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72B8AF9"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C7F641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lessons</w:t>
            </w:r>
            <w:proofErr w:type="gramEnd"/>
            <w:r w:rsidRPr="00886D18">
              <w:rPr>
                <w:rFonts w:eastAsia="Arial" w:cs="Arial"/>
                <w:szCs w:val="20"/>
              </w:rPr>
              <w:t>": [</w:t>
            </w:r>
          </w:p>
          <w:p w14:paraId="1E30E83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549F9A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"Lesson01",</w:t>
            </w:r>
          </w:p>
          <w:p w14:paraId="11FB237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6A8C0449"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lesson</w:t>
            </w:r>
            <w:proofErr w:type="gramEnd"/>
            <w:r w:rsidRPr="00886D18">
              <w:rPr>
                <w:rFonts w:eastAsia="Arial" w:cs="Arial"/>
                <w:szCs w:val="20"/>
              </w:rPr>
              <w:t>": {</w:t>
            </w:r>
          </w:p>
          <w:p w14:paraId="188D5AFC"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"Chapter01_Lesson01",</w:t>
            </w:r>
          </w:p>
          <w:p w14:paraId="01E82FB2"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"ch1_l1.wav"</w:t>
            </w:r>
          </w:p>
          <w:p w14:paraId="437A715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B5B00DB"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menu</w:t>
            </w:r>
            <w:proofErr w:type="gramEnd"/>
            <w:r w:rsidRPr="00886D18">
              <w:rPr>
                <w:rFonts w:eastAsia="Arial" w:cs="Arial"/>
                <w:szCs w:val="20"/>
              </w:rPr>
              <w:t>": {</w:t>
            </w:r>
          </w:p>
          <w:p w14:paraId="7D3CB1C3"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"Chapter01_LessonEndMenu01",</w:t>
            </w:r>
          </w:p>
          <w:p w14:paraId="1C7C8EBD"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"ch1_l1_op.wav"</w:t>
            </w:r>
          </w:p>
          <w:p w14:paraId="717C96B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3AFC5B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94033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EFFD16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7121D7C"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"Lesson02",</w:t>
            </w:r>
          </w:p>
          <w:p w14:paraId="1D02048D"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71755B47"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lesson</w:t>
            </w:r>
            <w:proofErr w:type="gramEnd"/>
            <w:r w:rsidRPr="00886D18">
              <w:rPr>
                <w:rFonts w:eastAsia="Arial" w:cs="Arial"/>
                <w:szCs w:val="20"/>
              </w:rPr>
              <w:t>": {</w:t>
            </w:r>
          </w:p>
          <w:p w14:paraId="3E3BACA0"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"Chapter01_Lesson02",</w:t>
            </w:r>
          </w:p>
          <w:p w14:paraId="125A5D74"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"ch1_l2.wav"</w:t>
            </w:r>
          </w:p>
          <w:p w14:paraId="2FBFF12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1922520"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menu</w:t>
            </w:r>
            <w:proofErr w:type="gramEnd"/>
            <w:r w:rsidRPr="00886D18">
              <w:rPr>
                <w:rFonts w:eastAsia="Arial" w:cs="Arial"/>
                <w:szCs w:val="20"/>
              </w:rPr>
              <w:t>": {</w:t>
            </w:r>
          </w:p>
          <w:p w14:paraId="0EA727ED"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"Chapter01_LessonEndMenu02",</w:t>
            </w:r>
          </w:p>
          <w:p w14:paraId="3DB366C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"ch1_l2_op.wav"</w:t>
            </w:r>
          </w:p>
          <w:p w14:paraId="267A6BD5"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187A32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B8B8BD4"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3800A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21ACDDA"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"Lesson03",</w:t>
            </w:r>
          </w:p>
          <w:p w14:paraId="39582140"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0500742A"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lesson</w:t>
            </w:r>
            <w:proofErr w:type="gramEnd"/>
            <w:r w:rsidRPr="00886D18">
              <w:rPr>
                <w:rFonts w:eastAsia="Arial" w:cs="Arial"/>
                <w:szCs w:val="20"/>
              </w:rPr>
              <w:t>": {</w:t>
            </w:r>
          </w:p>
          <w:p w14:paraId="7D750F8C"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"Chapter01_Lesson03",</w:t>
            </w:r>
          </w:p>
          <w:p w14:paraId="0EE27914"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"ch1_l3.wav"</w:t>
            </w:r>
          </w:p>
          <w:p w14:paraId="214BBAA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143551A"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menu</w:t>
            </w:r>
            <w:proofErr w:type="gramEnd"/>
            <w:r w:rsidRPr="00886D18">
              <w:rPr>
                <w:rFonts w:eastAsia="Arial" w:cs="Arial"/>
                <w:szCs w:val="20"/>
              </w:rPr>
              <w:t>": {</w:t>
            </w:r>
          </w:p>
          <w:p w14:paraId="3F24C380"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"Chapter01_LessonEndMenu03",</w:t>
            </w:r>
          </w:p>
          <w:p w14:paraId="006CE57D"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"ch1_l3_op.wav"</w:t>
            </w:r>
          </w:p>
          <w:p w14:paraId="6CAC93A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3AA0E3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DF04C8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6B52DF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FB027E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"Lesson04",</w:t>
            </w:r>
          </w:p>
          <w:p w14:paraId="73F8A3D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24B2226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lesson</w:t>
            </w:r>
            <w:proofErr w:type="gramEnd"/>
            <w:r w:rsidRPr="00886D18">
              <w:rPr>
                <w:rFonts w:eastAsia="Arial" w:cs="Arial"/>
                <w:szCs w:val="20"/>
              </w:rPr>
              <w:t>": {</w:t>
            </w:r>
          </w:p>
          <w:p w14:paraId="60DFC022"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"Chapter01_Lesson04",</w:t>
            </w:r>
          </w:p>
          <w:p w14:paraId="02DAC0F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"ch1_l4.wav"</w:t>
            </w:r>
          </w:p>
          <w:p w14:paraId="1D2919F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CD71EC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menu</w:t>
            </w:r>
            <w:proofErr w:type="gramEnd"/>
            <w:r w:rsidRPr="00886D18">
              <w:rPr>
                <w:rFonts w:eastAsia="Arial" w:cs="Arial"/>
                <w:szCs w:val="20"/>
              </w:rPr>
              <w:t>": {</w:t>
            </w:r>
          </w:p>
          <w:p w14:paraId="73C5CD81"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"Chapter01_LessonEndMenu04",</w:t>
            </w:r>
          </w:p>
          <w:p w14:paraId="0669B3B2"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"ch1_l4_op.wav"</w:t>
            </w:r>
          </w:p>
          <w:p w14:paraId="201F61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EEA2B94"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896AC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7628FF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B39EEEA"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quiz</w:t>
            </w:r>
            <w:proofErr w:type="gramEnd"/>
            <w:r w:rsidRPr="00886D18">
              <w:rPr>
                <w:rFonts w:eastAsia="Arial" w:cs="Arial"/>
                <w:szCs w:val="20"/>
              </w:rPr>
              <w:t>": {</w:t>
            </w:r>
          </w:p>
          <w:p w14:paraId="588F6E5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"Quiz",</w:t>
            </w:r>
          </w:p>
          <w:p w14:paraId="11889F3A"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41514093"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menu</w:t>
            </w:r>
            <w:proofErr w:type="gramEnd"/>
            <w:r w:rsidRPr="00886D18">
              <w:rPr>
                <w:rFonts w:eastAsia="Arial" w:cs="Arial"/>
                <w:szCs w:val="20"/>
              </w:rPr>
              <w:t>": {</w:t>
            </w:r>
          </w:p>
          <w:p w14:paraId="65270C56"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"Chapter01_QuizHeader",</w:t>
            </w:r>
          </w:p>
          <w:p w14:paraId="26111D47"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"ch1_qp.wav"</w:t>
            </w:r>
          </w:p>
          <w:p w14:paraId="799D050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7D7E93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11BAC70"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questions</w:t>
            </w:r>
            <w:proofErr w:type="gramEnd"/>
            <w:r w:rsidRPr="00886D18">
              <w:rPr>
                <w:rFonts w:eastAsia="Arial" w:cs="Arial"/>
                <w:szCs w:val="20"/>
              </w:rPr>
              <w:t>": [</w:t>
            </w:r>
          </w:p>
          <w:p w14:paraId="2DB338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F86A619"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"Question01",</w:t>
            </w:r>
          </w:p>
          <w:p w14:paraId="7B9EE42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correctAnswerOption</w:t>
            </w:r>
            <w:proofErr w:type="gramEnd"/>
            <w:r w:rsidRPr="00886D18">
              <w:rPr>
                <w:rFonts w:eastAsia="Arial" w:cs="Arial"/>
                <w:szCs w:val="20"/>
              </w:rPr>
              <w:t>": 1,</w:t>
            </w:r>
          </w:p>
          <w:p w14:paraId="19A36232"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2BFACA4B"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"Chapter01_Question01",</w:t>
            </w:r>
          </w:p>
          <w:p w14:paraId="4F2F6694"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question</w:t>
            </w:r>
            <w:proofErr w:type="gramEnd"/>
            <w:r w:rsidRPr="00886D18">
              <w:rPr>
                <w:rFonts w:eastAsia="Arial" w:cs="Arial"/>
                <w:szCs w:val="20"/>
              </w:rPr>
              <w:t>": "ch1_q1.wav",</w:t>
            </w:r>
          </w:p>
          <w:p w14:paraId="687F129B"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correctAnswer</w:t>
            </w:r>
            <w:proofErr w:type="gramEnd"/>
            <w:r w:rsidRPr="00886D18">
              <w:rPr>
                <w:rFonts w:eastAsia="Arial" w:cs="Arial"/>
                <w:szCs w:val="20"/>
              </w:rPr>
              <w:t>": "ch1_q1_ca.wav",</w:t>
            </w:r>
          </w:p>
          <w:p w14:paraId="6DF9B227"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wrongAnswer</w:t>
            </w:r>
            <w:proofErr w:type="gramEnd"/>
            <w:r w:rsidRPr="00886D18">
              <w:rPr>
                <w:rFonts w:eastAsia="Arial" w:cs="Arial"/>
                <w:szCs w:val="20"/>
              </w:rPr>
              <w:t>": "ch1_q1_wa.wav"</w:t>
            </w:r>
          </w:p>
          <w:p w14:paraId="1F3466F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85E379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187885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786BF23"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"Question02",</w:t>
            </w:r>
          </w:p>
          <w:p w14:paraId="275F5E69"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0010407C">
              <w:rPr>
                <w:rFonts w:eastAsia="Arial" w:cs="Arial"/>
                <w:szCs w:val="20"/>
              </w:rPr>
              <w:t>c</w:t>
            </w:r>
            <w:r w:rsidRPr="00886D18">
              <w:rPr>
                <w:rFonts w:eastAsia="Arial" w:cs="Arial"/>
                <w:szCs w:val="20"/>
              </w:rPr>
              <w:t>orrectAnswerOption</w:t>
            </w:r>
            <w:proofErr w:type="gramEnd"/>
            <w:r w:rsidRPr="00886D18">
              <w:rPr>
                <w:rFonts w:eastAsia="Arial" w:cs="Arial"/>
                <w:szCs w:val="20"/>
              </w:rPr>
              <w:t>": 1,</w:t>
            </w:r>
          </w:p>
          <w:p w14:paraId="10B59A92"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21F77DE6"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"Chapter01_Question02",</w:t>
            </w:r>
          </w:p>
          <w:p w14:paraId="2EA5B680"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question</w:t>
            </w:r>
            <w:proofErr w:type="gramEnd"/>
            <w:r w:rsidRPr="00886D18">
              <w:rPr>
                <w:rFonts w:eastAsia="Arial" w:cs="Arial"/>
                <w:szCs w:val="20"/>
              </w:rPr>
              <w:t>": "ch1_q2.wav",</w:t>
            </w:r>
          </w:p>
          <w:p w14:paraId="26570D17"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correctAnswer</w:t>
            </w:r>
            <w:proofErr w:type="gramEnd"/>
            <w:r w:rsidRPr="00886D18">
              <w:rPr>
                <w:rFonts w:eastAsia="Arial" w:cs="Arial"/>
                <w:szCs w:val="20"/>
              </w:rPr>
              <w:t>": "ch1_q2_ca.wav",</w:t>
            </w:r>
          </w:p>
          <w:p w14:paraId="749DF4DB"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wrongAnswer</w:t>
            </w:r>
            <w:proofErr w:type="gramEnd"/>
            <w:r w:rsidRPr="00886D18">
              <w:rPr>
                <w:rFonts w:eastAsia="Arial" w:cs="Arial"/>
                <w:szCs w:val="20"/>
              </w:rPr>
              <w:t>": "ch1_q2_wa.wav"</w:t>
            </w:r>
          </w:p>
          <w:p w14:paraId="6AC77D0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2145EF9"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28C1972"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3B923F3"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"Question03",</w:t>
            </w:r>
          </w:p>
          <w:p w14:paraId="60A5039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correctAnswerOption</w:t>
            </w:r>
            <w:proofErr w:type="gramEnd"/>
            <w:r w:rsidRPr="00886D18">
              <w:rPr>
                <w:rFonts w:eastAsia="Arial" w:cs="Arial"/>
                <w:szCs w:val="20"/>
              </w:rPr>
              <w:t>": 1,</w:t>
            </w:r>
          </w:p>
          <w:p w14:paraId="358750F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23399B13"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"Chapter01_Question03",</w:t>
            </w:r>
          </w:p>
          <w:p w14:paraId="73FEFA19"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question</w:t>
            </w:r>
            <w:proofErr w:type="gramEnd"/>
            <w:r w:rsidRPr="00886D18">
              <w:rPr>
                <w:rFonts w:eastAsia="Arial" w:cs="Arial"/>
                <w:szCs w:val="20"/>
              </w:rPr>
              <w:t>": "ch1_q3.wav",</w:t>
            </w:r>
          </w:p>
          <w:p w14:paraId="17CD74E4"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correctAnswer</w:t>
            </w:r>
            <w:proofErr w:type="gramEnd"/>
            <w:r w:rsidRPr="00886D18">
              <w:rPr>
                <w:rFonts w:eastAsia="Arial" w:cs="Arial"/>
                <w:szCs w:val="20"/>
              </w:rPr>
              <w:t>": "ch1_q3_ca.wav",</w:t>
            </w:r>
          </w:p>
          <w:p w14:paraId="400A003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wrongAnswer</w:t>
            </w:r>
            <w:proofErr w:type="gramEnd"/>
            <w:r w:rsidRPr="00886D18">
              <w:rPr>
                <w:rFonts w:eastAsia="Arial" w:cs="Arial"/>
                <w:szCs w:val="20"/>
              </w:rPr>
              <w:t>": "ch1_q3_wa.wav"</w:t>
            </w:r>
          </w:p>
          <w:p w14:paraId="5AB6BFA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FE25D2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A1D71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696040B"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"Question04",</w:t>
            </w:r>
          </w:p>
          <w:p w14:paraId="74260DD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correctAnswerOption</w:t>
            </w:r>
            <w:proofErr w:type="gramEnd"/>
            <w:r w:rsidRPr="00886D18">
              <w:rPr>
                <w:rFonts w:eastAsia="Arial" w:cs="Arial"/>
                <w:szCs w:val="20"/>
              </w:rPr>
              <w:t>": 1,</w:t>
            </w:r>
          </w:p>
          <w:p w14:paraId="72ED9DA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20C745C7"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question</w:t>
            </w:r>
            <w:proofErr w:type="gramEnd"/>
            <w:r w:rsidRPr="00886D18">
              <w:rPr>
                <w:rFonts w:eastAsia="Arial" w:cs="Arial"/>
                <w:szCs w:val="20"/>
              </w:rPr>
              <w:t>": "ch1_q4.wav",</w:t>
            </w:r>
          </w:p>
          <w:p w14:paraId="17CC98D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"Chapter01_Question04",</w:t>
            </w:r>
          </w:p>
          <w:p w14:paraId="1F11519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correctAnswer</w:t>
            </w:r>
            <w:proofErr w:type="gramEnd"/>
            <w:r w:rsidRPr="00886D18">
              <w:rPr>
                <w:rFonts w:eastAsia="Arial" w:cs="Arial"/>
                <w:szCs w:val="20"/>
              </w:rPr>
              <w:t>": "ch1_q4_ca.wav",</w:t>
            </w:r>
          </w:p>
          <w:p w14:paraId="7674F37C"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wrongAnswer</w:t>
            </w:r>
            <w:proofErr w:type="gramEnd"/>
            <w:r w:rsidRPr="00886D18">
              <w:rPr>
                <w:rFonts w:eastAsia="Arial" w:cs="Arial"/>
                <w:szCs w:val="20"/>
              </w:rPr>
              <w:t>": "ch1_q4_wa.wav"</w:t>
            </w:r>
          </w:p>
          <w:p w14:paraId="7FADDB1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BBC36D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E9186D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FEEB5A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3BCAA4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7DE40E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46DFF6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AEC899C" w14:textId="77777777" w:rsidR="00527AF8" w:rsidRPr="005B734C" w:rsidRDefault="00886D18" w:rsidP="00FE78D0">
            <w:pPr>
              <w:jc w:val="both"/>
              <w:rPr>
                <w:rFonts w:eastAsia="Arial" w:cs="Arial"/>
                <w:sz w:val="16"/>
                <w:szCs w:val="16"/>
              </w:rPr>
            </w:pPr>
            <w:r w:rsidRPr="00886D18">
              <w:rPr>
                <w:rFonts w:eastAsia="Arial" w:cs="Arial"/>
                <w:szCs w:val="20"/>
              </w:rPr>
              <w:t>}</w:t>
            </w:r>
          </w:p>
        </w:tc>
        <w:tc>
          <w:tcPr>
            <w:tcW w:w="630" w:type="dxa"/>
            <w:tcBorders>
              <w:bottom w:val="single" w:sz="4" w:space="0" w:color="auto"/>
            </w:tcBorders>
          </w:tcPr>
          <w:p w14:paraId="4F67E210" w14:textId="77777777" w:rsidR="00527AF8" w:rsidRPr="00031093" w:rsidRDefault="00527AF8" w:rsidP="00FE78D0">
            <w:pPr>
              <w:jc w:val="both"/>
              <w:rPr>
                <w:szCs w:val="20"/>
              </w:rPr>
            </w:pPr>
            <w:r w:rsidRPr="00031093">
              <w:rPr>
                <w:szCs w:val="20"/>
              </w:rPr>
              <w:t>200</w:t>
            </w:r>
          </w:p>
        </w:tc>
        <w:tc>
          <w:tcPr>
            <w:tcW w:w="900" w:type="dxa"/>
            <w:tcBorders>
              <w:bottom w:val="single" w:sz="4" w:space="0" w:color="auto"/>
            </w:tcBorders>
          </w:tcPr>
          <w:p w14:paraId="5F586916" w14:textId="77777777" w:rsidR="00B27579" w:rsidRDefault="00527AF8" w:rsidP="00FE78D0">
            <w:pPr>
              <w:jc w:val="both"/>
              <w:rPr>
                <w:szCs w:val="20"/>
              </w:rPr>
            </w:pPr>
            <w:r w:rsidRPr="00031093">
              <w:rPr>
                <w:szCs w:val="20"/>
              </w:rPr>
              <w:t>Application/</w:t>
            </w:r>
          </w:p>
          <w:p w14:paraId="5DC452B2" w14:textId="77777777" w:rsidR="00527AF8" w:rsidRPr="00031093" w:rsidRDefault="00527AF8" w:rsidP="00FE78D0">
            <w:pPr>
              <w:jc w:val="both"/>
              <w:rPr>
                <w:szCs w:val="20"/>
              </w:rPr>
            </w:pPr>
            <w:proofErr w:type="gramStart"/>
            <w:r w:rsidRPr="00031093">
              <w:rPr>
                <w:szCs w:val="20"/>
              </w:rPr>
              <w:t>json</w:t>
            </w:r>
            <w:proofErr w:type="gramEnd"/>
          </w:p>
        </w:tc>
        <w:tc>
          <w:tcPr>
            <w:tcW w:w="1242" w:type="dxa"/>
            <w:tcBorders>
              <w:bottom w:val="single" w:sz="4" w:space="0" w:color="auto"/>
            </w:tcBorders>
          </w:tcPr>
          <w:p w14:paraId="4FA57179" w14:textId="77777777" w:rsidR="00527AF8" w:rsidRPr="00031093" w:rsidRDefault="008A74ED">
            <w:pPr>
              <w:jc w:val="both"/>
              <w:rPr>
                <w:szCs w:val="20"/>
              </w:rPr>
            </w:pPr>
            <w:r>
              <w:t>This example demonstrates the example of course where course has one chapter, 4 lessons and 4 questions.</w:t>
            </w:r>
          </w:p>
        </w:tc>
      </w:tr>
      <w:tr w:rsidR="00527AF8" w14:paraId="71540CFD" w14:textId="77777777" w:rsidTr="00BE65EA">
        <w:trPr>
          <w:trHeight w:val="346"/>
        </w:trPr>
        <w:tc>
          <w:tcPr>
            <w:tcW w:w="1188" w:type="dxa"/>
          </w:tcPr>
          <w:p w14:paraId="0954FF0E" w14:textId="77777777" w:rsidR="00527AF8" w:rsidRPr="00031093" w:rsidRDefault="00527AF8" w:rsidP="00FE78D0">
            <w:pPr>
              <w:jc w:val="both"/>
              <w:rPr>
                <w:szCs w:val="20"/>
              </w:rPr>
            </w:pPr>
            <w:r w:rsidRPr="00031093">
              <w:rPr>
                <w:szCs w:val="20"/>
              </w:rPr>
              <w:t>Failure</w:t>
            </w:r>
          </w:p>
        </w:tc>
        <w:tc>
          <w:tcPr>
            <w:tcW w:w="5220" w:type="dxa"/>
          </w:tcPr>
          <w:p w14:paraId="1CC96F57" w14:textId="77777777" w:rsidR="00527AF8" w:rsidRPr="00A052B4" w:rsidRDefault="00527AF8" w:rsidP="00FE78D0">
            <w:pPr>
              <w:jc w:val="both"/>
              <w:rPr>
                <w:rFonts w:eastAsia="Arial" w:cs="Arial"/>
                <w:color w:val="000000"/>
                <w:szCs w:val="20"/>
              </w:rPr>
            </w:pPr>
            <w:r w:rsidRPr="00A052B4">
              <w:rPr>
                <w:rFonts w:eastAsia="Arial" w:cs="Arial"/>
                <w:color w:val="000000"/>
                <w:szCs w:val="20"/>
              </w:rPr>
              <w:t>{</w:t>
            </w:r>
          </w:p>
          <w:p w14:paraId="76C1195F" w14:textId="77777777" w:rsidR="00527AF8" w:rsidRPr="00A052B4" w:rsidRDefault="003F5A2D" w:rsidP="00FE78D0">
            <w:pPr>
              <w:jc w:val="both"/>
              <w:rPr>
                <w:rFonts w:eastAsia="Arial" w:cs="Arial"/>
                <w:color w:val="000000"/>
                <w:szCs w:val="20"/>
              </w:rPr>
            </w:pPr>
            <w:r>
              <w:rPr>
                <w:rFonts w:eastAsia="Arial" w:cs="Arial"/>
                <w:color w:val="000000"/>
                <w:szCs w:val="20"/>
              </w:rPr>
              <w:t>""</w:t>
            </w:r>
            <w:proofErr w:type="gramStart"/>
            <w:r w:rsidR="00527AF8" w:rsidRPr="00A052B4">
              <w:rPr>
                <w:rFonts w:eastAsia="Arial" w:cs="Arial"/>
                <w:color w:val="000000"/>
                <w:szCs w:val="20"/>
              </w:rPr>
              <w:t>failureReason</w:t>
            </w:r>
            <w:proofErr w:type="gramEnd"/>
            <w:r>
              <w:rPr>
                <w:rFonts w:eastAsia="Arial" w:cs="Arial"/>
                <w:color w:val="000000"/>
                <w:szCs w:val="20"/>
              </w:rPr>
              <w:t>""</w:t>
            </w:r>
            <w:r w:rsidR="00527AF8" w:rsidRPr="00A052B4">
              <w:rPr>
                <w:rFonts w:eastAsia="Arial" w:cs="Arial"/>
                <w:color w:val="000000"/>
                <w:szCs w:val="20"/>
              </w:rPr>
              <w:t xml:space="preserve">: </w:t>
            </w:r>
            <w:r>
              <w:rPr>
                <w:rFonts w:eastAsia="Arial" w:cs="Arial"/>
                <w:color w:val="000000"/>
                <w:szCs w:val="20"/>
              </w:rPr>
              <w:t>""</w:t>
            </w:r>
            <w:r w:rsidR="00527AF8" w:rsidRPr="00A052B4">
              <w:rPr>
                <w:rFonts w:eastAsia="Arial" w:cs="Arial"/>
                <w:color w:val="000000"/>
                <w:szCs w:val="20"/>
              </w:rPr>
              <w:t>&lt;Description of the failure reason&gt;</w:t>
            </w:r>
            <w:r>
              <w:rPr>
                <w:rFonts w:eastAsia="Arial" w:cs="Arial"/>
                <w:color w:val="000000"/>
                <w:szCs w:val="20"/>
              </w:rPr>
              <w:t>""</w:t>
            </w:r>
          </w:p>
          <w:p w14:paraId="68F73743" w14:textId="77777777" w:rsidR="00527AF8" w:rsidRDefault="00527AF8" w:rsidP="00FE78D0">
            <w:pPr>
              <w:jc w:val="both"/>
              <w:rPr>
                <w:rFonts w:eastAsia="Arial" w:cs="Arial"/>
                <w:szCs w:val="20"/>
              </w:rPr>
            </w:pPr>
            <w:r w:rsidRPr="00A052B4">
              <w:rPr>
                <w:rFonts w:eastAsia="Arial" w:cs="Arial"/>
                <w:color w:val="000000"/>
                <w:szCs w:val="20"/>
              </w:rPr>
              <w:t>}</w:t>
            </w:r>
          </w:p>
        </w:tc>
        <w:tc>
          <w:tcPr>
            <w:tcW w:w="630" w:type="dxa"/>
            <w:tcBorders>
              <w:bottom w:val="single" w:sz="4" w:space="0" w:color="auto"/>
            </w:tcBorders>
          </w:tcPr>
          <w:p w14:paraId="6F0FF8F4" w14:textId="77777777" w:rsidR="00527AF8" w:rsidRPr="00031093" w:rsidRDefault="00527AF8" w:rsidP="00FE78D0">
            <w:pPr>
              <w:jc w:val="both"/>
              <w:rPr>
                <w:szCs w:val="20"/>
              </w:rPr>
            </w:pPr>
            <w:r>
              <w:rPr>
                <w:color w:val="000000" w:themeColor="text1"/>
                <w:szCs w:val="20"/>
              </w:rPr>
              <w:t>500</w:t>
            </w:r>
          </w:p>
        </w:tc>
        <w:tc>
          <w:tcPr>
            <w:tcW w:w="900" w:type="dxa"/>
            <w:tcBorders>
              <w:bottom w:val="single" w:sz="4" w:space="0" w:color="auto"/>
            </w:tcBorders>
          </w:tcPr>
          <w:p w14:paraId="52CE8CE5" w14:textId="77777777" w:rsidR="00527AF8" w:rsidRDefault="00527AF8" w:rsidP="00FE78D0">
            <w:pPr>
              <w:jc w:val="both"/>
            </w:pPr>
            <w:r w:rsidRPr="0076019E">
              <w:rPr>
                <w:szCs w:val="20"/>
              </w:rPr>
              <w:t>Application/json</w:t>
            </w:r>
          </w:p>
        </w:tc>
        <w:tc>
          <w:tcPr>
            <w:tcW w:w="1242" w:type="dxa"/>
            <w:tcBorders>
              <w:bottom w:val="single" w:sz="4" w:space="0" w:color="auto"/>
            </w:tcBorders>
          </w:tcPr>
          <w:p w14:paraId="59000887" w14:textId="77777777" w:rsidR="00527AF8" w:rsidRPr="00031093" w:rsidRDefault="003F5A2D" w:rsidP="00FE78D0">
            <w:pPr>
              <w:jc w:val="both"/>
              <w:rPr>
                <w:szCs w:val="20"/>
              </w:rPr>
            </w:pPr>
            <w:r>
              <w:rPr>
                <w:szCs w:val="20"/>
              </w:rPr>
              <w:t>""</w:t>
            </w:r>
            <w:r w:rsidR="00527AF8">
              <w:rPr>
                <w:szCs w:val="20"/>
              </w:rPr>
              <w:t>Internal Error</w:t>
            </w:r>
            <w:r>
              <w:rPr>
                <w:szCs w:val="20"/>
              </w:rPr>
              <w:t>""</w:t>
            </w:r>
          </w:p>
        </w:tc>
      </w:tr>
    </w:tbl>
    <w:p w14:paraId="40833FF8" w14:textId="77777777" w:rsidR="00527AF8" w:rsidRDefault="00527AF8" w:rsidP="00527AF8">
      <w:pPr>
        <w:jc w:val="both"/>
      </w:pPr>
    </w:p>
    <w:p w14:paraId="0639E2E4" w14:textId="77777777" w:rsidR="00527AF8" w:rsidRDefault="00527AF8" w:rsidP="00527AF8">
      <w:pPr>
        <w:pStyle w:val="Heading5"/>
        <w:jc w:val="both"/>
      </w:pPr>
      <w:bookmarkStart w:id="102" w:name="_Ref411451619"/>
      <w:r>
        <w:t>Body Elements</w:t>
      </w:r>
      <w:bookmarkEnd w:id="102"/>
    </w:p>
    <w:p w14:paraId="75C1F77A"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6"/>
        <w:gridCol w:w="1258"/>
        <w:gridCol w:w="1256"/>
        <w:gridCol w:w="1131"/>
        <w:gridCol w:w="3238"/>
      </w:tblGrid>
      <w:tr w:rsidR="00527AF8" w:rsidRPr="00DE1B6A" w14:paraId="1233728F" w14:textId="77777777" w:rsidTr="00BE65EA">
        <w:trPr>
          <w:trHeight w:val="244"/>
        </w:trPr>
        <w:tc>
          <w:tcPr>
            <w:tcW w:w="294" w:type="pct"/>
            <w:shd w:val="clear" w:color="auto" w:fill="D9D9D9" w:themeFill="background1" w:themeFillShade="D9"/>
          </w:tcPr>
          <w:p w14:paraId="2D3FFB6F" w14:textId="77777777" w:rsidR="00527AF8" w:rsidRPr="00DE1B6A" w:rsidRDefault="00527AF8" w:rsidP="00FE78D0">
            <w:pPr>
              <w:jc w:val="both"/>
            </w:pPr>
            <w:r w:rsidRPr="00DE1B6A">
              <w:t>#</w:t>
            </w:r>
          </w:p>
        </w:tc>
        <w:tc>
          <w:tcPr>
            <w:tcW w:w="926" w:type="pct"/>
            <w:shd w:val="clear" w:color="auto" w:fill="D9D9D9" w:themeFill="background1" w:themeFillShade="D9"/>
          </w:tcPr>
          <w:p w14:paraId="0A9D8B66"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58F972C3"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74B49135" w14:textId="77777777" w:rsidR="00527AF8" w:rsidRPr="00DE1B6A" w:rsidRDefault="00527AF8" w:rsidP="00FE78D0">
            <w:pPr>
              <w:jc w:val="both"/>
            </w:pPr>
            <w:r w:rsidRPr="00DE1B6A">
              <w:t>Data type</w:t>
            </w:r>
          </w:p>
        </w:tc>
        <w:tc>
          <w:tcPr>
            <w:tcW w:w="621" w:type="pct"/>
            <w:shd w:val="clear" w:color="auto" w:fill="D9D9D9" w:themeFill="background1" w:themeFillShade="D9"/>
          </w:tcPr>
          <w:p w14:paraId="4E338D72" w14:textId="77777777" w:rsidR="00527AF8" w:rsidRPr="00DE1B6A" w:rsidRDefault="00527AF8" w:rsidP="00FE78D0">
            <w:pPr>
              <w:jc w:val="both"/>
            </w:pPr>
            <w:r>
              <w:t>Range</w:t>
            </w:r>
          </w:p>
        </w:tc>
        <w:tc>
          <w:tcPr>
            <w:tcW w:w="1778" w:type="pct"/>
            <w:shd w:val="clear" w:color="auto" w:fill="D9D9D9" w:themeFill="background1" w:themeFillShade="D9"/>
          </w:tcPr>
          <w:p w14:paraId="2AC63D89" w14:textId="77777777" w:rsidR="00527AF8" w:rsidRPr="00DE1B6A" w:rsidRDefault="00527AF8" w:rsidP="00FE78D0">
            <w:pPr>
              <w:jc w:val="both"/>
            </w:pPr>
            <w:r w:rsidRPr="00DE1B6A">
              <w:t>Details</w:t>
            </w:r>
          </w:p>
        </w:tc>
      </w:tr>
      <w:tr w:rsidR="00B951A7" w14:paraId="6B48DBE2" w14:textId="77777777" w:rsidTr="00BE65EA">
        <w:trPr>
          <w:trHeight w:val="244"/>
        </w:trPr>
        <w:tc>
          <w:tcPr>
            <w:tcW w:w="294" w:type="pct"/>
          </w:tcPr>
          <w:p w14:paraId="5ABE9DDB" w14:textId="77777777" w:rsidR="00B951A7" w:rsidRDefault="00B951A7" w:rsidP="00FE78D0">
            <w:pPr>
              <w:jc w:val="both"/>
              <w:rPr>
                <w:szCs w:val="20"/>
              </w:rPr>
            </w:pPr>
            <w:r w:rsidRPr="00167BA9">
              <w:rPr>
                <w:szCs w:val="20"/>
              </w:rPr>
              <w:t>1</w:t>
            </w:r>
          </w:p>
        </w:tc>
        <w:tc>
          <w:tcPr>
            <w:tcW w:w="926" w:type="pct"/>
          </w:tcPr>
          <w:p w14:paraId="5DBAC674" w14:textId="77777777" w:rsidR="00B951A7" w:rsidRDefault="00B951A7" w:rsidP="00FE78D0">
            <w:pPr>
              <w:jc w:val="both"/>
              <w:rPr>
                <w:szCs w:val="20"/>
              </w:rPr>
            </w:pPr>
            <w:proofErr w:type="gramStart"/>
            <w:r>
              <w:rPr>
                <w:szCs w:val="20"/>
              </w:rPr>
              <w:t>name</w:t>
            </w:r>
            <w:proofErr w:type="gramEnd"/>
          </w:p>
        </w:tc>
        <w:tc>
          <w:tcPr>
            <w:tcW w:w="691" w:type="pct"/>
          </w:tcPr>
          <w:p w14:paraId="615C3F8F" w14:textId="77777777" w:rsidR="00B951A7" w:rsidRDefault="00B951A7" w:rsidP="00FE78D0">
            <w:pPr>
              <w:jc w:val="both"/>
              <w:rPr>
                <w:szCs w:val="20"/>
              </w:rPr>
            </w:pPr>
            <w:r>
              <w:rPr>
                <w:szCs w:val="20"/>
              </w:rPr>
              <w:t>Yes</w:t>
            </w:r>
          </w:p>
        </w:tc>
        <w:tc>
          <w:tcPr>
            <w:tcW w:w="690" w:type="pct"/>
          </w:tcPr>
          <w:p w14:paraId="2AFF2E9C" w14:textId="77777777" w:rsidR="00B951A7" w:rsidRDefault="00B951A7" w:rsidP="00FE78D0">
            <w:pPr>
              <w:jc w:val="both"/>
              <w:rPr>
                <w:szCs w:val="20"/>
              </w:rPr>
            </w:pPr>
            <w:r>
              <w:rPr>
                <w:szCs w:val="20"/>
              </w:rPr>
              <w:t>String</w:t>
            </w:r>
          </w:p>
        </w:tc>
        <w:tc>
          <w:tcPr>
            <w:tcW w:w="621" w:type="pct"/>
          </w:tcPr>
          <w:p w14:paraId="1AABF276" w14:textId="77777777" w:rsidR="00B951A7" w:rsidRPr="00E827C4" w:rsidRDefault="00B951A7" w:rsidP="00FE78D0">
            <w:pPr>
              <w:jc w:val="both"/>
              <w:rPr>
                <w:szCs w:val="20"/>
              </w:rPr>
            </w:pPr>
            <w:r>
              <w:rPr>
                <w:szCs w:val="20"/>
              </w:rPr>
              <w:t>NA</w:t>
            </w:r>
          </w:p>
        </w:tc>
        <w:tc>
          <w:tcPr>
            <w:tcW w:w="1778" w:type="pct"/>
          </w:tcPr>
          <w:p w14:paraId="51815FE6" w14:textId="77777777" w:rsidR="00B951A7" w:rsidRDefault="00B951A7" w:rsidP="0035194A">
            <w:pPr>
              <w:jc w:val="both"/>
              <w:rPr>
                <w:szCs w:val="20"/>
              </w:rPr>
            </w:pPr>
            <w:r>
              <w:rPr>
                <w:szCs w:val="20"/>
              </w:rPr>
              <w:t xml:space="preserve">Name of the </w:t>
            </w:r>
            <w:r w:rsidR="0035194A">
              <w:rPr>
                <w:szCs w:val="20"/>
              </w:rPr>
              <w:t xml:space="preserve">MA </w:t>
            </w:r>
            <w:r>
              <w:rPr>
                <w:szCs w:val="20"/>
              </w:rPr>
              <w:t>course</w:t>
            </w:r>
            <w:r w:rsidR="0035194A">
              <w:rPr>
                <w:szCs w:val="20"/>
              </w:rPr>
              <w:t>.</w:t>
            </w:r>
          </w:p>
        </w:tc>
      </w:tr>
      <w:tr w:rsidR="00B951A7" w14:paraId="62E0D6E3" w14:textId="77777777" w:rsidTr="00D124B7">
        <w:trPr>
          <w:trHeight w:val="244"/>
        </w:trPr>
        <w:tc>
          <w:tcPr>
            <w:tcW w:w="294" w:type="pct"/>
          </w:tcPr>
          <w:p w14:paraId="65286B6E" w14:textId="77777777" w:rsidR="00B951A7" w:rsidRDefault="00B951A7" w:rsidP="00D124B7">
            <w:pPr>
              <w:jc w:val="both"/>
              <w:rPr>
                <w:szCs w:val="20"/>
              </w:rPr>
            </w:pPr>
            <w:r>
              <w:rPr>
                <w:szCs w:val="20"/>
              </w:rPr>
              <w:t>2</w:t>
            </w:r>
          </w:p>
        </w:tc>
        <w:tc>
          <w:tcPr>
            <w:tcW w:w="926" w:type="pct"/>
          </w:tcPr>
          <w:p w14:paraId="5AAE3E64" w14:textId="77777777" w:rsidR="00B951A7" w:rsidRDefault="00B951A7" w:rsidP="00D124B7">
            <w:pPr>
              <w:jc w:val="both"/>
              <w:rPr>
                <w:szCs w:val="20"/>
              </w:rPr>
            </w:pPr>
            <w:proofErr w:type="gramStart"/>
            <w:r>
              <w:rPr>
                <w:rFonts w:eastAsia="Arial" w:cs="Arial"/>
                <w:color w:val="000000"/>
                <w:szCs w:val="20"/>
              </w:rPr>
              <w:t>courseVersion</w:t>
            </w:r>
            <w:proofErr w:type="gramEnd"/>
          </w:p>
        </w:tc>
        <w:tc>
          <w:tcPr>
            <w:tcW w:w="691" w:type="pct"/>
          </w:tcPr>
          <w:p w14:paraId="699C5D97" w14:textId="77777777" w:rsidR="00B951A7" w:rsidRDefault="00B951A7" w:rsidP="00D124B7">
            <w:pPr>
              <w:jc w:val="both"/>
              <w:rPr>
                <w:szCs w:val="20"/>
              </w:rPr>
            </w:pPr>
            <w:r>
              <w:rPr>
                <w:szCs w:val="20"/>
              </w:rPr>
              <w:t>Yes</w:t>
            </w:r>
          </w:p>
        </w:tc>
        <w:tc>
          <w:tcPr>
            <w:tcW w:w="690" w:type="pct"/>
          </w:tcPr>
          <w:p w14:paraId="2EBF4CD6" w14:textId="77777777" w:rsidR="00B951A7" w:rsidRDefault="00B951A7" w:rsidP="00D124B7">
            <w:pPr>
              <w:jc w:val="both"/>
              <w:rPr>
                <w:szCs w:val="20"/>
              </w:rPr>
            </w:pPr>
            <w:r>
              <w:rPr>
                <w:szCs w:val="20"/>
              </w:rPr>
              <w:t>Integer</w:t>
            </w:r>
          </w:p>
        </w:tc>
        <w:tc>
          <w:tcPr>
            <w:tcW w:w="621" w:type="pct"/>
          </w:tcPr>
          <w:p w14:paraId="7BF3858E" w14:textId="77777777" w:rsidR="00B951A7" w:rsidRDefault="00B951A7" w:rsidP="00D124B7">
            <w:pPr>
              <w:jc w:val="both"/>
              <w:rPr>
                <w:szCs w:val="20"/>
              </w:rPr>
            </w:pPr>
            <w:r>
              <w:rPr>
                <w:szCs w:val="20"/>
              </w:rPr>
              <w:t>NA</w:t>
            </w:r>
          </w:p>
        </w:tc>
        <w:tc>
          <w:tcPr>
            <w:tcW w:w="1778" w:type="pct"/>
          </w:tcPr>
          <w:p w14:paraId="4857944B" w14:textId="77777777" w:rsidR="00B951A7" w:rsidRDefault="00B951A7" w:rsidP="00D124B7">
            <w:pPr>
              <w:jc w:val="both"/>
              <w:rPr>
                <w:szCs w:val="20"/>
              </w:rPr>
            </w:pPr>
            <w:r>
              <w:rPr>
                <w:szCs w:val="20"/>
              </w:rPr>
              <w:t>Last modification date of MA course in epoch format. It will serve as unique version for the course.</w:t>
            </w:r>
          </w:p>
        </w:tc>
      </w:tr>
      <w:tr w:rsidR="00B951A7" w14:paraId="7F901C83" w14:textId="77777777" w:rsidTr="00BE65EA">
        <w:trPr>
          <w:trHeight w:val="244"/>
        </w:trPr>
        <w:tc>
          <w:tcPr>
            <w:tcW w:w="294" w:type="pct"/>
          </w:tcPr>
          <w:p w14:paraId="66A0B3E7" w14:textId="77777777" w:rsidR="00B951A7" w:rsidRDefault="00B951A7" w:rsidP="00FE78D0">
            <w:pPr>
              <w:jc w:val="both"/>
              <w:rPr>
                <w:szCs w:val="20"/>
              </w:rPr>
            </w:pPr>
            <w:r>
              <w:rPr>
                <w:szCs w:val="20"/>
              </w:rPr>
              <w:t>3</w:t>
            </w:r>
          </w:p>
        </w:tc>
        <w:tc>
          <w:tcPr>
            <w:tcW w:w="926" w:type="pct"/>
          </w:tcPr>
          <w:p w14:paraId="3E22A545" w14:textId="77777777" w:rsidR="00482502" w:rsidRDefault="00B951A7">
            <w:pPr>
              <w:jc w:val="both"/>
              <w:rPr>
                <w:szCs w:val="20"/>
              </w:rPr>
            </w:pPr>
            <w:proofErr w:type="gramStart"/>
            <w:r w:rsidRPr="00D124B7">
              <w:rPr>
                <w:rFonts w:eastAsia="Arial" w:cs="Arial"/>
                <w:color w:val="000000"/>
                <w:szCs w:val="20"/>
              </w:rPr>
              <w:t>chapters</w:t>
            </w:r>
            <w:proofErr w:type="gramEnd"/>
          </w:p>
        </w:tc>
        <w:tc>
          <w:tcPr>
            <w:tcW w:w="691" w:type="pct"/>
          </w:tcPr>
          <w:p w14:paraId="522B27AD" w14:textId="77777777" w:rsidR="00B951A7" w:rsidRDefault="00B951A7" w:rsidP="00FE78D0">
            <w:pPr>
              <w:jc w:val="both"/>
              <w:rPr>
                <w:szCs w:val="20"/>
              </w:rPr>
            </w:pPr>
            <w:r>
              <w:rPr>
                <w:szCs w:val="20"/>
              </w:rPr>
              <w:t>Yes</w:t>
            </w:r>
          </w:p>
        </w:tc>
        <w:tc>
          <w:tcPr>
            <w:tcW w:w="690" w:type="pct"/>
          </w:tcPr>
          <w:p w14:paraId="5C9DE8FE" w14:textId="77777777" w:rsidR="00B951A7" w:rsidRDefault="00B951A7" w:rsidP="00FE78D0">
            <w:pPr>
              <w:jc w:val="both"/>
              <w:rPr>
                <w:szCs w:val="20"/>
              </w:rPr>
            </w:pPr>
            <w:r>
              <w:rPr>
                <w:szCs w:val="20"/>
              </w:rPr>
              <w:t>Array&lt;Chapter&gt;</w:t>
            </w:r>
          </w:p>
        </w:tc>
        <w:tc>
          <w:tcPr>
            <w:tcW w:w="621" w:type="pct"/>
          </w:tcPr>
          <w:p w14:paraId="31004D9D" w14:textId="77777777" w:rsidR="00B951A7" w:rsidRDefault="00B951A7" w:rsidP="00FE78D0">
            <w:pPr>
              <w:jc w:val="both"/>
              <w:rPr>
                <w:szCs w:val="20"/>
              </w:rPr>
            </w:pPr>
            <w:r>
              <w:rPr>
                <w:szCs w:val="20"/>
              </w:rPr>
              <w:t>NA</w:t>
            </w:r>
          </w:p>
        </w:tc>
        <w:tc>
          <w:tcPr>
            <w:tcW w:w="1778" w:type="pct"/>
          </w:tcPr>
          <w:p w14:paraId="73AE44BE" w14:textId="77777777" w:rsidR="00B951A7" w:rsidRDefault="00B951A7" w:rsidP="00FE78D0">
            <w:pPr>
              <w:jc w:val="both"/>
              <w:rPr>
                <w:szCs w:val="20"/>
              </w:rPr>
            </w:pPr>
            <w:r w:rsidRPr="00AB781B">
              <w:rPr>
                <w:szCs w:val="20"/>
              </w:rPr>
              <w:t>Specifies the list of chapters in course along with their details. This list will contain 11 elements, one for each chapter.</w:t>
            </w:r>
          </w:p>
        </w:tc>
      </w:tr>
      <w:tr w:rsidR="00B951A7" w14:paraId="1B776A38" w14:textId="77777777" w:rsidTr="00D124B7">
        <w:trPr>
          <w:trHeight w:val="244"/>
        </w:trPr>
        <w:tc>
          <w:tcPr>
            <w:tcW w:w="294" w:type="pct"/>
          </w:tcPr>
          <w:p w14:paraId="56A2D895" w14:textId="77777777" w:rsidR="00B951A7" w:rsidRDefault="00B951A7" w:rsidP="00FE78D0">
            <w:pPr>
              <w:jc w:val="both"/>
              <w:rPr>
                <w:szCs w:val="20"/>
              </w:rPr>
            </w:pPr>
            <w:r>
              <w:rPr>
                <w:szCs w:val="20"/>
              </w:rPr>
              <w:t>4</w:t>
            </w:r>
          </w:p>
        </w:tc>
        <w:tc>
          <w:tcPr>
            <w:tcW w:w="926" w:type="pct"/>
          </w:tcPr>
          <w:p w14:paraId="405BA3DF" w14:textId="77777777" w:rsidR="00B951A7" w:rsidRPr="00D124B7" w:rsidRDefault="008A74ED" w:rsidP="00D124B7">
            <w:pPr>
              <w:jc w:val="both"/>
              <w:rPr>
                <w:rFonts w:eastAsia="Arial" w:cs="Arial"/>
                <w:color w:val="000000"/>
                <w:szCs w:val="20"/>
              </w:rPr>
            </w:pPr>
            <w:proofErr w:type="gramStart"/>
            <w:r>
              <w:rPr>
                <w:rFonts w:eastAsia="Arial" w:cs="Arial"/>
                <w:color w:val="000000"/>
                <w:szCs w:val="20"/>
              </w:rPr>
              <w:t>c</w:t>
            </w:r>
            <w:r w:rsidR="00B951A7" w:rsidRPr="00D124B7">
              <w:rPr>
                <w:rFonts w:eastAsia="Arial" w:cs="Arial"/>
                <w:color w:val="000000"/>
                <w:szCs w:val="20"/>
              </w:rPr>
              <w:t>hapters</w:t>
            </w:r>
            <w:proofErr w:type="gramEnd"/>
            <w:r w:rsidR="00B951A7">
              <w:rPr>
                <w:rFonts w:eastAsia="Arial" w:cs="Arial"/>
                <w:color w:val="000000"/>
                <w:szCs w:val="20"/>
              </w:rPr>
              <w:t>&gt;&gt;</w:t>
            </w:r>
            <w:r>
              <w:rPr>
                <w:rFonts w:eastAsia="Arial" w:cs="Arial"/>
                <w:color w:val="000000"/>
                <w:szCs w:val="20"/>
              </w:rPr>
              <w:t>c</w:t>
            </w:r>
            <w:r w:rsidR="00B951A7">
              <w:rPr>
                <w:rFonts w:eastAsia="Arial" w:cs="Arial"/>
                <w:color w:val="000000"/>
                <w:szCs w:val="20"/>
              </w:rPr>
              <w:t>hapter</w:t>
            </w:r>
          </w:p>
        </w:tc>
        <w:tc>
          <w:tcPr>
            <w:tcW w:w="691" w:type="pct"/>
          </w:tcPr>
          <w:p w14:paraId="16AA7064" w14:textId="77777777" w:rsidR="00B951A7" w:rsidRDefault="00B951A7" w:rsidP="00FE78D0">
            <w:pPr>
              <w:jc w:val="both"/>
              <w:rPr>
                <w:szCs w:val="20"/>
              </w:rPr>
            </w:pPr>
            <w:r>
              <w:rPr>
                <w:szCs w:val="20"/>
              </w:rPr>
              <w:t>Yes</w:t>
            </w:r>
          </w:p>
        </w:tc>
        <w:tc>
          <w:tcPr>
            <w:tcW w:w="690" w:type="pct"/>
          </w:tcPr>
          <w:p w14:paraId="23A65FA8" w14:textId="77777777" w:rsidR="00B951A7" w:rsidRDefault="00B951A7" w:rsidP="00FE78D0">
            <w:pPr>
              <w:jc w:val="both"/>
              <w:rPr>
                <w:szCs w:val="20"/>
              </w:rPr>
            </w:pPr>
            <w:r>
              <w:rPr>
                <w:szCs w:val="20"/>
              </w:rPr>
              <w:t>Object</w:t>
            </w:r>
          </w:p>
        </w:tc>
        <w:tc>
          <w:tcPr>
            <w:tcW w:w="621" w:type="pct"/>
          </w:tcPr>
          <w:p w14:paraId="40B073C4" w14:textId="77777777" w:rsidR="00B951A7" w:rsidRDefault="00B951A7" w:rsidP="00FE78D0">
            <w:pPr>
              <w:jc w:val="both"/>
              <w:rPr>
                <w:szCs w:val="20"/>
              </w:rPr>
            </w:pPr>
            <w:r>
              <w:rPr>
                <w:szCs w:val="20"/>
              </w:rPr>
              <w:t>NA</w:t>
            </w:r>
          </w:p>
        </w:tc>
        <w:tc>
          <w:tcPr>
            <w:tcW w:w="1778" w:type="pct"/>
          </w:tcPr>
          <w:p w14:paraId="4C5607D6" w14:textId="77777777" w:rsidR="00B951A7" w:rsidRDefault="00B951A7" w:rsidP="00FE78D0">
            <w:pPr>
              <w:jc w:val="both"/>
              <w:rPr>
                <w:szCs w:val="20"/>
              </w:rPr>
            </w:pPr>
            <w:r>
              <w:rPr>
                <w:szCs w:val="20"/>
              </w:rPr>
              <w:t>This will contain details about a particular chapter.</w:t>
            </w:r>
          </w:p>
        </w:tc>
      </w:tr>
      <w:tr w:rsidR="00B951A7" w14:paraId="7F6D5D60" w14:textId="77777777" w:rsidTr="00F32DF3">
        <w:trPr>
          <w:trHeight w:val="244"/>
        </w:trPr>
        <w:tc>
          <w:tcPr>
            <w:tcW w:w="294" w:type="pct"/>
          </w:tcPr>
          <w:p w14:paraId="4F32B924" w14:textId="77777777" w:rsidR="00B951A7" w:rsidRDefault="00B951A7" w:rsidP="00F32DF3">
            <w:pPr>
              <w:jc w:val="both"/>
              <w:rPr>
                <w:szCs w:val="20"/>
              </w:rPr>
            </w:pPr>
            <w:r>
              <w:rPr>
                <w:szCs w:val="20"/>
              </w:rPr>
              <w:t>5</w:t>
            </w:r>
          </w:p>
        </w:tc>
        <w:tc>
          <w:tcPr>
            <w:tcW w:w="926" w:type="pct"/>
          </w:tcPr>
          <w:p w14:paraId="67F568E7" w14:textId="77777777" w:rsidR="00B951A7" w:rsidRDefault="008A74ED" w:rsidP="00F32DF3">
            <w:pPr>
              <w:jc w:val="both"/>
              <w:rPr>
                <w:rFonts w:eastAsia="Arial" w:cs="Arial"/>
                <w:color w:val="000000"/>
                <w:szCs w:val="20"/>
              </w:rPr>
            </w:pPr>
            <w:proofErr w:type="gramStart"/>
            <w:r>
              <w:rPr>
                <w:rFonts w:eastAsia="Arial" w:cs="Arial"/>
                <w:color w:val="000000"/>
                <w:szCs w:val="20"/>
              </w:rPr>
              <w:t>c</w:t>
            </w:r>
            <w:r w:rsidR="00B951A7" w:rsidRPr="00D124B7">
              <w:rPr>
                <w:rFonts w:eastAsia="Arial" w:cs="Arial"/>
                <w:color w:val="000000"/>
                <w:szCs w:val="20"/>
              </w:rPr>
              <w:t>hapters</w:t>
            </w:r>
            <w:proofErr w:type="gramEnd"/>
            <w:r w:rsidR="00B951A7">
              <w:rPr>
                <w:rFonts w:eastAsia="Arial" w:cs="Arial"/>
                <w:color w:val="000000"/>
                <w:szCs w:val="20"/>
              </w:rPr>
              <w:t>&gt;&gt;</w:t>
            </w:r>
            <w:r>
              <w:rPr>
                <w:rFonts w:eastAsia="Arial" w:cs="Arial"/>
                <w:color w:val="000000"/>
                <w:szCs w:val="20"/>
              </w:rPr>
              <w:t>c</w:t>
            </w:r>
            <w:r w:rsidR="00B951A7">
              <w:rPr>
                <w:rFonts w:eastAsia="Arial" w:cs="Arial"/>
                <w:color w:val="000000"/>
                <w:szCs w:val="20"/>
              </w:rPr>
              <w:t>hapter&gt;&gt;name</w:t>
            </w:r>
          </w:p>
        </w:tc>
        <w:tc>
          <w:tcPr>
            <w:tcW w:w="691" w:type="pct"/>
          </w:tcPr>
          <w:p w14:paraId="4CC6430E" w14:textId="77777777" w:rsidR="00B951A7" w:rsidRDefault="00B951A7" w:rsidP="00F32DF3">
            <w:pPr>
              <w:jc w:val="both"/>
              <w:rPr>
                <w:szCs w:val="20"/>
              </w:rPr>
            </w:pPr>
            <w:r>
              <w:rPr>
                <w:szCs w:val="20"/>
              </w:rPr>
              <w:t>Yes</w:t>
            </w:r>
          </w:p>
        </w:tc>
        <w:tc>
          <w:tcPr>
            <w:tcW w:w="690" w:type="pct"/>
          </w:tcPr>
          <w:p w14:paraId="6D074175" w14:textId="77777777" w:rsidR="00B951A7" w:rsidRDefault="00B951A7" w:rsidP="00F32DF3">
            <w:pPr>
              <w:jc w:val="both"/>
              <w:rPr>
                <w:szCs w:val="20"/>
              </w:rPr>
            </w:pPr>
            <w:r>
              <w:rPr>
                <w:szCs w:val="20"/>
              </w:rPr>
              <w:t>String</w:t>
            </w:r>
          </w:p>
        </w:tc>
        <w:tc>
          <w:tcPr>
            <w:tcW w:w="621" w:type="pct"/>
          </w:tcPr>
          <w:p w14:paraId="4A670962" w14:textId="77777777" w:rsidR="00B951A7" w:rsidRDefault="00B951A7" w:rsidP="00F32DF3">
            <w:pPr>
              <w:jc w:val="both"/>
              <w:rPr>
                <w:szCs w:val="20"/>
              </w:rPr>
            </w:pPr>
            <w:r>
              <w:rPr>
                <w:szCs w:val="20"/>
              </w:rPr>
              <w:t>NA</w:t>
            </w:r>
          </w:p>
        </w:tc>
        <w:tc>
          <w:tcPr>
            <w:tcW w:w="1778" w:type="pct"/>
          </w:tcPr>
          <w:p w14:paraId="6DDFD362" w14:textId="77777777" w:rsidR="00B951A7" w:rsidRPr="00AB781B" w:rsidRDefault="00B951A7" w:rsidP="00AB781B">
            <w:pPr>
              <w:jc w:val="both"/>
              <w:rPr>
                <w:szCs w:val="20"/>
              </w:rPr>
            </w:pPr>
            <w:r w:rsidRPr="00AB781B">
              <w:rPr>
                <w:szCs w:val="20"/>
              </w:rPr>
              <w:t>Specifies the name of</w:t>
            </w:r>
            <w:r>
              <w:rPr>
                <w:szCs w:val="20"/>
              </w:rPr>
              <w:t xml:space="preserve"> the chapter</w:t>
            </w:r>
          </w:p>
          <w:p w14:paraId="3EBD4E30" w14:textId="77777777" w:rsidR="00482502" w:rsidRDefault="00B951A7">
            <w:pPr>
              <w:jc w:val="both"/>
              <w:rPr>
                <w:szCs w:val="20"/>
              </w:rPr>
            </w:pPr>
            <w:r>
              <w:rPr>
                <w:szCs w:val="20"/>
              </w:rPr>
              <w:t>In format of “Chapter&lt;chapterId&gt;”, where chapterId will be from 01 to 11.</w:t>
            </w:r>
          </w:p>
        </w:tc>
      </w:tr>
      <w:tr w:rsidR="00AB781B" w14:paraId="630B770A" w14:textId="77777777" w:rsidTr="00F32DF3">
        <w:trPr>
          <w:trHeight w:val="244"/>
        </w:trPr>
        <w:tc>
          <w:tcPr>
            <w:tcW w:w="294" w:type="pct"/>
          </w:tcPr>
          <w:p w14:paraId="21A43931" w14:textId="77777777" w:rsidR="00AB781B" w:rsidRDefault="00B951A7" w:rsidP="00F32DF3">
            <w:pPr>
              <w:jc w:val="both"/>
              <w:rPr>
                <w:szCs w:val="20"/>
              </w:rPr>
            </w:pPr>
            <w:r>
              <w:rPr>
                <w:szCs w:val="20"/>
              </w:rPr>
              <w:t>6</w:t>
            </w:r>
          </w:p>
        </w:tc>
        <w:tc>
          <w:tcPr>
            <w:tcW w:w="926" w:type="pct"/>
          </w:tcPr>
          <w:p w14:paraId="3432D675" w14:textId="77777777" w:rsidR="00482502" w:rsidRDefault="008A74ED">
            <w:pPr>
              <w:jc w:val="both"/>
              <w:rPr>
                <w:rFonts w:eastAsia="Arial" w:cs="Arial"/>
                <w:color w:val="000000"/>
                <w:szCs w:val="20"/>
              </w:rPr>
            </w:pPr>
            <w:proofErr w:type="gramStart"/>
            <w:r>
              <w:rPr>
                <w:rFonts w:eastAsia="Arial" w:cs="Arial"/>
                <w:color w:val="000000"/>
                <w:szCs w:val="20"/>
              </w:rPr>
              <w:t>c</w:t>
            </w:r>
            <w:r w:rsidR="00BC628C" w:rsidRPr="00D124B7">
              <w:rPr>
                <w:rFonts w:eastAsia="Arial" w:cs="Arial"/>
                <w:color w:val="000000"/>
                <w:szCs w:val="20"/>
              </w:rPr>
              <w:t>hapters</w:t>
            </w:r>
            <w:proofErr w:type="gramEnd"/>
            <w:r w:rsidR="00BC628C">
              <w:rPr>
                <w:rFonts w:eastAsia="Arial" w:cs="Arial"/>
                <w:color w:val="000000"/>
                <w:szCs w:val="20"/>
              </w:rPr>
              <w:t>&gt;&gt;</w:t>
            </w:r>
            <w:r>
              <w:rPr>
                <w:rFonts w:eastAsia="Arial" w:cs="Arial"/>
                <w:color w:val="000000"/>
                <w:szCs w:val="20"/>
              </w:rPr>
              <w:t>c</w:t>
            </w:r>
            <w:r w:rsidR="00AB781B">
              <w:rPr>
                <w:rFonts w:eastAsia="Arial" w:cs="Arial"/>
                <w:color w:val="000000"/>
                <w:szCs w:val="20"/>
              </w:rPr>
              <w:t>hapter&gt;&gt;content</w:t>
            </w:r>
          </w:p>
        </w:tc>
        <w:tc>
          <w:tcPr>
            <w:tcW w:w="691" w:type="pct"/>
          </w:tcPr>
          <w:p w14:paraId="1D5A0F30" w14:textId="77777777" w:rsidR="00AB781B" w:rsidRDefault="00AB781B" w:rsidP="00F32DF3">
            <w:pPr>
              <w:jc w:val="both"/>
              <w:rPr>
                <w:szCs w:val="20"/>
              </w:rPr>
            </w:pPr>
            <w:r w:rsidRPr="00B66309">
              <w:rPr>
                <w:szCs w:val="20"/>
              </w:rPr>
              <w:t>Yes</w:t>
            </w:r>
          </w:p>
        </w:tc>
        <w:tc>
          <w:tcPr>
            <w:tcW w:w="690" w:type="pct"/>
          </w:tcPr>
          <w:p w14:paraId="23055F42" w14:textId="77777777" w:rsidR="00AB781B" w:rsidRDefault="00AB781B" w:rsidP="00F32DF3">
            <w:pPr>
              <w:jc w:val="both"/>
              <w:rPr>
                <w:szCs w:val="20"/>
              </w:rPr>
            </w:pPr>
            <w:r>
              <w:rPr>
                <w:szCs w:val="20"/>
              </w:rPr>
              <w:t>Object</w:t>
            </w:r>
          </w:p>
        </w:tc>
        <w:tc>
          <w:tcPr>
            <w:tcW w:w="621" w:type="pct"/>
          </w:tcPr>
          <w:p w14:paraId="20243102" w14:textId="77777777" w:rsidR="00AB781B" w:rsidRDefault="00AB781B" w:rsidP="00F32DF3">
            <w:pPr>
              <w:jc w:val="both"/>
              <w:rPr>
                <w:szCs w:val="20"/>
              </w:rPr>
            </w:pPr>
            <w:r>
              <w:rPr>
                <w:szCs w:val="20"/>
              </w:rPr>
              <w:t>NA</w:t>
            </w:r>
          </w:p>
        </w:tc>
        <w:tc>
          <w:tcPr>
            <w:tcW w:w="1778" w:type="pct"/>
          </w:tcPr>
          <w:p w14:paraId="2778DEE3" w14:textId="77777777" w:rsidR="00AB781B" w:rsidRDefault="00B951A7" w:rsidP="00F32DF3">
            <w:pPr>
              <w:jc w:val="both"/>
              <w:rPr>
                <w:szCs w:val="20"/>
              </w:rPr>
            </w:pPr>
            <w:r>
              <w:rPr>
                <w:szCs w:val="20"/>
              </w:rPr>
              <w:t>Contains details about end menu file and score files.</w:t>
            </w:r>
          </w:p>
        </w:tc>
      </w:tr>
      <w:tr w:rsidR="00AB781B" w14:paraId="46DF8A6A" w14:textId="77777777" w:rsidTr="00F32DF3">
        <w:trPr>
          <w:trHeight w:val="244"/>
        </w:trPr>
        <w:tc>
          <w:tcPr>
            <w:tcW w:w="294" w:type="pct"/>
          </w:tcPr>
          <w:p w14:paraId="49E2ACE6" w14:textId="77777777" w:rsidR="00AB781B" w:rsidRDefault="00B951A7" w:rsidP="00F32DF3">
            <w:pPr>
              <w:jc w:val="both"/>
              <w:rPr>
                <w:szCs w:val="20"/>
              </w:rPr>
            </w:pPr>
            <w:r>
              <w:rPr>
                <w:szCs w:val="20"/>
              </w:rPr>
              <w:t>7</w:t>
            </w:r>
          </w:p>
        </w:tc>
        <w:tc>
          <w:tcPr>
            <w:tcW w:w="926" w:type="pct"/>
          </w:tcPr>
          <w:p w14:paraId="180FCD79" w14:textId="77777777" w:rsidR="00AB781B" w:rsidRDefault="008A74ED" w:rsidP="00F32DF3">
            <w:pPr>
              <w:jc w:val="both"/>
              <w:rPr>
                <w:rFonts w:eastAsia="Arial" w:cs="Arial"/>
                <w:color w:val="000000"/>
                <w:szCs w:val="20"/>
              </w:rPr>
            </w:pPr>
            <w:proofErr w:type="gramStart"/>
            <w:r>
              <w:rPr>
                <w:rFonts w:eastAsia="Arial" w:cs="Arial"/>
                <w:color w:val="000000"/>
                <w:szCs w:val="20"/>
              </w:rPr>
              <w:t>c</w:t>
            </w:r>
            <w:r w:rsidR="00BC628C" w:rsidRPr="00D124B7">
              <w:rPr>
                <w:rFonts w:eastAsia="Arial" w:cs="Arial"/>
                <w:color w:val="000000"/>
                <w:szCs w:val="20"/>
              </w:rPr>
              <w:t>hapters</w:t>
            </w:r>
            <w:proofErr w:type="gramEnd"/>
            <w:r w:rsidR="00BC628C">
              <w:rPr>
                <w:rFonts w:eastAsia="Arial" w:cs="Arial"/>
                <w:color w:val="000000"/>
                <w:szCs w:val="20"/>
              </w:rPr>
              <w:t>&gt;&gt;</w:t>
            </w:r>
            <w:r>
              <w:rPr>
                <w:rFonts w:eastAsia="Arial" w:cs="Arial"/>
                <w:color w:val="000000"/>
                <w:szCs w:val="20"/>
              </w:rPr>
              <w:t>c</w:t>
            </w:r>
            <w:r w:rsidR="00BC628C">
              <w:rPr>
                <w:rFonts w:eastAsia="Arial" w:cs="Arial"/>
                <w:color w:val="000000"/>
                <w:szCs w:val="20"/>
              </w:rPr>
              <w:t>hapter&gt;&gt;</w:t>
            </w:r>
            <w:r>
              <w:rPr>
                <w:rFonts w:eastAsia="Arial" w:cs="Arial"/>
                <w:color w:val="000000"/>
                <w:szCs w:val="20"/>
              </w:rPr>
              <w:t>c</w:t>
            </w:r>
            <w:r w:rsidR="0010420A">
              <w:rPr>
                <w:rFonts w:eastAsia="Arial" w:cs="Arial"/>
                <w:color w:val="000000"/>
                <w:szCs w:val="20"/>
              </w:rPr>
              <w:t>ontent&gt;&gt;menu</w:t>
            </w:r>
          </w:p>
        </w:tc>
        <w:tc>
          <w:tcPr>
            <w:tcW w:w="691" w:type="pct"/>
          </w:tcPr>
          <w:p w14:paraId="314A4D3C" w14:textId="77777777" w:rsidR="00AB781B" w:rsidRDefault="00AB781B" w:rsidP="00F32DF3">
            <w:pPr>
              <w:jc w:val="both"/>
              <w:rPr>
                <w:szCs w:val="20"/>
              </w:rPr>
            </w:pPr>
            <w:r w:rsidRPr="00B66309">
              <w:rPr>
                <w:szCs w:val="20"/>
              </w:rPr>
              <w:t>Yes</w:t>
            </w:r>
          </w:p>
        </w:tc>
        <w:tc>
          <w:tcPr>
            <w:tcW w:w="690" w:type="pct"/>
          </w:tcPr>
          <w:p w14:paraId="0A81CC12" w14:textId="77777777" w:rsidR="00AB781B" w:rsidRDefault="0010420A" w:rsidP="00F32DF3">
            <w:pPr>
              <w:jc w:val="both"/>
              <w:rPr>
                <w:szCs w:val="20"/>
              </w:rPr>
            </w:pPr>
            <w:r>
              <w:rPr>
                <w:szCs w:val="20"/>
              </w:rPr>
              <w:t>Object</w:t>
            </w:r>
          </w:p>
        </w:tc>
        <w:tc>
          <w:tcPr>
            <w:tcW w:w="621" w:type="pct"/>
          </w:tcPr>
          <w:p w14:paraId="307E76C7" w14:textId="77777777" w:rsidR="00AB781B" w:rsidRDefault="00AB781B" w:rsidP="00F32DF3">
            <w:pPr>
              <w:jc w:val="both"/>
              <w:rPr>
                <w:szCs w:val="20"/>
              </w:rPr>
            </w:pPr>
            <w:r>
              <w:rPr>
                <w:szCs w:val="20"/>
              </w:rPr>
              <w:t>NA</w:t>
            </w:r>
          </w:p>
        </w:tc>
        <w:tc>
          <w:tcPr>
            <w:tcW w:w="1778" w:type="pct"/>
          </w:tcPr>
          <w:p w14:paraId="7E9F7885" w14:textId="77777777" w:rsidR="00482502" w:rsidRDefault="0010420A">
            <w:pPr>
              <w:jc w:val="both"/>
              <w:rPr>
                <w:szCs w:val="20"/>
              </w:rPr>
            </w:pPr>
            <w:r>
              <w:rPr>
                <w:szCs w:val="20"/>
              </w:rPr>
              <w:t xml:space="preserve">Contains the details about the menu file to be played at the end of the chapter </w:t>
            </w:r>
          </w:p>
        </w:tc>
      </w:tr>
      <w:tr w:rsidR="0010420A" w14:paraId="6E8D2178" w14:textId="77777777" w:rsidTr="00F32DF3">
        <w:trPr>
          <w:trHeight w:val="244"/>
        </w:trPr>
        <w:tc>
          <w:tcPr>
            <w:tcW w:w="294" w:type="pct"/>
          </w:tcPr>
          <w:p w14:paraId="08CDE758" w14:textId="77777777" w:rsidR="0010420A" w:rsidRDefault="00B951A7" w:rsidP="00F32DF3">
            <w:pPr>
              <w:jc w:val="both"/>
              <w:rPr>
                <w:szCs w:val="20"/>
              </w:rPr>
            </w:pPr>
            <w:r>
              <w:rPr>
                <w:szCs w:val="20"/>
              </w:rPr>
              <w:t>8</w:t>
            </w:r>
          </w:p>
        </w:tc>
        <w:tc>
          <w:tcPr>
            <w:tcW w:w="926" w:type="pct"/>
          </w:tcPr>
          <w:p w14:paraId="5E30BE7C" w14:textId="77777777" w:rsidR="00482502" w:rsidRDefault="008A74ED">
            <w:pPr>
              <w:jc w:val="both"/>
              <w:rPr>
                <w:rFonts w:eastAsia="Arial" w:cs="Arial"/>
                <w:color w:val="000000"/>
                <w:szCs w:val="20"/>
              </w:rPr>
            </w:pPr>
            <w:proofErr w:type="gramStart"/>
            <w:r>
              <w:rPr>
                <w:rFonts w:eastAsia="Arial" w:cs="Arial"/>
                <w:color w:val="000000"/>
                <w:szCs w:val="20"/>
              </w:rPr>
              <w:t>c</w:t>
            </w:r>
            <w:r w:rsidR="00BC628C" w:rsidRPr="00D124B7">
              <w:rPr>
                <w:rFonts w:eastAsia="Arial" w:cs="Arial"/>
                <w:color w:val="000000"/>
                <w:szCs w:val="20"/>
              </w:rPr>
              <w:t>hapters</w:t>
            </w:r>
            <w:proofErr w:type="gramEnd"/>
            <w:r w:rsidR="00BC628C">
              <w:rPr>
                <w:rFonts w:eastAsia="Arial" w:cs="Arial"/>
                <w:color w:val="000000"/>
                <w:szCs w:val="20"/>
              </w:rPr>
              <w:t xml:space="preserve">&gt;&gt; </w:t>
            </w:r>
            <w:r>
              <w:rPr>
                <w:rFonts w:eastAsia="Arial" w:cs="Arial"/>
                <w:color w:val="000000"/>
                <w:szCs w:val="20"/>
              </w:rPr>
              <w:t>c</w:t>
            </w:r>
            <w:r w:rsidR="00BC628C">
              <w:rPr>
                <w:rFonts w:eastAsia="Arial" w:cs="Arial"/>
                <w:color w:val="000000"/>
                <w:szCs w:val="20"/>
              </w:rPr>
              <w:t>hapter&gt;&gt;</w:t>
            </w:r>
            <w:r w:rsidR="00F32DF3">
              <w:rPr>
                <w:rFonts w:eastAsia="Arial" w:cs="Arial"/>
                <w:color w:val="000000"/>
                <w:szCs w:val="20"/>
              </w:rPr>
              <w:t>content&gt;&gt;</w:t>
            </w:r>
            <w:r>
              <w:rPr>
                <w:rFonts w:eastAsia="Arial" w:cs="Arial"/>
                <w:color w:val="000000"/>
                <w:szCs w:val="20"/>
              </w:rPr>
              <w:t>m</w:t>
            </w:r>
            <w:r w:rsidR="0010420A">
              <w:rPr>
                <w:rFonts w:eastAsia="Arial" w:cs="Arial"/>
                <w:color w:val="000000"/>
                <w:szCs w:val="20"/>
              </w:rPr>
              <w:t>enu&gt;&gt;id</w:t>
            </w:r>
          </w:p>
        </w:tc>
        <w:tc>
          <w:tcPr>
            <w:tcW w:w="691" w:type="pct"/>
          </w:tcPr>
          <w:p w14:paraId="0F0878A3" w14:textId="77777777" w:rsidR="0010420A" w:rsidRDefault="0010420A" w:rsidP="00F32DF3">
            <w:pPr>
              <w:jc w:val="both"/>
              <w:rPr>
                <w:szCs w:val="20"/>
              </w:rPr>
            </w:pPr>
            <w:r w:rsidRPr="00B66309">
              <w:rPr>
                <w:szCs w:val="20"/>
              </w:rPr>
              <w:t>Yes</w:t>
            </w:r>
          </w:p>
        </w:tc>
        <w:tc>
          <w:tcPr>
            <w:tcW w:w="690" w:type="pct"/>
          </w:tcPr>
          <w:p w14:paraId="5308B3AB" w14:textId="77777777" w:rsidR="0010420A" w:rsidRDefault="0010420A" w:rsidP="00F32DF3">
            <w:pPr>
              <w:jc w:val="both"/>
              <w:rPr>
                <w:szCs w:val="20"/>
              </w:rPr>
            </w:pPr>
            <w:r>
              <w:rPr>
                <w:szCs w:val="20"/>
              </w:rPr>
              <w:t>String</w:t>
            </w:r>
          </w:p>
        </w:tc>
        <w:tc>
          <w:tcPr>
            <w:tcW w:w="621" w:type="pct"/>
          </w:tcPr>
          <w:p w14:paraId="0FE198A4" w14:textId="77777777" w:rsidR="0010420A" w:rsidRDefault="0010420A" w:rsidP="00F32DF3">
            <w:pPr>
              <w:jc w:val="both"/>
              <w:rPr>
                <w:szCs w:val="20"/>
              </w:rPr>
            </w:pPr>
            <w:r>
              <w:rPr>
                <w:szCs w:val="20"/>
              </w:rPr>
              <w:t>NA</w:t>
            </w:r>
          </w:p>
        </w:tc>
        <w:tc>
          <w:tcPr>
            <w:tcW w:w="1778" w:type="pct"/>
          </w:tcPr>
          <w:p w14:paraId="5CA9862C" w14:textId="77777777" w:rsidR="00482502" w:rsidRDefault="0010420A">
            <w:pPr>
              <w:jc w:val="both"/>
              <w:rPr>
                <w:szCs w:val="20"/>
              </w:rPr>
            </w:pPr>
            <w:r>
              <w:rPr>
                <w:szCs w:val="20"/>
              </w:rPr>
              <w:t>This is id for the End menu file of the chapter in the format”Chapter&lt;</w:t>
            </w:r>
            <w:r w:rsidR="000E27D8">
              <w:rPr>
                <w:szCs w:val="20"/>
              </w:rPr>
              <w:t>ChapterI</w:t>
            </w:r>
            <w:r>
              <w:rPr>
                <w:szCs w:val="20"/>
              </w:rPr>
              <w:t>d&gt;_EndMenu”</w:t>
            </w:r>
            <w:r w:rsidR="000E27D8">
              <w:rPr>
                <w:szCs w:val="20"/>
              </w:rPr>
              <w:t>, where chapterI</w:t>
            </w:r>
            <w:r>
              <w:rPr>
                <w:szCs w:val="20"/>
              </w:rPr>
              <w:t xml:space="preserve">d varies from </w:t>
            </w:r>
            <w:r w:rsidR="000E27D8">
              <w:rPr>
                <w:szCs w:val="20"/>
              </w:rPr>
              <w:t>0</w:t>
            </w:r>
            <w:r>
              <w:rPr>
                <w:szCs w:val="20"/>
              </w:rPr>
              <w:t>1 to 11.</w:t>
            </w:r>
          </w:p>
        </w:tc>
      </w:tr>
      <w:tr w:rsidR="0010420A" w14:paraId="202EC306" w14:textId="77777777" w:rsidTr="00F32DF3">
        <w:trPr>
          <w:trHeight w:val="244"/>
        </w:trPr>
        <w:tc>
          <w:tcPr>
            <w:tcW w:w="294" w:type="pct"/>
          </w:tcPr>
          <w:p w14:paraId="3749F07B" w14:textId="77777777" w:rsidR="0010420A" w:rsidRDefault="00B951A7" w:rsidP="00F32DF3">
            <w:pPr>
              <w:jc w:val="both"/>
              <w:rPr>
                <w:szCs w:val="20"/>
              </w:rPr>
            </w:pPr>
            <w:r>
              <w:rPr>
                <w:szCs w:val="20"/>
              </w:rPr>
              <w:t>9</w:t>
            </w:r>
          </w:p>
        </w:tc>
        <w:tc>
          <w:tcPr>
            <w:tcW w:w="926" w:type="pct"/>
          </w:tcPr>
          <w:p w14:paraId="2A9B6A23" w14:textId="77777777" w:rsidR="0010420A"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m</w:t>
            </w:r>
            <w:r w:rsidR="00F32DF3">
              <w:rPr>
                <w:rFonts w:eastAsia="Arial" w:cs="Arial"/>
                <w:color w:val="000000"/>
                <w:szCs w:val="20"/>
              </w:rPr>
              <w:t>enu&gt;&gt;</w:t>
            </w:r>
            <w:r w:rsidR="0010420A">
              <w:rPr>
                <w:rFonts w:eastAsia="Arial" w:cs="Arial"/>
                <w:color w:val="000000"/>
                <w:szCs w:val="20"/>
              </w:rPr>
              <w:t>file</w:t>
            </w:r>
          </w:p>
        </w:tc>
        <w:tc>
          <w:tcPr>
            <w:tcW w:w="691" w:type="pct"/>
          </w:tcPr>
          <w:p w14:paraId="2743972F" w14:textId="77777777" w:rsidR="0010420A" w:rsidRDefault="0010420A" w:rsidP="00F32DF3">
            <w:pPr>
              <w:jc w:val="both"/>
              <w:rPr>
                <w:szCs w:val="20"/>
              </w:rPr>
            </w:pPr>
            <w:r w:rsidRPr="00B66309">
              <w:rPr>
                <w:szCs w:val="20"/>
              </w:rPr>
              <w:t>Yes</w:t>
            </w:r>
          </w:p>
        </w:tc>
        <w:tc>
          <w:tcPr>
            <w:tcW w:w="690" w:type="pct"/>
          </w:tcPr>
          <w:p w14:paraId="670BB113" w14:textId="77777777" w:rsidR="0010420A" w:rsidRDefault="0010420A" w:rsidP="00F32DF3">
            <w:pPr>
              <w:jc w:val="both"/>
              <w:rPr>
                <w:szCs w:val="20"/>
              </w:rPr>
            </w:pPr>
            <w:r>
              <w:rPr>
                <w:szCs w:val="20"/>
              </w:rPr>
              <w:t>String</w:t>
            </w:r>
          </w:p>
        </w:tc>
        <w:tc>
          <w:tcPr>
            <w:tcW w:w="621" w:type="pct"/>
          </w:tcPr>
          <w:p w14:paraId="46951F49" w14:textId="77777777" w:rsidR="0010420A" w:rsidRDefault="0010420A" w:rsidP="00F32DF3">
            <w:pPr>
              <w:jc w:val="both"/>
              <w:rPr>
                <w:szCs w:val="20"/>
              </w:rPr>
            </w:pPr>
            <w:r>
              <w:rPr>
                <w:szCs w:val="20"/>
              </w:rPr>
              <w:t>NA</w:t>
            </w:r>
          </w:p>
        </w:tc>
        <w:tc>
          <w:tcPr>
            <w:tcW w:w="1778" w:type="pct"/>
          </w:tcPr>
          <w:p w14:paraId="61DE173F" w14:textId="77777777" w:rsidR="0010420A" w:rsidRDefault="0010420A" w:rsidP="00F32DF3">
            <w:pPr>
              <w:jc w:val="both"/>
              <w:rPr>
                <w:szCs w:val="20"/>
              </w:rPr>
            </w:pPr>
            <w:r w:rsidRPr="0010420A">
              <w:rPr>
                <w:szCs w:val="20"/>
              </w:rPr>
              <w:t>Name of audio file to be played at the end of chapter for prompting the user to either repeat the chapter or go to next chapter.</w:t>
            </w:r>
          </w:p>
        </w:tc>
      </w:tr>
      <w:tr w:rsidR="0010420A" w14:paraId="2ED94899" w14:textId="77777777" w:rsidTr="00F32DF3">
        <w:trPr>
          <w:trHeight w:val="244"/>
        </w:trPr>
        <w:tc>
          <w:tcPr>
            <w:tcW w:w="294" w:type="pct"/>
          </w:tcPr>
          <w:p w14:paraId="3CFC8FAD" w14:textId="77777777" w:rsidR="0010420A" w:rsidRDefault="00B951A7" w:rsidP="00F32DF3">
            <w:pPr>
              <w:jc w:val="both"/>
              <w:rPr>
                <w:szCs w:val="20"/>
              </w:rPr>
            </w:pPr>
            <w:r>
              <w:rPr>
                <w:szCs w:val="20"/>
              </w:rPr>
              <w:t>10</w:t>
            </w:r>
          </w:p>
        </w:tc>
        <w:tc>
          <w:tcPr>
            <w:tcW w:w="926" w:type="pct"/>
          </w:tcPr>
          <w:p w14:paraId="4020B92A" w14:textId="77777777" w:rsidR="00482502" w:rsidRDefault="008A74ED">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sidR="0010420A">
              <w:rPr>
                <w:rFonts w:eastAsia="Arial" w:cs="Arial"/>
                <w:color w:val="000000"/>
                <w:szCs w:val="20"/>
              </w:rPr>
              <w:t>score</w:t>
            </w:r>
          </w:p>
        </w:tc>
        <w:tc>
          <w:tcPr>
            <w:tcW w:w="691" w:type="pct"/>
          </w:tcPr>
          <w:p w14:paraId="426C4784" w14:textId="77777777" w:rsidR="0010420A" w:rsidRDefault="0010420A" w:rsidP="00F32DF3">
            <w:pPr>
              <w:jc w:val="both"/>
              <w:rPr>
                <w:szCs w:val="20"/>
              </w:rPr>
            </w:pPr>
            <w:r w:rsidRPr="00B66309">
              <w:rPr>
                <w:szCs w:val="20"/>
              </w:rPr>
              <w:t>Yes</w:t>
            </w:r>
          </w:p>
        </w:tc>
        <w:tc>
          <w:tcPr>
            <w:tcW w:w="690" w:type="pct"/>
          </w:tcPr>
          <w:p w14:paraId="4F0062D3" w14:textId="77777777" w:rsidR="0010420A" w:rsidRDefault="0010420A" w:rsidP="00F32DF3">
            <w:pPr>
              <w:jc w:val="both"/>
              <w:rPr>
                <w:szCs w:val="20"/>
              </w:rPr>
            </w:pPr>
            <w:r>
              <w:rPr>
                <w:szCs w:val="20"/>
              </w:rPr>
              <w:t>Object</w:t>
            </w:r>
          </w:p>
        </w:tc>
        <w:tc>
          <w:tcPr>
            <w:tcW w:w="621" w:type="pct"/>
          </w:tcPr>
          <w:p w14:paraId="5CDC2A9E" w14:textId="77777777" w:rsidR="0010420A" w:rsidRDefault="0010420A" w:rsidP="00F32DF3">
            <w:pPr>
              <w:jc w:val="both"/>
              <w:rPr>
                <w:szCs w:val="20"/>
              </w:rPr>
            </w:pPr>
            <w:r>
              <w:rPr>
                <w:szCs w:val="20"/>
              </w:rPr>
              <w:t>NA</w:t>
            </w:r>
          </w:p>
        </w:tc>
        <w:tc>
          <w:tcPr>
            <w:tcW w:w="1778" w:type="pct"/>
          </w:tcPr>
          <w:p w14:paraId="055BD3CE" w14:textId="77777777" w:rsidR="0010420A" w:rsidRDefault="0010420A" w:rsidP="00F32DF3">
            <w:pPr>
              <w:jc w:val="both"/>
              <w:rPr>
                <w:szCs w:val="20"/>
              </w:rPr>
            </w:pPr>
            <w:r>
              <w:rPr>
                <w:szCs w:val="20"/>
              </w:rPr>
              <w:t>This field contains information about the different files to be played at the end of chapter depending upon the user’s score in the quiz.</w:t>
            </w:r>
          </w:p>
        </w:tc>
      </w:tr>
      <w:tr w:rsidR="0010420A" w14:paraId="02EF5D49" w14:textId="77777777" w:rsidTr="00F32DF3">
        <w:trPr>
          <w:trHeight w:val="244"/>
        </w:trPr>
        <w:tc>
          <w:tcPr>
            <w:tcW w:w="294" w:type="pct"/>
          </w:tcPr>
          <w:p w14:paraId="60C2E95A" w14:textId="77777777" w:rsidR="0010420A" w:rsidRDefault="00B951A7" w:rsidP="00F32DF3">
            <w:pPr>
              <w:jc w:val="both"/>
              <w:rPr>
                <w:szCs w:val="20"/>
              </w:rPr>
            </w:pPr>
            <w:r>
              <w:rPr>
                <w:szCs w:val="20"/>
              </w:rPr>
              <w:t>11</w:t>
            </w:r>
          </w:p>
        </w:tc>
        <w:tc>
          <w:tcPr>
            <w:tcW w:w="926" w:type="pct"/>
          </w:tcPr>
          <w:p w14:paraId="307EFE62" w14:textId="77777777" w:rsidR="0010420A" w:rsidRDefault="008A74ED">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s</w:t>
            </w:r>
            <w:r w:rsidR="0010420A">
              <w:rPr>
                <w:rFonts w:eastAsia="Arial" w:cs="Arial"/>
                <w:color w:val="000000"/>
                <w:szCs w:val="20"/>
              </w:rPr>
              <w:t>core&gt;&gt;id</w:t>
            </w:r>
          </w:p>
        </w:tc>
        <w:tc>
          <w:tcPr>
            <w:tcW w:w="691" w:type="pct"/>
          </w:tcPr>
          <w:p w14:paraId="12F1C388" w14:textId="77777777" w:rsidR="0010420A" w:rsidRDefault="0010420A" w:rsidP="00F32DF3">
            <w:pPr>
              <w:jc w:val="both"/>
              <w:rPr>
                <w:szCs w:val="20"/>
              </w:rPr>
            </w:pPr>
            <w:r w:rsidRPr="00B66309">
              <w:rPr>
                <w:szCs w:val="20"/>
              </w:rPr>
              <w:t>Yes</w:t>
            </w:r>
          </w:p>
        </w:tc>
        <w:tc>
          <w:tcPr>
            <w:tcW w:w="690" w:type="pct"/>
          </w:tcPr>
          <w:p w14:paraId="5FE6E849" w14:textId="77777777" w:rsidR="0010420A" w:rsidRDefault="0010420A" w:rsidP="00F32DF3">
            <w:pPr>
              <w:jc w:val="both"/>
              <w:rPr>
                <w:szCs w:val="20"/>
              </w:rPr>
            </w:pPr>
            <w:r>
              <w:rPr>
                <w:szCs w:val="20"/>
              </w:rPr>
              <w:t>String</w:t>
            </w:r>
          </w:p>
        </w:tc>
        <w:tc>
          <w:tcPr>
            <w:tcW w:w="621" w:type="pct"/>
          </w:tcPr>
          <w:p w14:paraId="386A14FB" w14:textId="77777777" w:rsidR="0010420A" w:rsidRDefault="0010420A" w:rsidP="00F32DF3">
            <w:pPr>
              <w:jc w:val="both"/>
              <w:rPr>
                <w:szCs w:val="20"/>
              </w:rPr>
            </w:pPr>
            <w:r>
              <w:rPr>
                <w:szCs w:val="20"/>
              </w:rPr>
              <w:t>NA</w:t>
            </w:r>
          </w:p>
        </w:tc>
        <w:tc>
          <w:tcPr>
            <w:tcW w:w="1778" w:type="pct"/>
          </w:tcPr>
          <w:p w14:paraId="58B3C091" w14:textId="77777777" w:rsidR="00482502" w:rsidRDefault="0010420A">
            <w:pPr>
              <w:jc w:val="both"/>
              <w:rPr>
                <w:szCs w:val="20"/>
              </w:rPr>
            </w:pPr>
            <w:r>
              <w:rPr>
                <w:szCs w:val="20"/>
              </w:rPr>
              <w:t xml:space="preserve">This is </w:t>
            </w:r>
            <w:proofErr w:type="gramStart"/>
            <w:r>
              <w:rPr>
                <w:szCs w:val="20"/>
              </w:rPr>
              <w:t>a</w:t>
            </w:r>
            <w:proofErr w:type="gramEnd"/>
            <w:r>
              <w:rPr>
                <w:szCs w:val="20"/>
              </w:rPr>
              <w:t xml:space="preserve"> id for the Score files of the chapter in the format ”Chapter&lt;Chapter</w:t>
            </w:r>
            <w:r w:rsidR="000E27D8">
              <w:rPr>
                <w:szCs w:val="20"/>
              </w:rPr>
              <w:t>Id</w:t>
            </w:r>
            <w:r>
              <w:rPr>
                <w:szCs w:val="20"/>
              </w:rPr>
              <w:t>&gt;_Score”</w:t>
            </w:r>
            <w:r w:rsidR="000E27D8">
              <w:rPr>
                <w:szCs w:val="20"/>
              </w:rPr>
              <w:t>, where chapterI</w:t>
            </w:r>
            <w:r>
              <w:rPr>
                <w:szCs w:val="20"/>
              </w:rPr>
              <w:t xml:space="preserve">d varies from </w:t>
            </w:r>
            <w:r w:rsidR="000E27D8">
              <w:rPr>
                <w:szCs w:val="20"/>
              </w:rPr>
              <w:t>0</w:t>
            </w:r>
            <w:r>
              <w:rPr>
                <w:szCs w:val="20"/>
              </w:rPr>
              <w:t>1 to 11.</w:t>
            </w:r>
          </w:p>
        </w:tc>
      </w:tr>
      <w:tr w:rsidR="0010420A" w14:paraId="19B32685" w14:textId="77777777" w:rsidTr="00F32DF3">
        <w:trPr>
          <w:trHeight w:val="244"/>
        </w:trPr>
        <w:tc>
          <w:tcPr>
            <w:tcW w:w="294" w:type="pct"/>
          </w:tcPr>
          <w:p w14:paraId="33DA6E7F" w14:textId="77777777" w:rsidR="0010420A" w:rsidRDefault="00B951A7" w:rsidP="00F32DF3">
            <w:pPr>
              <w:jc w:val="both"/>
              <w:rPr>
                <w:szCs w:val="20"/>
              </w:rPr>
            </w:pPr>
            <w:r>
              <w:rPr>
                <w:szCs w:val="20"/>
              </w:rPr>
              <w:t>12</w:t>
            </w:r>
          </w:p>
        </w:tc>
        <w:tc>
          <w:tcPr>
            <w:tcW w:w="926" w:type="pct"/>
          </w:tcPr>
          <w:p w14:paraId="5DCDC1B9" w14:textId="77777777" w:rsidR="0010420A"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s</w:t>
            </w:r>
            <w:r w:rsidR="0010420A">
              <w:rPr>
                <w:rFonts w:eastAsia="Arial" w:cs="Arial"/>
                <w:color w:val="000000"/>
                <w:szCs w:val="20"/>
              </w:rPr>
              <w:t>core</w:t>
            </w:r>
            <w:r w:rsidR="0010420A" w:rsidRPr="00BE1B50">
              <w:rPr>
                <w:rFonts w:eastAsia="Arial" w:cs="Arial"/>
                <w:color w:val="000000"/>
                <w:szCs w:val="20"/>
              </w:rPr>
              <w:t xml:space="preserve"> &gt;&gt;</w:t>
            </w:r>
            <w:r w:rsidR="0010420A">
              <w:rPr>
                <w:rFonts w:eastAsia="Arial" w:cs="Arial"/>
                <w:color w:val="000000"/>
                <w:szCs w:val="20"/>
              </w:rPr>
              <w:t>files</w:t>
            </w:r>
          </w:p>
        </w:tc>
        <w:tc>
          <w:tcPr>
            <w:tcW w:w="691" w:type="pct"/>
          </w:tcPr>
          <w:p w14:paraId="398DC0E8" w14:textId="77777777" w:rsidR="0010420A" w:rsidRDefault="0010420A" w:rsidP="00F32DF3">
            <w:pPr>
              <w:jc w:val="both"/>
              <w:rPr>
                <w:szCs w:val="20"/>
              </w:rPr>
            </w:pPr>
            <w:r w:rsidRPr="00B66309">
              <w:rPr>
                <w:szCs w:val="20"/>
              </w:rPr>
              <w:t>Yes</w:t>
            </w:r>
          </w:p>
        </w:tc>
        <w:tc>
          <w:tcPr>
            <w:tcW w:w="690" w:type="pct"/>
          </w:tcPr>
          <w:p w14:paraId="0E2E50F0" w14:textId="77777777" w:rsidR="00482502" w:rsidRDefault="0010420A">
            <w:pPr>
              <w:jc w:val="both"/>
              <w:rPr>
                <w:szCs w:val="20"/>
              </w:rPr>
            </w:pPr>
            <w:r>
              <w:rPr>
                <w:szCs w:val="20"/>
              </w:rPr>
              <w:t>Array&lt;</w:t>
            </w:r>
            <w:r w:rsidR="00E50389">
              <w:rPr>
                <w:szCs w:val="20"/>
              </w:rPr>
              <w:t>String</w:t>
            </w:r>
            <w:r>
              <w:rPr>
                <w:szCs w:val="20"/>
              </w:rPr>
              <w:t>&gt;</w:t>
            </w:r>
          </w:p>
        </w:tc>
        <w:tc>
          <w:tcPr>
            <w:tcW w:w="621" w:type="pct"/>
          </w:tcPr>
          <w:p w14:paraId="21E3B3B2" w14:textId="77777777" w:rsidR="0010420A" w:rsidRDefault="0010420A" w:rsidP="00F32DF3">
            <w:pPr>
              <w:jc w:val="both"/>
              <w:rPr>
                <w:szCs w:val="20"/>
              </w:rPr>
            </w:pPr>
            <w:r>
              <w:rPr>
                <w:szCs w:val="20"/>
              </w:rPr>
              <w:t>NA</w:t>
            </w:r>
          </w:p>
        </w:tc>
        <w:tc>
          <w:tcPr>
            <w:tcW w:w="1778" w:type="pct"/>
          </w:tcPr>
          <w:p w14:paraId="37718975" w14:textId="77777777" w:rsidR="00482502" w:rsidRDefault="00E50389">
            <w:pPr>
              <w:jc w:val="both"/>
              <w:rPr>
                <w:szCs w:val="20"/>
              </w:rPr>
            </w:pPr>
            <w:r>
              <w:rPr>
                <w:szCs w:val="20"/>
              </w:rPr>
              <w:t xml:space="preserve">It contains </w:t>
            </w:r>
            <w:r w:rsidR="00B951A7">
              <w:rPr>
                <w:szCs w:val="20"/>
              </w:rPr>
              <w:t>list</w:t>
            </w:r>
            <w:r w:rsidRPr="00E50389">
              <w:rPr>
                <w:szCs w:val="20"/>
              </w:rPr>
              <w:t xml:space="preserve"> of audio files to be played at the time of completion of chapter depending upon the score of user</w:t>
            </w:r>
            <w:r>
              <w:rPr>
                <w:szCs w:val="20"/>
              </w:rPr>
              <w:t xml:space="preserve"> in quiz</w:t>
            </w:r>
            <w:r w:rsidRPr="00E50389">
              <w:rPr>
                <w:szCs w:val="20"/>
              </w:rPr>
              <w:t>.</w:t>
            </w:r>
            <w:r>
              <w:t xml:space="preserve"> </w:t>
            </w:r>
            <w:r w:rsidRPr="00E50389">
              <w:rPr>
                <w:szCs w:val="20"/>
              </w:rPr>
              <w:t xml:space="preserve">For instance, </w:t>
            </w:r>
            <w:r>
              <w:rPr>
                <w:szCs w:val="20"/>
              </w:rPr>
              <w:t>first file in the list</w:t>
            </w:r>
            <w:r w:rsidRPr="00E50389">
              <w:rPr>
                <w:szCs w:val="20"/>
              </w:rPr>
              <w:t xml:space="preserve"> specifies the file to be played if user has scored zero in quiz, </w:t>
            </w:r>
            <w:r>
              <w:rPr>
                <w:szCs w:val="20"/>
              </w:rPr>
              <w:t>Second</w:t>
            </w:r>
            <w:r w:rsidRPr="00E50389">
              <w:rPr>
                <w:szCs w:val="20"/>
              </w:rPr>
              <w:t xml:space="preserve"> file </w:t>
            </w:r>
            <w:r>
              <w:rPr>
                <w:szCs w:val="20"/>
              </w:rPr>
              <w:t>in the list has</w:t>
            </w:r>
            <w:r w:rsidRPr="00E50389">
              <w:rPr>
                <w:szCs w:val="20"/>
              </w:rPr>
              <w:t xml:space="preserve"> to be played if user has scored one in quiz and so on.</w:t>
            </w:r>
          </w:p>
        </w:tc>
      </w:tr>
      <w:tr w:rsidR="00E50389" w14:paraId="491A2178" w14:textId="77777777" w:rsidTr="00F32DF3">
        <w:trPr>
          <w:trHeight w:val="244"/>
        </w:trPr>
        <w:tc>
          <w:tcPr>
            <w:tcW w:w="294" w:type="pct"/>
          </w:tcPr>
          <w:p w14:paraId="08D98E11" w14:textId="77777777" w:rsidR="00E50389" w:rsidRDefault="00B951A7" w:rsidP="00F32DF3">
            <w:pPr>
              <w:jc w:val="both"/>
              <w:rPr>
                <w:szCs w:val="20"/>
              </w:rPr>
            </w:pPr>
            <w:r>
              <w:rPr>
                <w:szCs w:val="20"/>
              </w:rPr>
              <w:t>13</w:t>
            </w:r>
          </w:p>
        </w:tc>
        <w:tc>
          <w:tcPr>
            <w:tcW w:w="926" w:type="pct"/>
          </w:tcPr>
          <w:p w14:paraId="1D2BDC2C" w14:textId="77777777" w:rsidR="00482502" w:rsidRDefault="008A74ED">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E50389">
              <w:rPr>
                <w:rFonts w:eastAsia="Arial" w:cs="Arial"/>
                <w:color w:val="000000"/>
                <w:szCs w:val="20"/>
              </w:rPr>
              <w:t>hapter&gt;&gt;lessons</w:t>
            </w:r>
          </w:p>
        </w:tc>
        <w:tc>
          <w:tcPr>
            <w:tcW w:w="691" w:type="pct"/>
          </w:tcPr>
          <w:p w14:paraId="36AA4E17" w14:textId="77777777" w:rsidR="00E50389" w:rsidRDefault="00E50389" w:rsidP="00F32DF3">
            <w:pPr>
              <w:jc w:val="both"/>
              <w:rPr>
                <w:szCs w:val="20"/>
              </w:rPr>
            </w:pPr>
            <w:r>
              <w:rPr>
                <w:szCs w:val="20"/>
              </w:rPr>
              <w:t>Yes</w:t>
            </w:r>
          </w:p>
        </w:tc>
        <w:tc>
          <w:tcPr>
            <w:tcW w:w="690" w:type="pct"/>
          </w:tcPr>
          <w:p w14:paraId="3E82947C" w14:textId="77777777" w:rsidR="00482502" w:rsidRDefault="00E50389">
            <w:pPr>
              <w:jc w:val="both"/>
              <w:rPr>
                <w:szCs w:val="20"/>
              </w:rPr>
            </w:pPr>
            <w:r>
              <w:rPr>
                <w:szCs w:val="20"/>
              </w:rPr>
              <w:t>Array&lt;Lesson&gt;</w:t>
            </w:r>
          </w:p>
        </w:tc>
        <w:tc>
          <w:tcPr>
            <w:tcW w:w="621" w:type="pct"/>
          </w:tcPr>
          <w:p w14:paraId="32872181" w14:textId="77777777" w:rsidR="00E50389" w:rsidRDefault="00E50389" w:rsidP="00F32DF3">
            <w:pPr>
              <w:jc w:val="both"/>
              <w:rPr>
                <w:szCs w:val="20"/>
              </w:rPr>
            </w:pPr>
            <w:r>
              <w:rPr>
                <w:szCs w:val="20"/>
              </w:rPr>
              <w:t>NA</w:t>
            </w:r>
          </w:p>
        </w:tc>
        <w:tc>
          <w:tcPr>
            <w:tcW w:w="1778" w:type="pct"/>
          </w:tcPr>
          <w:p w14:paraId="051D1E25" w14:textId="77777777" w:rsidR="00482502" w:rsidRDefault="00E50389">
            <w:pPr>
              <w:jc w:val="both"/>
              <w:rPr>
                <w:szCs w:val="20"/>
              </w:rPr>
            </w:pPr>
            <w:r w:rsidRPr="00E50389">
              <w:rPr>
                <w:szCs w:val="20"/>
              </w:rPr>
              <w:t>Specifies the list of lessons in a given chapter alongwith their details. The list will contain four elements, one for each lesson.</w:t>
            </w:r>
          </w:p>
        </w:tc>
      </w:tr>
      <w:tr w:rsidR="00E50389" w14:paraId="0628A74D" w14:textId="77777777" w:rsidTr="00F32DF3">
        <w:trPr>
          <w:trHeight w:val="244"/>
        </w:trPr>
        <w:tc>
          <w:tcPr>
            <w:tcW w:w="294" w:type="pct"/>
          </w:tcPr>
          <w:p w14:paraId="0A82E2FF" w14:textId="77777777" w:rsidR="00E50389" w:rsidRDefault="00B951A7" w:rsidP="00F32DF3">
            <w:pPr>
              <w:jc w:val="both"/>
              <w:rPr>
                <w:szCs w:val="20"/>
              </w:rPr>
            </w:pPr>
            <w:r>
              <w:rPr>
                <w:szCs w:val="20"/>
              </w:rPr>
              <w:t>14</w:t>
            </w:r>
          </w:p>
        </w:tc>
        <w:tc>
          <w:tcPr>
            <w:tcW w:w="926" w:type="pct"/>
          </w:tcPr>
          <w:p w14:paraId="5A4B016A" w14:textId="77777777" w:rsidR="00E50389"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 &gt;&gt;</w:t>
            </w:r>
            <w:r>
              <w:rPr>
                <w:rFonts w:eastAsia="Arial" w:cs="Arial"/>
                <w:color w:val="000000"/>
                <w:szCs w:val="20"/>
              </w:rPr>
              <w:t>l</w:t>
            </w:r>
            <w:r w:rsidR="00E50389">
              <w:rPr>
                <w:rFonts w:eastAsia="Arial" w:cs="Arial"/>
                <w:color w:val="000000"/>
                <w:szCs w:val="20"/>
              </w:rPr>
              <w:t>esson</w:t>
            </w:r>
          </w:p>
        </w:tc>
        <w:tc>
          <w:tcPr>
            <w:tcW w:w="691" w:type="pct"/>
          </w:tcPr>
          <w:p w14:paraId="0A8222DE" w14:textId="77777777" w:rsidR="00E50389" w:rsidRDefault="00E50389" w:rsidP="00F32DF3">
            <w:pPr>
              <w:jc w:val="both"/>
              <w:rPr>
                <w:szCs w:val="20"/>
              </w:rPr>
            </w:pPr>
            <w:r w:rsidRPr="00B66309">
              <w:rPr>
                <w:szCs w:val="20"/>
              </w:rPr>
              <w:t>Yes</w:t>
            </w:r>
          </w:p>
        </w:tc>
        <w:tc>
          <w:tcPr>
            <w:tcW w:w="690" w:type="pct"/>
          </w:tcPr>
          <w:p w14:paraId="3D804C94" w14:textId="77777777" w:rsidR="00E50389" w:rsidRDefault="00E50389" w:rsidP="00F32DF3">
            <w:pPr>
              <w:jc w:val="both"/>
              <w:rPr>
                <w:szCs w:val="20"/>
              </w:rPr>
            </w:pPr>
            <w:r>
              <w:rPr>
                <w:szCs w:val="20"/>
              </w:rPr>
              <w:t>Object</w:t>
            </w:r>
          </w:p>
        </w:tc>
        <w:tc>
          <w:tcPr>
            <w:tcW w:w="621" w:type="pct"/>
          </w:tcPr>
          <w:p w14:paraId="7E06B0DD" w14:textId="77777777" w:rsidR="00E50389" w:rsidRDefault="00E50389" w:rsidP="00F32DF3">
            <w:pPr>
              <w:jc w:val="both"/>
              <w:rPr>
                <w:szCs w:val="20"/>
              </w:rPr>
            </w:pPr>
            <w:r>
              <w:rPr>
                <w:szCs w:val="20"/>
              </w:rPr>
              <w:t>NA</w:t>
            </w:r>
          </w:p>
        </w:tc>
        <w:tc>
          <w:tcPr>
            <w:tcW w:w="1778" w:type="pct"/>
          </w:tcPr>
          <w:p w14:paraId="61BC0C17" w14:textId="77777777" w:rsidR="00482502" w:rsidRDefault="00E50389">
            <w:pPr>
              <w:jc w:val="both"/>
              <w:rPr>
                <w:szCs w:val="20"/>
              </w:rPr>
            </w:pPr>
            <w:r>
              <w:rPr>
                <w:szCs w:val="20"/>
              </w:rPr>
              <w:t>This will contain details about a particular lesson of a particular chapter.</w:t>
            </w:r>
          </w:p>
        </w:tc>
      </w:tr>
      <w:tr w:rsidR="00E50389" w14:paraId="02001296" w14:textId="77777777" w:rsidTr="00D124B7">
        <w:trPr>
          <w:trHeight w:val="244"/>
        </w:trPr>
        <w:tc>
          <w:tcPr>
            <w:tcW w:w="294" w:type="pct"/>
          </w:tcPr>
          <w:p w14:paraId="60A6D963" w14:textId="77777777" w:rsidR="00E50389" w:rsidRDefault="00B951A7" w:rsidP="00FE78D0">
            <w:pPr>
              <w:jc w:val="both"/>
              <w:rPr>
                <w:szCs w:val="20"/>
              </w:rPr>
            </w:pPr>
            <w:r>
              <w:rPr>
                <w:szCs w:val="20"/>
              </w:rPr>
              <w:t>15</w:t>
            </w:r>
          </w:p>
        </w:tc>
        <w:tc>
          <w:tcPr>
            <w:tcW w:w="926" w:type="pct"/>
          </w:tcPr>
          <w:p w14:paraId="7BEE8F71" w14:textId="77777777" w:rsidR="00E50389" w:rsidRDefault="008A74ED" w:rsidP="00D124B7">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E50389">
              <w:rPr>
                <w:rFonts w:eastAsia="Arial" w:cs="Arial"/>
                <w:color w:val="000000"/>
                <w:szCs w:val="20"/>
              </w:rPr>
              <w:t>esson&gt;&gt;name</w:t>
            </w:r>
          </w:p>
        </w:tc>
        <w:tc>
          <w:tcPr>
            <w:tcW w:w="691" w:type="pct"/>
          </w:tcPr>
          <w:p w14:paraId="0A01D226" w14:textId="77777777" w:rsidR="00E50389" w:rsidRDefault="00E50389" w:rsidP="00FE78D0">
            <w:pPr>
              <w:jc w:val="both"/>
              <w:rPr>
                <w:szCs w:val="20"/>
              </w:rPr>
            </w:pPr>
            <w:r>
              <w:rPr>
                <w:szCs w:val="20"/>
              </w:rPr>
              <w:t>Yes</w:t>
            </w:r>
          </w:p>
        </w:tc>
        <w:tc>
          <w:tcPr>
            <w:tcW w:w="690" w:type="pct"/>
          </w:tcPr>
          <w:p w14:paraId="02E7A518" w14:textId="77777777" w:rsidR="00E50389" w:rsidRDefault="00E50389" w:rsidP="00FE78D0">
            <w:pPr>
              <w:jc w:val="both"/>
              <w:rPr>
                <w:szCs w:val="20"/>
              </w:rPr>
            </w:pPr>
            <w:r>
              <w:rPr>
                <w:szCs w:val="20"/>
              </w:rPr>
              <w:t>String</w:t>
            </w:r>
          </w:p>
        </w:tc>
        <w:tc>
          <w:tcPr>
            <w:tcW w:w="621" w:type="pct"/>
          </w:tcPr>
          <w:p w14:paraId="0BB5406C" w14:textId="77777777" w:rsidR="00E50389" w:rsidRDefault="00E50389" w:rsidP="00FE78D0">
            <w:pPr>
              <w:jc w:val="both"/>
              <w:rPr>
                <w:szCs w:val="20"/>
              </w:rPr>
            </w:pPr>
            <w:r>
              <w:rPr>
                <w:szCs w:val="20"/>
              </w:rPr>
              <w:t>NA</w:t>
            </w:r>
          </w:p>
        </w:tc>
        <w:tc>
          <w:tcPr>
            <w:tcW w:w="1778" w:type="pct"/>
          </w:tcPr>
          <w:p w14:paraId="43751347" w14:textId="77777777" w:rsidR="00E50389" w:rsidRPr="00AB781B" w:rsidRDefault="00E50389" w:rsidP="00F32DF3">
            <w:pPr>
              <w:jc w:val="both"/>
              <w:rPr>
                <w:szCs w:val="20"/>
              </w:rPr>
            </w:pPr>
            <w:r w:rsidRPr="00AB781B">
              <w:rPr>
                <w:szCs w:val="20"/>
              </w:rPr>
              <w:t>Specifies the name of</w:t>
            </w:r>
            <w:r>
              <w:rPr>
                <w:szCs w:val="20"/>
              </w:rPr>
              <w:t xml:space="preserve"> the lesson</w:t>
            </w:r>
          </w:p>
          <w:p w14:paraId="7D71636C" w14:textId="77777777" w:rsidR="00482502" w:rsidRDefault="00E50389">
            <w:pPr>
              <w:jc w:val="both"/>
              <w:rPr>
                <w:szCs w:val="20"/>
              </w:rPr>
            </w:pPr>
            <w:r>
              <w:rPr>
                <w:szCs w:val="20"/>
              </w:rPr>
              <w:t>In format of “Lesson&lt;lesson</w:t>
            </w:r>
            <w:r w:rsidR="000E27D8">
              <w:rPr>
                <w:szCs w:val="20"/>
              </w:rPr>
              <w:t>I</w:t>
            </w:r>
            <w:r>
              <w:rPr>
                <w:szCs w:val="20"/>
              </w:rPr>
              <w:t>d&gt;”, where lesson</w:t>
            </w:r>
            <w:r w:rsidR="000E27D8">
              <w:rPr>
                <w:szCs w:val="20"/>
              </w:rPr>
              <w:t>I</w:t>
            </w:r>
            <w:r>
              <w:rPr>
                <w:szCs w:val="20"/>
              </w:rPr>
              <w:t xml:space="preserve">d will be from </w:t>
            </w:r>
            <w:r w:rsidR="000E27D8">
              <w:rPr>
                <w:szCs w:val="20"/>
              </w:rPr>
              <w:t>0</w:t>
            </w:r>
            <w:r>
              <w:rPr>
                <w:szCs w:val="20"/>
              </w:rPr>
              <w:t xml:space="preserve">1 to </w:t>
            </w:r>
            <w:r w:rsidR="000E27D8">
              <w:rPr>
                <w:szCs w:val="20"/>
              </w:rPr>
              <w:t>0</w:t>
            </w:r>
            <w:r>
              <w:rPr>
                <w:szCs w:val="20"/>
              </w:rPr>
              <w:t>4.</w:t>
            </w:r>
          </w:p>
        </w:tc>
      </w:tr>
      <w:tr w:rsidR="00E50389" w14:paraId="6DA1AA8F" w14:textId="77777777" w:rsidTr="00D124B7">
        <w:trPr>
          <w:trHeight w:val="244"/>
        </w:trPr>
        <w:tc>
          <w:tcPr>
            <w:tcW w:w="294" w:type="pct"/>
          </w:tcPr>
          <w:p w14:paraId="57D5AAC8" w14:textId="77777777" w:rsidR="00E50389" w:rsidRDefault="00B951A7" w:rsidP="00FE78D0">
            <w:pPr>
              <w:jc w:val="both"/>
              <w:rPr>
                <w:szCs w:val="20"/>
              </w:rPr>
            </w:pPr>
            <w:r>
              <w:rPr>
                <w:szCs w:val="20"/>
              </w:rPr>
              <w:t>16</w:t>
            </w:r>
          </w:p>
        </w:tc>
        <w:tc>
          <w:tcPr>
            <w:tcW w:w="926" w:type="pct"/>
          </w:tcPr>
          <w:p w14:paraId="3B058D88" w14:textId="77777777" w:rsidR="00E50389" w:rsidRDefault="008A74ED" w:rsidP="00D124B7">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w:t>
            </w:r>
            <w:r w:rsidR="00E50389">
              <w:rPr>
                <w:rFonts w:eastAsia="Arial" w:cs="Arial"/>
                <w:color w:val="000000"/>
                <w:szCs w:val="20"/>
              </w:rPr>
              <w:t>&gt;&gt;content</w:t>
            </w:r>
          </w:p>
        </w:tc>
        <w:tc>
          <w:tcPr>
            <w:tcW w:w="691" w:type="pct"/>
          </w:tcPr>
          <w:p w14:paraId="5F1360D6" w14:textId="77777777" w:rsidR="00E50389" w:rsidRDefault="00E50389" w:rsidP="00FE78D0">
            <w:pPr>
              <w:jc w:val="both"/>
              <w:rPr>
                <w:szCs w:val="20"/>
              </w:rPr>
            </w:pPr>
            <w:r w:rsidRPr="00B66309">
              <w:rPr>
                <w:szCs w:val="20"/>
              </w:rPr>
              <w:t>Yes</w:t>
            </w:r>
          </w:p>
        </w:tc>
        <w:tc>
          <w:tcPr>
            <w:tcW w:w="690" w:type="pct"/>
          </w:tcPr>
          <w:p w14:paraId="0576E80F" w14:textId="77777777" w:rsidR="00E50389" w:rsidRDefault="00E50389" w:rsidP="00FE78D0">
            <w:pPr>
              <w:jc w:val="both"/>
              <w:rPr>
                <w:szCs w:val="20"/>
              </w:rPr>
            </w:pPr>
            <w:r>
              <w:rPr>
                <w:szCs w:val="20"/>
              </w:rPr>
              <w:t>Object</w:t>
            </w:r>
          </w:p>
        </w:tc>
        <w:tc>
          <w:tcPr>
            <w:tcW w:w="621" w:type="pct"/>
          </w:tcPr>
          <w:p w14:paraId="3DB133A8" w14:textId="77777777" w:rsidR="00E50389" w:rsidRDefault="00E50389" w:rsidP="00FE78D0">
            <w:pPr>
              <w:jc w:val="both"/>
              <w:rPr>
                <w:szCs w:val="20"/>
              </w:rPr>
            </w:pPr>
            <w:r>
              <w:rPr>
                <w:szCs w:val="20"/>
              </w:rPr>
              <w:t>NA</w:t>
            </w:r>
          </w:p>
        </w:tc>
        <w:tc>
          <w:tcPr>
            <w:tcW w:w="1778" w:type="pct"/>
          </w:tcPr>
          <w:p w14:paraId="52179450" w14:textId="77777777" w:rsidR="00482502" w:rsidRDefault="00967081">
            <w:pPr>
              <w:jc w:val="both"/>
              <w:rPr>
                <w:szCs w:val="20"/>
              </w:rPr>
            </w:pPr>
            <w:r>
              <w:rPr>
                <w:szCs w:val="20"/>
              </w:rPr>
              <w:t>Contains details about</w:t>
            </w:r>
            <w:r w:rsidR="00E50389" w:rsidRPr="00AB781B">
              <w:rPr>
                <w:szCs w:val="20"/>
              </w:rPr>
              <w:t xml:space="preserve"> actual content files to be played while playing a </w:t>
            </w:r>
            <w:r w:rsidR="00E50389">
              <w:rPr>
                <w:szCs w:val="20"/>
              </w:rPr>
              <w:t>lesson</w:t>
            </w:r>
            <w:r w:rsidR="00E50389" w:rsidRPr="00AB781B">
              <w:rPr>
                <w:szCs w:val="20"/>
              </w:rPr>
              <w:t>.</w:t>
            </w:r>
          </w:p>
        </w:tc>
      </w:tr>
      <w:tr w:rsidR="000E27D8" w:rsidRPr="00AB781B" w14:paraId="1CE22637" w14:textId="77777777" w:rsidTr="00F32DF3">
        <w:trPr>
          <w:trHeight w:val="244"/>
        </w:trPr>
        <w:tc>
          <w:tcPr>
            <w:tcW w:w="294" w:type="pct"/>
          </w:tcPr>
          <w:p w14:paraId="6E19268F" w14:textId="77777777" w:rsidR="000E27D8" w:rsidRDefault="00B951A7" w:rsidP="00F32DF3">
            <w:pPr>
              <w:jc w:val="both"/>
              <w:rPr>
                <w:szCs w:val="20"/>
              </w:rPr>
            </w:pPr>
            <w:r>
              <w:rPr>
                <w:szCs w:val="20"/>
              </w:rPr>
              <w:t>17</w:t>
            </w:r>
          </w:p>
        </w:tc>
        <w:tc>
          <w:tcPr>
            <w:tcW w:w="926" w:type="pct"/>
          </w:tcPr>
          <w:p w14:paraId="55E92A78" w14:textId="77777777" w:rsidR="000E27D8"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w:t>
            </w:r>
            <w:r w:rsidR="000E27D8">
              <w:rPr>
                <w:rFonts w:eastAsia="Arial" w:cs="Arial"/>
                <w:color w:val="000000"/>
                <w:szCs w:val="20"/>
              </w:rPr>
              <w:t>&gt;&gt;</w:t>
            </w:r>
            <w:r w:rsidR="000E27D8">
              <w:rPr>
                <w:szCs w:val="20"/>
              </w:rPr>
              <w:t>lesson</w:t>
            </w:r>
          </w:p>
        </w:tc>
        <w:tc>
          <w:tcPr>
            <w:tcW w:w="691" w:type="pct"/>
          </w:tcPr>
          <w:p w14:paraId="6D0F146F" w14:textId="77777777" w:rsidR="000E27D8" w:rsidRPr="00B66309" w:rsidRDefault="000E27D8" w:rsidP="00F32DF3">
            <w:pPr>
              <w:jc w:val="both"/>
              <w:rPr>
                <w:szCs w:val="20"/>
              </w:rPr>
            </w:pPr>
            <w:r w:rsidRPr="00B66309">
              <w:rPr>
                <w:szCs w:val="20"/>
              </w:rPr>
              <w:t>Yes</w:t>
            </w:r>
          </w:p>
        </w:tc>
        <w:tc>
          <w:tcPr>
            <w:tcW w:w="690" w:type="pct"/>
          </w:tcPr>
          <w:p w14:paraId="768FD42B" w14:textId="77777777" w:rsidR="000E27D8" w:rsidRDefault="000E27D8" w:rsidP="00F32DF3">
            <w:pPr>
              <w:jc w:val="both"/>
              <w:rPr>
                <w:szCs w:val="20"/>
              </w:rPr>
            </w:pPr>
            <w:r>
              <w:rPr>
                <w:szCs w:val="20"/>
              </w:rPr>
              <w:t>Object</w:t>
            </w:r>
          </w:p>
        </w:tc>
        <w:tc>
          <w:tcPr>
            <w:tcW w:w="621" w:type="pct"/>
          </w:tcPr>
          <w:p w14:paraId="06CB5A8E" w14:textId="77777777" w:rsidR="000E27D8" w:rsidRDefault="000E27D8" w:rsidP="00F32DF3">
            <w:pPr>
              <w:jc w:val="both"/>
              <w:rPr>
                <w:szCs w:val="20"/>
              </w:rPr>
            </w:pPr>
            <w:r>
              <w:rPr>
                <w:szCs w:val="20"/>
              </w:rPr>
              <w:t>NA</w:t>
            </w:r>
          </w:p>
        </w:tc>
        <w:tc>
          <w:tcPr>
            <w:tcW w:w="1778" w:type="pct"/>
          </w:tcPr>
          <w:p w14:paraId="425DA079" w14:textId="77777777" w:rsidR="00482502" w:rsidRDefault="000E27D8">
            <w:pPr>
              <w:jc w:val="both"/>
              <w:rPr>
                <w:szCs w:val="20"/>
              </w:rPr>
            </w:pPr>
            <w:r>
              <w:rPr>
                <w:szCs w:val="20"/>
              </w:rPr>
              <w:t xml:space="preserve">Contains the details about the content file to be played in the lesson. </w:t>
            </w:r>
          </w:p>
        </w:tc>
      </w:tr>
      <w:tr w:rsidR="000E27D8" w14:paraId="52934D73" w14:textId="77777777" w:rsidTr="00F32DF3">
        <w:trPr>
          <w:trHeight w:val="244"/>
        </w:trPr>
        <w:tc>
          <w:tcPr>
            <w:tcW w:w="294" w:type="pct"/>
          </w:tcPr>
          <w:p w14:paraId="2AE0C0CE" w14:textId="77777777" w:rsidR="000E27D8" w:rsidRDefault="00B951A7" w:rsidP="00F32DF3">
            <w:pPr>
              <w:jc w:val="both"/>
              <w:rPr>
                <w:szCs w:val="20"/>
              </w:rPr>
            </w:pPr>
            <w:r>
              <w:rPr>
                <w:szCs w:val="20"/>
              </w:rPr>
              <w:t>18</w:t>
            </w:r>
          </w:p>
        </w:tc>
        <w:tc>
          <w:tcPr>
            <w:tcW w:w="926" w:type="pct"/>
          </w:tcPr>
          <w:p w14:paraId="0B517ADA" w14:textId="77777777" w:rsidR="000E27D8"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w:t>
            </w:r>
            <w:r w:rsidR="00F32DF3">
              <w:rPr>
                <w:szCs w:val="20"/>
              </w:rPr>
              <w:t>lesson</w:t>
            </w:r>
            <w:r w:rsidR="00F32DF3">
              <w:rPr>
                <w:rFonts w:eastAsia="Arial" w:cs="Arial"/>
                <w:color w:val="000000"/>
                <w:szCs w:val="20"/>
              </w:rPr>
              <w:t xml:space="preserve"> </w:t>
            </w:r>
            <w:r w:rsidR="000E27D8">
              <w:rPr>
                <w:rFonts w:eastAsia="Arial" w:cs="Arial"/>
                <w:color w:val="000000"/>
                <w:szCs w:val="20"/>
              </w:rPr>
              <w:t>&gt;&gt;id</w:t>
            </w:r>
          </w:p>
        </w:tc>
        <w:tc>
          <w:tcPr>
            <w:tcW w:w="691" w:type="pct"/>
          </w:tcPr>
          <w:p w14:paraId="4FE2B2C5" w14:textId="77777777" w:rsidR="000E27D8" w:rsidRDefault="000E27D8" w:rsidP="00F32DF3">
            <w:pPr>
              <w:jc w:val="both"/>
              <w:rPr>
                <w:szCs w:val="20"/>
              </w:rPr>
            </w:pPr>
            <w:r w:rsidRPr="00B66309">
              <w:rPr>
                <w:szCs w:val="20"/>
              </w:rPr>
              <w:t>Yes</w:t>
            </w:r>
          </w:p>
        </w:tc>
        <w:tc>
          <w:tcPr>
            <w:tcW w:w="690" w:type="pct"/>
          </w:tcPr>
          <w:p w14:paraId="46F10489" w14:textId="77777777" w:rsidR="000E27D8" w:rsidRDefault="000E27D8" w:rsidP="00F32DF3">
            <w:pPr>
              <w:jc w:val="both"/>
              <w:rPr>
                <w:szCs w:val="20"/>
              </w:rPr>
            </w:pPr>
            <w:r>
              <w:rPr>
                <w:szCs w:val="20"/>
              </w:rPr>
              <w:t>String</w:t>
            </w:r>
          </w:p>
        </w:tc>
        <w:tc>
          <w:tcPr>
            <w:tcW w:w="621" w:type="pct"/>
          </w:tcPr>
          <w:p w14:paraId="2747D4DC" w14:textId="77777777" w:rsidR="000E27D8" w:rsidRDefault="000E27D8" w:rsidP="00F32DF3">
            <w:pPr>
              <w:jc w:val="both"/>
              <w:rPr>
                <w:szCs w:val="20"/>
              </w:rPr>
            </w:pPr>
            <w:r>
              <w:rPr>
                <w:szCs w:val="20"/>
              </w:rPr>
              <w:t>NA</w:t>
            </w:r>
          </w:p>
        </w:tc>
        <w:tc>
          <w:tcPr>
            <w:tcW w:w="1778" w:type="pct"/>
          </w:tcPr>
          <w:p w14:paraId="09BDD4A4" w14:textId="77777777" w:rsidR="00482502" w:rsidRDefault="000E27D8">
            <w:pPr>
              <w:jc w:val="both"/>
              <w:rPr>
                <w:szCs w:val="20"/>
              </w:rPr>
            </w:pPr>
            <w:r>
              <w:rPr>
                <w:szCs w:val="20"/>
              </w:rPr>
              <w:t xml:space="preserve">This is </w:t>
            </w:r>
            <w:proofErr w:type="gramStart"/>
            <w:r>
              <w:rPr>
                <w:szCs w:val="20"/>
              </w:rPr>
              <w:t>a</w:t>
            </w:r>
            <w:proofErr w:type="gramEnd"/>
            <w:r>
              <w:rPr>
                <w:szCs w:val="20"/>
              </w:rPr>
              <w:t xml:space="preserve"> id for the Content file of the lesson in the format ”Chapter&lt;ChapterId&gt;_Lesson&lt;LessonId&gt;”, where ChapterId varies from 01 to 11 and LessonId varies from 01 to 04.</w:t>
            </w:r>
          </w:p>
        </w:tc>
      </w:tr>
      <w:tr w:rsidR="000E27D8" w14:paraId="3357D68F" w14:textId="77777777" w:rsidTr="00F32DF3">
        <w:trPr>
          <w:trHeight w:val="244"/>
        </w:trPr>
        <w:tc>
          <w:tcPr>
            <w:tcW w:w="294" w:type="pct"/>
          </w:tcPr>
          <w:p w14:paraId="780F259E" w14:textId="77777777" w:rsidR="000E27D8" w:rsidRDefault="00B951A7" w:rsidP="00F32DF3">
            <w:pPr>
              <w:jc w:val="both"/>
              <w:rPr>
                <w:szCs w:val="20"/>
              </w:rPr>
            </w:pPr>
            <w:r>
              <w:rPr>
                <w:szCs w:val="20"/>
              </w:rPr>
              <w:t>19</w:t>
            </w:r>
          </w:p>
        </w:tc>
        <w:tc>
          <w:tcPr>
            <w:tcW w:w="926" w:type="pct"/>
          </w:tcPr>
          <w:p w14:paraId="78230D5D" w14:textId="77777777" w:rsidR="000E27D8"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w:t>
            </w:r>
            <w:r w:rsidR="00F32DF3">
              <w:rPr>
                <w:szCs w:val="20"/>
              </w:rPr>
              <w:t>lesson</w:t>
            </w:r>
            <w:r w:rsidR="00F32DF3" w:rsidRPr="00BE1B50">
              <w:rPr>
                <w:rFonts w:eastAsia="Arial" w:cs="Arial"/>
                <w:color w:val="000000"/>
                <w:szCs w:val="20"/>
              </w:rPr>
              <w:t xml:space="preserve"> </w:t>
            </w:r>
            <w:r w:rsidR="000E27D8" w:rsidRPr="00BE1B50">
              <w:rPr>
                <w:rFonts w:eastAsia="Arial" w:cs="Arial"/>
                <w:color w:val="000000"/>
                <w:szCs w:val="20"/>
              </w:rPr>
              <w:t>&gt;&gt;</w:t>
            </w:r>
            <w:r w:rsidR="000E27D8">
              <w:rPr>
                <w:rFonts w:eastAsia="Arial" w:cs="Arial"/>
                <w:color w:val="000000"/>
                <w:szCs w:val="20"/>
              </w:rPr>
              <w:t>file</w:t>
            </w:r>
          </w:p>
        </w:tc>
        <w:tc>
          <w:tcPr>
            <w:tcW w:w="691" w:type="pct"/>
          </w:tcPr>
          <w:p w14:paraId="73C4A96F" w14:textId="77777777" w:rsidR="000E27D8" w:rsidRDefault="000E27D8" w:rsidP="00F32DF3">
            <w:pPr>
              <w:jc w:val="both"/>
              <w:rPr>
                <w:szCs w:val="20"/>
              </w:rPr>
            </w:pPr>
            <w:r w:rsidRPr="00B66309">
              <w:rPr>
                <w:szCs w:val="20"/>
              </w:rPr>
              <w:t>Yes</w:t>
            </w:r>
          </w:p>
        </w:tc>
        <w:tc>
          <w:tcPr>
            <w:tcW w:w="690" w:type="pct"/>
          </w:tcPr>
          <w:p w14:paraId="5AA502E1" w14:textId="77777777" w:rsidR="000E27D8" w:rsidRDefault="000E27D8" w:rsidP="00F32DF3">
            <w:pPr>
              <w:jc w:val="both"/>
              <w:rPr>
                <w:szCs w:val="20"/>
              </w:rPr>
            </w:pPr>
            <w:r>
              <w:rPr>
                <w:szCs w:val="20"/>
              </w:rPr>
              <w:t>String</w:t>
            </w:r>
          </w:p>
        </w:tc>
        <w:tc>
          <w:tcPr>
            <w:tcW w:w="621" w:type="pct"/>
          </w:tcPr>
          <w:p w14:paraId="076C5FD0" w14:textId="77777777" w:rsidR="000E27D8" w:rsidRDefault="000E27D8" w:rsidP="00F32DF3">
            <w:pPr>
              <w:jc w:val="both"/>
              <w:rPr>
                <w:szCs w:val="20"/>
              </w:rPr>
            </w:pPr>
            <w:r>
              <w:rPr>
                <w:szCs w:val="20"/>
              </w:rPr>
              <w:t>NA</w:t>
            </w:r>
          </w:p>
        </w:tc>
        <w:tc>
          <w:tcPr>
            <w:tcW w:w="1778" w:type="pct"/>
          </w:tcPr>
          <w:p w14:paraId="63A45B85" w14:textId="77777777" w:rsidR="000E27D8" w:rsidRDefault="000E27D8" w:rsidP="00F32DF3">
            <w:pPr>
              <w:jc w:val="both"/>
              <w:rPr>
                <w:szCs w:val="20"/>
              </w:rPr>
            </w:pPr>
            <w:r w:rsidRPr="000E27D8">
              <w:rPr>
                <w:szCs w:val="20"/>
              </w:rPr>
              <w:t>Name of audio file to be played containing actual audio content for the lesson.</w:t>
            </w:r>
          </w:p>
        </w:tc>
      </w:tr>
      <w:tr w:rsidR="00E50389" w14:paraId="4F0CC44D" w14:textId="77777777" w:rsidTr="00D124B7">
        <w:trPr>
          <w:trHeight w:val="244"/>
        </w:trPr>
        <w:tc>
          <w:tcPr>
            <w:tcW w:w="294" w:type="pct"/>
          </w:tcPr>
          <w:p w14:paraId="4BCEEC3D" w14:textId="77777777" w:rsidR="00E50389" w:rsidRDefault="00B951A7" w:rsidP="00FE78D0">
            <w:pPr>
              <w:jc w:val="both"/>
              <w:rPr>
                <w:szCs w:val="20"/>
              </w:rPr>
            </w:pPr>
            <w:r>
              <w:rPr>
                <w:szCs w:val="20"/>
              </w:rPr>
              <w:t>20</w:t>
            </w:r>
          </w:p>
        </w:tc>
        <w:tc>
          <w:tcPr>
            <w:tcW w:w="926" w:type="pct"/>
          </w:tcPr>
          <w:p w14:paraId="5C49B427" w14:textId="77777777" w:rsidR="00E50389" w:rsidRDefault="008A74ED" w:rsidP="00D124B7">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w:t>
            </w:r>
            <w:r w:rsidR="00E50389">
              <w:rPr>
                <w:rFonts w:eastAsia="Arial" w:cs="Arial"/>
                <w:color w:val="000000"/>
                <w:szCs w:val="20"/>
              </w:rPr>
              <w:t>&gt;&gt;menu</w:t>
            </w:r>
          </w:p>
        </w:tc>
        <w:tc>
          <w:tcPr>
            <w:tcW w:w="691" w:type="pct"/>
          </w:tcPr>
          <w:p w14:paraId="12912DC3" w14:textId="77777777" w:rsidR="00E50389" w:rsidRPr="00B66309" w:rsidRDefault="00E50389" w:rsidP="00FE78D0">
            <w:pPr>
              <w:jc w:val="both"/>
              <w:rPr>
                <w:szCs w:val="20"/>
              </w:rPr>
            </w:pPr>
            <w:r w:rsidRPr="00B66309">
              <w:rPr>
                <w:szCs w:val="20"/>
              </w:rPr>
              <w:t>Yes</w:t>
            </w:r>
          </w:p>
        </w:tc>
        <w:tc>
          <w:tcPr>
            <w:tcW w:w="690" w:type="pct"/>
          </w:tcPr>
          <w:p w14:paraId="66955366" w14:textId="77777777" w:rsidR="00E50389" w:rsidRDefault="00E50389" w:rsidP="00FE78D0">
            <w:pPr>
              <w:jc w:val="both"/>
              <w:rPr>
                <w:szCs w:val="20"/>
              </w:rPr>
            </w:pPr>
            <w:r>
              <w:rPr>
                <w:szCs w:val="20"/>
              </w:rPr>
              <w:t>Object</w:t>
            </w:r>
          </w:p>
        </w:tc>
        <w:tc>
          <w:tcPr>
            <w:tcW w:w="621" w:type="pct"/>
          </w:tcPr>
          <w:p w14:paraId="09AD6DCA" w14:textId="77777777" w:rsidR="00E50389" w:rsidRDefault="00E50389" w:rsidP="00FE78D0">
            <w:pPr>
              <w:jc w:val="both"/>
              <w:rPr>
                <w:szCs w:val="20"/>
              </w:rPr>
            </w:pPr>
            <w:r>
              <w:rPr>
                <w:szCs w:val="20"/>
              </w:rPr>
              <w:t>NA</w:t>
            </w:r>
          </w:p>
        </w:tc>
        <w:tc>
          <w:tcPr>
            <w:tcW w:w="1778" w:type="pct"/>
          </w:tcPr>
          <w:p w14:paraId="5D5989EA" w14:textId="77777777" w:rsidR="00482502" w:rsidRDefault="00E50389">
            <w:pPr>
              <w:jc w:val="both"/>
              <w:rPr>
                <w:szCs w:val="20"/>
              </w:rPr>
            </w:pPr>
            <w:r>
              <w:rPr>
                <w:szCs w:val="20"/>
              </w:rPr>
              <w:t xml:space="preserve">Contains the details about the menu file to be played at the end of the </w:t>
            </w:r>
            <w:r w:rsidR="000E27D8">
              <w:rPr>
                <w:szCs w:val="20"/>
              </w:rPr>
              <w:t>lesson.</w:t>
            </w:r>
            <w:r>
              <w:rPr>
                <w:szCs w:val="20"/>
              </w:rPr>
              <w:t xml:space="preserve"> </w:t>
            </w:r>
          </w:p>
        </w:tc>
      </w:tr>
      <w:tr w:rsidR="00E50389" w14:paraId="7975F936" w14:textId="77777777" w:rsidTr="00F32DF3">
        <w:trPr>
          <w:trHeight w:val="244"/>
        </w:trPr>
        <w:tc>
          <w:tcPr>
            <w:tcW w:w="294" w:type="pct"/>
          </w:tcPr>
          <w:p w14:paraId="37D3A633" w14:textId="77777777" w:rsidR="00E50389" w:rsidRDefault="00B951A7" w:rsidP="00F32DF3">
            <w:pPr>
              <w:jc w:val="both"/>
              <w:rPr>
                <w:szCs w:val="20"/>
              </w:rPr>
            </w:pPr>
            <w:r>
              <w:rPr>
                <w:szCs w:val="20"/>
              </w:rPr>
              <w:t>21</w:t>
            </w:r>
          </w:p>
        </w:tc>
        <w:tc>
          <w:tcPr>
            <w:tcW w:w="926" w:type="pct"/>
          </w:tcPr>
          <w:p w14:paraId="4D9BBF67" w14:textId="77777777" w:rsidR="00E50389"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&gt;&gt;menu </w:t>
            </w:r>
            <w:r w:rsidR="00E50389">
              <w:rPr>
                <w:rFonts w:eastAsia="Arial" w:cs="Arial"/>
                <w:color w:val="000000"/>
                <w:szCs w:val="20"/>
              </w:rPr>
              <w:t>&gt;&gt;id</w:t>
            </w:r>
          </w:p>
        </w:tc>
        <w:tc>
          <w:tcPr>
            <w:tcW w:w="691" w:type="pct"/>
          </w:tcPr>
          <w:p w14:paraId="6B0ABA31" w14:textId="77777777" w:rsidR="00E50389" w:rsidRDefault="00E50389" w:rsidP="00F32DF3">
            <w:pPr>
              <w:jc w:val="both"/>
              <w:rPr>
                <w:szCs w:val="20"/>
              </w:rPr>
            </w:pPr>
            <w:r w:rsidRPr="00B66309">
              <w:rPr>
                <w:szCs w:val="20"/>
              </w:rPr>
              <w:t>Yes</w:t>
            </w:r>
          </w:p>
        </w:tc>
        <w:tc>
          <w:tcPr>
            <w:tcW w:w="690" w:type="pct"/>
          </w:tcPr>
          <w:p w14:paraId="1595D999" w14:textId="77777777" w:rsidR="00E50389" w:rsidRDefault="00E50389" w:rsidP="00F32DF3">
            <w:pPr>
              <w:jc w:val="both"/>
              <w:rPr>
                <w:szCs w:val="20"/>
              </w:rPr>
            </w:pPr>
            <w:r>
              <w:rPr>
                <w:szCs w:val="20"/>
              </w:rPr>
              <w:t>String</w:t>
            </w:r>
          </w:p>
        </w:tc>
        <w:tc>
          <w:tcPr>
            <w:tcW w:w="621" w:type="pct"/>
          </w:tcPr>
          <w:p w14:paraId="30C9765C" w14:textId="77777777" w:rsidR="00E50389" w:rsidRDefault="00E50389" w:rsidP="00F32DF3">
            <w:pPr>
              <w:jc w:val="both"/>
              <w:rPr>
                <w:szCs w:val="20"/>
              </w:rPr>
            </w:pPr>
            <w:r>
              <w:rPr>
                <w:szCs w:val="20"/>
              </w:rPr>
              <w:t>NA</w:t>
            </w:r>
          </w:p>
        </w:tc>
        <w:tc>
          <w:tcPr>
            <w:tcW w:w="1778" w:type="pct"/>
          </w:tcPr>
          <w:p w14:paraId="3BCE6E9B" w14:textId="77777777" w:rsidR="00482502" w:rsidRDefault="00E50389">
            <w:pPr>
              <w:jc w:val="both"/>
              <w:rPr>
                <w:szCs w:val="20"/>
              </w:rPr>
            </w:pPr>
            <w:r>
              <w:rPr>
                <w:szCs w:val="20"/>
              </w:rPr>
              <w:t xml:space="preserve">This is </w:t>
            </w:r>
            <w:proofErr w:type="gramStart"/>
            <w:r>
              <w:rPr>
                <w:szCs w:val="20"/>
              </w:rPr>
              <w:t>a</w:t>
            </w:r>
            <w:proofErr w:type="gramEnd"/>
            <w:r>
              <w:rPr>
                <w:szCs w:val="20"/>
              </w:rPr>
              <w:t xml:space="preserve"> id for the End menu file of the </w:t>
            </w:r>
            <w:r w:rsidR="000E27D8">
              <w:rPr>
                <w:szCs w:val="20"/>
              </w:rPr>
              <w:t>lesson</w:t>
            </w:r>
            <w:r>
              <w:rPr>
                <w:szCs w:val="20"/>
              </w:rPr>
              <w:t xml:space="preserve"> in the format</w:t>
            </w:r>
            <w:r w:rsidR="000E27D8">
              <w:rPr>
                <w:szCs w:val="20"/>
              </w:rPr>
              <w:t xml:space="preserve"> </w:t>
            </w:r>
            <w:r>
              <w:rPr>
                <w:szCs w:val="20"/>
              </w:rPr>
              <w:t>”Chapter&lt;</w:t>
            </w:r>
            <w:r w:rsidR="000E27D8">
              <w:rPr>
                <w:szCs w:val="20"/>
              </w:rPr>
              <w:t>ChapterI</w:t>
            </w:r>
            <w:r>
              <w:rPr>
                <w:szCs w:val="20"/>
              </w:rPr>
              <w:t>d&gt;_</w:t>
            </w:r>
            <w:r w:rsidR="000E27D8" w:rsidRPr="000E27D8">
              <w:rPr>
                <w:szCs w:val="20"/>
              </w:rPr>
              <w:t>LessonEndMenu</w:t>
            </w:r>
            <w:r w:rsidR="000E27D8">
              <w:rPr>
                <w:szCs w:val="20"/>
              </w:rPr>
              <w:t>&lt;LessonId&gt;</w:t>
            </w:r>
            <w:r>
              <w:rPr>
                <w:szCs w:val="20"/>
              </w:rPr>
              <w:t>”</w:t>
            </w:r>
            <w:r w:rsidR="000E27D8">
              <w:rPr>
                <w:szCs w:val="20"/>
              </w:rPr>
              <w:t>, where chapterI</w:t>
            </w:r>
            <w:r>
              <w:rPr>
                <w:szCs w:val="20"/>
              </w:rPr>
              <w:t xml:space="preserve">d varies from </w:t>
            </w:r>
            <w:r w:rsidR="0033359F">
              <w:rPr>
                <w:szCs w:val="20"/>
              </w:rPr>
              <w:t>0</w:t>
            </w:r>
            <w:r>
              <w:rPr>
                <w:szCs w:val="20"/>
              </w:rPr>
              <w:t>1 to 11</w:t>
            </w:r>
            <w:r w:rsidR="000E27D8">
              <w:rPr>
                <w:szCs w:val="20"/>
              </w:rPr>
              <w:t xml:space="preserve"> and LessonId varies from 01 to 04.</w:t>
            </w:r>
          </w:p>
        </w:tc>
      </w:tr>
      <w:tr w:rsidR="00E50389" w14:paraId="22EA13E7" w14:textId="77777777" w:rsidTr="00F32DF3">
        <w:trPr>
          <w:trHeight w:val="244"/>
        </w:trPr>
        <w:tc>
          <w:tcPr>
            <w:tcW w:w="294" w:type="pct"/>
          </w:tcPr>
          <w:p w14:paraId="3DE682B4" w14:textId="77777777" w:rsidR="00E50389" w:rsidRDefault="00B951A7" w:rsidP="00F32DF3">
            <w:pPr>
              <w:jc w:val="both"/>
              <w:rPr>
                <w:szCs w:val="20"/>
              </w:rPr>
            </w:pPr>
            <w:r>
              <w:rPr>
                <w:szCs w:val="20"/>
              </w:rPr>
              <w:t>22</w:t>
            </w:r>
          </w:p>
        </w:tc>
        <w:tc>
          <w:tcPr>
            <w:tcW w:w="926" w:type="pct"/>
          </w:tcPr>
          <w:p w14:paraId="4F31176B" w14:textId="77777777" w:rsidR="00E50389"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&gt;&gt;menu</w:t>
            </w:r>
            <w:r w:rsidR="00F32DF3" w:rsidRPr="00BE1B50">
              <w:rPr>
                <w:rFonts w:eastAsia="Arial" w:cs="Arial"/>
                <w:color w:val="000000"/>
                <w:szCs w:val="20"/>
              </w:rPr>
              <w:t xml:space="preserve"> </w:t>
            </w:r>
            <w:r w:rsidR="00E50389" w:rsidRPr="00BE1B50">
              <w:rPr>
                <w:rFonts w:eastAsia="Arial" w:cs="Arial"/>
                <w:color w:val="000000"/>
                <w:szCs w:val="20"/>
              </w:rPr>
              <w:t>&gt;&gt;</w:t>
            </w:r>
            <w:r w:rsidR="00E50389">
              <w:rPr>
                <w:rFonts w:eastAsia="Arial" w:cs="Arial"/>
                <w:color w:val="000000"/>
                <w:szCs w:val="20"/>
              </w:rPr>
              <w:t>file</w:t>
            </w:r>
          </w:p>
        </w:tc>
        <w:tc>
          <w:tcPr>
            <w:tcW w:w="691" w:type="pct"/>
          </w:tcPr>
          <w:p w14:paraId="295C5085" w14:textId="77777777" w:rsidR="00E50389" w:rsidRDefault="00E50389" w:rsidP="00F32DF3">
            <w:pPr>
              <w:jc w:val="both"/>
              <w:rPr>
                <w:szCs w:val="20"/>
              </w:rPr>
            </w:pPr>
            <w:r w:rsidRPr="00B66309">
              <w:rPr>
                <w:szCs w:val="20"/>
              </w:rPr>
              <w:t>Yes</w:t>
            </w:r>
          </w:p>
        </w:tc>
        <w:tc>
          <w:tcPr>
            <w:tcW w:w="690" w:type="pct"/>
          </w:tcPr>
          <w:p w14:paraId="5589C054" w14:textId="77777777" w:rsidR="00E50389" w:rsidRDefault="00E50389" w:rsidP="00F32DF3">
            <w:pPr>
              <w:jc w:val="both"/>
              <w:rPr>
                <w:szCs w:val="20"/>
              </w:rPr>
            </w:pPr>
            <w:r>
              <w:rPr>
                <w:szCs w:val="20"/>
              </w:rPr>
              <w:t>String</w:t>
            </w:r>
          </w:p>
        </w:tc>
        <w:tc>
          <w:tcPr>
            <w:tcW w:w="621" w:type="pct"/>
          </w:tcPr>
          <w:p w14:paraId="20A43155" w14:textId="77777777" w:rsidR="00E50389" w:rsidRDefault="00E50389" w:rsidP="00F32DF3">
            <w:pPr>
              <w:jc w:val="both"/>
              <w:rPr>
                <w:szCs w:val="20"/>
              </w:rPr>
            </w:pPr>
            <w:r>
              <w:rPr>
                <w:szCs w:val="20"/>
              </w:rPr>
              <w:t>NA</w:t>
            </w:r>
          </w:p>
        </w:tc>
        <w:tc>
          <w:tcPr>
            <w:tcW w:w="1778" w:type="pct"/>
          </w:tcPr>
          <w:p w14:paraId="5605430C" w14:textId="77777777" w:rsidR="00E50389" w:rsidRDefault="000E27D8" w:rsidP="00F32DF3">
            <w:pPr>
              <w:jc w:val="both"/>
              <w:rPr>
                <w:szCs w:val="20"/>
              </w:rPr>
            </w:pPr>
            <w:r w:rsidRPr="000E27D8">
              <w:rPr>
                <w:szCs w:val="20"/>
              </w:rPr>
              <w:t>Name of audio file to be played at the end of lesson for prompting the user to either repeat the lesson or go to next lesson.</w:t>
            </w:r>
          </w:p>
        </w:tc>
      </w:tr>
      <w:tr w:rsidR="00BC628C" w14:paraId="0B9EAB7F" w14:textId="77777777" w:rsidTr="00F32DF3">
        <w:trPr>
          <w:trHeight w:val="244"/>
        </w:trPr>
        <w:tc>
          <w:tcPr>
            <w:tcW w:w="294" w:type="pct"/>
          </w:tcPr>
          <w:p w14:paraId="090A5804" w14:textId="77777777" w:rsidR="00BC628C" w:rsidRDefault="00B951A7" w:rsidP="00F32DF3">
            <w:pPr>
              <w:jc w:val="both"/>
              <w:rPr>
                <w:szCs w:val="20"/>
              </w:rPr>
            </w:pPr>
            <w:r>
              <w:rPr>
                <w:szCs w:val="20"/>
              </w:rPr>
              <w:t>23</w:t>
            </w:r>
          </w:p>
        </w:tc>
        <w:tc>
          <w:tcPr>
            <w:tcW w:w="926" w:type="pct"/>
          </w:tcPr>
          <w:p w14:paraId="6CDF55C9" w14:textId="77777777" w:rsidR="00BC628C"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w:t>
            </w:r>
            <w:r w:rsidR="00BC628C">
              <w:rPr>
                <w:rFonts w:eastAsia="Arial" w:cs="Arial"/>
                <w:color w:val="000000"/>
                <w:szCs w:val="20"/>
              </w:rPr>
              <w:t>&gt;&gt;</w:t>
            </w:r>
            <w:r>
              <w:rPr>
                <w:rFonts w:eastAsia="Arial" w:cs="Arial"/>
                <w:color w:val="000000"/>
                <w:szCs w:val="20"/>
              </w:rPr>
              <w:t>q</w:t>
            </w:r>
            <w:r w:rsidR="00BC628C">
              <w:rPr>
                <w:rFonts w:eastAsia="Arial" w:cs="Arial"/>
                <w:color w:val="000000"/>
                <w:szCs w:val="20"/>
              </w:rPr>
              <w:t>uiz</w:t>
            </w:r>
          </w:p>
        </w:tc>
        <w:tc>
          <w:tcPr>
            <w:tcW w:w="691" w:type="pct"/>
          </w:tcPr>
          <w:p w14:paraId="4EEAF309" w14:textId="77777777" w:rsidR="00BC628C" w:rsidRPr="00B66309" w:rsidRDefault="00BC628C" w:rsidP="00F32DF3">
            <w:pPr>
              <w:jc w:val="both"/>
              <w:rPr>
                <w:szCs w:val="20"/>
              </w:rPr>
            </w:pPr>
            <w:r>
              <w:rPr>
                <w:szCs w:val="20"/>
              </w:rPr>
              <w:t>Yes</w:t>
            </w:r>
          </w:p>
        </w:tc>
        <w:tc>
          <w:tcPr>
            <w:tcW w:w="690" w:type="pct"/>
          </w:tcPr>
          <w:p w14:paraId="267A7338" w14:textId="77777777" w:rsidR="00BC628C" w:rsidRDefault="00BC628C" w:rsidP="00F32DF3">
            <w:pPr>
              <w:jc w:val="both"/>
              <w:rPr>
                <w:szCs w:val="20"/>
              </w:rPr>
            </w:pPr>
            <w:r>
              <w:rPr>
                <w:szCs w:val="20"/>
              </w:rPr>
              <w:t>Object</w:t>
            </w:r>
          </w:p>
        </w:tc>
        <w:tc>
          <w:tcPr>
            <w:tcW w:w="621" w:type="pct"/>
          </w:tcPr>
          <w:p w14:paraId="42A2E1BE" w14:textId="77777777" w:rsidR="00BC628C" w:rsidRDefault="00BC628C" w:rsidP="00F32DF3">
            <w:pPr>
              <w:jc w:val="both"/>
              <w:rPr>
                <w:szCs w:val="20"/>
              </w:rPr>
            </w:pPr>
            <w:r w:rsidRPr="005C1BB8">
              <w:rPr>
                <w:szCs w:val="20"/>
              </w:rPr>
              <w:t>NA</w:t>
            </w:r>
          </w:p>
        </w:tc>
        <w:tc>
          <w:tcPr>
            <w:tcW w:w="1778" w:type="pct"/>
          </w:tcPr>
          <w:p w14:paraId="7DBB0AEA" w14:textId="77777777" w:rsidR="00BC628C" w:rsidRDefault="00BC628C" w:rsidP="00F32DF3">
            <w:pPr>
              <w:jc w:val="both"/>
              <w:rPr>
                <w:szCs w:val="20"/>
              </w:rPr>
            </w:pPr>
            <w:r>
              <w:rPr>
                <w:szCs w:val="20"/>
              </w:rPr>
              <w:t>This section contains information about various files to be played during the quiz</w:t>
            </w:r>
            <w:r w:rsidRPr="00BC628C">
              <w:rPr>
                <w:szCs w:val="20"/>
              </w:rPr>
              <w:t>.</w:t>
            </w:r>
          </w:p>
        </w:tc>
      </w:tr>
      <w:tr w:rsidR="00BC628C" w14:paraId="54F3F7C1" w14:textId="77777777" w:rsidTr="00F32DF3">
        <w:trPr>
          <w:trHeight w:val="244"/>
        </w:trPr>
        <w:tc>
          <w:tcPr>
            <w:tcW w:w="294" w:type="pct"/>
          </w:tcPr>
          <w:p w14:paraId="6125DD9C" w14:textId="77777777" w:rsidR="00BC628C" w:rsidRDefault="00B951A7" w:rsidP="00F32DF3">
            <w:pPr>
              <w:jc w:val="both"/>
              <w:rPr>
                <w:szCs w:val="20"/>
              </w:rPr>
            </w:pPr>
            <w:r>
              <w:rPr>
                <w:szCs w:val="20"/>
              </w:rPr>
              <w:t>24</w:t>
            </w:r>
          </w:p>
        </w:tc>
        <w:tc>
          <w:tcPr>
            <w:tcW w:w="926" w:type="pct"/>
          </w:tcPr>
          <w:p w14:paraId="04B3858A" w14:textId="77777777" w:rsidR="00BC628C"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Pr>
                <w:rFonts w:eastAsia="Arial" w:cs="Arial"/>
                <w:color w:val="000000"/>
                <w:szCs w:val="20"/>
              </w:rPr>
              <w:t>q</w:t>
            </w:r>
            <w:r w:rsidR="00F32DF3">
              <w:rPr>
                <w:rFonts w:eastAsia="Arial" w:cs="Arial"/>
                <w:color w:val="000000"/>
                <w:szCs w:val="20"/>
              </w:rPr>
              <w:t xml:space="preserve">uiz </w:t>
            </w:r>
            <w:r w:rsidR="00BC628C">
              <w:rPr>
                <w:rFonts w:eastAsia="Arial" w:cs="Arial"/>
                <w:color w:val="000000"/>
                <w:szCs w:val="20"/>
              </w:rPr>
              <w:t>&gt;&gt;name</w:t>
            </w:r>
          </w:p>
        </w:tc>
        <w:tc>
          <w:tcPr>
            <w:tcW w:w="691" w:type="pct"/>
          </w:tcPr>
          <w:p w14:paraId="7616A6C4" w14:textId="77777777" w:rsidR="00BC628C" w:rsidRPr="00B66309" w:rsidRDefault="00BC628C" w:rsidP="00F32DF3">
            <w:pPr>
              <w:jc w:val="both"/>
              <w:rPr>
                <w:szCs w:val="20"/>
              </w:rPr>
            </w:pPr>
            <w:r>
              <w:rPr>
                <w:szCs w:val="20"/>
              </w:rPr>
              <w:t>Yes</w:t>
            </w:r>
          </w:p>
        </w:tc>
        <w:tc>
          <w:tcPr>
            <w:tcW w:w="690" w:type="pct"/>
          </w:tcPr>
          <w:p w14:paraId="5E08B0C7" w14:textId="77777777" w:rsidR="00BC628C" w:rsidRDefault="00BC628C" w:rsidP="00F32DF3">
            <w:pPr>
              <w:jc w:val="both"/>
              <w:rPr>
                <w:szCs w:val="20"/>
              </w:rPr>
            </w:pPr>
            <w:r>
              <w:rPr>
                <w:szCs w:val="20"/>
              </w:rPr>
              <w:t>String</w:t>
            </w:r>
          </w:p>
        </w:tc>
        <w:tc>
          <w:tcPr>
            <w:tcW w:w="621" w:type="pct"/>
          </w:tcPr>
          <w:p w14:paraId="0E729AA3" w14:textId="77777777" w:rsidR="00BC628C" w:rsidRDefault="00BC628C" w:rsidP="00F32DF3">
            <w:pPr>
              <w:jc w:val="both"/>
              <w:rPr>
                <w:szCs w:val="20"/>
              </w:rPr>
            </w:pPr>
            <w:r w:rsidRPr="005C1BB8">
              <w:rPr>
                <w:szCs w:val="20"/>
              </w:rPr>
              <w:t>NA</w:t>
            </w:r>
          </w:p>
        </w:tc>
        <w:tc>
          <w:tcPr>
            <w:tcW w:w="1778" w:type="pct"/>
          </w:tcPr>
          <w:p w14:paraId="5DA3189C" w14:textId="77777777" w:rsidR="00482502" w:rsidRDefault="00BC628C">
            <w:pPr>
              <w:jc w:val="both"/>
              <w:rPr>
                <w:szCs w:val="20"/>
              </w:rPr>
            </w:pPr>
            <w:r w:rsidRPr="00BC628C">
              <w:rPr>
                <w:szCs w:val="20"/>
              </w:rPr>
              <w:t xml:space="preserve">Specifies the name of quiz associated to a particular chapter </w:t>
            </w:r>
            <w:r>
              <w:rPr>
                <w:szCs w:val="20"/>
              </w:rPr>
              <w:t xml:space="preserve">in the format </w:t>
            </w:r>
            <w:r w:rsidR="0033359F">
              <w:rPr>
                <w:szCs w:val="20"/>
              </w:rPr>
              <w:t xml:space="preserve"> </w:t>
            </w:r>
            <w:r>
              <w:rPr>
                <w:szCs w:val="20"/>
              </w:rPr>
              <w:t>”Quiz”.</w:t>
            </w:r>
          </w:p>
        </w:tc>
      </w:tr>
      <w:tr w:rsidR="00BC628C" w14:paraId="5E4A93FB" w14:textId="77777777" w:rsidTr="00F32DF3">
        <w:trPr>
          <w:trHeight w:val="244"/>
        </w:trPr>
        <w:tc>
          <w:tcPr>
            <w:tcW w:w="294" w:type="pct"/>
          </w:tcPr>
          <w:p w14:paraId="2E749436" w14:textId="77777777" w:rsidR="00BC628C" w:rsidRDefault="00B951A7" w:rsidP="00F32DF3">
            <w:pPr>
              <w:jc w:val="both"/>
              <w:rPr>
                <w:szCs w:val="20"/>
              </w:rPr>
            </w:pPr>
            <w:r>
              <w:rPr>
                <w:szCs w:val="20"/>
              </w:rPr>
              <w:t>25</w:t>
            </w:r>
          </w:p>
        </w:tc>
        <w:tc>
          <w:tcPr>
            <w:tcW w:w="926" w:type="pct"/>
          </w:tcPr>
          <w:p w14:paraId="4966A113" w14:textId="77777777" w:rsidR="00BC628C"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w:t>
            </w:r>
            <w:r w:rsidR="00BC628C">
              <w:rPr>
                <w:rFonts w:eastAsia="Arial" w:cs="Arial"/>
                <w:color w:val="000000"/>
                <w:szCs w:val="20"/>
              </w:rPr>
              <w:t>&gt;&gt;content</w:t>
            </w:r>
          </w:p>
        </w:tc>
        <w:tc>
          <w:tcPr>
            <w:tcW w:w="691" w:type="pct"/>
          </w:tcPr>
          <w:p w14:paraId="013E3E5B" w14:textId="77777777" w:rsidR="00BC628C" w:rsidRPr="00B66309" w:rsidRDefault="00BC628C" w:rsidP="00F32DF3">
            <w:pPr>
              <w:jc w:val="both"/>
              <w:rPr>
                <w:szCs w:val="20"/>
              </w:rPr>
            </w:pPr>
            <w:r>
              <w:rPr>
                <w:szCs w:val="20"/>
              </w:rPr>
              <w:t>Yes</w:t>
            </w:r>
          </w:p>
        </w:tc>
        <w:tc>
          <w:tcPr>
            <w:tcW w:w="690" w:type="pct"/>
          </w:tcPr>
          <w:p w14:paraId="4BEAE47A" w14:textId="77777777" w:rsidR="00BC628C" w:rsidRDefault="00BC628C" w:rsidP="00F32DF3">
            <w:pPr>
              <w:jc w:val="both"/>
              <w:rPr>
                <w:szCs w:val="20"/>
              </w:rPr>
            </w:pPr>
            <w:r>
              <w:rPr>
                <w:szCs w:val="20"/>
              </w:rPr>
              <w:t>Object</w:t>
            </w:r>
          </w:p>
        </w:tc>
        <w:tc>
          <w:tcPr>
            <w:tcW w:w="621" w:type="pct"/>
          </w:tcPr>
          <w:p w14:paraId="0D4BF7BD" w14:textId="77777777" w:rsidR="00BC628C" w:rsidRDefault="00BC628C" w:rsidP="00F32DF3">
            <w:pPr>
              <w:jc w:val="both"/>
              <w:rPr>
                <w:szCs w:val="20"/>
              </w:rPr>
            </w:pPr>
            <w:r w:rsidRPr="005C1BB8">
              <w:rPr>
                <w:szCs w:val="20"/>
              </w:rPr>
              <w:t>NA</w:t>
            </w:r>
          </w:p>
        </w:tc>
        <w:tc>
          <w:tcPr>
            <w:tcW w:w="1778" w:type="pct"/>
          </w:tcPr>
          <w:p w14:paraId="366BBD51" w14:textId="77777777" w:rsidR="00BC628C" w:rsidRDefault="00BC628C" w:rsidP="00F32DF3">
            <w:pPr>
              <w:jc w:val="both"/>
              <w:rPr>
                <w:szCs w:val="20"/>
              </w:rPr>
            </w:pPr>
            <w:r>
              <w:rPr>
                <w:szCs w:val="20"/>
              </w:rPr>
              <w:t>Contains details about file to be played as the Quiz Header</w:t>
            </w:r>
          </w:p>
        </w:tc>
      </w:tr>
      <w:tr w:rsidR="00BC628C" w14:paraId="210ED31E" w14:textId="77777777" w:rsidTr="00F32DF3">
        <w:trPr>
          <w:trHeight w:val="244"/>
        </w:trPr>
        <w:tc>
          <w:tcPr>
            <w:tcW w:w="294" w:type="pct"/>
          </w:tcPr>
          <w:p w14:paraId="6E1BEFEE" w14:textId="77777777" w:rsidR="00BC628C" w:rsidRDefault="00B951A7" w:rsidP="00F32DF3">
            <w:pPr>
              <w:jc w:val="both"/>
              <w:rPr>
                <w:szCs w:val="20"/>
              </w:rPr>
            </w:pPr>
            <w:r>
              <w:rPr>
                <w:szCs w:val="20"/>
              </w:rPr>
              <w:t>26</w:t>
            </w:r>
          </w:p>
        </w:tc>
        <w:tc>
          <w:tcPr>
            <w:tcW w:w="926" w:type="pct"/>
          </w:tcPr>
          <w:p w14:paraId="40D05EF1" w14:textId="77777777" w:rsidR="00BC628C"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 &gt;&gt;content &gt;&gt;</w:t>
            </w:r>
            <w:r w:rsidR="00BC628C">
              <w:rPr>
                <w:rFonts w:eastAsia="Arial" w:cs="Arial"/>
                <w:color w:val="000000"/>
                <w:szCs w:val="20"/>
              </w:rPr>
              <w:t>menu</w:t>
            </w:r>
          </w:p>
        </w:tc>
        <w:tc>
          <w:tcPr>
            <w:tcW w:w="691" w:type="pct"/>
          </w:tcPr>
          <w:p w14:paraId="14D72988" w14:textId="77777777" w:rsidR="00BC628C" w:rsidRPr="00B66309" w:rsidRDefault="00BC628C" w:rsidP="00F32DF3">
            <w:pPr>
              <w:jc w:val="both"/>
              <w:rPr>
                <w:szCs w:val="20"/>
              </w:rPr>
            </w:pPr>
            <w:r>
              <w:rPr>
                <w:szCs w:val="20"/>
              </w:rPr>
              <w:t>Yes</w:t>
            </w:r>
          </w:p>
        </w:tc>
        <w:tc>
          <w:tcPr>
            <w:tcW w:w="690" w:type="pct"/>
          </w:tcPr>
          <w:p w14:paraId="1D61020D" w14:textId="77777777" w:rsidR="00BC628C" w:rsidRDefault="00BC628C" w:rsidP="00F32DF3">
            <w:pPr>
              <w:jc w:val="both"/>
              <w:rPr>
                <w:szCs w:val="20"/>
              </w:rPr>
            </w:pPr>
            <w:r>
              <w:rPr>
                <w:szCs w:val="20"/>
              </w:rPr>
              <w:t>Object</w:t>
            </w:r>
          </w:p>
        </w:tc>
        <w:tc>
          <w:tcPr>
            <w:tcW w:w="621" w:type="pct"/>
          </w:tcPr>
          <w:p w14:paraId="2D9876AE" w14:textId="77777777" w:rsidR="00BC628C" w:rsidRDefault="00BC628C" w:rsidP="00F32DF3">
            <w:pPr>
              <w:jc w:val="both"/>
              <w:rPr>
                <w:szCs w:val="20"/>
              </w:rPr>
            </w:pPr>
            <w:r w:rsidRPr="005C1BB8">
              <w:rPr>
                <w:szCs w:val="20"/>
              </w:rPr>
              <w:t>NA</w:t>
            </w:r>
          </w:p>
        </w:tc>
        <w:tc>
          <w:tcPr>
            <w:tcW w:w="1778" w:type="pct"/>
          </w:tcPr>
          <w:p w14:paraId="4D0DAF67" w14:textId="77777777" w:rsidR="00BC628C" w:rsidRDefault="00BC628C" w:rsidP="00F32DF3">
            <w:pPr>
              <w:jc w:val="both"/>
              <w:rPr>
                <w:szCs w:val="20"/>
              </w:rPr>
            </w:pPr>
            <w:r>
              <w:rPr>
                <w:szCs w:val="20"/>
              </w:rPr>
              <w:t>This contains detail about the file to be played before the quiz</w:t>
            </w:r>
          </w:p>
        </w:tc>
      </w:tr>
      <w:tr w:rsidR="00BC628C" w14:paraId="13A83434" w14:textId="77777777" w:rsidTr="00F32DF3">
        <w:trPr>
          <w:trHeight w:val="244"/>
        </w:trPr>
        <w:tc>
          <w:tcPr>
            <w:tcW w:w="294" w:type="pct"/>
          </w:tcPr>
          <w:p w14:paraId="50C5F16D" w14:textId="77777777" w:rsidR="00BC628C" w:rsidRDefault="00B951A7" w:rsidP="00F32DF3">
            <w:pPr>
              <w:jc w:val="both"/>
              <w:rPr>
                <w:szCs w:val="20"/>
              </w:rPr>
            </w:pPr>
            <w:r>
              <w:rPr>
                <w:szCs w:val="20"/>
              </w:rPr>
              <w:t>27</w:t>
            </w:r>
          </w:p>
        </w:tc>
        <w:tc>
          <w:tcPr>
            <w:tcW w:w="926" w:type="pct"/>
          </w:tcPr>
          <w:p w14:paraId="54CBC008" w14:textId="77777777" w:rsidR="00BC628C"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&gt;&gt;content &gt;&gt;menu </w:t>
            </w:r>
            <w:r w:rsidR="00BC628C">
              <w:rPr>
                <w:rFonts w:eastAsia="Arial" w:cs="Arial"/>
                <w:color w:val="000000"/>
                <w:szCs w:val="20"/>
              </w:rPr>
              <w:t>&gt;&gt;id</w:t>
            </w:r>
          </w:p>
        </w:tc>
        <w:tc>
          <w:tcPr>
            <w:tcW w:w="691" w:type="pct"/>
          </w:tcPr>
          <w:p w14:paraId="2792E027" w14:textId="77777777" w:rsidR="00BC628C" w:rsidRPr="00B66309" w:rsidRDefault="00BC628C" w:rsidP="00F32DF3">
            <w:pPr>
              <w:jc w:val="both"/>
              <w:rPr>
                <w:szCs w:val="20"/>
              </w:rPr>
            </w:pPr>
            <w:r>
              <w:rPr>
                <w:szCs w:val="20"/>
              </w:rPr>
              <w:t>Yes</w:t>
            </w:r>
          </w:p>
        </w:tc>
        <w:tc>
          <w:tcPr>
            <w:tcW w:w="690" w:type="pct"/>
          </w:tcPr>
          <w:p w14:paraId="48AE0B90" w14:textId="77777777" w:rsidR="00BC628C" w:rsidRDefault="00BC628C" w:rsidP="00F32DF3">
            <w:pPr>
              <w:jc w:val="both"/>
              <w:rPr>
                <w:szCs w:val="20"/>
              </w:rPr>
            </w:pPr>
            <w:r>
              <w:rPr>
                <w:szCs w:val="20"/>
              </w:rPr>
              <w:t>String</w:t>
            </w:r>
          </w:p>
        </w:tc>
        <w:tc>
          <w:tcPr>
            <w:tcW w:w="621" w:type="pct"/>
          </w:tcPr>
          <w:p w14:paraId="57FE7385" w14:textId="77777777" w:rsidR="00BC628C" w:rsidRDefault="00BC628C" w:rsidP="00F32DF3">
            <w:pPr>
              <w:jc w:val="both"/>
              <w:rPr>
                <w:szCs w:val="20"/>
              </w:rPr>
            </w:pPr>
            <w:r w:rsidRPr="005C1BB8">
              <w:rPr>
                <w:szCs w:val="20"/>
              </w:rPr>
              <w:t>NA</w:t>
            </w:r>
          </w:p>
        </w:tc>
        <w:tc>
          <w:tcPr>
            <w:tcW w:w="1778" w:type="pct"/>
          </w:tcPr>
          <w:p w14:paraId="57A297D9" w14:textId="77777777" w:rsidR="00482502" w:rsidRDefault="00BC628C">
            <w:pPr>
              <w:jc w:val="both"/>
              <w:rPr>
                <w:szCs w:val="20"/>
              </w:rPr>
            </w:pPr>
            <w:r>
              <w:rPr>
                <w:szCs w:val="20"/>
              </w:rPr>
              <w:t xml:space="preserve">This is </w:t>
            </w:r>
            <w:proofErr w:type="gramStart"/>
            <w:r>
              <w:rPr>
                <w:szCs w:val="20"/>
              </w:rPr>
              <w:t>a</w:t>
            </w:r>
            <w:proofErr w:type="gramEnd"/>
            <w:r>
              <w:rPr>
                <w:szCs w:val="20"/>
              </w:rPr>
              <w:t xml:space="preserve"> id for the </w:t>
            </w:r>
            <w:r w:rsidR="000F27B6">
              <w:rPr>
                <w:szCs w:val="20"/>
              </w:rPr>
              <w:t xml:space="preserve">quiz header to be played. The format is </w:t>
            </w:r>
            <w:r>
              <w:rPr>
                <w:szCs w:val="20"/>
              </w:rPr>
              <w:t xml:space="preserve"> ”Chapter&lt;ChapterId&gt;_</w:t>
            </w:r>
            <w:r w:rsidR="00B951A7">
              <w:rPr>
                <w:szCs w:val="20"/>
              </w:rPr>
              <w:t>Quiz</w:t>
            </w:r>
            <w:r w:rsidR="000F27B6">
              <w:rPr>
                <w:szCs w:val="20"/>
              </w:rPr>
              <w:t>Header</w:t>
            </w:r>
            <w:r>
              <w:rPr>
                <w:szCs w:val="20"/>
              </w:rPr>
              <w:t>&gt;”, whe</w:t>
            </w:r>
            <w:r w:rsidR="00B951A7">
              <w:rPr>
                <w:szCs w:val="20"/>
              </w:rPr>
              <w:t xml:space="preserve">re chapterId varies from </w:t>
            </w:r>
            <w:r w:rsidR="0033359F">
              <w:rPr>
                <w:szCs w:val="20"/>
              </w:rPr>
              <w:t>0</w:t>
            </w:r>
            <w:r w:rsidR="00B951A7">
              <w:rPr>
                <w:szCs w:val="20"/>
              </w:rPr>
              <w:t>1 to 11</w:t>
            </w:r>
            <w:r>
              <w:rPr>
                <w:szCs w:val="20"/>
              </w:rPr>
              <w:t>.</w:t>
            </w:r>
          </w:p>
        </w:tc>
      </w:tr>
      <w:tr w:rsidR="00BC628C" w14:paraId="5B10AD21" w14:textId="77777777" w:rsidTr="00F32DF3">
        <w:trPr>
          <w:trHeight w:val="244"/>
        </w:trPr>
        <w:tc>
          <w:tcPr>
            <w:tcW w:w="294" w:type="pct"/>
          </w:tcPr>
          <w:p w14:paraId="36E77699" w14:textId="77777777" w:rsidR="00BC628C" w:rsidRDefault="00B951A7" w:rsidP="00F32DF3">
            <w:pPr>
              <w:jc w:val="both"/>
              <w:rPr>
                <w:szCs w:val="20"/>
              </w:rPr>
            </w:pPr>
            <w:r>
              <w:rPr>
                <w:szCs w:val="20"/>
              </w:rPr>
              <w:t>28</w:t>
            </w:r>
          </w:p>
        </w:tc>
        <w:tc>
          <w:tcPr>
            <w:tcW w:w="926" w:type="pct"/>
          </w:tcPr>
          <w:p w14:paraId="68BD9EE6" w14:textId="77777777" w:rsidR="00BC628C"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&gt;&gt;content &gt;&gt;menu </w:t>
            </w:r>
            <w:r w:rsidR="00BC628C">
              <w:rPr>
                <w:rFonts w:eastAsia="Arial" w:cs="Arial"/>
                <w:color w:val="000000"/>
                <w:szCs w:val="20"/>
              </w:rPr>
              <w:t>&gt;&gt;file</w:t>
            </w:r>
          </w:p>
        </w:tc>
        <w:tc>
          <w:tcPr>
            <w:tcW w:w="691" w:type="pct"/>
          </w:tcPr>
          <w:p w14:paraId="4D85DD28" w14:textId="77777777" w:rsidR="00BC628C" w:rsidRPr="00B66309" w:rsidRDefault="00BC628C" w:rsidP="00F32DF3">
            <w:pPr>
              <w:jc w:val="both"/>
              <w:rPr>
                <w:szCs w:val="20"/>
              </w:rPr>
            </w:pPr>
            <w:r>
              <w:rPr>
                <w:szCs w:val="20"/>
              </w:rPr>
              <w:t>Yes</w:t>
            </w:r>
          </w:p>
        </w:tc>
        <w:tc>
          <w:tcPr>
            <w:tcW w:w="690" w:type="pct"/>
          </w:tcPr>
          <w:p w14:paraId="23822E2F" w14:textId="77777777" w:rsidR="00BC628C" w:rsidRDefault="00BC628C" w:rsidP="00F32DF3">
            <w:pPr>
              <w:jc w:val="both"/>
              <w:rPr>
                <w:szCs w:val="20"/>
              </w:rPr>
            </w:pPr>
            <w:r>
              <w:rPr>
                <w:szCs w:val="20"/>
              </w:rPr>
              <w:t>String</w:t>
            </w:r>
          </w:p>
        </w:tc>
        <w:tc>
          <w:tcPr>
            <w:tcW w:w="621" w:type="pct"/>
          </w:tcPr>
          <w:p w14:paraId="54329511" w14:textId="77777777" w:rsidR="00BC628C" w:rsidRDefault="00BC628C" w:rsidP="00F32DF3">
            <w:pPr>
              <w:jc w:val="both"/>
              <w:rPr>
                <w:szCs w:val="20"/>
              </w:rPr>
            </w:pPr>
            <w:r w:rsidRPr="005C1BB8">
              <w:rPr>
                <w:szCs w:val="20"/>
              </w:rPr>
              <w:t>NA</w:t>
            </w:r>
          </w:p>
        </w:tc>
        <w:tc>
          <w:tcPr>
            <w:tcW w:w="1778" w:type="pct"/>
          </w:tcPr>
          <w:p w14:paraId="338D9EC5" w14:textId="77777777" w:rsidR="00BC628C" w:rsidRDefault="00BC628C" w:rsidP="00F32DF3">
            <w:pPr>
              <w:jc w:val="both"/>
              <w:rPr>
                <w:szCs w:val="20"/>
              </w:rPr>
            </w:pPr>
            <w:r>
              <w:rPr>
                <w:szCs w:val="20"/>
              </w:rPr>
              <w:t>S</w:t>
            </w:r>
            <w:r w:rsidRPr="00BC628C">
              <w:rPr>
                <w:szCs w:val="20"/>
              </w:rPr>
              <w:t>pecifies the name of audio file to be played at the start of the quiz</w:t>
            </w:r>
          </w:p>
        </w:tc>
      </w:tr>
      <w:tr w:rsidR="00F32DF3" w14:paraId="5B6A5BAB" w14:textId="77777777" w:rsidTr="00F32DF3">
        <w:trPr>
          <w:trHeight w:val="244"/>
        </w:trPr>
        <w:tc>
          <w:tcPr>
            <w:tcW w:w="294" w:type="pct"/>
          </w:tcPr>
          <w:p w14:paraId="29CEA25B" w14:textId="77777777" w:rsidR="00F32DF3" w:rsidRDefault="00B951A7" w:rsidP="00F32DF3">
            <w:pPr>
              <w:jc w:val="both"/>
              <w:rPr>
                <w:szCs w:val="20"/>
              </w:rPr>
            </w:pPr>
            <w:r>
              <w:rPr>
                <w:szCs w:val="20"/>
              </w:rPr>
              <w:t>29</w:t>
            </w:r>
          </w:p>
        </w:tc>
        <w:tc>
          <w:tcPr>
            <w:tcW w:w="926" w:type="pct"/>
          </w:tcPr>
          <w:p w14:paraId="77374EF4"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uiz&gt;&gt;questions</w:t>
            </w:r>
          </w:p>
        </w:tc>
        <w:tc>
          <w:tcPr>
            <w:tcW w:w="691" w:type="pct"/>
          </w:tcPr>
          <w:p w14:paraId="1FDCD4F0" w14:textId="77777777" w:rsidR="00F32DF3" w:rsidRPr="00B66309" w:rsidRDefault="00F32DF3" w:rsidP="00F32DF3">
            <w:pPr>
              <w:jc w:val="both"/>
              <w:rPr>
                <w:szCs w:val="20"/>
              </w:rPr>
            </w:pPr>
            <w:r>
              <w:rPr>
                <w:szCs w:val="20"/>
              </w:rPr>
              <w:t>Yes</w:t>
            </w:r>
          </w:p>
        </w:tc>
        <w:tc>
          <w:tcPr>
            <w:tcW w:w="690" w:type="pct"/>
          </w:tcPr>
          <w:p w14:paraId="75E1BD0C" w14:textId="77777777" w:rsidR="00F32DF3" w:rsidRDefault="00F32DF3" w:rsidP="00F32DF3">
            <w:pPr>
              <w:jc w:val="both"/>
              <w:rPr>
                <w:szCs w:val="20"/>
              </w:rPr>
            </w:pPr>
            <w:r>
              <w:rPr>
                <w:szCs w:val="20"/>
              </w:rPr>
              <w:t>Array&lt;Question&gt;</w:t>
            </w:r>
          </w:p>
        </w:tc>
        <w:tc>
          <w:tcPr>
            <w:tcW w:w="621" w:type="pct"/>
          </w:tcPr>
          <w:p w14:paraId="701E6899" w14:textId="77777777" w:rsidR="00F32DF3" w:rsidRDefault="00F32DF3" w:rsidP="00F32DF3">
            <w:pPr>
              <w:jc w:val="both"/>
              <w:rPr>
                <w:szCs w:val="20"/>
              </w:rPr>
            </w:pPr>
            <w:r w:rsidRPr="005C1BB8">
              <w:rPr>
                <w:szCs w:val="20"/>
              </w:rPr>
              <w:t>NA</w:t>
            </w:r>
          </w:p>
        </w:tc>
        <w:tc>
          <w:tcPr>
            <w:tcW w:w="1778" w:type="pct"/>
          </w:tcPr>
          <w:p w14:paraId="599F9D82" w14:textId="77777777" w:rsidR="00482502" w:rsidRDefault="00F32DF3">
            <w:pPr>
              <w:jc w:val="both"/>
              <w:rPr>
                <w:szCs w:val="20"/>
              </w:rPr>
            </w:pPr>
            <w:r w:rsidRPr="00F32DF3">
              <w:rPr>
                <w:szCs w:val="20"/>
              </w:rPr>
              <w:t>Contains list of questions to be played after user has listened to all four lessons in a chapter. The list will contain four elements, one for each question.</w:t>
            </w:r>
          </w:p>
        </w:tc>
      </w:tr>
      <w:tr w:rsidR="00F32DF3" w14:paraId="0C3B8644" w14:textId="77777777" w:rsidTr="00F32DF3">
        <w:trPr>
          <w:trHeight w:val="244"/>
        </w:trPr>
        <w:tc>
          <w:tcPr>
            <w:tcW w:w="294" w:type="pct"/>
          </w:tcPr>
          <w:p w14:paraId="1A4B87FD" w14:textId="77777777" w:rsidR="00F32DF3" w:rsidRDefault="00B951A7" w:rsidP="00F32DF3">
            <w:pPr>
              <w:jc w:val="both"/>
              <w:rPr>
                <w:szCs w:val="20"/>
              </w:rPr>
            </w:pPr>
            <w:r>
              <w:rPr>
                <w:szCs w:val="20"/>
              </w:rPr>
              <w:t>30</w:t>
            </w:r>
          </w:p>
        </w:tc>
        <w:tc>
          <w:tcPr>
            <w:tcW w:w="926" w:type="pct"/>
          </w:tcPr>
          <w:p w14:paraId="5EACB8B8"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uiz&gt;&gt;questions&gt;&gt;</w:t>
            </w:r>
            <w:r w:rsidR="0010407C">
              <w:rPr>
                <w:rFonts w:eastAsia="Arial" w:cs="Arial"/>
                <w:color w:val="000000"/>
                <w:szCs w:val="20"/>
              </w:rPr>
              <w:t>q</w:t>
            </w:r>
            <w:r w:rsidR="00F32DF3">
              <w:rPr>
                <w:rFonts w:eastAsia="Arial" w:cs="Arial"/>
                <w:color w:val="000000"/>
                <w:szCs w:val="20"/>
              </w:rPr>
              <w:t>uestion</w:t>
            </w:r>
          </w:p>
        </w:tc>
        <w:tc>
          <w:tcPr>
            <w:tcW w:w="691" w:type="pct"/>
          </w:tcPr>
          <w:p w14:paraId="23375372" w14:textId="77777777" w:rsidR="00F32DF3" w:rsidRPr="00B66309" w:rsidRDefault="00F32DF3" w:rsidP="00F32DF3">
            <w:pPr>
              <w:jc w:val="both"/>
              <w:rPr>
                <w:szCs w:val="20"/>
              </w:rPr>
            </w:pPr>
            <w:r>
              <w:rPr>
                <w:szCs w:val="20"/>
              </w:rPr>
              <w:t>Yes</w:t>
            </w:r>
          </w:p>
        </w:tc>
        <w:tc>
          <w:tcPr>
            <w:tcW w:w="690" w:type="pct"/>
          </w:tcPr>
          <w:p w14:paraId="1C8905C5" w14:textId="77777777" w:rsidR="00F32DF3" w:rsidRDefault="00F32DF3" w:rsidP="00F32DF3">
            <w:pPr>
              <w:jc w:val="both"/>
              <w:rPr>
                <w:szCs w:val="20"/>
              </w:rPr>
            </w:pPr>
            <w:r>
              <w:rPr>
                <w:szCs w:val="20"/>
              </w:rPr>
              <w:t>Object</w:t>
            </w:r>
          </w:p>
        </w:tc>
        <w:tc>
          <w:tcPr>
            <w:tcW w:w="621" w:type="pct"/>
          </w:tcPr>
          <w:p w14:paraId="4FAF29BC" w14:textId="77777777" w:rsidR="00F32DF3" w:rsidRDefault="00F32DF3" w:rsidP="00F32DF3">
            <w:pPr>
              <w:jc w:val="both"/>
              <w:rPr>
                <w:szCs w:val="20"/>
              </w:rPr>
            </w:pPr>
            <w:r w:rsidRPr="005C1BB8">
              <w:rPr>
                <w:szCs w:val="20"/>
              </w:rPr>
              <w:t>NA</w:t>
            </w:r>
          </w:p>
        </w:tc>
        <w:tc>
          <w:tcPr>
            <w:tcW w:w="1778" w:type="pct"/>
          </w:tcPr>
          <w:p w14:paraId="0DE102F7" w14:textId="77777777" w:rsidR="00F32DF3" w:rsidRDefault="00967081" w:rsidP="00F32DF3">
            <w:pPr>
              <w:jc w:val="both"/>
              <w:rPr>
                <w:szCs w:val="20"/>
              </w:rPr>
            </w:pPr>
            <w:r>
              <w:rPr>
                <w:szCs w:val="20"/>
              </w:rPr>
              <w:t>This contains</w:t>
            </w:r>
            <w:r w:rsidR="00F32DF3">
              <w:rPr>
                <w:szCs w:val="20"/>
              </w:rPr>
              <w:t xml:space="preserve"> details about a particular question of the quiz.</w:t>
            </w:r>
          </w:p>
        </w:tc>
      </w:tr>
      <w:tr w:rsidR="00F32DF3" w14:paraId="4B56EBF2" w14:textId="77777777" w:rsidTr="00F32DF3">
        <w:trPr>
          <w:trHeight w:val="244"/>
        </w:trPr>
        <w:tc>
          <w:tcPr>
            <w:tcW w:w="294" w:type="pct"/>
          </w:tcPr>
          <w:p w14:paraId="629A8B95" w14:textId="77777777" w:rsidR="00F32DF3" w:rsidRDefault="00B951A7" w:rsidP="00F32DF3">
            <w:pPr>
              <w:jc w:val="both"/>
              <w:rPr>
                <w:szCs w:val="20"/>
              </w:rPr>
            </w:pPr>
            <w:r>
              <w:rPr>
                <w:szCs w:val="20"/>
              </w:rPr>
              <w:t>31</w:t>
            </w:r>
          </w:p>
        </w:tc>
        <w:tc>
          <w:tcPr>
            <w:tcW w:w="926" w:type="pct"/>
          </w:tcPr>
          <w:p w14:paraId="5DE9CBC3"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837E74">
              <w:rPr>
                <w:rFonts w:eastAsia="Arial" w:cs="Arial"/>
                <w:color w:val="000000"/>
                <w:szCs w:val="20"/>
              </w:rPr>
              <w:t>hapters</w:t>
            </w:r>
            <w:proofErr w:type="gramEnd"/>
            <w:r w:rsidR="00F32DF3" w:rsidRPr="00837E74">
              <w:rPr>
                <w:rFonts w:eastAsia="Arial" w:cs="Arial"/>
                <w:color w:val="000000"/>
                <w:szCs w:val="20"/>
              </w:rPr>
              <w:t xml:space="preserve">&gt;&gt; </w:t>
            </w:r>
            <w:r>
              <w:rPr>
                <w:rFonts w:eastAsia="Arial" w:cs="Arial"/>
                <w:color w:val="000000"/>
                <w:szCs w:val="20"/>
              </w:rPr>
              <w:t>c</w:t>
            </w:r>
            <w:r w:rsidR="00F32DF3" w:rsidRPr="00837E74">
              <w:rPr>
                <w:rFonts w:eastAsia="Arial" w:cs="Arial"/>
                <w:color w:val="000000"/>
                <w:szCs w:val="20"/>
              </w:rPr>
              <w:t>hapter&gt;&gt;</w:t>
            </w:r>
            <w:r w:rsidR="0010407C">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&gt;&gt;name</w:t>
            </w:r>
          </w:p>
        </w:tc>
        <w:tc>
          <w:tcPr>
            <w:tcW w:w="691" w:type="pct"/>
          </w:tcPr>
          <w:p w14:paraId="6D3AE29C" w14:textId="77777777" w:rsidR="00F32DF3" w:rsidRPr="00B66309" w:rsidRDefault="00F32DF3" w:rsidP="00F32DF3">
            <w:pPr>
              <w:jc w:val="both"/>
              <w:rPr>
                <w:szCs w:val="20"/>
              </w:rPr>
            </w:pPr>
            <w:r>
              <w:rPr>
                <w:szCs w:val="20"/>
              </w:rPr>
              <w:t>Yes</w:t>
            </w:r>
          </w:p>
        </w:tc>
        <w:tc>
          <w:tcPr>
            <w:tcW w:w="690" w:type="pct"/>
          </w:tcPr>
          <w:p w14:paraId="071474A9" w14:textId="77777777" w:rsidR="00F32DF3" w:rsidRDefault="00F32DF3" w:rsidP="00F32DF3">
            <w:pPr>
              <w:jc w:val="both"/>
              <w:rPr>
                <w:szCs w:val="20"/>
              </w:rPr>
            </w:pPr>
            <w:r>
              <w:rPr>
                <w:szCs w:val="20"/>
              </w:rPr>
              <w:t>String</w:t>
            </w:r>
          </w:p>
        </w:tc>
        <w:tc>
          <w:tcPr>
            <w:tcW w:w="621" w:type="pct"/>
          </w:tcPr>
          <w:p w14:paraId="36CC1FC8" w14:textId="77777777" w:rsidR="00F32DF3" w:rsidRDefault="00F32DF3" w:rsidP="00F32DF3">
            <w:pPr>
              <w:jc w:val="both"/>
              <w:rPr>
                <w:szCs w:val="20"/>
              </w:rPr>
            </w:pPr>
            <w:r w:rsidRPr="005C1BB8">
              <w:rPr>
                <w:szCs w:val="20"/>
              </w:rPr>
              <w:t>NA</w:t>
            </w:r>
          </w:p>
        </w:tc>
        <w:tc>
          <w:tcPr>
            <w:tcW w:w="1778" w:type="pct"/>
          </w:tcPr>
          <w:p w14:paraId="4FEC11D3" w14:textId="77777777" w:rsidR="00F32DF3" w:rsidRPr="00F32DF3" w:rsidRDefault="00F32DF3" w:rsidP="00F32DF3">
            <w:pPr>
              <w:jc w:val="both"/>
              <w:rPr>
                <w:szCs w:val="20"/>
              </w:rPr>
            </w:pPr>
            <w:r w:rsidRPr="00F32DF3">
              <w:rPr>
                <w:szCs w:val="20"/>
              </w:rPr>
              <w:t>Specifies the name of question associated to a particular chapter</w:t>
            </w:r>
            <w:r>
              <w:rPr>
                <w:szCs w:val="20"/>
              </w:rPr>
              <w:t xml:space="preserve"> </w:t>
            </w:r>
            <w:r w:rsidR="00B951A7">
              <w:rPr>
                <w:szCs w:val="20"/>
              </w:rPr>
              <w:t xml:space="preserve">in the format </w:t>
            </w:r>
            <w:r>
              <w:rPr>
                <w:szCs w:val="20"/>
              </w:rPr>
              <w:t>”</w:t>
            </w:r>
            <w:r w:rsidR="00B951A7">
              <w:rPr>
                <w:szCs w:val="20"/>
              </w:rPr>
              <w:t>Question</w:t>
            </w:r>
            <w:r>
              <w:rPr>
                <w:szCs w:val="20"/>
              </w:rPr>
              <w:t>&lt;</w:t>
            </w:r>
            <w:r w:rsidR="00B951A7">
              <w:rPr>
                <w:szCs w:val="20"/>
              </w:rPr>
              <w:t>Question</w:t>
            </w:r>
            <w:r>
              <w:rPr>
                <w:szCs w:val="20"/>
              </w:rPr>
              <w:t xml:space="preserve">Id&gt;”, where </w:t>
            </w:r>
            <w:r w:rsidR="00B951A7">
              <w:rPr>
                <w:szCs w:val="20"/>
              </w:rPr>
              <w:t xml:space="preserve">QuestionId </w:t>
            </w:r>
            <w:r>
              <w:rPr>
                <w:szCs w:val="20"/>
              </w:rPr>
              <w:t>varies from 01 to 04.</w:t>
            </w:r>
          </w:p>
          <w:p w14:paraId="2E74A126" w14:textId="77777777" w:rsidR="00F32DF3" w:rsidRDefault="00F32DF3" w:rsidP="00F32DF3">
            <w:pPr>
              <w:jc w:val="both"/>
              <w:rPr>
                <w:szCs w:val="20"/>
              </w:rPr>
            </w:pPr>
          </w:p>
        </w:tc>
      </w:tr>
      <w:tr w:rsidR="00F32DF3" w14:paraId="4F1756DE" w14:textId="77777777" w:rsidTr="00F32DF3">
        <w:trPr>
          <w:trHeight w:val="244"/>
        </w:trPr>
        <w:tc>
          <w:tcPr>
            <w:tcW w:w="294" w:type="pct"/>
          </w:tcPr>
          <w:p w14:paraId="60A68525" w14:textId="77777777" w:rsidR="00F32DF3" w:rsidRDefault="00B951A7" w:rsidP="00F32DF3">
            <w:pPr>
              <w:jc w:val="both"/>
              <w:rPr>
                <w:szCs w:val="20"/>
              </w:rPr>
            </w:pPr>
            <w:r>
              <w:rPr>
                <w:szCs w:val="20"/>
              </w:rPr>
              <w:t>32</w:t>
            </w:r>
          </w:p>
        </w:tc>
        <w:tc>
          <w:tcPr>
            <w:tcW w:w="926" w:type="pct"/>
          </w:tcPr>
          <w:p w14:paraId="6F4EBB4C"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837E74">
              <w:rPr>
                <w:rFonts w:eastAsia="Arial" w:cs="Arial"/>
                <w:color w:val="000000"/>
                <w:szCs w:val="20"/>
              </w:rPr>
              <w:t>hapters</w:t>
            </w:r>
            <w:proofErr w:type="gramEnd"/>
            <w:r w:rsidR="00F32DF3" w:rsidRPr="00837E74">
              <w:rPr>
                <w:rFonts w:eastAsia="Arial" w:cs="Arial"/>
                <w:color w:val="000000"/>
                <w:szCs w:val="20"/>
              </w:rPr>
              <w:t xml:space="preserve">&gt;&gt;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&gt;&gt;id</w:t>
            </w:r>
          </w:p>
        </w:tc>
        <w:tc>
          <w:tcPr>
            <w:tcW w:w="691" w:type="pct"/>
          </w:tcPr>
          <w:p w14:paraId="3A74512A" w14:textId="77777777" w:rsidR="00F32DF3" w:rsidRPr="00B66309" w:rsidRDefault="00F32DF3" w:rsidP="00F32DF3">
            <w:pPr>
              <w:jc w:val="both"/>
              <w:rPr>
                <w:szCs w:val="20"/>
              </w:rPr>
            </w:pPr>
            <w:r>
              <w:rPr>
                <w:szCs w:val="20"/>
              </w:rPr>
              <w:t>Yes</w:t>
            </w:r>
          </w:p>
        </w:tc>
        <w:tc>
          <w:tcPr>
            <w:tcW w:w="690" w:type="pct"/>
          </w:tcPr>
          <w:p w14:paraId="1B5A8A28" w14:textId="77777777" w:rsidR="00F32DF3" w:rsidRDefault="00F32DF3" w:rsidP="00F32DF3">
            <w:pPr>
              <w:jc w:val="both"/>
              <w:rPr>
                <w:szCs w:val="20"/>
              </w:rPr>
            </w:pPr>
            <w:r w:rsidRPr="005F5237">
              <w:rPr>
                <w:szCs w:val="20"/>
              </w:rPr>
              <w:t>String</w:t>
            </w:r>
          </w:p>
        </w:tc>
        <w:tc>
          <w:tcPr>
            <w:tcW w:w="621" w:type="pct"/>
          </w:tcPr>
          <w:p w14:paraId="7B72E876" w14:textId="77777777" w:rsidR="00F32DF3" w:rsidRDefault="00F32DF3" w:rsidP="00F32DF3">
            <w:pPr>
              <w:jc w:val="both"/>
              <w:rPr>
                <w:szCs w:val="20"/>
              </w:rPr>
            </w:pPr>
            <w:r w:rsidRPr="005C1BB8">
              <w:rPr>
                <w:szCs w:val="20"/>
              </w:rPr>
              <w:t>NA</w:t>
            </w:r>
          </w:p>
        </w:tc>
        <w:tc>
          <w:tcPr>
            <w:tcW w:w="1778" w:type="pct"/>
          </w:tcPr>
          <w:p w14:paraId="024CDF19" w14:textId="77777777" w:rsidR="00B951A7" w:rsidRPr="00F32DF3" w:rsidRDefault="00B951A7" w:rsidP="00B951A7">
            <w:pPr>
              <w:jc w:val="both"/>
              <w:rPr>
                <w:szCs w:val="20"/>
              </w:rPr>
            </w:pPr>
            <w:r w:rsidRPr="00F32DF3">
              <w:rPr>
                <w:szCs w:val="20"/>
              </w:rPr>
              <w:t xml:space="preserve">Specifies the </w:t>
            </w:r>
            <w:r>
              <w:rPr>
                <w:szCs w:val="20"/>
              </w:rPr>
              <w:t>id</w:t>
            </w:r>
            <w:r w:rsidRPr="00F32DF3">
              <w:rPr>
                <w:szCs w:val="20"/>
              </w:rPr>
              <w:t xml:space="preserve"> of question associated to a particular chapter</w:t>
            </w:r>
            <w:r>
              <w:rPr>
                <w:szCs w:val="20"/>
              </w:rPr>
              <w:t xml:space="preserve"> in the format ” Chapter&lt;ChapterId&gt;_Question&lt;QuestionId&gt;”, where chapterId varies from </w:t>
            </w:r>
            <w:r w:rsidR="0033359F">
              <w:rPr>
                <w:szCs w:val="20"/>
              </w:rPr>
              <w:t>0</w:t>
            </w:r>
            <w:r>
              <w:rPr>
                <w:szCs w:val="20"/>
              </w:rPr>
              <w:t>1 to 11 &amp; QuestionId varies from 01 to 04.</w:t>
            </w:r>
          </w:p>
          <w:p w14:paraId="5A1768AB" w14:textId="77777777" w:rsidR="00F32DF3" w:rsidRDefault="00F32DF3" w:rsidP="00F32DF3">
            <w:pPr>
              <w:jc w:val="both"/>
              <w:rPr>
                <w:szCs w:val="20"/>
              </w:rPr>
            </w:pPr>
          </w:p>
        </w:tc>
      </w:tr>
      <w:tr w:rsidR="00F32DF3" w14:paraId="14E3A120" w14:textId="77777777" w:rsidTr="00F32DF3">
        <w:trPr>
          <w:trHeight w:val="244"/>
        </w:trPr>
        <w:tc>
          <w:tcPr>
            <w:tcW w:w="294" w:type="pct"/>
          </w:tcPr>
          <w:p w14:paraId="4D6C5EF6" w14:textId="77777777" w:rsidR="00F32DF3" w:rsidRDefault="00B951A7" w:rsidP="00F32DF3">
            <w:pPr>
              <w:jc w:val="both"/>
              <w:rPr>
                <w:szCs w:val="20"/>
              </w:rPr>
            </w:pPr>
            <w:r>
              <w:rPr>
                <w:szCs w:val="20"/>
              </w:rPr>
              <w:t>33</w:t>
            </w:r>
          </w:p>
        </w:tc>
        <w:tc>
          <w:tcPr>
            <w:tcW w:w="926" w:type="pct"/>
          </w:tcPr>
          <w:p w14:paraId="5183D4D0"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837E74">
              <w:rPr>
                <w:rFonts w:eastAsia="Arial" w:cs="Arial"/>
                <w:color w:val="000000"/>
                <w:szCs w:val="20"/>
              </w:rPr>
              <w:t>hapters</w:t>
            </w:r>
            <w:proofErr w:type="gramEnd"/>
            <w:r w:rsidR="00F32DF3" w:rsidRPr="00837E74">
              <w:rPr>
                <w:rFonts w:eastAsia="Arial" w:cs="Arial"/>
                <w:color w:val="000000"/>
                <w:szCs w:val="20"/>
              </w:rPr>
              <w:t xml:space="preserve">&gt;&gt;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&gt;&gt;correctAnswerOption</w:t>
            </w:r>
          </w:p>
        </w:tc>
        <w:tc>
          <w:tcPr>
            <w:tcW w:w="691" w:type="pct"/>
          </w:tcPr>
          <w:p w14:paraId="49881A69" w14:textId="77777777" w:rsidR="00F32DF3" w:rsidRPr="00B66309" w:rsidRDefault="00F32DF3" w:rsidP="00F32DF3">
            <w:pPr>
              <w:jc w:val="both"/>
              <w:rPr>
                <w:szCs w:val="20"/>
              </w:rPr>
            </w:pPr>
            <w:r>
              <w:rPr>
                <w:szCs w:val="20"/>
              </w:rPr>
              <w:t>Yes</w:t>
            </w:r>
          </w:p>
        </w:tc>
        <w:tc>
          <w:tcPr>
            <w:tcW w:w="690" w:type="pct"/>
          </w:tcPr>
          <w:p w14:paraId="056A08BD" w14:textId="77777777" w:rsidR="00F32DF3" w:rsidRDefault="00F32DF3" w:rsidP="00F32DF3">
            <w:pPr>
              <w:jc w:val="both"/>
              <w:rPr>
                <w:szCs w:val="20"/>
              </w:rPr>
            </w:pPr>
            <w:r>
              <w:rPr>
                <w:szCs w:val="20"/>
              </w:rPr>
              <w:t>Integer</w:t>
            </w:r>
          </w:p>
        </w:tc>
        <w:tc>
          <w:tcPr>
            <w:tcW w:w="621" w:type="pct"/>
          </w:tcPr>
          <w:p w14:paraId="4FDDDEED" w14:textId="77777777" w:rsidR="00F32DF3" w:rsidRDefault="00F32DF3" w:rsidP="00F32DF3">
            <w:pPr>
              <w:jc w:val="both"/>
              <w:rPr>
                <w:szCs w:val="20"/>
              </w:rPr>
            </w:pPr>
            <w:r w:rsidRPr="005C1BB8">
              <w:rPr>
                <w:szCs w:val="20"/>
              </w:rPr>
              <w:t>NA</w:t>
            </w:r>
          </w:p>
        </w:tc>
        <w:tc>
          <w:tcPr>
            <w:tcW w:w="1778" w:type="pct"/>
          </w:tcPr>
          <w:p w14:paraId="0DBE00A5" w14:textId="77777777" w:rsidR="00B951A7" w:rsidRPr="00B951A7" w:rsidRDefault="00B951A7" w:rsidP="00B951A7">
            <w:pPr>
              <w:jc w:val="both"/>
              <w:rPr>
                <w:szCs w:val="20"/>
              </w:rPr>
            </w:pPr>
            <w:r w:rsidRPr="00B951A7">
              <w:rPr>
                <w:szCs w:val="20"/>
              </w:rPr>
              <w:t>It specifies the DTMF input for correct answer to the given question.</w:t>
            </w:r>
          </w:p>
          <w:p w14:paraId="4D2B658D" w14:textId="77777777" w:rsidR="00F32DF3" w:rsidRDefault="00F32DF3" w:rsidP="00F32DF3">
            <w:pPr>
              <w:jc w:val="both"/>
              <w:rPr>
                <w:szCs w:val="20"/>
              </w:rPr>
            </w:pPr>
          </w:p>
        </w:tc>
      </w:tr>
      <w:tr w:rsidR="00F32DF3" w14:paraId="22667351" w14:textId="77777777" w:rsidTr="00F32DF3">
        <w:trPr>
          <w:trHeight w:val="244"/>
        </w:trPr>
        <w:tc>
          <w:tcPr>
            <w:tcW w:w="294" w:type="pct"/>
          </w:tcPr>
          <w:p w14:paraId="7BA9065D" w14:textId="77777777" w:rsidR="00F32DF3" w:rsidRDefault="00B951A7" w:rsidP="00F32DF3">
            <w:pPr>
              <w:jc w:val="both"/>
              <w:rPr>
                <w:szCs w:val="20"/>
              </w:rPr>
            </w:pPr>
            <w:r>
              <w:rPr>
                <w:szCs w:val="20"/>
              </w:rPr>
              <w:t>34</w:t>
            </w:r>
          </w:p>
        </w:tc>
        <w:tc>
          <w:tcPr>
            <w:tcW w:w="926" w:type="pct"/>
          </w:tcPr>
          <w:p w14:paraId="1E661167" w14:textId="77777777" w:rsidR="00F32DF3" w:rsidRDefault="008A74ED" w:rsidP="00F32DF3">
            <w:pPr>
              <w:jc w:val="both"/>
              <w:rPr>
                <w:rFonts w:eastAsia="Arial" w:cs="Arial"/>
                <w:color w:val="000000"/>
                <w:szCs w:val="20"/>
              </w:rPr>
            </w:pPr>
            <w:proofErr w:type="gramStart"/>
            <w:r>
              <w:rPr>
                <w:rFonts w:eastAsia="Arial" w:cs="Arial"/>
                <w:color w:val="000000"/>
                <w:szCs w:val="20"/>
              </w:rPr>
              <w:t>c</w:t>
            </w:r>
            <w:r w:rsidR="00F32DF3" w:rsidRPr="00837E74">
              <w:rPr>
                <w:rFonts w:eastAsia="Arial" w:cs="Arial"/>
                <w:color w:val="000000"/>
                <w:szCs w:val="20"/>
              </w:rPr>
              <w:t>hapters</w:t>
            </w:r>
            <w:proofErr w:type="gramEnd"/>
            <w:r w:rsidR="00F32DF3" w:rsidRPr="00837E74">
              <w:rPr>
                <w:rFonts w:eastAsia="Arial" w:cs="Arial"/>
                <w:color w:val="000000"/>
                <w:szCs w:val="20"/>
              </w:rPr>
              <w:t xml:space="preserve">&gt;&gt;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w:t>
            </w:r>
          </w:p>
        </w:tc>
        <w:tc>
          <w:tcPr>
            <w:tcW w:w="691" w:type="pct"/>
          </w:tcPr>
          <w:p w14:paraId="4CB65A62" w14:textId="77777777" w:rsidR="00F32DF3" w:rsidRPr="00B66309" w:rsidRDefault="00F32DF3" w:rsidP="00F32DF3">
            <w:pPr>
              <w:jc w:val="both"/>
              <w:rPr>
                <w:szCs w:val="20"/>
              </w:rPr>
            </w:pPr>
            <w:r>
              <w:rPr>
                <w:szCs w:val="20"/>
              </w:rPr>
              <w:t>Yes</w:t>
            </w:r>
          </w:p>
        </w:tc>
        <w:tc>
          <w:tcPr>
            <w:tcW w:w="690" w:type="pct"/>
          </w:tcPr>
          <w:p w14:paraId="0AB643C3" w14:textId="77777777" w:rsidR="00F32DF3" w:rsidRDefault="00F32DF3" w:rsidP="00F32DF3">
            <w:pPr>
              <w:jc w:val="both"/>
              <w:rPr>
                <w:szCs w:val="20"/>
              </w:rPr>
            </w:pPr>
            <w:r>
              <w:rPr>
                <w:szCs w:val="20"/>
              </w:rPr>
              <w:t>Object</w:t>
            </w:r>
          </w:p>
        </w:tc>
        <w:tc>
          <w:tcPr>
            <w:tcW w:w="621" w:type="pct"/>
          </w:tcPr>
          <w:p w14:paraId="0D52415F" w14:textId="77777777" w:rsidR="00F32DF3" w:rsidRDefault="00F32DF3" w:rsidP="00F32DF3">
            <w:pPr>
              <w:jc w:val="both"/>
              <w:rPr>
                <w:szCs w:val="20"/>
              </w:rPr>
            </w:pPr>
            <w:r w:rsidRPr="005C1BB8">
              <w:rPr>
                <w:szCs w:val="20"/>
              </w:rPr>
              <w:t>NA</w:t>
            </w:r>
          </w:p>
        </w:tc>
        <w:tc>
          <w:tcPr>
            <w:tcW w:w="1778" w:type="pct"/>
          </w:tcPr>
          <w:p w14:paraId="27A28F76" w14:textId="77777777" w:rsidR="00F32DF3" w:rsidRDefault="00B951A7" w:rsidP="00F32DF3">
            <w:pPr>
              <w:jc w:val="both"/>
              <w:rPr>
                <w:szCs w:val="20"/>
              </w:rPr>
            </w:pPr>
            <w:r>
              <w:rPr>
                <w:szCs w:val="20"/>
              </w:rPr>
              <w:t>This contains details about various files to be played during the question.</w:t>
            </w:r>
          </w:p>
        </w:tc>
      </w:tr>
      <w:tr w:rsidR="00F32DF3" w14:paraId="4D2986DE" w14:textId="77777777" w:rsidTr="00F32DF3">
        <w:trPr>
          <w:trHeight w:val="244"/>
        </w:trPr>
        <w:tc>
          <w:tcPr>
            <w:tcW w:w="294" w:type="pct"/>
          </w:tcPr>
          <w:p w14:paraId="4F62AEE9" w14:textId="77777777" w:rsidR="00F32DF3" w:rsidRDefault="00B951A7" w:rsidP="00F32DF3">
            <w:pPr>
              <w:jc w:val="both"/>
              <w:rPr>
                <w:szCs w:val="20"/>
              </w:rPr>
            </w:pPr>
            <w:r>
              <w:rPr>
                <w:szCs w:val="20"/>
              </w:rPr>
              <w:t>35</w:t>
            </w:r>
          </w:p>
        </w:tc>
        <w:tc>
          <w:tcPr>
            <w:tcW w:w="926" w:type="pct"/>
          </w:tcPr>
          <w:p w14:paraId="17DCFB3C"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837E74">
              <w:rPr>
                <w:rFonts w:eastAsia="Arial" w:cs="Arial"/>
                <w:color w:val="000000"/>
                <w:szCs w:val="20"/>
              </w:rPr>
              <w:t>hapters</w:t>
            </w:r>
            <w:proofErr w:type="gramEnd"/>
            <w:r w:rsidR="00F32DF3" w:rsidRPr="00837E74">
              <w:rPr>
                <w:rFonts w:eastAsia="Arial" w:cs="Arial"/>
                <w:color w:val="000000"/>
                <w:szCs w:val="20"/>
              </w:rPr>
              <w:t xml:space="preserve">&gt;&gt;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&gt;&gt;content&gt;&gt;question</w:t>
            </w:r>
          </w:p>
        </w:tc>
        <w:tc>
          <w:tcPr>
            <w:tcW w:w="691" w:type="pct"/>
          </w:tcPr>
          <w:p w14:paraId="139EF76E" w14:textId="77777777" w:rsidR="00F32DF3" w:rsidRPr="00B66309" w:rsidRDefault="00F32DF3" w:rsidP="00F32DF3">
            <w:pPr>
              <w:jc w:val="both"/>
              <w:rPr>
                <w:szCs w:val="20"/>
              </w:rPr>
            </w:pPr>
            <w:r>
              <w:rPr>
                <w:szCs w:val="20"/>
              </w:rPr>
              <w:t>Yes</w:t>
            </w:r>
          </w:p>
        </w:tc>
        <w:tc>
          <w:tcPr>
            <w:tcW w:w="690" w:type="pct"/>
          </w:tcPr>
          <w:p w14:paraId="5486E724" w14:textId="77777777" w:rsidR="00F32DF3" w:rsidRDefault="00F32DF3" w:rsidP="00F32DF3">
            <w:pPr>
              <w:jc w:val="both"/>
              <w:rPr>
                <w:szCs w:val="20"/>
              </w:rPr>
            </w:pPr>
            <w:r>
              <w:rPr>
                <w:szCs w:val="20"/>
              </w:rPr>
              <w:t>String</w:t>
            </w:r>
          </w:p>
        </w:tc>
        <w:tc>
          <w:tcPr>
            <w:tcW w:w="621" w:type="pct"/>
          </w:tcPr>
          <w:p w14:paraId="565E220C" w14:textId="77777777" w:rsidR="00F32DF3" w:rsidRDefault="00F32DF3" w:rsidP="00F32DF3">
            <w:pPr>
              <w:jc w:val="both"/>
              <w:rPr>
                <w:szCs w:val="20"/>
              </w:rPr>
            </w:pPr>
            <w:r w:rsidRPr="005C1BB8">
              <w:rPr>
                <w:szCs w:val="20"/>
              </w:rPr>
              <w:t>NA</w:t>
            </w:r>
          </w:p>
        </w:tc>
        <w:tc>
          <w:tcPr>
            <w:tcW w:w="1778" w:type="pct"/>
          </w:tcPr>
          <w:p w14:paraId="744D1B9F" w14:textId="77777777" w:rsidR="00F32DF3" w:rsidRDefault="00B951A7" w:rsidP="00F32DF3">
            <w:pPr>
              <w:jc w:val="both"/>
              <w:rPr>
                <w:szCs w:val="20"/>
              </w:rPr>
            </w:pPr>
            <w:r w:rsidRPr="00B951A7">
              <w:rPr>
                <w:szCs w:val="20"/>
              </w:rPr>
              <w:t>Specifies the name of audio file to be played for the question.</w:t>
            </w:r>
          </w:p>
        </w:tc>
      </w:tr>
      <w:tr w:rsidR="00F32DF3" w14:paraId="1E2E7682" w14:textId="77777777" w:rsidTr="00F32DF3">
        <w:trPr>
          <w:trHeight w:val="244"/>
        </w:trPr>
        <w:tc>
          <w:tcPr>
            <w:tcW w:w="294" w:type="pct"/>
          </w:tcPr>
          <w:p w14:paraId="4D27BFE6" w14:textId="77777777" w:rsidR="00F32DF3" w:rsidRDefault="00B951A7" w:rsidP="00F32DF3">
            <w:pPr>
              <w:jc w:val="both"/>
              <w:rPr>
                <w:szCs w:val="20"/>
              </w:rPr>
            </w:pPr>
            <w:r>
              <w:rPr>
                <w:szCs w:val="20"/>
              </w:rPr>
              <w:t>36</w:t>
            </w:r>
          </w:p>
        </w:tc>
        <w:tc>
          <w:tcPr>
            <w:tcW w:w="926" w:type="pct"/>
          </w:tcPr>
          <w:p w14:paraId="08F9BED0"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837E74">
              <w:rPr>
                <w:rFonts w:eastAsia="Arial" w:cs="Arial"/>
                <w:color w:val="000000"/>
                <w:szCs w:val="20"/>
              </w:rPr>
              <w:t>hapters</w:t>
            </w:r>
            <w:proofErr w:type="gramEnd"/>
            <w:r w:rsidR="00F32DF3" w:rsidRPr="00837E74">
              <w:rPr>
                <w:rFonts w:eastAsia="Arial" w:cs="Arial"/>
                <w:color w:val="000000"/>
                <w:szCs w:val="20"/>
              </w:rPr>
              <w:t xml:space="preserve">&gt;&gt;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&gt;&gt;content&gt;&gt;correctAnswer</w:t>
            </w:r>
          </w:p>
        </w:tc>
        <w:tc>
          <w:tcPr>
            <w:tcW w:w="691" w:type="pct"/>
          </w:tcPr>
          <w:p w14:paraId="7019E662" w14:textId="77777777" w:rsidR="00F32DF3" w:rsidRPr="00B66309" w:rsidRDefault="00F32DF3" w:rsidP="00F32DF3">
            <w:pPr>
              <w:jc w:val="both"/>
              <w:rPr>
                <w:szCs w:val="20"/>
              </w:rPr>
            </w:pPr>
            <w:r>
              <w:rPr>
                <w:szCs w:val="20"/>
              </w:rPr>
              <w:t>Yes</w:t>
            </w:r>
          </w:p>
        </w:tc>
        <w:tc>
          <w:tcPr>
            <w:tcW w:w="690" w:type="pct"/>
          </w:tcPr>
          <w:p w14:paraId="2CA83FFA" w14:textId="77777777" w:rsidR="00F32DF3" w:rsidRDefault="00F32DF3" w:rsidP="00F32DF3">
            <w:pPr>
              <w:jc w:val="both"/>
              <w:rPr>
                <w:szCs w:val="20"/>
              </w:rPr>
            </w:pPr>
            <w:r>
              <w:rPr>
                <w:szCs w:val="20"/>
              </w:rPr>
              <w:t>String</w:t>
            </w:r>
          </w:p>
        </w:tc>
        <w:tc>
          <w:tcPr>
            <w:tcW w:w="621" w:type="pct"/>
          </w:tcPr>
          <w:p w14:paraId="4DAB35C2" w14:textId="77777777" w:rsidR="00F32DF3" w:rsidRDefault="00F32DF3" w:rsidP="00F32DF3">
            <w:pPr>
              <w:jc w:val="both"/>
              <w:rPr>
                <w:szCs w:val="20"/>
              </w:rPr>
            </w:pPr>
            <w:r w:rsidRPr="005C1BB8">
              <w:rPr>
                <w:szCs w:val="20"/>
              </w:rPr>
              <w:t>NA</w:t>
            </w:r>
          </w:p>
        </w:tc>
        <w:tc>
          <w:tcPr>
            <w:tcW w:w="1778" w:type="pct"/>
          </w:tcPr>
          <w:p w14:paraId="3C3A2872" w14:textId="77777777" w:rsidR="00F32DF3" w:rsidRDefault="00B951A7" w:rsidP="00F32DF3">
            <w:pPr>
              <w:jc w:val="both"/>
              <w:rPr>
                <w:szCs w:val="20"/>
              </w:rPr>
            </w:pPr>
            <w:r w:rsidRPr="00B951A7">
              <w:rPr>
                <w:szCs w:val="20"/>
              </w:rPr>
              <w:t>Specifies the name of audio file to be played if user has provided correct DTMF input in answer to above question.</w:t>
            </w:r>
          </w:p>
        </w:tc>
      </w:tr>
      <w:tr w:rsidR="00F32DF3" w14:paraId="289DEEA9" w14:textId="77777777" w:rsidTr="00D124B7">
        <w:trPr>
          <w:trHeight w:val="244"/>
        </w:trPr>
        <w:tc>
          <w:tcPr>
            <w:tcW w:w="294" w:type="pct"/>
          </w:tcPr>
          <w:p w14:paraId="77850B93" w14:textId="77777777" w:rsidR="00F32DF3" w:rsidRDefault="00B951A7" w:rsidP="00FE78D0">
            <w:pPr>
              <w:jc w:val="both"/>
              <w:rPr>
                <w:szCs w:val="20"/>
              </w:rPr>
            </w:pPr>
            <w:r>
              <w:rPr>
                <w:szCs w:val="20"/>
              </w:rPr>
              <w:t>37</w:t>
            </w:r>
          </w:p>
        </w:tc>
        <w:tc>
          <w:tcPr>
            <w:tcW w:w="926" w:type="pct"/>
          </w:tcPr>
          <w:p w14:paraId="461A0901"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837E74">
              <w:rPr>
                <w:rFonts w:eastAsia="Arial" w:cs="Arial"/>
                <w:color w:val="000000"/>
                <w:szCs w:val="20"/>
              </w:rPr>
              <w:t>hapters</w:t>
            </w:r>
            <w:proofErr w:type="gramEnd"/>
            <w:r w:rsidR="00F32DF3" w:rsidRPr="00837E74">
              <w:rPr>
                <w:rFonts w:eastAsia="Arial" w:cs="Arial"/>
                <w:color w:val="000000"/>
                <w:szCs w:val="20"/>
              </w:rPr>
              <w:t xml:space="preserve">&gt;&gt;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&gt;&gt;content&gt;&gt;wrongAnswer</w:t>
            </w:r>
          </w:p>
        </w:tc>
        <w:tc>
          <w:tcPr>
            <w:tcW w:w="691" w:type="pct"/>
          </w:tcPr>
          <w:p w14:paraId="6FD835EA" w14:textId="77777777" w:rsidR="00F32DF3" w:rsidRPr="00B66309" w:rsidRDefault="00F32DF3" w:rsidP="00FE78D0">
            <w:pPr>
              <w:jc w:val="both"/>
              <w:rPr>
                <w:szCs w:val="20"/>
              </w:rPr>
            </w:pPr>
            <w:r>
              <w:rPr>
                <w:szCs w:val="20"/>
              </w:rPr>
              <w:t>Yes</w:t>
            </w:r>
          </w:p>
        </w:tc>
        <w:tc>
          <w:tcPr>
            <w:tcW w:w="690" w:type="pct"/>
          </w:tcPr>
          <w:p w14:paraId="549947F2" w14:textId="77777777" w:rsidR="00F32DF3" w:rsidRDefault="00F32DF3" w:rsidP="00FE78D0">
            <w:pPr>
              <w:jc w:val="both"/>
              <w:rPr>
                <w:szCs w:val="20"/>
              </w:rPr>
            </w:pPr>
            <w:r>
              <w:rPr>
                <w:szCs w:val="20"/>
              </w:rPr>
              <w:t>String</w:t>
            </w:r>
          </w:p>
        </w:tc>
        <w:tc>
          <w:tcPr>
            <w:tcW w:w="621" w:type="pct"/>
          </w:tcPr>
          <w:p w14:paraId="1769E529" w14:textId="77777777" w:rsidR="00F32DF3" w:rsidRDefault="00F32DF3" w:rsidP="00FE78D0">
            <w:pPr>
              <w:jc w:val="both"/>
              <w:rPr>
                <w:szCs w:val="20"/>
              </w:rPr>
            </w:pPr>
            <w:r w:rsidRPr="005C1BB8">
              <w:rPr>
                <w:szCs w:val="20"/>
              </w:rPr>
              <w:t>NA</w:t>
            </w:r>
          </w:p>
        </w:tc>
        <w:tc>
          <w:tcPr>
            <w:tcW w:w="1778" w:type="pct"/>
          </w:tcPr>
          <w:p w14:paraId="54890BFE" w14:textId="77777777" w:rsidR="00F32DF3" w:rsidRDefault="00B951A7" w:rsidP="00E50389">
            <w:pPr>
              <w:jc w:val="both"/>
              <w:rPr>
                <w:szCs w:val="20"/>
              </w:rPr>
            </w:pPr>
            <w:r w:rsidRPr="00B951A7">
              <w:rPr>
                <w:szCs w:val="20"/>
              </w:rPr>
              <w:t>Specifies the name of audio file to be played if user has not provided correct DTMF input in answer to above question.</w:t>
            </w:r>
          </w:p>
        </w:tc>
      </w:tr>
    </w:tbl>
    <w:p w14:paraId="4DD985A3" w14:textId="77777777" w:rsidR="00527AF8" w:rsidRDefault="00527AF8" w:rsidP="00527AF8">
      <w:pPr>
        <w:pStyle w:val="Heading3"/>
        <w:jc w:val="both"/>
      </w:pPr>
      <w:bookmarkStart w:id="103" w:name="_Toc411454327"/>
      <w:bookmarkStart w:id="104" w:name="_Toc409199746"/>
      <w:r>
        <w:t>Get MA Course Version API</w:t>
      </w:r>
      <w:bookmarkEnd w:id="103"/>
    </w:p>
    <w:p w14:paraId="2CE8998E" w14:textId="77777777" w:rsidR="00527AF8" w:rsidRDefault="00527AF8" w:rsidP="00527AF8">
      <w:pPr>
        <w:jc w:val="both"/>
      </w:pPr>
    </w:p>
    <w:p w14:paraId="7257A02B" w14:textId="77777777" w:rsidR="00527AF8" w:rsidRDefault="00527AF8" w:rsidP="00527AF8">
      <w:pPr>
        <w:jc w:val="both"/>
      </w:pPr>
      <w:r>
        <w:t>IVR shall invoke this API to get the MA course structure version.</w:t>
      </w:r>
    </w:p>
    <w:p w14:paraId="26A88BAE" w14:textId="77777777" w:rsidR="00527AF8" w:rsidRPr="002A3A31" w:rsidRDefault="00527AF8" w:rsidP="00527AF8">
      <w:pPr>
        <w:pStyle w:val="Heading4"/>
        <w:jc w:val="both"/>
      </w:pPr>
      <w:r>
        <w:t xml:space="preserve">Get MA Course Version </w:t>
      </w:r>
      <w:r w:rsidR="00350A13">
        <w:t>–</w:t>
      </w:r>
      <w:r>
        <w:t xml:space="preserve"> Request</w:t>
      </w:r>
    </w:p>
    <w:p w14:paraId="2B036801" w14:textId="77777777" w:rsidR="00527AF8" w:rsidRPr="006110FF" w:rsidRDefault="00527AF8" w:rsidP="00527AF8">
      <w:pPr>
        <w:jc w:val="both"/>
      </w:pPr>
    </w:p>
    <w:p w14:paraId="3CB9C761" w14:textId="77777777" w:rsidR="00527AF8" w:rsidRPr="001B6A55" w:rsidRDefault="00527AF8" w:rsidP="00527AF8">
      <w:pPr>
        <w:jc w:val="both"/>
        <w:rPr>
          <w:rFonts w:eastAsia="Calibri" w:cs="Arial"/>
          <w:color w:val="000000"/>
          <w:szCs w:val="20"/>
          <w:lang w:val="en-IN"/>
        </w:rPr>
      </w:pPr>
      <w:r w:rsidRPr="008E2B66">
        <w:rPr>
          <w:b/>
          <w:color w:val="4F81BD" w:themeColor="accent1"/>
          <w:szCs w:val="20"/>
        </w:rPr>
        <w:t>URL</w:t>
      </w:r>
      <w:r w:rsidRPr="008E2B66">
        <w:rPr>
          <w:color w:val="4F81BD" w:themeColor="accent1"/>
          <w:szCs w:val="20"/>
        </w:rPr>
        <w:t xml:space="preserve">: </w:t>
      </w:r>
      <w:r w:rsidR="003D7883" w:rsidRPr="00E85A7D">
        <w:rPr>
          <w:color w:val="000000"/>
        </w:rPr>
        <w:t>http://&lt;motech</w:t>
      </w:r>
      <w:proofErr w:type="gramStart"/>
      <w:r w:rsidR="003D7883" w:rsidRPr="00E85A7D">
        <w:rPr>
          <w:color w:val="000000"/>
        </w:rPr>
        <w:t>:port</w:t>
      </w:r>
      <w:proofErr w:type="gramEnd"/>
      <w:r w:rsidR="003D7883" w:rsidRPr="00E85A7D">
        <w:rPr>
          <w:color w:val="000000"/>
        </w:rPr>
        <w:t>&gt;/motech-platform-server/module/</w:t>
      </w:r>
      <w:r w:rsidR="00017428">
        <w:rPr>
          <w:color w:val="000000"/>
        </w:rPr>
        <w:t>api/</w:t>
      </w:r>
      <w:r w:rsidR="003D7883" w:rsidRPr="00E85A7D">
        <w:rPr>
          <w:color w:val="000000"/>
        </w:rPr>
        <w:t>mobileacademy/courseVersion</w:t>
      </w:r>
    </w:p>
    <w:p w14:paraId="3E22A5FC" w14:textId="77777777" w:rsidR="00527AF8" w:rsidRDefault="00527AF8" w:rsidP="00527AF8">
      <w:pPr>
        <w:jc w:val="both"/>
        <w:rPr>
          <w:b/>
          <w:szCs w:val="20"/>
        </w:rPr>
      </w:pPr>
    </w:p>
    <w:p w14:paraId="524694E7" w14:textId="77777777" w:rsidR="00527AF8" w:rsidRPr="00EB6872" w:rsidRDefault="00527AF8" w:rsidP="00527AF8">
      <w:pPr>
        <w:tabs>
          <w:tab w:val="left" w:pos="5067"/>
        </w:tabs>
        <w:jc w:val="both"/>
        <w:rPr>
          <w:szCs w:val="20"/>
        </w:rPr>
      </w:pPr>
      <w:r w:rsidRPr="00DE1B6A">
        <w:rPr>
          <w:b/>
          <w:szCs w:val="20"/>
        </w:rPr>
        <w:t>Method</w:t>
      </w:r>
      <w:r w:rsidRPr="00EB6872">
        <w:rPr>
          <w:szCs w:val="20"/>
        </w:rPr>
        <w:t xml:space="preserve">: </w:t>
      </w:r>
      <w:r>
        <w:rPr>
          <w:szCs w:val="20"/>
        </w:rPr>
        <w:t>GET</w:t>
      </w:r>
      <w:r>
        <w:rPr>
          <w:szCs w:val="20"/>
        </w:rPr>
        <w:tab/>
      </w:r>
    </w:p>
    <w:p w14:paraId="78CB5262" w14:textId="77777777" w:rsidR="00527AF8" w:rsidRDefault="00527AF8" w:rsidP="00527AF8">
      <w:pPr>
        <w:pStyle w:val="Heading5"/>
        <w:jc w:val="both"/>
      </w:pPr>
      <w:r>
        <w:t>Validations</w:t>
      </w:r>
    </w:p>
    <w:p w14:paraId="2B246C18" w14:textId="77777777" w:rsidR="00527AF8" w:rsidRDefault="00527AF8" w:rsidP="00527AF8">
      <w:pPr>
        <w:tabs>
          <w:tab w:val="left" w:pos="1190"/>
        </w:tabs>
        <w:jc w:val="both"/>
      </w:pPr>
    </w:p>
    <w:p w14:paraId="2F539D2D" w14:textId="77777777" w:rsidR="00527AF8" w:rsidRDefault="00527AF8" w:rsidP="00527AF8">
      <w:pPr>
        <w:tabs>
          <w:tab w:val="left" w:pos="1190"/>
        </w:tabs>
        <w:jc w:val="both"/>
      </w:pPr>
      <w:r>
        <w:t>None</w:t>
      </w:r>
    </w:p>
    <w:p w14:paraId="35C193A0" w14:textId="77777777" w:rsidR="00527AF8" w:rsidRDefault="00527AF8" w:rsidP="00527AF8">
      <w:pPr>
        <w:pStyle w:val="Heading5"/>
        <w:jc w:val="both"/>
      </w:pPr>
      <w:r>
        <w:t>Http time Out</w:t>
      </w:r>
    </w:p>
    <w:p w14:paraId="5E493784"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798AF118" w14:textId="77777777" w:rsidTr="00D55576">
        <w:trPr>
          <w:trHeight w:val="244"/>
        </w:trPr>
        <w:tc>
          <w:tcPr>
            <w:tcW w:w="3007" w:type="pct"/>
            <w:shd w:val="clear" w:color="auto" w:fill="D9D9D9" w:themeFill="background1" w:themeFillShade="D9"/>
            <w:vAlign w:val="bottom"/>
          </w:tcPr>
          <w:p w14:paraId="39E3AD5A"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E7E2CD6"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160AA6EB" w14:textId="77777777" w:rsidTr="00D55576">
        <w:trPr>
          <w:trHeight w:val="386"/>
        </w:trPr>
        <w:tc>
          <w:tcPr>
            <w:tcW w:w="3007" w:type="pct"/>
          </w:tcPr>
          <w:p w14:paraId="62502086"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36FCA9CB"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1B23481" w14:textId="77777777" w:rsidR="00527AF8" w:rsidRPr="000C573D" w:rsidRDefault="00527AF8" w:rsidP="00527AF8">
      <w:pPr>
        <w:pStyle w:val="Heading5"/>
        <w:jc w:val="both"/>
      </w:pPr>
      <w:r>
        <w:t xml:space="preserve">Query Parameters </w:t>
      </w:r>
    </w:p>
    <w:p w14:paraId="1C94F602" w14:textId="77777777" w:rsidR="00527AF8" w:rsidRDefault="00527AF8" w:rsidP="00527AF8">
      <w:pPr>
        <w:jc w:val="both"/>
      </w:pPr>
    </w:p>
    <w:p w14:paraId="19AE6699" w14:textId="77777777" w:rsidR="00527AF8" w:rsidRPr="004112C6" w:rsidRDefault="00527AF8" w:rsidP="00527AF8">
      <w:pPr>
        <w:jc w:val="both"/>
      </w:pPr>
      <w:r>
        <w:t>None</w:t>
      </w:r>
    </w:p>
    <w:p w14:paraId="52A2B414" w14:textId="77777777" w:rsidR="00527AF8" w:rsidRDefault="00527AF8" w:rsidP="00527AF8">
      <w:pPr>
        <w:pStyle w:val="Heading5"/>
        <w:jc w:val="both"/>
      </w:pPr>
      <w:r>
        <w:t xml:space="preserve">Headers </w:t>
      </w:r>
    </w:p>
    <w:p w14:paraId="46E33B75"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092B9B10" w14:textId="77777777" w:rsidTr="00FE78D0">
        <w:tc>
          <w:tcPr>
            <w:tcW w:w="1512" w:type="dxa"/>
            <w:shd w:val="clear" w:color="auto" w:fill="D9D9D9" w:themeFill="background1" w:themeFillShade="D9"/>
          </w:tcPr>
          <w:p w14:paraId="166CC954" w14:textId="77777777" w:rsidR="00527AF8" w:rsidRDefault="00527AF8" w:rsidP="00FE78D0">
            <w:pPr>
              <w:jc w:val="both"/>
            </w:pPr>
            <w:r>
              <w:t>Header Name</w:t>
            </w:r>
          </w:p>
        </w:tc>
        <w:tc>
          <w:tcPr>
            <w:tcW w:w="1595" w:type="dxa"/>
            <w:shd w:val="clear" w:color="auto" w:fill="D9D9D9" w:themeFill="background1" w:themeFillShade="D9"/>
          </w:tcPr>
          <w:p w14:paraId="66745C7A" w14:textId="77777777" w:rsidR="00527AF8" w:rsidRDefault="00527AF8" w:rsidP="00FE78D0">
            <w:pPr>
              <w:jc w:val="both"/>
            </w:pPr>
            <w:r>
              <w:t>Header Value</w:t>
            </w:r>
          </w:p>
        </w:tc>
        <w:tc>
          <w:tcPr>
            <w:tcW w:w="1341" w:type="dxa"/>
            <w:shd w:val="clear" w:color="auto" w:fill="D9D9D9" w:themeFill="background1" w:themeFillShade="D9"/>
          </w:tcPr>
          <w:p w14:paraId="190CA0AB" w14:textId="77777777" w:rsidR="00527AF8" w:rsidRDefault="00527AF8" w:rsidP="00FE78D0">
            <w:pPr>
              <w:jc w:val="both"/>
            </w:pPr>
            <w:r>
              <w:t>Mandatory</w:t>
            </w:r>
          </w:p>
        </w:tc>
        <w:tc>
          <w:tcPr>
            <w:tcW w:w="4732" w:type="dxa"/>
            <w:shd w:val="clear" w:color="auto" w:fill="D9D9D9" w:themeFill="background1" w:themeFillShade="D9"/>
          </w:tcPr>
          <w:p w14:paraId="147C8CA0" w14:textId="77777777" w:rsidR="00527AF8" w:rsidRDefault="00527AF8" w:rsidP="00FE78D0">
            <w:pPr>
              <w:jc w:val="both"/>
            </w:pPr>
            <w:r>
              <w:t>Description</w:t>
            </w:r>
          </w:p>
        </w:tc>
      </w:tr>
      <w:tr w:rsidR="00527AF8" w14:paraId="597655C6" w14:textId="77777777" w:rsidTr="00FE78D0">
        <w:tc>
          <w:tcPr>
            <w:tcW w:w="1512" w:type="dxa"/>
          </w:tcPr>
          <w:p w14:paraId="68E86C7B" w14:textId="77777777" w:rsidR="00527AF8" w:rsidRPr="0065474C" w:rsidRDefault="00527AF8" w:rsidP="00FE78D0">
            <w:pPr>
              <w:jc w:val="both"/>
            </w:pPr>
            <w:r>
              <w:t>Accept</w:t>
            </w:r>
          </w:p>
        </w:tc>
        <w:tc>
          <w:tcPr>
            <w:tcW w:w="1595" w:type="dxa"/>
          </w:tcPr>
          <w:p w14:paraId="3796A950" w14:textId="77777777" w:rsidR="00527AF8" w:rsidRPr="0065474C" w:rsidRDefault="00527AF8" w:rsidP="00FE78D0">
            <w:pPr>
              <w:jc w:val="both"/>
            </w:pPr>
            <w:proofErr w:type="gramStart"/>
            <w:r>
              <w:t>application</w:t>
            </w:r>
            <w:proofErr w:type="gramEnd"/>
            <w:r>
              <w:t>/json</w:t>
            </w:r>
          </w:p>
        </w:tc>
        <w:tc>
          <w:tcPr>
            <w:tcW w:w="1341" w:type="dxa"/>
          </w:tcPr>
          <w:p w14:paraId="29EA3ADB" w14:textId="77777777" w:rsidR="00527AF8" w:rsidRPr="0065474C" w:rsidRDefault="00527AF8" w:rsidP="00FE78D0">
            <w:pPr>
              <w:jc w:val="both"/>
            </w:pPr>
            <w:r>
              <w:t>Yes</w:t>
            </w:r>
          </w:p>
        </w:tc>
        <w:tc>
          <w:tcPr>
            <w:tcW w:w="4732" w:type="dxa"/>
          </w:tcPr>
          <w:p w14:paraId="19E0A067" w14:textId="77777777" w:rsidR="00527AF8" w:rsidRPr="00706077" w:rsidRDefault="00527AF8" w:rsidP="00FE78D0">
            <w:pPr>
              <w:jc w:val="both"/>
            </w:pPr>
            <w:r>
              <w:t>It specifies the format of the content accepted by the API invoker.</w:t>
            </w:r>
          </w:p>
        </w:tc>
      </w:tr>
    </w:tbl>
    <w:p w14:paraId="2BC57C46" w14:textId="77777777" w:rsidR="00527AF8" w:rsidRPr="00F86535" w:rsidRDefault="00527AF8" w:rsidP="00527AF8">
      <w:pPr>
        <w:jc w:val="both"/>
      </w:pPr>
    </w:p>
    <w:p w14:paraId="523D601F" w14:textId="77777777" w:rsidR="00527AF8" w:rsidRDefault="00527AF8" w:rsidP="00527AF8">
      <w:pPr>
        <w:pStyle w:val="Heading4"/>
        <w:jc w:val="both"/>
      </w:pPr>
      <w:r>
        <w:t xml:space="preserve">Get MA Course Version </w:t>
      </w:r>
      <w:r w:rsidR="00350A13">
        <w:t>–</w:t>
      </w:r>
      <w:r>
        <w:t xml:space="preserve"> Response </w:t>
      </w:r>
    </w:p>
    <w:p w14:paraId="179D652C"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849"/>
        <w:gridCol w:w="1872"/>
      </w:tblGrid>
      <w:tr w:rsidR="00527AF8" w:rsidRPr="006419FD" w14:paraId="69893E4B" w14:textId="77777777" w:rsidTr="00FE78D0">
        <w:tc>
          <w:tcPr>
            <w:tcW w:w="1188" w:type="dxa"/>
            <w:shd w:val="clear" w:color="auto" w:fill="D9D9D9" w:themeFill="background1" w:themeFillShade="D9"/>
          </w:tcPr>
          <w:p w14:paraId="0C3F0FA5" w14:textId="77777777" w:rsidR="00527AF8" w:rsidRPr="006419FD" w:rsidRDefault="00527AF8" w:rsidP="00FE78D0">
            <w:pPr>
              <w:jc w:val="both"/>
              <w:rPr>
                <w:szCs w:val="20"/>
              </w:rPr>
            </w:pPr>
            <w:proofErr w:type="gramStart"/>
            <w:r w:rsidRPr="006419FD">
              <w:rPr>
                <w:szCs w:val="20"/>
              </w:rPr>
              <w:t>Response  Status</w:t>
            </w:r>
            <w:proofErr w:type="gramEnd"/>
          </w:p>
        </w:tc>
        <w:tc>
          <w:tcPr>
            <w:tcW w:w="3315" w:type="dxa"/>
            <w:shd w:val="clear" w:color="auto" w:fill="D9D9D9" w:themeFill="background1" w:themeFillShade="D9"/>
          </w:tcPr>
          <w:p w14:paraId="6A47EB6E" w14:textId="77777777" w:rsidR="00527AF8" w:rsidRPr="006419FD" w:rsidRDefault="00527AF8" w:rsidP="00FE78D0">
            <w:pPr>
              <w:jc w:val="both"/>
              <w:rPr>
                <w:szCs w:val="20"/>
              </w:rPr>
            </w:pPr>
            <w:r w:rsidRPr="006419FD">
              <w:rPr>
                <w:szCs w:val="20"/>
              </w:rPr>
              <w:t>Body Example</w:t>
            </w:r>
          </w:p>
        </w:tc>
        <w:tc>
          <w:tcPr>
            <w:tcW w:w="956" w:type="dxa"/>
            <w:shd w:val="clear" w:color="auto" w:fill="D9D9D9" w:themeFill="background1" w:themeFillShade="D9"/>
          </w:tcPr>
          <w:p w14:paraId="641FC788" w14:textId="77777777" w:rsidR="00527AF8" w:rsidRPr="006419FD" w:rsidRDefault="00527AF8" w:rsidP="00FE78D0">
            <w:pPr>
              <w:jc w:val="both"/>
              <w:rPr>
                <w:szCs w:val="20"/>
              </w:rPr>
            </w:pPr>
            <w:r w:rsidRPr="006419FD">
              <w:rPr>
                <w:szCs w:val="20"/>
              </w:rPr>
              <w:t>HTTP Status Code</w:t>
            </w:r>
          </w:p>
        </w:tc>
        <w:tc>
          <w:tcPr>
            <w:tcW w:w="1849" w:type="dxa"/>
            <w:shd w:val="clear" w:color="auto" w:fill="D9D9D9" w:themeFill="background1" w:themeFillShade="D9"/>
          </w:tcPr>
          <w:p w14:paraId="32368DD0" w14:textId="77777777" w:rsidR="00527AF8" w:rsidRPr="006419FD" w:rsidRDefault="00527AF8" w:rsidP="00FE78D0">
            <w:pPr>
              <w:jc w:val="both"/>
              <w:rPr>
                <w:szCs w:val="20"/>
              </w:rPr>
            </w:pPr>
            <w:r w:rsidRPr="006419FD">
              <w:rPr>
                <w:szCs w:val="20"/>
              </w:rPr>
              <w:t>Content Type</w:t>
            </w:r>
          </w:p>
        </w:tc>
        <w:tc>
          <w:tcPr>
            <w:tcW w:w="1872" w:type="dxa"/>
            <w:shd w:val="clear" w:color="auto" w:fill="D9D9D9" w:themeFill="background1" w:themeFillShade="D9"/>
          </w:tcPr>
          <w:p w14:paraId="71EB437E" w14:textId="77777777" w:rsidR="00527AF8" w:rsidRPr="006419FD" w:rsidRDefault="00527AF8" w:rsidP="00FE78D0">
            <w:pPr>
              <w:jc w:val="both"/>
              <w:rPr>
                <w:szCs w:val="20"/>
              </w:rPr>
            </w:pPr>
            <w:r w:rsidRPr="006419FD">
              <w:rPr>
                <w:szCs w:val="20"/>
              </w:rPr>
              <w:t>Description</w:t>
            </w:r>
          </w:p>
        </w:tc>
      </w:tr>
      <w:tr w:rsidR="00527AF8" w:rsidRPr="006419FD" w14:paraId="734D1ABE" w14:textId="77777777" w:rsidTr="00FE78D0">
        <w:trPr>
          <w:trHeight w:val="346"/>
        </w:trPr>
        <w:tc>
          <w:tcPr>
            <w:tcW w:w="1188" w:type="dxa"/>
          </w:tcPr>
          <w:p w14:paraId="5127B776" w14:textId="77777777" w:rsidR="00527AF8" w:rsidRPr="006419FD" w:rsidRDefault="00527AF8" w:rsidP="00FE78D0">
            <w:pPr>
              <w:jc w:val="both"/>
              <w:rPr>
                <w:szCs w:val="20"/>
              </w:rPr>
            </w:pPr>
            <w:r w:rsidRPr="006419FD">
              <w:rPr>
                <w:szCs w:val="20"/>
              </w:rPr>
              <w:t>Successful</w:t>
            </w:r>
          </w:p>
        </w:tc>
        <w:tc>
          <w:tcPr>
            <w:tcW w:w="3315" w:type="dxa"/>
          </w:tcPr>
          <w:p w14:paraId="7BB5F923" w14:textId="77777777" w:rsidR="00527AF8" w:rsidRPr="006419FD" w:rsidRDefault="00527AF8" w:rsidP="00FE78D0">
            <w:pPr>
              <w:jc w:val="both"/>
              <w:rPr>
                <w:rFonts w:eastAsia="Arial" w:cs="Arial"/>
                <w:color w:val="000000"/>
                <w:szCs w:val="20"/>
              </w:rPr>
            </w:pPr>
            <w:r w:rsidRPr="006419FD">
              <w:rPr>
                <w:rFonts w:eastAsia="Arial" w:cs="Arial"/>
                <w:color w:val="000000"/>
                <w:szCs w:val="20"/>
              </w:rPr>
              <w:t>{</w:t>
            </w:r>
          </w:p>
          <w:p w14:paraId="0F23BAAA" w14:textId="77777777" w:rsidR="00527AF8" w:rsidRPr="006419FD" w:rsidRDefault="003F5A2D" w:rsidP="00FE78D0">
            <w:pPr>
              <w:jc w:val="both"/>
              <w:rPr>
                <w:rFonts w:eastAsia="Arial" w:cs="Arial"/>
                <w:color w:val="000000"/>
                <w:szCs w:val="20"/>
              </w:rPr>
            </w:pPr>
            <w:r>
              <w:rPr>
                <w:rFonts w:eastAsia="Arial" w:cs="Arial"/>
                <w:color w:val="000000"/>
                <w:szCs w:val="20"/>
              </w:rPr>
              <w:t>"</w:t>
            </w:r>
            <w:proofErr w:type="gramStart"/>
            <w:r w:rsidR="00C7138F">
              <w:rPr>
                <w:rFonts w:eastAsia="Arial" w:cs="Arial"/>
                <w:color w:val="000000"/>
                <w:szCs w:val="20"/>
              </w:rPr>
              <w:t>courseVersion</w:t>
            </w:r>
            <w:proofErr w:type="gramEnd"/>
            <w:r>
              <w:rPr>
                <w:rFonts w:eastAsia="Arial" w:cs="Arial"/>
                <w:color w:val="000000"/>
                <w:szCs w:val="20"/>
              </w:rPr>
              <w:t>"</w:t>
            </w:r>
            <w:r w:rsidR="00527AF8" w:rsidRPr="006419FD">
              <w:rPr>
                <w:rFonts w:eastAsia="Arial" w:cs="Arial"/>
                <w:color w:val="000000"/>
                <w:szCs w:val="20"/>
              </w:rPr>
              <w:t>:</w:t>
            </w:r>
            <w:r w:rsidR="005926A7">
              <w:rPr>
                <w:rFonts w:eastAsia="Arial" w:cs="Arial"/>
                <w:color w:val="000000"/>
                <w:szCs w:val="20"/>
              </w:rPr>
              <w:t xml:space="preserve"> </w:t>
            </w:r>
            <w:r w:rsidR="00DD31C2" w:rsidRPr="00DD31C2">
              <w:rPr>
                <w:rFonts w:eastAsia="Arial" w:cs="Arial"/>
                <w:color w:val="000000"/>
                <w:szCs w:val="20"/>
              </w:rPr>
              <w:t>1422951856</w:t>
            </w:r>
          </w:p>
          <w:p w14:paraId="68BCC47A" w14:textId="77777777" w:rsidR="00527AF8" w:rsidRPr="006419FD" w:rsidRDefault="00527AF8" w:rsidP="00FE78D0">
            <w:pPr>
              <w:jc w:val="both"/>
              <w:rPr>
                <w:rFonts w:eastAsia="Arial" w:cs="Arial"/>
                <w:szCs w:val="20"/>
              </w:rPr>
            </w:pPr>
            <w:r w:rsidRPr="006419FD">
              <w:rPr>
                <w:rFonts w:eastAsia="Arial" w:cs="Arial"/>
                <w:color w:val="000000"/>
                <w:szCs w:val="20"/>
              </w:rPr>
              <w:t>}</w:t>
            </w:r>
          </w:p>
          <w:p w14:paraId="2CCA696B" w14:textId="77777777" w:rsidR="00527AF8" w:rsidRPr="006419FD" w:rsidRDefault="00527AF8" w:rsidP="00FE78D0">
            <w:pPr>
              <w:jc w:val="both"/>
              <w:rPr>
                <w:rFonts w:eastAsia="Arial" w:cs="Arial"/>
                <w:szCs w:val="20"/>
              </w:rPr>
            </w:pPr>
          </w:p>
        </w:tc>
        <w:tc>
          <w:tcPr>
            <w:tcW w:w="956" w:type="dxa"/>
            <w:tcBorders>
              <w:bottom w:val="single" w:sz="4" w:space="0" w:color="auto"/>
            </w:tcBorders>
          </w:tcPr>
          <w:p w14:paraId="6C3AF354" w14:textId="77777777" w:rsidR="00527AF8" w:rsidRPr="006419FD" w:rsidRDefault="00527AF8" w:rsidP="00FE78D0">
            <w:pPr>
              <w:jc w:val="both"/>
              <w:rPr>
                <w:szCs w:val="20"/>
              </w:rPr>
            </w:pPr>
            <w:r w:rsidRPr="006419FD">
              <w:rPr>
                <w:szCs w:val="20"/>
              </w:rPr>
              <w:t>200</w:t>
            </w:r>
          </w:p>
        </w:tc>
        <w:tc>
          <w:tcPr>
            <w:tcW w:w="1849" w:type="dxa"/>
            <w:tcBorders>
              <w:bottom w:val="single" w:sz="4" w:space="0" w:color="auto"/>
            </w:tcBorders>
          </w:tcPr>
          <w:p w14:paraId="2C95C5F8" w14:textId="77777777" w:rsidR="00527AF8" w:rsidRPr="006419FD" w:rsidRDefault="00527AF8" w:rsidP="00FE78D0">
            <w:pPr>
              <w:jc w:val="both"/>
              <w:rPr>
                <w:szCs w:val="20"/>
              </w:rPr>
            </w:pPr>
            <w:r w:rsidRPr="006419FD">
              <w:rPr>
                <w:szCs w:val="20"/>
              </w:rPr>
              <w:t>Application/json</w:t>
            </w:r>
          </w:p>
        </w:tc>
        <w:tc>
          <w:tcPr>
            <w:tcW w:w="1872" w:type="dxa"/>
            <w:tcBorders>
              <w:bottom w:val="single" w:sz="4" w:space="0" w:color="auto"/>
            </w:tcBorders>
          </w:tcPr>
          <w:p w14:paraId="08D876AA" w14:textId="77777777" w:rsidR="00527AF8" w:rsidRPr="006419FD" w:rsidRDefault="00527AF8" w:rsidP="00FE78D0">
            <w:pPr>
              <w:jc w:val="both"/>
              <w:rPr>
                <w:szCs w:val="20"/>
              </w:rPr>
            </w:pPr>
          </w:p>
        </w:tc>
      </w:tr>
      <w:tr w:rsidR="00527AF8" w:rsidRPr="006419FD" w14:paraId="1C0F1FBE" w14:textId="77777777" w:rsidTr="00FE78D0">
        <w:trPr>
          <w:trHeight w:val="346"/>
        </w:trPr>
        <w:tc>
          <w:tcPr>
            <w:tcW w:w="1188" w:type="dxa"/>
          </w:tcPr>
          <w:p w14:paraId="7007D3B2" w14:textId="77777777" w:rsidR="00527AF8" w:rsidRPr="006419FD" w:rsidRDefault="00527AF8" w:rsidP="00FE78D0">
            <w:pPr>
              <w:jc w:val="both"/>
              <w:rPr>
                <w:szCs w:val="20"/>
              </w:rPr>
            </w:pPr>
            <w:r w:rsidRPr="006419FD">
              <w:rPr>
                <w:szCs w:val="20"/>
              </w:rPr>
              <w:t>Failure</w:t>
            </w:r>
          </w:p>
        </w:tc>
        <w:tc>
          <w:tcPr>
            <w:tcW w:w="3315" w:type="dxa"/>
          </w:tcPr>
          <w:p w14:paraId="77514A6C" w14:textId="77777777" w:rsidR="00527AF8" w:rsidRPr="006419FD" w:rsidRDefault="00527AF8" w:rsidP="00FE78D0">
            <w:pPr>
              <w:jc w:val="both"/>
              <w:rPr>
                <w:rFonts w:eastAsia="Arial" w:cs="Arial"/>
                <w:szCs w:val="20"/>
              </w:rPr>
            </w:pPr>
            <w:r w:rsidRPr="006419FD">
              <w:rPr>
                <w:rFonts w:eastAsia="Arial" w:cs="Arial"/>
                <w:szCs w:val="20"/>
              </w:rPr>
              <w:t>{</w:t>
            </w:r>
          </w:p>
          <w:p w14:paraId="04A10DB2" w14:textId="77777777" w:rsidR="00527AF8" w:rsidRPr="006419FD" w:rsidRDefault="00527AF8" w:rsidP="00FE78D0">
            <w:pPr>
              <w:jc w:val="both"/>
              <w:rPr>
                <w:rFonts w:eastAsia="Arial" w:cs="Arial"/>
                <w:color w:val="000000"/>
                <w:szCs w:val="20"/>
              </w:rPr>
            </w:pPr>
            <w:r w:rsidRPr="006419FD">
              <w:rPr>
                <w:rFonts w:eastAsia="Arial" w:cs="Arial"/>
                <w:color w:val="000000"/>
                <w:szCs w:val="20"/>
              </w:rPr>
              <w:t xml:space="preserve">    </w:t>
            </w:r>
            <w:r w:rsidR="003F5A2D">
              <w:rPr>
                <w:rFonts w:eastAsia="Arial" w:cs="Arial"/>
                <w:color w:val="000000"/>
                <w:szCs w:val="20"/>
              </w:rPr>
              <w:t>"</w:t>
            </w:r>
            <w:proofErr w:type="gramStart"/>
            <w:r w:rsidRPr="00B276B8">
              <w:rPr>
                <w:rFonts w:eastAsia="Arial" w:cs="Arial"/>
                <w:color w:val="000000"/>
                <w:szCs w:val="20"/>
              </w:rPr>
              <w:t>failureReason</w:t>
            </w:r>
            <w:proofErr w:type="gramEnd"/>
            <w:r w:rsidR="003F5A2D">
              <w:rPr>
                <w:rFonts w:eastAsia="Arial" w:cs="Arial"/>
                <w:color w:val="000000"/>
                <w:szCs w:val="20"/>
              </w:rPr>
              <w:t>"</w:t>
            </w:r>
            <w:r w:rsidRPr="006419FD">
              <w:rPr>
                <w:rFonts w:eastAsia="Arial" w:cs="Arial"/>
                <w:color w:val="000000"/>
                <w:szCs w:val="20"/>
              </w:rPr>
              <w:t xml:space="preserve"> : </w:t>
            </w:r>
            <w:r w:rsidR="003F5A2D">
              <w:rPr>
                <w:rFonts w:eastAsia="Arial" w:cs="Arial"/>
                <w:color w:val="000000"/>
                <w:szCs w:val="20"/>
              </w:rPr>
              <w:t>"</w:t>
            </w:r>
            <w:r w:rsidRPr="006419FD">
              <w:rPr>
                <w:rFonts w:eastAsia="Arial" w:cs="Arial"/>
                <w:color w:val="000000"/>
                <w:szCs w:val="20"/>
              </w:rPr>
              <w:t>&lt;Description of the failure reason&gt;</w:t>
            </w:r>
            <w:r w:rsidR="003F5A2D">
              <w:rPr>
                <w:rFonts w:eastAsia="Arial" w:cs="Arial"/>
                <w:color w:val="000000"/>
                <w:szCs w:val="20"/>
              </w:rPr>
              <w:t>"</w:t>
            </w:r>
          </w:p>
          <w:p w14:paraId="31970DE7" w14:textId="77777777" w:rsidR="00527AF8" w:rsidRPr="006419FD" w:rsidRDefault="00527AF8" w:rsidP="00FE78D0">
            <w:pPr>
              <w:jc w:val="both"/>
              <w:rPr>
                <w:rFonts w:eastAsia="Arial" w:cs="Arial"/>
                <w:szCs w:val="20"/>
              </w:rPr>
            </w:pPr>
            <w:r w:rsidRPr="006419FD">
              <w:rPr>
                <w:rFonts w:eastAsia="Arial" w:cs="Arial"/>
                <w:color w:val="000000"/>
                <w:szCs w:val="20"/>
              </w:rPr>
              <w:t>}</w:t>
            </w:r>
          </w:p>
        </w:tc>
        <w:tc>
          <w:tcPr>
            <w:tcW w:w="956" w:type="dxa"/>
            <w:tcBorders>
              <w:bottom w:val="single" w:sz="4" w:space="0" w:color="auto"/>
            </w:tcBorders>
          </w:tcPr>
          <w:p w14:paraId="0AFD1F27" w14:textId="77777777" w:rsidR="00527AF8" w:rsidRPr="006419FD" w:rsidRDefault="00527AF8" w:rsidP="00FE78D0">
            <w:pPr>
              <w:jc w:val="both"/>
              <w:rPr>
                <w:szCs w:val="20"/>
              </w:rPr>
            </w:pPr>
            <w:r>
              <w:rPr>
                <w:color w:val="000000" w:themeColor="text1"/>
                <w:szCs w:val="20"/>
              </w:rPr>
              <w:t>500</w:t>
            </w:r>
          </w:p>
        </w:tc>
        <w:tc>
          <w:tcPr>
            <w:tcW w:w="1849" w:type="dxa"/>
            <w:tcBorders>
              <w:bottom w:val="single" w:sz="4" w:space="0" w:color="auto"/>
            </w:tcBorders>
          </w:tcPr>
          <w:p w14:paraId="2BA0D28B" w14:textId="77777777" w:rsidR="00527AF8" w:rsidRPr="006419FD" w:rsidRDefault="00527AF8" w:rsidP="00FE78D0">
            <w:pPr>
              <w:jc w:val="both"/>
              <w:rPr>
                <w:szCs w:val="20"/>
              </w:rPr>
            </w:pPr>
            <w:r w:rsidRPr="006419FD">
              <w:rPr>
                <w:szCs w:val="20"/>
              </w:rPr>
              <w:t>Application/json</w:t>
            </w:r>
          </w:p>
        </w:tc>
        <w:tc>
          <w:tcPr>
            <w:tcW w:w="1872" w:type="dxa"/>
            <w:tcBorders>
              <w:bottom w:val="single" w:sz="4" w:space="0" w:color="auto"/>
            </w:tcBorders>
          </w:tcPr>
          <w:p w14:paraId="53B9DAE3" w14:textId="77777777" w:rsidR="00527AF8" w:rsidRPr="006419FD" w:rsidRDefault="003F5A2D" w:rsidP="00FE78D0">
            <w:pPr>
              <w:jc w:val="both"/>
              <w:rPr>
                <w:szCs w:val="20"/>
              </w:rPr>
            </w:pPr>
            <w:r>
              <w:rPr>
                <w:szCs w:val="20"/>
              </w:rPr>
              <w:t>"</w:t>
            </w:r>
            <w:r w:rsidR="00527AF8" w:rsidRPr="006419FD">
              <w:rPr>
                <w:szCs w:val="20"/>
              </w:rPr>
              <w:t>Internal Error</w:t>
            </w:r>
            <w:r>
              <w:rPr>
                <w:szCs w:val="20"/>
              </w:rPr>
              <w:t>"</w:t>
            </w:r>
          </w:p>
        </w:tc>
      </w:tr>
    </w:tbl>
    <w:p w14:paraId="0B41775F" w14:textId="77777777" w:rsidR="00527AF8" w:rsidRDefault="00527AF8" w:rsidP="00527AF8">
      <w:pPr>
        <w:jc w:val="both"/>
      </w:pPr>
    </w:p>
    <w:p w14:paraId="698D2597" w14:textId="77777777" w:rsidR="00527AF8" w:rsidRDefault="00527AF8" w:rsidP="00527AF8">
      <w:pPr>
        <w:pStyle w:val="Heading5"/>
        <w:jc w:val="both"/>
      </w:pPr>
      <w:r>
        <w:t>Body Elements</w:t>
      </w:r>
    </w:p>
    <w:p w14:paraId="66E806E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26ECA419" w14:textId="77777777" w:rsidTr="00FE78D0">
        <w:trPr>
          <w:trHeight w:val="244"/>
        </w:trPr>
        <w:tc>
          <w:tcPr>
            <w:tcW w:w="294" w:type="pct"/>
            <w:shd w:val="clear" w:color="auto" w:fill="D9D9D9" w:themeFill="background1" w:themeFillShade="D9"/>
          </w:tcPr>
          <w:p w14:paraId="6E5D4E63" w14:textId="77777777" w:rsidR="00527AF8" w:rsidRPr="00DE1B6A" w:rsidRDefault="00527AF8" w:rsidP="00FE78D0">
            <w:pPr>
              <w:jc w:val="both"/>
            </w:pPr>
            <w:r w:rsidRPr="00DE1B6A">
              <w:t>#</w:t>
            </w:r>
          </w:p>
        </w:tc>
        <w:tc>
          <w:tcPr>
            <w:tcW w:w="926" w:type="pct"/>
            <w:shd w:val="clear" w:color="auto" w:fill="D9D9D9" w:themeFill="background1" w:themeFillShade="D9"/>
          </w:tcPr>
          <w:p w14:paraId="0C952BF2"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51C39FAE"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58D1BBF6"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0124BFD6" w14:textId="77777777" w:rsidR="00527AF8" w:rsidRPr="00DE1B6A" w:rsidRDefault="00527AF8" w:rsidP="00FE78D0">
            <w:pPr>
              <w:jc w:val="both"/>
            </w:pPr>
            <w:r>
              <w:t>Range</w:t>
            </w:r>
          </w:p>
        </w:tc>
        <w:tc>
          <w:tcPr>
            <w:tcW w:w="1283" w:type="pct"/>
            <w:shd w:val="clear" w:color="auto" w:fill="D9D9D9" w:themeFill="background1" w:themeFillShade="D9"/>
          </w:tcPr>
          <w:p w14:paraId="79E024B1" w14:textId="77777777" w:rsidR="00527AF8" w:rsidRPr="00DE1B6A" w:rsidRDefault="00527AF8" w:rsidP="00FE78D0">
            <w:pPr>
              <w:jc w:val="both"/>
            </w:pPr>
            <w:r w:rsidRPr="00DE1B6A">
              <w:t>Details</w:t>
            </w:r>
          </w:p>
        </w:tc>
      </w:tr>
      <w:tr w:rsidR="00527AF8" w14:paraId="05ED7717" w14:textId="77777777" w:rsidTr="00FE78D0">
        <w:trPr>
          <w:trHeight w:val="244"/>
        </w:trPr>
        <w:tc>
          <w:tcPr>
            <w:tcW w:w="294" w:type="pct"/>
          </w:tcPr>
          <w:p w14:paraId="5F601398" w14:textId="77777777" w:rsidR="00527AF8" w:rsidRDefault="008727D0" w:rsidP="00FE78D0">
            <w:pPr>
              <w:jc w:val="both"/>
              <w:rPr>
                <w:szCs w:val="20"/>
              </w:rPr>
            </w:pPr>
            <w:r>
              <w:rPr>
                <w:szCs w:val="20"/>
              </w:rPr>
              <w:t>1</w:t>
            </w:r>
          </w:p>
        </w:tc>
        <w:tc>
          <w:tcPr>
            <w:tcW w:w="926" w:type="pct"/>
          </w:tcPr>
          <w:p w14:paraId="03DC971F" w14:textId="77777777" w:rsidR="00527AF8" w:rsidRDefault="00C7138F" w:rsidP="00FE78D0">
            <w:pPr>
              <w:jc w:val="both"/>
              <w:rPr>
                <w:szCs w:val="20"/>
              </w:rPr>
            </w:pPr>
            <w:proofErr w:type="gramStart"/>
            <w:r>
              <w:rPr>
                <w:rFonts w:eastAsia="Arial" w:cs="Arial"/>
                <w:color w:val="000000"/>
                <w:szCs w:val="20"/>
              </w:rPr>
              <w:t>courseVersion</w:t>
            </w:r>
            <w:proofErr w:type="gramEnd"/>
          </w:p>
        </w:tc>
        <w:tc>
          <w:tcPr>
            <w:tcW w:w="691" w:type="pct"/>
          </w:tcPr>
          <w:p w14:paraId="409E3F20" w14:textId="77777777" w:rsidR="00527AF8" w:rsidRDefault="00527AF8" w:rsidP="00FE78D0">
            <w:pPr>
              <w:jc w:val="both"/>
              <w:rPr>
                <w:szCs w:val="20"/>
              </w:rPr>
            </w:pPr>
            <w:r>
              <w:rPr>
                <w:szCs w:val="20"/>
              </w:rPr>
              <w:t>Yes</w:t>
            </w:r>
          </w:p>
        </w:tc>
        <w:tc>
          <w:tcPr>
            <w:tcW w:w="690" w:type="pct"/>
          </w:tcPr>
          <w:p w14:paraId="11E897AD" w14:textId="77777777" w:rsidR="00527AF8" w:rsidRDefault="00DD31C2" w:rsidP="00FE78D0">
            <w:pPr>
              <w:jc w:val="both"/>
              <w:rPr>
                <w:szCs w:val="20"/>
              </w:rPr>
            </w:pPr>
            <w:r>
              <w:rPr>
                <w:szCs w:val="20"/>
              </w:rPr>
              <w:t>Integer</w:t>
            </w:r>
          </w:p>
        </w:tc>
        <w:tc>
          <w:tcPr>
            <w:tcW w:w="1116" w:type="pct"/>
          </w:tcPr>
          <w:p w14:paraId="230F94A7" w14:textId="77777777" w:rsidR="00527AF8" w:rsidRPr="00E827C4" w:rsidRDefault="00527AF8" w:rsidP="00FE78D0">
            <w:pPr>
              <w:jc w:val="both"/>
              <w:rPr>
                <w:szCs w:val="20"/>
              </w:rPr>
            </w:pPr>
            <w:r>
              <w:rPr>
                <w:szCs w:val="20"/>
              </w:rPr>
              <w:t>NA</w:t>
            </w:r>
          </w:p>
        </w:tc>
        <w:tc>
          <w:tcPr>
            <w:tcW w:w="1283" w:type="pct"/>
          </w:tcPr>
          <w:p w14:paraId="27C6851D" w14:textId="77777777" w:rsidR="00527AF8" w:rsidRDefault="00DD31C2" w:rsidP="00FE78D0">
            <w:pPr>
              <w:jc w:val="both"/>
              <w:rPr>
                <w:szCs w:val="20"/>
              </w:rPr>
            </w:pPr>
            <w:r>
              <w:rPr>
                <w:szCs w:val="20"/>
              </w:rPr>
              <w:t>Last modification dat</w:t>
            </w:r>
            <w:r w:rsidR="00FE38E2">
              <w:rPr>
                <w:szCs w:val="20"/>
              </w:rPr>
              <w:t>e of MA course</w:t>
            </w:r>
            <w:r w:rsidR="00C7138F">
              <w:rPr>
                <w:szCs w:val="20"/>
              </w:rPr>
              <w:t xml:space="preserve"> in epoch format</w:t>
            </w:r>
            <w:r w:rsidR="00FE38E2">
              <w:rPr>
                <w:szCs w:val="20"/>
              </w:rPr>
              <w:t>. It will serve as</w:t>
            </w:r>
            <w:r>
              <w:rPr>
                <w:szCs w:val="20"/>
              </w:rPr>
              <w:t xml:space="preserve"> unique version for the course.</w:t>
            </w:r>
          </w:p>
        </w:tc>
      </w:tr>
      <w:tr w:rsidR="00C87966" w14:paraId="106FFB25" w14:textId="77777777" w:rsidTr="00FE78D0">
        <w:trPr>
          <w:trHeight w:val="244"/>
        </w:trPr>
        <w:tc>
          <w:tcPr>
            <w:tcW w:w="294" w:type="pct"/>
          </w:tcPr>
          <w:p w14:paraId="01FE60C3" w14:textId="77777777" w:rsidR="00C87966" w:rsidRDefault="00C87966" w:rsidP="00FE78D0">
            <w:pPr>
              <w:jc w:val="both"/>
              <w:rPr>
                <w:szCs w:val="20"/>
              </w:rPr>
            </w:pPr>
            <w:r>
              <w:rPr>
                <w:rFonts w:cs="Arial"/>
                <w:szCs w:val="20"/>
              </w:rPr>
              <w:t>2</w:t>
            </w:r>
          </w:p>
        </w:tc>
        <w:tc>
          <w:tcPr>
            <w:tcW w:w="926" w:type="pct"/>
          </w:tcPr>
          <w:p w14:paraId="16D2BD2F" w14:textId="77777777" w:rsidR="00C87966" w:rsidRDefault="00C87966" w:rsidP="00FE78D0">
            <w:pPr>
              <w:jc w:val="both"/>
              <w:rPr>
                <w:szCs w:val="20"/>
              </w:rPr>
            </w:pPr>
            <w:proofErr w:type="gramStart"/>
            <w:r>
              <w:rPr>
                <w:szCs w:val="20"/>
              </w:rPr>
              <w:t>failureReason</w:t>
            </w:r>
            <w:proofErr w:type="gramEnd"/>
          </w:p>
        </w:tc>
        <w:tc>
          <w:tcPr>
            <w:tcW w:w="691" w:type="pct"/>
          </w:tcPr>
          <w:p w14:paraId="2DB06B3A" w14:textId="77777777" w:rsidR="00C87966" w:rsidRDefault="00C87966" w:rsidP="00FE78D0">
            <w:pPr>
              <w:jc w:val="both"/>
              <w:rPr>
                <w:szCs w:val="20"/>
              </w:rPr>
            </w:pPr>
            <w:r>
              <w:rPr>
                <w:szCs w:val="20"/>
              </w:rPr>
              <w:t>No</w:t>
            </w:r>
          </w:p>
        </w:tc>
        <w:tc>
          <w:tcPr>
            <w:tcW w:w="690" w:type="pct"/>
          </w:tcPr>
          <w:p w14:paraId="640E4E8F" w14:textId="77777777" w:rsidR="00C87966" w:rsidRDefault="00C87966" w:rsidP="00FE78D0">
            <w:pPr>
              <w:jc w:val="both"/>
              <w:rPr>
                <w:szCs w:val="20"/>
              </w:rPr>
            </w:pPr>
            <w:r>
              <w:rPr>
                <w:szCs w:val="20"/>
              </w:rPr>
              <w:t>String</w:t>
            </w:r>
          </w:p>
        </w:tc>
        <w:tc>
          <w:tcPr>
            <w:tcW w:w="1116" w:type="pct"/>
          </w:tcPr>
          <w:p w14:paraId="13E8B086" w14:textId="77777777" w:rsidR="00C87966" w:rsidRDefault="00C87966" w:rsidP="00FE78D0">
            <w:pPr>
              <w:jc w:val="both"/>
              <w:rPr>
                <w:szCs w:val="20"/>
              </w:rPr>
            </w:pPr>
          </w:p>
        </w:tc>
        <w:tc>
          <w:tcPr>
            <w:tcW w:w="1283" w:type="pct"/>
          </w:tcPr>
          <w:p w14:paraId="60C8BFB9" w14:textId="77777777" w:rsidR="00C87966" w:rsidRDefault="00C87966" w:rsidP="00FE78D0">
            <w:pPr>
              <w:jc w:val="both"/>
              <w:rPr>
                <w:szCs w:val="20"/>
              </w:rPr>
            </w:pPr>
            <w:r>
              <w:rPr>
                <w:szCs w:val="20"/>
              </w:rPr>
              <w:t>Reason for the request failure</w:t>
            </w:r>
          </w:p>
        </w:tc>
      </w:tr>
    </w:tbl>
    <w:p w14:paraId="3302733D" w14:textId="77777777" w:rsidR="00527AF8" w:rsidRDefault="00527AF8" w:rsidP="00527AF8">
      <w:pPr>
        <w:pStyle w:val="Heading3"/>
        <w:jc w:val="both"/>
      </w:pPr>
      <w:bookmarkStart w:id="105" w:name="_Toc411454328"/>
      <w:r>
        <w:t>Get Bookmark</w:t>
      </w:r>
      <w:bookmarkEnd w:id="104"/>
      <w:r>
        <w:t xml:space="preserve"> with Score API</w:t>
      </w:r>
      <w:bookmarkEnd w:id="105"/>
    </w:p>
    <w:p w14:paraId="000BB8DD" w14:textId="77777777" w:rsidR="00A70A56" w:rsidRPr="00A70A56" w:rsidRDefault="00A70A56" w:rsidP="00A70A56"/>
    <w:p w14:paraId="5CBFB79F" w14:textId="77777777" w:rsidR="00527AF8" w:rsidRPr="00454E84" w:rsidRDefault="00527AF8" w:rsidP="00A70A56">
      <w:r>
        <w:t>IVR shall invoke this API to get bookmark details of the user along</w:t>
      </w:r>
      <w:r w:rsidR="00A70A56">
        <w:t xml:space="preserve"> </w:t>
      </w:r>
      <w:r>
        <w:t>with scores of chapters already completed.</w:t>
      </w:r>
    </w:p>
    <w:p w14:paraId="41F43797" w14:textId="77777777" w:rsidR="00527AF8" w:rsidRPr="002A3A31" w:rsidRDefault="00527AF8" w:rsidP="00527AF8">
      <w:pPr>
        <w:pStyle w:val="Heading4"/>
        <w:jc w:val="both"/>
      </w:pPr>
      <w:r>
        <w:t>Get Bookmark with Score- Request</w:t>
      </w:r>
    </w:p>
    <w:p w14:paraId="51056163" w14:textId="77777777" w:rsidR="00527AF8" w:rsidRPr="006110FF" w:rsidRDefault="00527AF8" w:rsidP="00527AF8">
      <w:pPr>
        <w:jc w:val="both"/>
      </w:pPr>
    </w:p>
    <w:p w14:paraId="56760262" w14:textId="77777777" w:rsidR="00527AF8" w:rsidRPr="00C814BF" w:rsidRDefault="00527AF8" w:rsidP="00527AF8">
      <w:pPr>
        <w:jc w:val="both"/>
        <w:rPr>
          <w:rStyle w:val="Hyperlink"/>
          <w:szCs w:val="20"/>
        </w:rPr>
      </w:pPr>
      <w:r w:rsidRPr="00DE1B6A">
        <w:rPr>
          <w:b/>
          <w:szCs w:val="20"/>
        </w:rPr>
        <w:t>URL</w:t>
      </w:r>
      <w:proofErr w:type="gramStart"/>
      <w:r w:rsidRPr="00EB6872">
        <w:rPr>
          <w:szCs w:val="20"/>
        </w:rPr>
        <w:t>:</w:t>
      </w:r>
      <w:r w:rsidR="003D7883" w:rsidRPr="001B6A55">
        <w:rPr>
          <w:szCs w:val="20"/>
        </w:rPr>
        <w:t>http</w:t>
      </w:r>
      <w:proofErr w:type="gramEnd"/>
      <w:r w:rsidR="003D7883" w:rsidRPr="001B6A55">
        <w:rPr>
          <w:szCs w:val="20"/>
        </w:rPr>
        <w:t>://&lt;motech:port&gt;/motech-platform-server/module/</w:t>
      </w:r>
      <w:r w:rsidR="00017428">
        <w:rPr>
          <w:szCs w:val="20"/>
        </w:rPr>
        <w:t>api/</w:t>
      </w:r>
      <w:r w:rsidR="003D7883" w:rsidRPr="001B6A55">
        <w:rPr>
          <w:szCs w:val="20"/>
        </w:rPr>
        <w:t xml:space="preserve">mobileacademy/ </w:t>
      </w:r>
      <w:r w:rsidR="003D7883" w:rsidRPr="001B6A55">
        <w:t>bookmarkWithScore</w:t>
      </w:r>
      <w:r w:rsidR="003D7883" w:rsidRPr="001B6A55">
        <w:rPr>
          <w:szCs w:val="20"/>
        </w:rPr>
        <w:t>?callingNumber=9999999900</w:t>
      </w:r>
      <w:r w:rsidRPr="001B6A55">
        <w:rPr>
          <w:szCs w:val="20"/>
        </w:rPr>
        <w:t>&amp;callId=123456789012345</w:t>
      </w:r>
    </w:p>
    <w:p w14:paraId="08464744" w14:textId="77777777" w:rsidR="00527AF8" w:rsidRDefault="00527AF8" w:rsidP="00527AF8">
      <w:pPr>
        <w:jc w:val="both"/>
        <w:rPr>
          <w:b/>
          <w:szCs w:val="20"/>
        </w:rPr>
      </w:pPr>
    </w:p>
    <w:p w14:paraId="0B28B121"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33200605" w14:textId="77777777" w:rsidR="00527AF8" w:rsidRDefault="00527AF8" w:rsidP="00527AF8">
      <w:pPr>
        <w:pStyle w:val="Heading5"/>
        <w:jc w:val="both"/>
      </w:pPr>
      <w:r>
        <w:t>Validations</w:t>
      </w:r>
    </w:p>
    <w:p w14:paraId="6E93CF25" w14:textId="77777777" w:rsidR="00527AF8" w:rsidRPr="007A57D8" w:rsidRDefault="00527AF8" w:rsidP="00527AF8">
      <w:pPr>
        <w:jc w:val="both"/>
      </w:pPr>
    </w:p>
    <w:p w14:paraId="377EBCC5" w14:textId="77777777" w:rsidR="00527AF8" w:rsidRDefault="00527AF8" w:rsidP="00E65978">
      <w:pPr>
        <w:pStyle w:val="ListParagraph"/>
        <w:numPr>
          <w:ilvl w:val="0"/>
          <w:numId w:val="6"/>
        </w:numPr>
        <w:jc w:val="both"/>
      </w:pPr>
      <w:r>
        <w:t>Motech shall return appropriate http error code in following case</w:t>
      </w:r>
    </w:p>
    <w:p w14:paraId="141CB500" w14:textId="77777777" w:rsidR="00527AF8" w:rsidRDefault="00527AF8" w:rsidP="00E65978">
      <w:pPr>
        <w:pStyle w:val="ListParagraph"/>
        <w:numPr>
          <w:ilvl w:val="1"/>
          <w:numId w:val="6"/>
        </w:numPr>
        <w:jc w:val="both"/>
      </w:pPr>
      <w:proofErr w:type="gramStart"/>
      <w:r>
        <w:t>callingNumber</w:t>
      </w:r>
      <w:proofErr w:type="gramEnd"/>
      <w:r>
        <w:t xml:space="preserve">, callId are not present as query parameters. </w:t>
      </w:r>
    </w:p>
    <w:p w14:paraId="2C5875E7" w14:textId="77777777" w:rsidR="00527AF8" w:rsidRDefault="00527AF8" w:rsidP="00E65978">
      <w:pPr>
        <w:pStyle w:val="ListParagraph"/>
        <w:numPr>
          <w:ilvl w:val="1"/>
          <w:numId w:val="6"/>
        </w:numPr>
        <w:jc w:val="both"/>
      </w:pPr>
      <w:proofErr w:type="gramStart"/>
      <w:r>
        <w:t>callingNumber</w:t>
      </w:r>
      <w:proofErr w:type="gramEnd"/>
      <w:r>
        <w:t xml:space="preserve"> does not contain 10 digits.</w:t>
      </w:r>
    </w:p>
    <w:p w14:paraId="58AFDB89" w14:textId="77777777" w:rsidR="00527AF8" w:rsidRDefault="00527AF8" w:rsidP="00527AF8">
      <w:pPr>
        <w:pStyle w:val="Heading5"/>
        <w:jc w:val="both"/>
      </w:pPr>
      <w:r>
        <w:t>Http time Out</w:t>
      </w:r>
    </w:p>
    <w:p w14:paraId="6D85EE95"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654F390B" w14:textId="77777777" w:rsidTr="00D55576">
        <w:trPr>
          <w:trHeight w:val="244"/>
        </w:trPr>
        <w:tc>
          <w:tcPr>
            <w:tcW w:w="3007" w:type="pct"/>
            <w:shd w:val="clear" w:color="auto" w:fill="D9D9D9" w:themeFill="background1" w:themeFillShade="D9"/>
            <w:vAlign w:val="bottom"/>
          </w:tcPr>
          <w:p w14:paraId="461EC5D6"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5987863"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0DE2DAAF" w14:textId="77777777" w:rsidTr="00D55576">
        <w:trPr>
          <w:trHeight w:val="386"/>
        </w:trPr>
        <w:tc>
          <w:tcPr>
            <w:tcW w:w="3007" w:type="pct"/>
          </w:tcPr>
          <w:p w14:paraId="2B4C34FD"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25998728"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2EC142F" w14:textId="77777777" w:rsidR="00527AF8" w:rsidRPr="000C573D" w:rsidRDefault="00527AF8" w:rsidP="00527AF8">
      <w:pPr>
        <w:pStyle w:val="Heading5"/>
        <w:jc w:val="both"/>
      </w:pPr>
      <w:r>
        <w:t xml:space="preserve">Query Parameters </w:t>
      </w:r>
    </w:p>
    <w:p w14:paraId="45CF3A26"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60A41AEA" w14:textId="77777777" w:rsidTr="00FE78D0">
        <w:tc>
          <w:tcPr>
            <w:tcW w:w="558" w:type="dxa"/>
            <w:shd w:val="clear" w:color="auto" w:fill="D9D9D9" w:themeFill="background1" w:themeFillShade="D9"/>
          </w:tcPr>
          <w:p w14:paraId="39F68CEF" w14:textId="77777777" w:rsidR="00527AF8" w:rsidRDefault="00527AF8" w:rsidP="00FE78D0">
            <w:pPr>
              <w:jc w:val="both"/>
            </w:pPr>
            <w:r>
              <w:t>#</w:t>
            </w:r>
          </w:p>
        </w:tc>
        <w:tc>
          <w:tcPr>
            <w:tcW w:w="1801" w:type="dxa"/>
            <w:shd w:val="clear" w:color="auto" w:fill="D9D9D9" w:themeFill="background1" w:themeFillShade="D9"/>
          </w:tcPr>
          <w:p w14:paraId="42899174" w14:textId="77777777" w:rsidR="00527AF8" w:rsidRDefault="00527AF8" w:rsidP="00FE78D0">
            <w:pPr>
              <w:jc w:val="both"/>
            </w:pPr>
            <w:r>
              <w:t>Parameter Name</w:t>
            </w:r>
          </w:p>
        </w:tc>
        <w:tc>
          <w:tcPr>
            <w:tcW w:w="1284" w:type="dxa"/>
            <w:shd w:val="clear" w:color="auto" w:fill="D9D9D9" w:themeFill="background1" w:themeFillShade="D9"/>
          </w:tcPr>
          <w:p w14:paraId="329DE6CF" w14:textId="77777777" w:rsidR="00527AF8" w:rsidRDefault="00527AF8" w:rsidP="00FE78D0">
            <w:pPr>
              <w:jc w:val="both"/>
            </w:pPr>
            <w:r>
              <w:t>Mandatory</w:t>
            </w:r>
          </w:p>
        </w:tc>
        <w:tc>
          <w:tcPr>
            <w:tcW w:w="1134" w:type="dxa"/>
            <w:shd w:val="clear" w:color="auto" w:fill="D9D9D9" w:themeFill="background1" w:themeFillShade="D9"/>
          </w:tcPr>
          <w:p w14:paraId="6EAC5A9A" w14:textId="77777777" w:rsidR="00527AF8" w:rsidRDefault="00527AF8" w:rsidP="00FE78D0">
            <w:pPr>
              <w:jc w:val="both"/>
            </w:pPr>
            <w:r>
              <w:t>Data type</w:t>
            </w:r>
          </w:p>
        </w:tc>
        <w:tc>
          <w:tcPr>
            <w:tcW w:w="1829" w:type="dxa"/>
            <w:shd w:val="clear" w:color="auto" w:fill="D9D9D9" w:themeFill="background1" w:themeFillShade="D9"/>
          </w:tcPr>
          <w:p w14:paraId="651CCA1E" w14:textId="77777777" w:rsidR="00527AF8" w:rsidRDefault="00527AF8" w:rsidP="00FE78D0">
            <w:pPr>
              <w:jc w:val="both"/>
            </w:pPr>
            <w:r>
              <w:t>Range</w:t>
            </w:r>
          </w:p>
        </w:tc>
        <w:tc>
          <w:tcPr>
            <w:tcW w:w="2592" w:type="dxa"/>
            <w:shd w:val="clear" w:color="auto" w:fill="D9D9D9" w:themeFill="background1" w:themeFillShade="D9"/>
          </w:tcPr>
          <w:p w14:paraId="1C82CAA0" w14:textId="77777777" w:rsidR="00527AF8" w:rsidRDefault="00527AF8" w:rsidP="00FE78D0">
            <w:pPr>
              <w:jc w:val="both"/>
            </w:pPr>
            <w:r>
              <w:t>Description</w:t>
            </w:r>
          </w:p>
        </w:tc>
      </w:tr>
      <w:tr w:rsidR="00527AF8" w14:paraId="0201CE36" w14:textId="77777777" w:rsidTr="00FE78D0">
        <w:tc>
          <w:tcPr>
            <w:tcW w:w="558" w:type="dxa"/>
          </w:tcPr>
          <w:p w14:paraId="12A96518" w14:textId="77777777" w:rsidR="00527AF8" w:rsidRDefault="00527AF8" w:rsidP="00FE78D0">
            <w:pPr>
              <w:jc w:val="both"/>
            </w:pPr>
            <w:r>
              <w:t>1</w:t>
            </w:r>
          </w:p>
        </w:tc>
        <w:tc>
          <w:tcPr>
            <w:tcW w:w="1801" w:type="dxa"/>
          </w:tcPr>
          <w:p w14:paraId="0797F448" w14:textId="77777777" w:rsidR="00527AF8" w:rsidRDefault="00527AF8" w:rsidP="00FE78D0">
            <w:pPr>
              <w:jc w:val="both"/>
            </w:pPr>
            <w:proofErr w:type="gramStart"/>
            <w:r>
              <w:t>callingNumber</w:t>
            </w:r>
            <w:proofErr w:type="gramEnd"/>
          </w:p>
        </w:tc>
        <w:tc>
          <w:tcPr>
            <w:tcW w:w="1284" w:type="dxa"/>
          </w:tcPr>
          <w:p w14:paraId="6B832839" w14:textId="77777777" w:rsidR="00527AF8" w:rsidRDefault="00527AF8" w:rsidP="00FE78D0">
            <w:pPr>
              <w:jc w:val="both"/>
            </w:pPr>
            <w:r>
              <w:t>Yes</w:t>
            </w:r>
          </w:p>
        </w:tc>
        <w:tc>
          <w:tcPr>
            <w:tcW w:w="1134" w:type="dxa"/>
          </w:tcPr>
          <w:p w14:paraId="21AB0A25" w14:textId="77777777" w:rsidR="00527AF8" w:rsidRDefault="00527AF8" w:rsidP="00FE78D0">
            <w:pPr>
              <w:jc w:val="both"/>
            </w:pPr>
            <w:r>
              <w:t>Number (10 digits)</w:t>
            </w:r>
          </w:p>
        </w:tc>
        <w:tc>
          <w:tcPr>
            <w:tcW w:w="1829" w:type="dxa"/>
          </w:tcPr>
          <w:p w14:paraId="39B0F599" w14:textId="77777777" w:rsidR="00527AF8" w:rsidRDefault="00527AF8" w:rsidP="00FE78D0">
            <w:pPr>
              <w:jc w:val="both"/>
            </w:pPr>
            <w:r>
              <w:t>NA</w:t>
            </w:r>
          </w:p>
        </w:tc>
        <w:tc>
          <w:tcPr>
            <w:tcW w:w="2592" w:type="dxa"/>
          </w:tcPr>
          <w:p w14:paraId="54CAC559" w14:textId="77777777" w:rsidR="00527AF8" w:rsidRDefault="00527AF8" w:rsidP="00FE78D0">
            <w:pPr>
              <w:jc w:val="both"/>
            </w:pPr>
            <w:r>
              <w:t xml:space="preserve">10-digit mobile number of the caller </w:t>
            </w:r>
          </w:p>
        </w:tc>
      </w:tr>
      <w:tr w:rsidR="00527AF8" w14:paraId="283B6912" w14:textId="77777777" w:rsidTr="00FE78D0">
        <w:tc>
          <w:tcPr>
            <w:tcW w:w="558" w:type="dxa"/>
          </w:tcPr>
          <w:p w14:paraId="1A50B028" w14:textId="77777777" w:rsidR="00527AF8" w:rsidRDefault="00527AF8" w:rsidP="00FE78D0">
            <w:pPr>
              <w:jc w:val="both"/>
            </w:pPr>
            <w:r>
              <w:t>2</w:t>
            </w:r>
          </w:p>
        </w:tc>
        <w:tc>
          <w:tcPr>
            <w:tcW w:w="1801" w:type="dxa"/>
          </w:tcPr>
          <w:p w14:paraId="2482AD67" w14:textId="77777777" w:rsidR="00527AF8" w:rsidRDefault="00054C58" w:rsidP="00FE78D0">
            <w:pPr>
              <w:jc w:val="both"/>
            </w:pPr>
            <w:proofErr w:type="gramStart"/>
            <w:r>
              <w:t>callI</w:t>
            </w:r>
            <w:r w:rsidR="00810061">
              <w:t>d</w:t>
            </w:r>
            <w:proofErr w:type="gramEnd"/>
          </w:p>
        </w:tc>
        <w:tc>
          <w:tcPr>
            <w:tcW w:w="1284" w:type="dxa"/>
          </w:tcPr>
          <w:p w14:paraId="4442FBBE" w14:textId="77777777" w:rsidR="00527AF8" w:rsidRDefault="00527AF8" w:rsidP="00FE78D0">
            <w:pPr>
              <w:jc w:val="both"/>
            </w:pPr>
            <w:r>
              <w:t>Yes</w:t>
            </w:r>
          </w:p>
        </w:tc>
        <w:tc>
          <w:tcPr>
            <w:tcW w:w="1134" w:type="dxa"/>
          </w:tcPr>
          <w:p w14:paraId="58C0921F" w14:textId="77777777" w:rsidR="00527AF8" w:rsidRDefault="00527AF8" w:rsidP="00FE78D0">
            <w:pPr>
              <w:jc w:val="both"/>
            </w:pPr>
            <w:r>
              <w:t>Number (15 digits)</w:t>
            </w:r>
          </w:p>
        </w:tc>
        <w:tc>
          <w:tcPr>
            <w:tcW w:w="1829" w:type="dxa"/>
          </w:tcPr>
          <w:p w14:paraId="6EB290E4" w14:textId="77777777" w:rsidR="00527AF8" w:rsidRDefault="00527AF8" w:rsidP="00FE78D0">
            <w:pPr>
              <w:jc w:val="both"/>
            </w:pPr>
            <w:r>
              <w:t>NA</w:t>
            </w:r>
          </w:p>
        </w:tc>
        <w:tc>
          <w:tcPr>
            <w:tcW w:w="2592" w:type="dxa"/>
          </w:tcPr>
          <w:p w14:paraId="536D6EAB" w14:textId="77777777" w:rsidR="00527AF8" w:rsidRDefault="00527AF8" w:rsidP="00FE78D0">
            <w:pPr>
              <w:jc w:val="both"/>
            </w:pPr>
            <w:r>
              <w:t>15 digit call ID</w:t>
            </w:r>
          </w:p>
        </w:tc>
      </w:tr>
    </w:tbl>
    <w:p w14:paraId="0A3A8DF1" w14:textId="77777777" w:rsidR="00527AF8" w:rsidRPr="004112C6" w:rsidRDefault="00527AF8" w:rsidP="00527AF8">
      <w:pPr>
        <w:jc w:val="both"/>
      </w:pPr>
    </w:p>
    <w:p w14:paraId="03640516" w14:textId="77777777" w:rsidR="00527AF8" w:rsidRDefault="00527AF8" w:rsidP="00527AF8">
      <w:pPr>
        <w:jc w:val="both"/>
      </w:pPr>
    </w:p>
    <w:p w14:paraId="2F23C8C0" w14:textId="77777777" w:rsidR="00527AF8" w:rsidRDefault="00527AF8" w:rsidP="00527AF8">
      <w:pPr>
        <w:pStyle w:val="Heading5"/>
        <w:jc w:val="both"/>
      </w:pPr>
      <w:r>
        <w:t xml:space="preserve">Headers </w:t>
      </w:r>
    </w:p>
    <w:p w14:paraId="0AD94A9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8B2940E" w14:textId="77777777" w:rsidTr="00FE78D0">
        <w:tc>
          <w:tcPr>
            <w:tcW w:w="1512" w:type="dxa"/>
            <w:shd w:val="clear" w:color="auto" w:fill="D9D9D9" w:themeFill="background1" w:themeFillShade="D9"/>
          </w:tcPr>
          <w:p w14:paraId="4D0F385B" w14:textId="77777777" w:rsidR="00527AF8" w:rsidRDefault="00527AF8" w:rsidP="00FE78D0">
            <w:pPr>
              <w:jc w:val="both"/>
            </w:pPr>
            <w:r>
              <w:t>Header Name</w:t>
            </w:r>
          </w:p>
        </w:tc>
        <w:tc>
          <w:tcPr>
            <w:tcW w:w="1595" w:type="dxa"/>
            <w:shd w:val="clear" w:color="auto" w:fill="D9D9D9" w:themeFill="background1" w:themeFillShade="D9"/>
          </w:tcPr>
          <w:p w14:paraId="5BF1C90F" w14:textId="77777777" w:rsidR="00527AF8" w:rsidRDefault="00527AF8" w:rsidP="00FE78D0">
            <w:pPr>
              <w:jc w:val="both"/>
            </w:pPr>
            <w:r>
              <w:t>Header Value</w:t>
            </w:r>
          </w:p>
        </w:tc>
        <w:tc>
          <w:tcPr>
            <w:tcW w:w="1341" w:type="dxa"/>
            <w:shd w:val="clear" w:color="auto" w:fill="D9D9D9" w:themeFill="background1" w:themeFillShade="D9"/>
          </w:tcPr>
          <w:p w14:paraId="65BB21A8" w14:textId="77777777" w:rsidR="00527AF8" w:rsidRDefault="00527AF8" w:rsidP="00FE78D0">
            <w:pPr>
              <w:jc w:val="both"/>
            </w:pPr>
            <w:r>
              <w:t>Mandatory</w:t>
            </w:r>
          </w:p>
        </w:tc>
        <w:tc>
          <w:tcPr>
            <w:tcW w:w="4732" w:type="dxa"/>
            <w:shd w:val="clear" w:color="auto" w:fill="D9D9D9" w:themeFill="background1" w:themeFillShade="D9"/>
          </w:tcPr>
          <w:p w14:paraId="570728BC" w14:textId="77777777" w:rsidR="00527AF8" w:rsidRDefault="00527AF8" w:rsidP="00FE78D0">
            <w:pPr>
              <w:jc w:val="both"/>
            </w:pPr>
            <w:r>
              <w:t>Description</w:t>
            </w:r>
          </w:p>
        </w:tc>
      </w:tr>
      <w:tr w:rsidR="00527AF8" w14:paraId="2166C4E4" w14:textId="77777777" w:rsidTr="00FE78D0">
        <w:tc>
          <w:tcPr>
            <w:tcW w:w="1512" w:type="dxa"/>
          </w:tcPr>
          <w:p w14:paraId="05E6BC2C" w14:textId="77777777" w:rsidR="00527AF8" w:rsidRPr="0065474C" w:rsidRDefault="00527AF8" w:rsidP="00FE78D0">
            <w:pPr>
              <w:jc w:val="both"/>
            </w:pPr>
            <w:r>
              <w:t>Accept</w:t>
            </w:r>
          </w:p>
        </w:tc>
        <w:tc>
          <w:tcPr>
            <w:tcW w:w="1595" w:type="dxa"/>
          </w:tcPr>
          <w:p w14:paraId="7FCDAAB7" w14:textId="77777777" w:rsidR="00527AF8" w:rsidRPr="0065474C" w:rsidRDefault="00527AF8" w:rsidP="00FE78D0">
            <w:pPr>
              <w:jc w:val="both"/>
            </w:pPr>
            <w:proofErr w:type="gramStart"/>
            <w:r>
              <w:t>application</w:t>
            </w:r>
            <w:proofErr w:type="gramEnd"/>
            <w:r>
              <w:t>/json</w:t>
            </w:r>
          </w:p>
        </w:tc>
        <w:tc>
          <w:tcPr>
            <w:tcW w:w="1341" w:type="dxa"/>
          </w:tcPr>
          <w:p w14:paraId="101B1A4E" w14:textId="77777777" w:rsidR="00527AF8" w:rsidRPr="0065474C" w:rsidRDefault="00527AF8" w:rsidP="00FE78D0">
            <w:pPr>
              <w:jc w:val="both"/>
            </w:pPr>
            <w:r>
              <w:t>Yes</w:t>
            </w:r>
          </w:p>
        </w:tc>
        <w:tc>
          <w:tcPr>
            <w:tcW w:w="4732" w:type="dxa"/>
          </w:tcPr>
          <w:p w14:paraId="7ACCE47F" w14:textId="77777777" w:rsidR="00527AF8" w:rsidRPr="00706077" w:rsidRDefault="00527AF8" w:rsidP="00FE78D0">
            <w:pPr>
              <w:jc w:val="both"/>
            </w:pPr>
            <w:r>
              <w:t>It specifies the format of the content accepted by the API invoker.</w:t>
            </w:r>
          </w:p>
        </w:tc>
      </w:tr>
    </w:tbl>
    <w:p w14:paraId="7E9C0FE7" w14:textId="77777777" w:rsidR="00527AF8" w:rsidRPr="00F86535" w:rsidRDefault="00527AF8" w:rsidP="00527AF8">
      <w:pPr>
        <w:jc w:val="both"/>
      </w:pPr>
    </w:p>
    <w:p w14:paraId="441B1025" w14:textId="77777777" w:rsidR="00527AF8" w:rsidRDefault="00527AF8" w:rsidP="00527AF8">
      <w:pPr>
        <w:pStyle w:val="Heading4"/>
        <w:jc w:val="both"/>
      </w:pPr>
      <w:r>
        <w:t xml:space="preserve">Get Bookmark with Score </w:t>
      </w:r>
      <w:r w:rsidR="00350A13">
        <w:t>–</w:t>
      </w:r>
      <w:r>
        <w:t xml:space="preserve"> Response </w:t>
      </w:r>
    </w:p>
    <w:p w14:paraId="5D4745C3"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690"/>
        <w:gridCol w:w="1170"/>
        <w:gridCol w:w="882"/>
        <w:gridCol w:w="2250"/>
      </w:tblGrid>
      <w:tr w:rsidR="00527AF8" w:rsidRPr="00EF5A57" w14:paraId="774EDE41" w14:textId="77777777" w:rsidTr="00FE78D0">
        <w:tc>
          <w:tcPr>
            <w:tcW w:w="1188" w:type="dxa"/>
            <w:shd w:val="clear" w:color="auto" w:fill="D9D9D9" w:themeFill="background1" w:themeFillShade="D9"/>
          </w:tcPr>
          <w:p w14:paraId="124C4061" w14:textId="77777777" w:rsidR="00527AF8" w:rsidRPr="00EF5A57" w:rsidRDefault="00527AF8" w:rsidP="00FE78D0">
            <w:pPr>
              <w:jc w:val="both"/>
              <w:rPr>
                <w:szCs w:val="20"/>
              </w:rPr>
            </w:pPr>
            <w:proofErr w:type="gramStart"/>
            <w:r w:rsidRPr="00EF5A57">
              <w:rPr>
                <w:szCs w:val="20"/>
              </w:rPr>
              <w:t>Response  Status</w:t>
            </w:r>
            <w:proofErr w:type="gramEnd"/>
          </w:p>
        </w:tc>
        <w:tc>
          <w:tcPr>
            <w:tcW w:w="3690" w:type="dxa"/>
            <w:shd w:val="clear" w:color="auto" w:fill="D9D9D9" w:themeFill="background1" w:themeFillShade="D9"/>
          </w:tcPr>
          <w:p w14:paraId="124E8A5B" w14:textId="77777777" w:rsidR="00527AF8" w:rsidRPr="00EF5A57" w:rsidRDefault="00527AF8" w:rsidP="00FE78D0">
            <w:pPr>
              <w:jc w:val="both"/>
              <w:rPr>
                <w:szCs w:val="20"/>
              </w:rPr>
            </w:pPr>
            <w:r w:rsidRPr="00EF5A57">
              <w:rPr>
                <w:szCs w:val="20"/>
              </w:rPr>
              <w:t>Body Example</w:t>
            </w:r>
          </w:p>
        </w:tc>
        <w:tc>
          <w:tcPr>
            <w:tcW w:w="1170" w:type="dxa"/>
            <w:shd w:val="clear" w:color="auto" w:fill="D9D9D9" w:themeFill="background1" w:themeFillShade="D9"/>
          </w:tcPr>
          <w:p w14:paraId="6A1E729D" w14:textId="77777777" w:rsidR="00527AF8" w:rsidRPr="00EF5A57" w:rsidRDefault="00527AF8" w:rsidP="00FE78D0">
            <w:pPr>
              <w:jc w:val="both"/>
              <w:rPr>
                <w:szCs w:val="20"/>
              </w:rPr>
            </w:pPr>
            <w:r w:rsidRPr="00EF5A57">
              <w:rPr>
                <w:szCs w:val="20"/>
              </w:rPr>
              <w:t>HTTP Status Code</w:t>
            </w:r>
          </w:p>
        </w:tc>
        <w:tc>
          <w:tcPr>
            <w:tcW w:w="882" w:type="dxa"/>
            <w:shd w:val="clear" w:color="auto" w:fill="D9D9D9" w:themeFill="background1" w:themeFillShade="D9"/>
          </w:tcPr>
          <w:p w14:paraId="2D1FDBA9" w14:textId="77777777" w:rsidR="00527AF8" w:rsidRPr="00EF5A57" w:rsidRDefault="00527AF8" w:rsidP="00FE78D0">
            <w:pPr>
              <w:jc w:val="both"/>
              <w:rPr>
                <w:szCs w:val="20"/>
              </w:rPr>
            </w:pPr>
            <w:r w:rsidRPr="00EF5A57">
              <w:rPr>
                <w:szCs w:val="20"/>
              </w:rPr>
              <w:t>Content Type</w:t>
            </w:r>
          </w:p>
        </w:tc>
        <w:tc>
          <w:tcPr>
            <w:tcW w:w="2250" w:type="dxa"/>
            <w:shd w:val="clear" w:color="auto" w:fill="D9D9D9" w:themeFill="background1" w:themeFillShade="D9"/>
          </w:tcPr>
          <w:p w14:paraId="3A3AA814" w14:textId="77777777" w:rsidR="00527AF8" w:rsidRPr="00EF5A57" w:rsidRDefault="00527AF8" w:rsidP="00FE78D0">
            <w:pPr>
              <w:jc w:val="both"/>
              <w:rPr>
                <w:szCs w:val="20"/>
              </w:rPr>
            </w:pPr>
            <w:r w:rsidRPr="00EF5A57">
              <w:rPr>
                <w:szCs w:val="20"/>
              </w:rPr>
              <w:t>Description</w:t>
            </w:r>
          </w:p>
        </w:tc>
      </w:tr>
      <w:tr w:rsidR="00527AF8" w:rsidRPr="00EF5A57" w14:paraId="08507144" w14:textId="77777777" w:rsidTr="00FE78D0">
        <w:trPr>
          <w:trHeight w:val="346"/>
        </w:trPr>
        <w:tc>
          <w:tcPr>
            <w:tcW w:w="1188" w:type="dxa"/>
          </w:tcPr>
          <w:p w14:paraId="27B15F66" w14:textId="77777777" w:rsidR="00527AF8" w:rsidRPr="00EF5A57" w:rsidRDefault="00527AF8" w:rsidP="00FE78D0">
            <w:pPr>
              <w:jc w:val="both"/>
              <w:rPr>
                <w:szCs w:val="20"/>
              </w:rPr>
            </w:pPr>
            <w:r w:rsidRPr="00EF5A57">
              <w:rPr>
                <w:szCs w:val="20"/>
              </w:rPr>
              <w:t>Successful</w:t>
            </w:r>
          </w:p>
        </w:tc>
        <w:tc>
          <w:tcPr>
            <w:tcW w:w="3690" w:type="dxa"/>
          </w:tcPr>
          <w:p w14:paraId="5AA5823A" w14:textId="77777777" w:rsidR="00BE7EFC" w:rsidRPr="00BE7EFC" w:rsidRDefault="00BE7EFC" w:rsidP="00BE7EFC">
            <w:pPr>
              <w:jc w:val="both"/>
              <w:rPr>
                <w:rFonts w:eastAsia="Arial" w:cs="Arial"/>
                <w:szCs w:val="20"/>
              </w:rPr>
            </w:pPr>
            <w:r w:rsidRPr="00BE7EFC">
              <w:rPr>
                <w:rFonts w:eastAsia="Arial" w:cs="Arial"/>
                <w:szCs w:val="20"/>
              </w:rPr>
              <w:t>{</w:t>
            </w:r>
          </w:p>
          <w:p w14:paraId="1A81D16D" w14:textId="77777777" w:rsidR="00BE7EFC" w:rsidRPr="00BE7EFC" w:rsidRDefault="00BE7EFC" w:rsidP="00BE7EFC">
            <w:pPr>
              <w:jc w:val="both"/>
              <w:rPr>
                <w:rFonts w:eastAsia="Arial" w:cs="Arial"/>
                <w:szCs w:val="20"/>
              </w:rPr>
            </w:pPr>
            <w:r w:rsidRPr="00BE7EFC">
              <w:rPr>
                <w:rFonts w:eastAsia="Arial" w:cs="Arial"/>
                <w:szCs w:val="20"/>
              </w:rPr>
              <w:t xml:space="preserve">    "</w:t>
            </w:r>
            <w:proofErr w:type="gramStart"/>
            <w:r w:rsidRPr="00BE7EFC">
              <w:rPr>
                <w:rFonts w:eastAsia="Arial" w:cs="Arial"/>
                <w:szCs w:val="20"/>
              </w:rPr>
              <w:t>bookmark</w:t>
            </w:r>
            <w:proofErr w:type="gramEnd"/>
            <w:r w:rsidRPr="00BE7EFC">
              <w:rPr>
                <w:rFonts w:eastAsia="Arial" w:cs="Arial"/>
                <w:szCs w:val="20"/>
              </w:rPr>
              <w:t>": "</w:t>
            </w:r>
            <w:r w:rsidR="003D7706">
              <w:rPr>
                <w:rFonts w:eastAsia="Arial" w:cs="Arial"/>
                <w:szCs w:val="20"/>
              </w:rPr>
              <w:t>Chapter</w:t>
            </w:r>
            <w:r w:rsidR="00F43AD0">
              <w:rPr>
                <w:rFonts w:eastAsia="Arial" w:cs="Arial"/>
                <w:szCs w:val="20"/>
              </w:rPr>
              <w:t>01</w:t>
            </w:r>
            <w:r w:rsidR="003D7706">
              <w:rPr>
                <w:rFonts w:eastAsia="Arial" w:cs="Arial"/>
                <w:szCs w:val="20"/>
              </w:rPr>
              <w:t>_</w:t>
            </w:r>
            <w:r w:rsidR="00F43AD0">
              <w:rPr>
                <w:rFonts w:eastAsia="Arial" w:cs="Arial"/>
                <w:szCs w:val="20"/>
              </w:rPr>
              <w:t>Lesson01</w:t>
            </w:r>
            <w:r w:rsidRPr="00BE7EFC">
              <w:rPr>
                <w:rFonts w:eastAsia="Arial" w:cs="Arial"/>
                <w:szCs w:val="20"/>
              </w:rPr>
              <w:t>",</w:t>
            </w:r>
          </w:p>
          <w:p w14:paraId="014BFAB9" w14:textId="77777777" w:rsidR="00BE7EFC" w:rsidRPr="00BE7EFC" w:rsidRDefault="00BE7EFC" w:rsidP="00BE7EFC">
            <w:pPr>
              <w:jc w:val="both"/>
              <w:rPr>
                <w:rFonts w:eastAsia="Arial" w:cs="Arial"/>
                <w:szCs w:val="20"/>
              </w:rPr>
            </w:pPr>
            <w:r w:rsidRPr="00BE7EFC">
              <w:rPr>
                <w:rFonts w:eastAsia="Arial" w:cs="Arial"/>
                <w:szCs w:val="20"/>
              </w:rPr>
              <w:t xml:space="preserve">    "</w:t>
            </w:r>
            <w:proofErr w:type="gramStart"/>
            <w:r w:rsidRPr="00BE7EFC">
              <w:rPr>
                <w:rFonts w:eastAsia="Arial" w:cs="Arial"/>
                <w:szCs w:val="20"/>
              </w:rPr>
              <w:t>scoresByChapter</w:t>
            </w:r>
            <w:proofErr w:type="gramEnd"/>
            <w:r w:rsidRPr="00BE7EFC">
              <w:rPr>
                <w:rFonts w:eastAsia="Arial" w:cs="Arial"/>
                <w:szCs w:val="20"/>
              </w:rPr>
              <w:t>": {</w:t>
            </w:r>
          </w:p>
          <w:p w14:paraId="5ADE408E" w14:textId="77777777" w:rsidR="00BE7EFC" w:rsidRPr="00BE7EFC" w:rsidRDefault="00BE7EFC" w:rsidP="00BE7EFC">
            <w:pPr>
              <w:jc w:val="both"/>
              <w:rPr>
                <w:rFonts w:eastAsia="Arial" w:cs="Arial"/>
                <w:szCs w:val="20"/>
              </w:rPr>
            </w:pPr>
            <w:r w:rsidRPr="00BE7EFC">
              <w:rPr>
                <w:rFonts w:eastAsia="Arial" w:cs="Arial"/>
                <w:szCs w:val="20"/>
              </w:rPr>
              <w:t xml:space="preserve">        "1": 2,</w:t>
            </w:r>
          </w:p>
          <w:p w14:paraId="1B5F6E04" w14:textId="77777777" w:rsidR="00BE7EFC" w:rsidRPr="00BE7EFC" w:rsidRDefault="00BE7EFC" w:rsidP="00BE7EFC">
            <w:pPr>
              <w:jc w:val="both"/>
              <w:rPr>
                <w:rFonts w:eastAsia="Arial" w:cs="Arial"/>
                <w:szCs w:val="20"/>
              </w:rPr>
            </w:pPr>
            <w:r w:rsidRPr="00BE7EFC">
              <w:rPr>
                <w:rFonts w:eastAsia="Arial" w:cs="Arial"/>
                <w:szCs w:val="20"/>
              </w:rPr>
              <w:t xml:space="preserve">        "2": 1,</w:t>
            </w:r>
          </w:p>
          <w:p w14:paraId="370C5A02" w14:textId="77777777" w:rsidR="00BE7EFC" w:rsidRPr="00BE7EFC" w:rsidRDefault="00BE7EFC" w:rsidP="00BE7EFC">
            <w:pPr>
              <w:jc w:val="both"/>
              <w:rPr>
                <w:rFonts w:eastAsia="Arial" w:cs="Arial"/>
                <w:szCs w:val="20"/>
              </w:rPr>
            </w:pPr>
            <w:r w:rsidRPr="00BE7EFC">
              <w:rPr>
                <w:rFonts w:eastAsia="Arial" w:cs="Arial"/>
                <w:szCs w:val="20"/>
              </w:rPr>
              <w:t xml:space="preserve">        "3": 0</w:t>
            </w:r>
          </w:p>
          <w:p w14:paraId="6FE5CE4C" w14:textId="77777777" w:rsidR="00BE7EFC" w:rsidRPr="00BE7EFC" w:rsidRDefault="00BE7EFC" w:rsidP="00BE7EFC">
            <w:pPr>
              <w:jc w:val="both"/>
              <w:rPr>
                <w:rFonts w:eastAsia="Arial" w:cs="Arial"/>
                <w:szCs w:val="20"/>
              </w:rPr>
            </w:pPr>
            <w:r w:rsidRPr="00BE7EFC">
              <w:rPr>
                <w:rFonts w:eastAsia="Arial" w:cs="Arial"/>
                <w:szCs w:val="20"/>
              </w:rPr>
              <w:t xml:space="preserve">    }</w:t>
            </w:r>
          </w:p>
          <w:p w14:paraId="5E283610" w14:textId="77777777" w:rsidR="00527AF8" w:rsidRPr="00EF5A57" w:rsidRDefault="00BE7EFC" w:rsidP="00FE78D0">
            <w:pPr>
              <w:jc w:val="both"/>
              <w:rPr>
                <w:rFonts w:eastAsia="Times New Roman" w:cs="Times New Roman"/>
                <w:szCs w:val="20"/>
              </w:rPr>
            </w:pPr>
            <w:r w:rsidRPr="00BE7EFC">
              <w:rPr>
                <w:rFonts w:eastAsia="Arial" w:cs="Arial"/>
                <w:szCs w:val="20"/>
              </w:rPr>
              <w:t>}</w:t>
            </w:r>
          </w:p>
        </w:tc>
        <w:tc>
          <w:tcPr>
            <w:tcW w:w="1170" w:type="dxa"/>
            <w:tcBorders>
              <w:bottom w:val="single" w:sz="4" w:space="0" w:color="auto"/>
            </w:tcBorders>
          </w:tcPr>
          <w:p w14:paraId="47AEF8C7" w14:textId="77777777" w:rsidR="00527AF8" w:rsidRPr="00EF5A57" w:rsidRDefault="00527AF8" w:rsidP="00FE78D0">
            <w:pPr>
              <w:jc w:val="both"/>
              <w:rPr>
                <w:szCs w:val="20"/>
              </w:rPr>
            </w:pPr>
            <w:r w:rsidRPr="00EF5A57">
              <w:rPr>
                <w:szCs w:val="20"/>
              </w:rPr>
              <w:t>200</w:t>
            </w:r>
          </w:p>
        </w:tc>
        <w:tc>
          <w:tcPr>
            <w:tcW w:w="882" w:type="dxa"/>
            <w:tcBorders>
              <w:bottom w:val="single" w:sz="4" w:space="0" w:color="auto"/>
            </w:tcBorders>
          </w:tcPr>
          <w:p w14:paraId="1E8AB287" w14:textId="77777777" w:rsidR="00527AF8" w:rsidRPr="00EF5A57" w:rsidRDefault="00527AF8" w:rsidP="00FE78D0">
            <w:pPr>
              <w:jc w:val="both"/>
              <w:rPr>
                <w:szCs w:val="20"/>
              </w:rPr>
            </w:pPr>
            <w:r w:rsidRPr="00EF5A57">
              <w:rPr>
                <w:szCs w:val="20"/>
              </w:rPr>
              <w:t>Application/json</w:t>
            </w:r>
          </w:p>
        </w:tc>
        <w:tc>
          <w:tcPr>
            <w:tcW w:w="2250" w:type="dxa"/>
            <w:tcBorders>
              <w:bottom w:val="single" w:sz="4" w:space="0" w:color="auto"/>
            </w:tcBorders>
          </w:tcPr>
          <w:p w14:paraId="49EF9C6A" w14:textId="77777777" w:rsidR="00527AF8" w:rsidRPr="00EF5A57" w:rsidRDefault="00527AF8" w:rsidP="00FE78D0">
            <w:pPr>
              <w:jc w:val="both"/>
              <w:rPr>
                <w:szCs w:val="20"/>
              </w:rPr>
            </w:pPr>
          </w:p>
        </w:tc>
      </w:tr>
      <w:tr w:rsidR="00527AF8" w:rsidRPr="00EF5A57" w14:paraId="36152CB5" w14:textId="77777777" w:rsidTr="00FE78D0">
        <w:tc>
          <w:tcPr>
            <w:tcW w:w="1188" w:type="dxa"/>
            <w:vMerge w:val="restart"/>
          </w:tcPr>
          <w:p w14:paraId="1116009E" w14:textId="77777777" w:rsidR="00527AF8" w:rsidRPr="00EF5A57" w:rsidRDefault="00527AF8" w:rsidP="00FE78D0">
            <w:pPr>
              <w:jc w:val="both"/>
              <w:rPr>
                <w:szCs w:val="20"/>
              </w:rPr>
            </w:pPr>
            <w:r w:rsidRPr="00EF5A57">
              <w:rPr>
                <w:szCs w:val="20"/>
              </w:rPr>
              <w:t>Failure</w:t>
            </w:r>
          </w:p>
        </w:tc>
        <w:tc>
          <w:tcPr>
            <w:tcW w:w="3690" w:type="dxa"/>
            <w:vMerge w:val="restart"/>
            <w:shd w:val="clear" w:color="auto" w:fill="auto"/>
          </w:tcPr>
          <w:p w14:paraId="142268BF" w14:textId="77777777" w:rsidR="00527AF8" w:rsidRPr="00A052B4" w:rsidRDefault="00527AF8" w:rsidP="00FE78D0">
            <w:pPr>
              <w:jc w:val="both"/>
              <w:rPr>
                <w:rFonts w:eastAsia="Arial" w:cs="Arial"/>
                <w:color w:val="000000"/>
                <w:szCs w:val="20"/>
              </w:rPr>
            </w:pPr>
            <w:r w:rsidRPr="00A052B4">
              <w:rPr>
                <w:rFonts w:eastAsia="Arial" w:cs="Arial"/>
                <w:color w:val="000000"/>
                <w:szCs w:val="20"/>
              </w:rPr>
              <w:t>{</w:t>
            </w:r>
          </w:p>
          <w:p w14:paraId="07191579" w14:textId="77777777" w:rsidR="00527AF8" w:rsidRPr="00A052B4" w:rsidRDefault="003F5A2D" w:rsidP="00FE78D0">
            <w:pPr>
              <w:jc w:val="both"/>
              <w:rPr>
                <w:rFonts w:eastAsia="Arial" w:cs="Arial"/>
                <w:color w:val="000000"/>
                <w:szCs w:val="20"/>
              </w:rPr>
            </w:pPr>
            <w:r>
              <w:rPr>
                <w:rFonts w:eastAsia="Arial" w:cs="Arial"/>
                <w:color w:val="000000"/>
                <w:szCs w:val="20"/>
              </w:rPr>
              <w:t>"</w:t>
            </w:r>
            <w:proofErr w:type="gramStart"/>
            <w:r w:rsidR="00527AF8" w:rsidRPr="00A052B4">
              <w:rPr>
                <w:rFonts w:eastAsia="Arial" w:cs="Arial"/>
                <w:color w:val="000000"/>
                <w:szCs w:val="20"/>
              </w:rPr>
              <w:t>failureReason</w:t>
            </w:r>
            <w:proofErr w:type="gramEnd"/>
            <w:r>
              <w:rPr>
                <w:rFonts w:eastAsia="Arial" w:cs="Arial"/>
                <w:color w:val="000000"/>
                <w:szCs w:val="20"/>
              </w:rPr>
              <w:t>"</w:t>
            </w:r>
            <w:r w:rsidR="00527AF8" w:rsidRPr="00A052B4">
              <w:rPr>
                <w:rFonts w:eastAsia="Arial" w:cs="Arial"/>
                <w:color w:val="000000"/>
                <w:szCs w:val="20"/>
              </w:rPr>
              <w:t xml:space="preserve">: </w:t>
            </w:r>
            <w:r>
              <w:rPr>
                <w:rFonts w:eastAsia="Arial" w:cs="Arial"/>
                <w:color w:val="000000"/>
                <w:szCs w:val="20"/>
              </w:rPr>
              <w:t>"</w:t>
            </w:r>
            <w:r w:rsidR="00527AF8" w:rsidRPr="00A052B4">
              <w:rPr>
                <w:rFonts w:eastAsia="Arial" w:cs="Arial"/>
                <w:color w:val="000000"/>
                <w:szCs w:val="20"/>
              </w:rPr>
              <w:t>&lt;Description of the failure reason&gt;</w:t>
            </w:r>
            <w:r>
              <w:rPr>
                <w:rFonts w:eastAsia="Arial" w:cs="Arial"/>
                <w:color w:val="000000"/>
                <w:szCs w:val="20"/>
              </w:rPr>
              <w:t>"</w:t>
            </w:r>
          </w:p>
          <w:p w14:paraId="68596B44" w14:textId="77777777" w:rsidR="00527AF8" w:rsidRPr="00EF5A57" w:rsidRDefault="00527AF8" w:rsidP="00FE78D0">
            <w:pPr>
              <w:jc w:val="both"/>
              <w:rPr>
                <w:szCs w:val="20"/>
                <w:highlight w:val="lightGray"/>
              </w:rPr>
            </w:pPr>
            <w:r w:rsidRPr="00A052B4">
              <w:rPr>
                <w:rFonts w:eastAsia="Arial" w:cs="Arial"/>
                <w:color w:val="000000"/>
                <w:szCs w:val="20"/>
              </w:rPr>
              <w:t>}</w:t>
            </w:r>
          </w:p>
        </w:tc>
        <w:tc>
          <w:tcPr>
            <w:tcW w:w="1170" w:type="dxa"/>
            <w:vMerge w:val="restart"/>
          </w:tcPr>
          <w:p w14:paraId="49750544" w14:textId="77777777" w:rsidR="00527AF8" w:rsidRPr="00EF5A57" w:rsidRDefault="00527AF8" w:rsidP="00FE78D0">
            <w:pPr>
              <w:jc w:val="both"/>
              <w:rPr>
                <w:szCs w:val="20"/>
              </w:rPr>
            </w:pPr>
            <w:r w:rsidRPr="00EF5A57">
              <w:rPr>
                <w:szCs w:val="20"/>
              </w:rPr>
              <w:t>400</w:t>
            </w:r>
          </w:p>
        </w:tc>
        <w:tc>
          <w:tcPr>
            <w:tcW w:w="882" w:type="dxa"/>
            <w:vMerge w:val="restart"/>
          </w:tcPr>
          <w:p w14:paraId="2957DB52" w14:textId="77777777" w:rsidR="00527AF8" w:rsidRPr="00EF5A57" w:rsidRDefault="00527AF8" w:rsidP="00FE78D0">
            <w:pPr>
              <w:jc w:val="both"/>
              <w:rPr>
                <w:szCs w:val="20"/>
              </w:rPr>
            </w:pPr>
            <w:r w:rsidRPr="00EF5A57">
              <w:rPr>
                <w:szCs w:val="20"/>
              </w:rPr>
              <w:t>Application/json</w:t>
            </w:r>
          </w:p>
        </w:tc>
        <w:tc>
          <w:tcPr>
            <w:tcW w:w="2250" w:type="dxa"/>
          </w:tcPr>
          <w:p w14:paraId="2A85958F" w14:textId="77777777" w:rsidR="00527AF8" w:rsidRDefault="00527AF8" w:rsidP="00FE78D0">
            <w:pPr>
              <w:jc w:val="both"/>
              <w:rPr>
                <w:szCs w:val="20"/>
              </w:rPr>
            </w:pPr>
            <w:r>
              <w:rPr>
                <w:szCs w:val="20"/>
              </w:rPr>
              <w:t>In case parameter value is invalid</w:t>
            </w:r>
          </w:p>
          <w:p w14:paraId="61C74E56" w14:textId="77777777" w:rsidR="00527AF8" w:rsidRPr="00031093" w:rsidRDefault="003F5A2D" w:rsidP="00FE78D0">
            <w:pPr>
              <w:jc w:val="both"/>
              <w:rPr>
                <w:szCs w:val="20"/>
              </w:rPr>
            </w:pPr>
            <w:r>
              <w:rPr>
                <w:szCs w:val="20"/>
              </w:rPr>
              <w:t>"</w:t>
            </w:r>
            <w:r w:rsidR="00527AF8">
              <w:rPr>
                <w:szCs w:val="20"/>
              </w:rPr>
              <w:t>&lt;Parameter Name:  Invalid value&gt;</w:t>
            </w:r>
            <w:r>
              <w:rPr>
                <w:szCs w:val="20"/>
              </w:rPr>
              <w:t>"</w:t>
            </w:r>
            <w:r w:rsidR="00527AF8">
              <w:rPr>
                <w:szCs w:val="20"/>
              </w:rPr>
              <w:t xml:space="preserve"> shall be returned in failure reason</w:t>
            </w:r>
          </w:p>
        </w:tc>
      </w:tr>
      <w:tr w:rsidR="00527AF8" w:rsidRPr="00EF5A57" w14:paraId="6745BDCC" w14:textId="77777777" w:rsidTr="00FE78D0">
        <w:tc>
          <w:tcPr>
            <w:tcW w:w="1188" w:type="dxa"/>
            <w:vMerge/>
          </w:tcPr>
          <w:p w14:paraId="6560F212" w14:textId="77777777" w:rsidR="00527AF8" w:rsidRPr="00EF5A57" w:rsidRDefault="00527AF8" w:rsidP="00FE78D0">
            <w:pPr>
              <w:jc w:val="both"/>
              <w:rPr>
                <w:szCs w:val="20"/>
              </w:rPr>
            </w:pPr>
          </w:p>
        </w:tc>
        <w:tc>
          <w:tcPr>
            <w:tcW w:w="3690" w:type="dxa"/>
            <w:vMerge/>
            <w:shd w:val="clear" w:color="auto" w:fill="auto"/>
          </w:tcPr>
          <w:p w14:paraId="53337FF8" w14:textId="77777777" w:rsidR="00527AF8" w:rsidRPr="00EF5A57" w:rsidRDefault="00527AF8" w:rsidP="00FE78D0">
            <w:pPr>
              <w:jc w:val="both"/>
              <w:rPr>
                <w:szCs w:val="20"/>
              </w:rPr>
            </w:pPr>
          </w:p>
        </w:tc>
        <w:tc>
          <w:tcPr>
            <w:tcW w:w="1170" w:type="dxa"/>
            <w:vMerge/>
          </w:tcPr>
          <w:p w14:paraId="79C1285A" w14:textId="77777777" w:rsidR="00527AF8" w:rsidRPr="00EF5A57" w:rsidRDefault="00527AF8" w:rsidP="00FE78D0">
            <w:pPr>
              <w:jc w:val="both"/>
              <w:rPr>
                <w:szCs w:val="20"/>
              </w:rPr>
            </w:pPr>
          </w:p>
        </w:tc>
        <w:tc>
          <w:tcPr>
            <w:tcW w:w="882" w:type="dxa"/>
            <w:vMerge/>
          </w:tcPr>
          <w:p w14:paraId="02360E0B" w14:textId="77777777" w:rsidR="00527AF8" w:rsidRPr="00EF5A57" w:rsidRDefault="00527AF8" w:rsidP="00FE78D0">
            <w:pPr>
              <w:jc w:val="both"/>
              <w:rPr>
                <w:szCs w:val="20"/>
              </w:rPr>
            </w:pPr>
          </w:p>
        </w:tc>
        <w:tc>
          <w:tcPr>
            <w:tcW w:w="2250" w:type="dxa"/>
          </w:tcPr>
          <w:p w14:paraId="6EC56D85" w14:textId="77777777" w:rsidR="00527AF8" w:rsidRDefault="00527AF8" w:rsidP="00FE78D0">
            <w:pPr>
              <w:jc w:val="both"/>
              <w:rPr>
                <w:szCs w:val="20"/>
              </w:rPr>
            </w:pPr>
            <w:r>
              <w:rPr>
                <w:szCs w:val="20"/>
              </w:rPr>
              <w:t>In case mandatory parameter is missing</w:t>
            </w:r>
          </w:p>
          <w:p w14:paraId="270789FF" w14:textId="77777777" w:rsidR="00527AF8" w:rsidRPr="00031093" w:rsidRDefault="003F5A2D" w:rsidP="00FE78D0">
            <w:pPr>
              <w:jc w:val="both"/>
              <w:rPr>
                <w:szCs w:val="20"/>
              </w:rPr>
            </w:pPr>
            <w:r>
              <w:rPr>
                <w:szCs w:val="20"/>
              </w:rPr>
              <w:t>"</w:t>
            </w:r>
            <w:r w:rsidR="00527AF8">
              <w:rPr>
                <w:szCs w:val="20"/>
              </w:rPr>
              <w:t>&lt;Parameter Name:  Not Present&gt;</w:t>
            </w:r>
            <w:r>
              <w:rPr>
                <w:szCs w:val="20"/>
              </w:rPr>
              <w:t>"</w:t>
            </w:r>
            <w:r w:rsidR="00527AF8">
              <w:rPr>
                <w:szCs w:val="20"/>
              </w:rPr>
              <w:t xml:space="preserve"> shall be returned in failure reason</w:t>
            </w:r>
          </w:p>
        </w:tc>
      </w:tr>
      <w:tr w:rsidR="00527AF8" w:rsidRPr="00EF5A57" w14:paraId="3529378F" w14:textId="77777777" w:rsidTr="00FE78D0">
        <w:tc>
          <w:tcPr>
            <w:tcW w:w="1188" w:type="dxa"/>
            <w:vMerge/>
          </w:tcPr>
          <w:p w14:paraId="798F23DB" w14:textId="77777777" w:rsidR="00527AF8" w:rsidRPr="00EF5A57" w:rsidRDefault="00527AF8" w:rsidP="00FE78D0">
            <w:pPr>
              <w:jc w:val="both"/>
              <w:rPr>
                <w:szCs w:val="20"/>
              </w:rPr>
            </w:pPr>
          </w:p>
        </w:tc>
        <w:tc>
          <w:tcPr>
            <w:tcW w:w="3690" w:type="dxa"/>
            <w:vMerge/>
            <w:shd w:val="clear" w:color="auto" w:fill="auto"/>
          </w:tcPr>
          <w:p w14:paraId="035F8638" w14:textId="77777777" w:rsidR="00527AF8" w:rsidRPr="00EF5A57" w:rsidRDefault="00527AF8" w:rsidP="00FE78D0">
            <w:pPr>
              <w:jc w:val="both"/>
              <w:rPr>
                <w:szCs w:val="20"/>
              </w:rPr>
            </w:pPr>
          </w:p>
        </w:tc>
        <w:tc>
          <w:tcPr>
            <w:tcW w:w="1170" w:type="dxa"/>
          </w:tcPr>
          <w:p w14:paraId="02ACB6FD" w14:textId="77777777" w:rsidR="00527AF8" w:rsidRPr="00EF5A57" w:rsidRDefault="00527AF8" w:rsidP="00FE78D0">
            <w:pPr>
              <w:jc w:val="both"/>
              <w:rPr>
                <w:szCs w:val="20"/>
              </w:rPr>
            </w:pPr>
            <w:r>
              <w:rPr>
                <w:color w:val="000000" w:themeColor="text1"/>
                <w:szCs w:val="20"/>
              </w:rPr>
              <w:t>500</w:t>
            </w:r>
          </w:p>
        </w:tc>
        <w:tc>
          <w:tcPr>
            <w:tcW w:w="882" w:type="dxa"/>
            <w:vMerge/>
          </w:tcPr>
          <w:p w14:paraId="36F4B491" w14:textId="77777777" w:rsidR="00527AF8" w:rsidRPr="00EF5A57" w:rsidRDefault="00527AF8" w:rsidP="00FE78D0">
            <w:pPr>
              <w:jc w:val="both"/>
              <w:rPr>
                <w:szCs w:val="20"/>
              </w:rPr>
            </w:pPr>
          </w:p>
        </w:tc>
        <w:tc>
          <w:tcPr>
            <w:tcW w:w="2250" w:type="dxa"/>
          </w:tcPr>
          <w:p w14:paraId="64C00268" w14:textId="77777777" w:rsidR="00527AF8" w:rsidRPr="00EF5A57"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retuned in failure reason</w:t>
            </w:r>
          </w:p>
        </w:tc>
      </w:tr>
    </w:tbl>
    <w:p w14:paraId="09453262" w14:textId="77777777" w:rsidR="00527AF8" w:rsidRDefault="00527AF8" w:rsidP="00527AF8">
      <w:pPr>
        <w:jc w:val="both"/>
      </w:pPr>
    </w:p>
    <w:p w14:paraId="3EAA8D61" w14:textId="77777777" w:rsidR="00527AF8" w:rsidRDefault="00527AF8" w:rsidP="00527AF8">
      <w:pPr>
        <w:pStyle w:val="Heading5"/>
        <w:jc w:val="both"/>
      </w:pPr>
      <w:r>
        <w:t>Body Elements</w:t>
      </w:r>
    </w:p>
    <w:p w14:paraId="2FFE896C" w14:textId="77777777" w:rsidR="00527AF8" w:rsidRDefault="00527AF8" w:rsidP="00527AF8">
      <w:pPr>
        <w:jc w:val="both"/>
      </w:pPr>
    </w:p>
    <w:p w14:paraId="52EABD2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RPr="00510980" w14:paraId="6D744957" w14:textId="77777777" w:rsidTr="00FE78D0">
        <w:tc>
          <w:tcPr>
            <w:tcW w:w="558" w:type="dxa"/>
            <w:shd w:val="clear" w:color="auto" w:fill="D9D9D9" w:themeFill="background1" w:themeFillShade="D9"/>
          </w:tcPr>
          <w:p w14:paraId="1266DDCE" w14:textId="77777777" w:rsidR="00527AF8" w:rsidRPr="00510980" w:rsidRDefault="00527AF8" w:rsidP="00FE78D0">
            <w:pPr>
              <w:jc w:val="both"/>
              <w:rPr>
                <w:rFonts w:cs="Arial"/>
                <w:szCs w:val="20"/>
              </w:rPr>
            </w:pPr>
            <w:r w:rsidRPr="00510980">
              <w:rPr>
                <w:rFonts w:cs="Arial"/>
                <w:szCs w:val="20"/>
              </w:rPr>
              <w:t>#</w:t>
            </w:r>
          </w:p>
        </w:tc>
        <w:tc>
          <w:tcPr>
            <w:tcW w:w="1801" w:type="dxa"/>
            <w:shd w:val="clear" w:color="auto" w:fill="D9D9D9" w:themeFill="background1" w:themeFillShade="D9"/>
          </w:tcPr>
          <w:p w14:paraId="0F57E581" w14:textId="77777777" w:rsidR="00527AF8" w:rsidRPr="00510980" w:rsidRDefault="00527AF8" w:rsidP="00FE78D0">
            <w:pPr>
              <w:jc w:val="both"/>
              <w:rPr>
                <w:rFonts w:cs="Arial"/>
                <w:szCs w:val="20"/>
              </w:rPr>
            </w:pPr>
            <w:r w:rsidRPr="00510980">
              <w:rPr>
                <w:rFonts w:cs="Arial"/>
                <w:szCs w:val="20"/>
              </w:rPr>
              <w:t>Parameter Name</w:t>
            </w:r>
          </w:p>
        </w:tc>
        <w:tc>
          <w:tcPr>
            <w:tcW w:w="1284" w:type="dxa"/>
            <w:shd w:val="clear" w:color="auto" w:fill="D9D9D9" w:themeFill="background1" w:themeFillShade="D9"/>
          </w:tcPr>
          <w:p w14:paraId="3A0C4C26" w14:textId="77777777" w:rsidR="00527AF8" w:rsidRPr="00510980" w:rsidRDefault="00527AF8" w:rsidP="00FE78D0">
            <w:pPr>
              <w:jc w:val="both"/>
              <w:rPr>
                <w:rFonts w:cs="Arial"/>
                <w:szCs w:val="20"/>
              </w:rPr>
            </w:pPr>
            <w:r w:rsidRPr="00510980">
              <w:rPr>
                <w:rFonts w:cs="Arial"/>
                <w:szCs w:val="20"/>
              </w:rPr>
              <w:t>Mandatory</w:t>
            </w:r>
          </w:p>
        </w:tc>
        <w:tc>
          <w:tcPr>
            <w:tcW w:w="1685" w:type="dxa"/>
            <w:shd w:val="clear" w:color="auto" w:fill="D9D9D9" w:themeFill="background1" w:themeFillShade="D9"/>
          </w:tcPr>
          <w:p w14:paraId="04D20FD2" w14:textId="77777777" w:rsidR="00527AF8" w:rsidRPr="00510980" w:rsidRDefault="00527AF8" w:rsidP="00FE78D0">
            <w:pPr>
              <w:jc w:val="both"/>
              <w:rPr>
                <w:rFonts w:cs="Arial"/>
                <w:szCs w:val="20"/>
              </w:rPr>
            </w:pPr>
            <w:r w:rsidRPr="00510980">
              <w:rPr>
                <w:rFonts w:cs="Arial"/>
                <w:szCs w:val="20"/>
              </w:rPr>
              <w:t>Data type</w:t>
            </w:r>
          </w:p>
        </w:tc>
        <w:tc>
          <w:tcPr>
            <w:tcW w:w="1278" w:type="dxa"/>
            <w:shd w:val="clear" w:color="auto" w:fill="D9D9D9" w:themeFill="background1" w:themeFillShade="D9"/>
          </w:tcPr>
          <w:p w14:paraId="09B59FBE" w14:textId="77777777" w:rsidR="00527AF8" w:rsidRPr="00510980" w:rsidRDefault="00527AF8" w:rsidP="00FE78D0">
            <w:pPr>
              <w:jc w:val="both"/>
              <w:rPr>
                <w:rFonts w:cs="Arial"/>
                <w:szCs w:val="20"/>
              </w:rPr>
            </w:pPr>
            <w:r w:rsidRPr="00510980">
              <w:rPr>
                <w:rFonts w:cs="Arial"/>
                <w:szCs w:val="20"/>
              </w:rPr>
              <w:t>Range</w:t>
            </w:r>
          </w:p>
        </w:tc>
        <w:tc>
          <w:tcPr>
            <w:tcW w:w="2592" w:type="dxa"/>
            <w:shd w:val="clear" w:color="auto" w:fill="D9D9D9" w:themeFill="background1" w:themeFillShade="D9"/>
          </w:tcPr>
          <w:p w14:paraId="17BDF532" w14:textId="77777777" w:rsidR="00527AF8" w:rsidRPr="00510980" w:rsidRDefault="00527AF8" w:rsidP="00FE78D0">
            <w:pPr>
              <w:jc w:val="both"/>
              <w:rPr>
                <w:rFonts w:cs="Arial"/>
                <w:szCs w:val="20"/>
              </w:rPr>
            </w:pPr>
            <w:r w:rsidRPr="00510980">
              <w:rPr>
                <w:rFonts w:cs="Arial"/>
                <w:szCs w:val="20"/>
              </w:rPr>
              <w:t>Description</w:t>
            </w:r>
          </w:p>
        </w:tc>
      </w:tr>
      <w:tr w:rsidR="00527AF8" w:rsidRPr="00510980" w14:paraId="062F1FBB" w14:textId="77777777" w:rsidTr="00FE78D0">
        <w:tc>
          <w:tcPr>
            <w:tcW w:w="558" w:type="dxa"/>
          </w:tcPr>
          <w:p w14:paraId="212E8811" w14:textId="77777777" w:rsidR="00527AF8" w:rsidRPr="00510980" w:rsidRDefault="008727D0" w:rsidP="00FE78D0">
            <w:pPr>
              <w:jc w:val="both"/>
              <w:rPr>
                <w:rFonts w:cs="Arial"/>
                <w:szCs w:val="20"/>
              </w:rPr>
            </w:pPr>
            <w:r>
              <w:rPr>
                <w:rFonts w:cs="Arial"/>
                <w:szCs w:val="20"/>
              </w:rPr>
              <w:t>1</w:t>
            </w:r>
          </w:p>
        </w:tc>
        <w:tc>
          <w:tcPr>
            <w:tcW w:w="1801" w:type="dxa"/>
          </w:tcPr>
          <w:p w14:paraId="1126B897" w14:textId="77777777" w:rsidR="00527AF8" w:rsidRPr="00510980" w:rsidRDefault="00F43AD0" w:rsidP="00FE78D0">
            <w:pPr>
              <w:jc w:val="both"/>
              <w:rPr>
                <w:rFonts w:cs="Arial"/>
                <w:szCs w:val="20"/>
              </w:rPr>
            </w:pPr>
            <w:r w:rsidRPr="00510980">
              <w:rPr>
                <w:rFonts w:cs="Arial"/>
                <w:szCs w:val="20"/>
              </w:rPr>
              <w:t>B</w:t>
            </w:r>
            <w:r w:rsidR="00527AF8" w:rsidRPr="00510980">
              <w:rPr>
                <w:rFonts w:cs="Arial"/>
                <w:szCs w:val="20"/>
              </w:rPr>
              <w:t>ookmark</w:t>
            </w:r>
          </w:p>
        </w:tc>
        <w:tc>
          <w:tcPr>
            <w:tcW w:w="1284" w:type="dxa"/>
          </w:tcPr>
          <w:p w14:paraId="1584261D" w14:textId="77777777" w:rsidR="00527AF8" w:rsidRPr="00510980" w:rsidRDefault="00492498" w:rsidP="00FE78D0">
            <w:pPr>
              <w:jc w:val="both"/>
              <w:rPr>
                <w:rFonts w:cs="Arial"/>
                <w:szCs w:val="20"/>
              </w:rPr>
            </w:pPr>
            <w:r>
              <w:rPr>
                <w:rFonts w:cs="Arial"/>
                <w:szCs w:val="20"/>
              </w:rPr>
              <w:t>No</w:t>
            </w:r>
          </w:p>
        </w:tc>
        <w:tc>
          <w:tcPr>
            <w:tcW w:w="1685" w:type="dxa"/>
          </w:tcPr>
          <w:p w14:paraId="09B6F54A" w14:textId="77777777" w:rsidR="00527AF8" w:rsidRPr="00510980" w:rsidRDefault="00F03318" w:rsidP="00FE78D0">
            <w:pPr>
              <w:jc w:val="both"/>
              <w:rPr>
                <w:rFonts w:cs="Arial"/>
                <w:szCs w:val="20"/>
              </w:rPr>
            </w:pPr>
            <w:r>
              <w:rPr>
                <w:rFonts w:cs="Arial"/>
                <w:szCs w:val="20"/>
              </w:rPr>
              <w:t>String</w:t>
            </w:r>
          </w:p>
        </w:tc>
        <w:tc>
          <w:tcPr>
            <w:tcW w:w="1278" w:type="dxa"/>
          </w:tcPr>
          <w:p w14:paraId="4AECC7B0" w14:textId="77777777" w:rsidR="00527AF8" w:rsidRPr="00510980" w:rsidRDefault="00527AF8" w:rsidP="00FE78D0">
            <w:pPr>
              <w:jc w:val="both"/>
              <w:rPr>
                <w:rFonts w:cs="Arial"/>
                <w:szCs w:val="20"/>
              </w:rPr>
            </w:pPr>
            <w:r>
              <w:rPr>
                <w:rFonts w:cs="Arial"/>
                <w:szCs w:val="20"/>
              </w:rPr>
              <w:t>NA</w:t>
            </w:r>
          </w:p>
        </w:tc>
        <w:tc>
          <w:tcPr>
            <w:tcW w:w="2592" w:type="dxa"/>
          </w:tcPr>
          <w:p w14:paraId="78B5806D" w14:textId="77777777" w:rsidR="00D124B7" w:rsidRDefault="00DA2458">
            <w:pPr>
              <w:jc w:val="both"/>
              <w:rPr>
                <w:rFonts w:cs="Arial"/>
                <w:szCs w:val="20"/>
              </w:rPr>
            </w:pPr>
            <w:r>
              <w:rPr>
                <w:rFonts w:cs="Arial"/>
                <w:szCs w:val="20"/>
              </w:rPr>
              <w:t>Id of the node in course tree to be bookmarked.</w:t>
            </w:r>
            <w:r w:rsidR="000F27B6">
              <w:rPr>
                <w:rFonts w:cs="Arial"/>
                <w:szCs w:val="20"/>
              </w:rPr>
              <w:t xml:space="preserve"> The values will be same as those captured in different node Ids in section </w:t>
            </w:r>
            <w:r w:rsidR="001639D2">
              <w:rPr>
                <w:rFonts w:cs="Arial"/>
                <w:szCs w:val="20"/>
              </w:rPr>
              <w:fldChar w:fldCharType="begin"/>
            </w:r>
            <w:r w:rsidR="000F27B6">
              <w:rPr>
                <w:rFonts w:cs="Arial"/>
                <w:szCs w:val="20"/>
              </w:rPr>
              <w:instrText xml:space="preserve"> REF _Ref411451619 \r \h </w:instrText>
            </w:r>
            <w:r w:rsidR="001639D2">
              <w:rPr>
                <w:rFonts w:cs="Arial"/>
                <w:szCs w:val="20"/>
              </w:rPr>
            </w:r>
            <w:r w:rsidR="001639D2">
              <w:rPr>
                <w:rFonts w:cs="Arial"/>
                <w:szCs w:val="20"/>
              </w:rPr>
              <w:fldChar w:fldCharType="separate"/>
            </w:r>
            <w:r w:rsidR="00C9141F">
              <w:rPr>
                <w:rFonts w:cs="Arial"/>
                <w:szCs w:val="20"/>
              </w:rPr>
              <w:t>2.2.2.2.1</w:t>
            </w:r>
            <w:r w:rsidR="001639D2">
              <w:rPr>
                <w:rFonts w:cs="Arial"/>
                <w:szCs w:val="20"/>
              </w:rPr>
              <w:fldChar w:fldCharType="end"/>
            </w:r>
          </w:p>
          <w:p w14:paraId="660CDF77" w14:textId="77777777" w:rsidR="005F55FF" w:rsidRDefault="00492498">
            <w:pPr>
              <w:jc w:val="both"/>
              <w:rPr>
                <w:rFonts w:cs="Arial"/>
                <w:szCs w:val="20"/>
              </w:rPr>
            </w:pPr>
            <w:proofErr w:type="gramStart"/>
            <w:r>
              <w:rPr>
                <w:rFonts w:cs="Arial"/>
                <w:szCs w:val="20"/>
              </w:rPr>
              <w:t xml:space="preserve">If </w:t>
            </w:r>
            <w:r w:rsidRPr="00510980" w:rsidDel="00DA2458">
              <w:rPr>
                <w:rFonts w:cs="Arial"/>
                <w:szCs w:val="20"/>
              </w:rPr>
              <w:t xml:space="preserve"> </w:t>
            </w:r>
            <w:r>
              <w:rPr>
                <w:rFonts w:cs="Arial"/>
                <w:szCs w:val="20"/>
              </w:rPr>
              <w:t>no</w:t>
            </w:r>
            <w:proofErr w:type="gramEnd"/>
            <w:r>
              <w:rPr>
                <w:rFonts w:cs="Arial"/>
                <w:szCs w:val="20"/>
              </w:rPr>
              <w:t xml:space="preserve"> bookmark is available with MoTech then it will not be sent in re</w:t>
            </w:r>
            <w:r w:rsidR="005F55FF">
              <w:rPr>
                <w:rFonts w:cs="Arial"/>
                <w:szCs w:val="20"/>
              </w:rPr>
              <w:t>s</w:t>
            </w:r>
            <w:r>
              <w:rPr>
                <w:rFonts w:cs="Arial"/>
                <w:szCs w:val="20"/>
              </w:rPr>
              <w:t>ponse.</w:t>
            </w:r>
          </w:p>
          <w:p w14:paraId="16E5BA77" w14:textId="77777777" w:rsidR="00D124B7" w:rsidRDefault="00D124B7">
            <w:pPr>
              <w:jc w:val="both"/>
              <w:rPr>
                <w:rFonts w:cs="Arial"/>
                <w:szCs w:val="20"/>
              </w:rPr>
            </w:pPr>
          </w:p>
        </w:tc>
      </w:tr>
      <w:tr w:rsidR="00527AF8" w:rsidRPr="00152B94" w14:paraId="24706CB6" w14:textId="77777777" w:rsidTr="00FE78D0">
        <w:tc>
          <w:tcPr>
            <w:tcW w:w="558" w:type="dxa"/>
          </w:tcPr>
          <w:p w14:paraId="58E0FAC2" w14:textId="77777777" w:rsidR="00527AF8" w:rsidRPr="00152B94" w:rsidRDefault="00F03318" w:rsidP="00FE78D0">
            <w:pPr>
              <w:jc w:val="both"/>
              <w:rPr>
                <w:rFonts w:cs="Arial"/>
                <w:szCs w:val="20"/>
              </w:rPr>
            </w:pPr>
            <w:r>
              <w:rPr>
                <w:rFonts w:cs="Arial"/>
                <w:szCs w:val="20"/>
              </w:rPr>
              <w:t>2</w:t>
            </w:r>
          </w:p>
        </w:tc>
        <w:tc>
          <w:tcPr>
            <w:tcW w:w="1801" w:type="dxa"/>
          </w:tcPr>
          <w:p w14:paraId="4A00DCA9" w14:textId="77777777" w:rsidR="00527AF8" w:rsidRPr="00152B94" w:rsidRDefault="00527AF8" w:rsidP="00FE78D0">
            <w:pPr>
              <w:jc w:val="both"/>
              <w:rPr>
                <w:rFonts w:cs="Arial"/>
                <w:szCs w:val="20"/>
              </w:rPr>
            </w:pPr>
            <w:proofErr w:type="gramStart"/>
            <w:r>
              <w:rPr>
                <w:rFonts w:cs="Arial"/>
                <w:szCs w:val="20"/>
              </w:rPr>
              <w:t>s</w:t>
            </w:r>
            <w:r w:rsidRPr="00152B94">
              <w:rPr>
                <w:rFonts w:cs="Arial"/>
                <w:szCs w:val="20"/>
              </w:rPr>
              <w:t>coresByChapter</w:t>
            </w:r>
            <w:proofErr w:type="gramEnd"/>
          </w:p>
        </w:tc>
        <w:tc>
          <w:tcPr>
            <w:tcW w:w="1284" w:type="dxa"/>
          </w:tcPr>
          <w:p w14:paraId="1E1E26B9" w14:textId="77777777" w:rsidR="00527AF8" w:rsidRPr="00152B94" w:rsidRDefault="00492498" w:rsidP="00FE78D0">
            <w:pPr>
              <w:jc w:val="both"/>
              <w:rPr>
                <w:rFonts w:cs="Arial"/>
                <w:szCs w:val="20"/>
              </w:rPr>
            </w:pPr>
            <w:r>
              <w:rPr>
                <w:rFonts w:cs="Arial"/>
                <w:szCs w:val="20"/>
              </w:rPr>
              <w:t>No</w:t>
            </w:r>
          </w:p>
        </w:tc>
        <w:tc>
          <w:tcPr>
            <w:tcW w:w="1685" w:type="dxa"/>
          </w:tcPr>
          <w:p w14:paraId="05C04D32" w14:textId="77777777" w:rsidR="00527AF8" w:rsidRPr="00152B94" w:rsidRDefault="008B0619" w:rsidP="00A028BD">
            <w:pPr>
              <w:jc w:val="both"/>
              <w:rPr>
                <w:rFonts w:cs="Arial"/>
                <w:szCs w:val="20"/>
              </w:rPr>
            </w:pPr>
            <w:r>
              <w:rPr>
                <w:rFonts w:cs="Arial"/>
                <w:szCs w:val="20"/>
              </w:rPr>
              <w:t>Object</w:t>
            </w:r>
          </w:p>
        </w:tc>
        <w:tc>
          <w:tcPr>
            <w:tcW w:w="1278" w:type="dxa"/>
          </w:tcPr>
          <w:p w14:paraId="3D5E1D4E" w14:textId="77777777" w:rsidR="00527AF8" w:rsidRPr="00152B94" w:rsidRDefault="00527AF8" w:rsidP="00FE78D0">
            <w:pPr>
              <w:jc w:val="both"/>
              <w:rPr>
                <w:rFonts w:cs="Arial"/>
                <w:szCs w:val="20"/>
              </w:rPr>
            </w:pPr>
          </w:p>
        </w:tc>
        <w:tc>
          <w:tcPr>
            <w:tcW w:w="2592" w:type="dxa"/>
          </w:tcPr>
          <w:p w14:paraId="5E96FE45" w14:textId="77777777" w:rsidR="00527AF8" w:rsidRDefault="0024240E" w:rsidP="00A028BD">
            <w:pPr>
              <w:jc w:val="both"/>
              <w:rPr>
                <w:rFonts w:cs="Arial"/>
                <w:szCs w:val="20"/>
              </w:rPr>
            </w:pPr>
            <w:r>
              <w:rPr>
                <w:rFonts w:cs="Arial"/>
                <w:szCs w:val="20"/>
              </w:rPr>
              <w:t>Chapter Number as key (String) and its score as value</w:t>
            </w:r>
            <w:r w:rsidR="0036514F">
              <w:rPr>
                <w:rFonts w:cs="Arial"/>
                <w:szCs w:val="20"/>
              </w:rPr>
              <w:t xml:space="preserve"> </w:t>
            </w:r>
            <w:r>
              <w:rPr>
                <w:rFonts w:cs="Arial"/>
                <w:szCs w:val="20"/>
              </w:rPr>
              <w:t>(Integer).</w:t>
            </w:r>
          </w:p>
          <w:p w14:paraId="61A57B1A" w14:textId="77777777" w:rsidR="00492498" w:rsidRPr="00152B94" w:rsidRDefault="00492498" w:rsidP="00A028BD">
            <w:pPr>
              <w:jc w:val="both"/>
              <w:rPr>
                <w:rFonts w:cs="Arial"/>
                <w:szCs w:val="20"/>
              </w:rPr>
            </w:pPr>
            <w:r>
              <w:rPr>
                <w:rFonts w:cs="Arial"/>
                <w:szCs w:val="20"/>
              </w:rPr>
              <w:t>If scores data is not available with MoTech then it will not be sent in response.</w:t>
            </w:r>
          </w:p>
        </w:tc>
      </w:tr>
      <w:tr w:rsidR="009D3FB3" w:rsidRPr="00152B94" w14:paraId="12F564CB" w14:textId="77777777" w:rsidTr="00FE78D0">
        <w:tc>
          <w:tcPr>
            <w:tcW w:w="558" w:type="dxa"/>
          </w:tcPr>
          <w:p w14:paraId="08075AE9" w14:textId="77777777" w:rsidR="009D3FB3" w:rsidRDefault="00F03318" w:rsidP="00FE78D0">
            <w:pPr>
              <w:jc w:val="both"/>
              <w:rPr>
                <w:rFonts w:cs="Arial"/>
                <w:szCs w:val="20"/>
              </w:rPr>
            </w:pPr>
            <w:r>
              <w:rPr>
                <w:rFonts w:cs="Arial"/>
                <w:szCs w:val="20"/>
              </w:rPr>
              <w:t>3</w:t>
            </w:r>
          </w:p>
        </w:tc>
        <w:tc>
          <w:tcPr>
            <w:tcW w:w="1801" w:type="dxa"/>
          </w:tcPr>
          <w:p w14:paraId="1D37597D" w14:textId="77777777" w:rsidR="009D3FB3" w:rsidRDefault="009D3FB3" w:rsidP="00FE78D0">
            <w:pPr>
              <w:jc w:val="both"/>
              <w:rPr>
                <w:rFonts w:cs="Arial"/>
                <w:szCs w:val="20"/>
              </w:rPr>
            </w:pPr>
            <w:proofErr w:type="gramStart"/>
            <w:r>
              <w:rPr>
                <w:szCs w:val="20"/>
              </w:rPr>
              <w:t>failureReason</w:t>
            </w:r>
            <w:proofErr w:type="gramEnd"/>
          </w:p>
        </w:tc>
        <w:tc>
          <w:tcPr>
            <w:tcW w:w="1284" w:type="dxa"/>
          </w:tcPr>
          <w:p w14:paraId="6F70D6C4" w14:textId="77777777" w:rsidR="009D3FB3" w:rsidRPr="00152B94" w:rsidRDefault="009D3FB3" w:rsidP="00FE78D0">
            <w:pPr>
              <w:jc w:val="both"/>
              <w:rPr>
                <w:rFonts w:cs="Arial"/>
                <w:szCs w:val="20"/>
              </w:rPr>
            </w:pPr>
            <w:r>
              <w:rPr>
                <w:szCs w:val="20"/>
              </w:rPr>
              <w:t>No</w:t>
            </w:r>
          </w:p>
        </w:tc>
        <w:tc>
          <w:tcPr>
            <w:tcW w:w="1685" w:type="dxa"/>
          </w:tcPr>
          <w:p w14:paraId="56EC0C8C" w14:textId="77777777" w:rsidR="009D3FB3" w:rsidRPr="00152B94" w:rsidRDefault="009D3FB3" w:rsidP="00FE78D0">
            <w:pPr>
              <w:jc w:val="both"/>
              <w:rPr>
                <w:rFonts w:cs="Arial"/>
                <w:szCs w:val="20"/>
              </w:rPr>
            </w:pPr>
            <w:r>
              <w:rPr>
                <w:szCs w:val="20"/>
              </w:rPr>
              <w:t>String</w:t>
            </w:r>
          </w:p>
        </w:tc>
        <w:tc>
          <w:tcPr>
            <w:tcW w:w="1278" w:type="dxa"/>
          </w:tcPr>
          <w:p w14:paraId="38AA2DB4" w14:textId="77777777" w:rsidR="009D3FB3" w:rsidRPr="00152B94" w:rsidRDefault="009D3FB3" w:rsidP="00FE78D0">
            <w:pPr>
              <w:jc w:val="both"/>
              <w:rPr>
                <w:rFonts w:cs="Arial"/>
                <w:szCs w:val="20"/>
              </w:rPr>
            </w:pPr>
          </w:p>
        </w:tc>
        <w:tc>
          <w:tcPr>
            <w:tcW w:w="2592" w:type="dxa"/>
          </w:tcPr>
          <w:p w14:paraId="73A819DF" w14:textId="77777777" w:rsidR="009D3FB3" w:rsidRPr="00152B94" w:rsidRDefault="009D3FB3" w:rsidP="00FE78D0">
            <w:pPr>
              <w:jc w:val="both"/>
              <w:rPr>
                <w:rFonts w:cs="Arial"/>
                <w:szCs w:val="20"/>
              </w:rPr>
            </w:pPr>
            <w:r>
              <w:rPr>
                <w:szCs w:val="20"/>
              </w:rPr>
              <w:t>Reason for the request failure</w:t>
            </w:r>
          </w:p>
        </w:tc>
      </w:tr>
    </w:tbl>
    <w:p w14:paraId="6B287F0F" w14:textId="77777777" w:rsidR="00527AF8" w:rsidRPr="0065142E" w:rsidRDefault="00527AF8" w:rsidP="00527AF8">
      <w:pPr>
        <w:jc w:val="both"/>
      </w:pPr>
    </w:p>
    <w:p w14:paraId="0B9F4EF3" w14:textId="77777777" w:rsidR="00527AF8" w:rsidRDefault="00527AF8" w:rsidP="00527AF8">
      <w:pPr>
        <w:pStyle w:val="Heading3"/>
        <w:jc w:val="both"/>
      </w:pPr>
      <w:bookmarkStart w:id="106" w:name="_Toc409199747"/>
      <w:bookmarkStart w:id="107" w:name="_Toc411454329"/>
      <w:r>
        <w:t>Save Bookmark</w:t>
      </w:r>
      <w:bookmarkEnd w:id="106"/>
      <w:r>
        <w:t xml:space="preserve"> with Score API</w:t>
      </w:r>
      <w:bookmarkEnd w:id="107"/>
    </w:p>
    <w:p w14:paraId="79A47459" w14:textId="77777777" w:rsidR="00527AF8" w:rsidRDefault="00527AF8" w:rsidP="00527AF8">
      <w:pPr>
        <w:jc w:val="both"/>
      </w:pPr>
    </w:p>
    <w:p w14:paraId="351083C0" w14:textId="77777777" w:rsidR="00527AF8" w:rsidRDefault="00527AF8" w:rsidP="00527AF8">
      <w:pPr>
        <w:jc w:val="both"/>
      </w:pPr>
      <w:r>
        <w:t>T</w:t>
      </w:r>
      <w:r w:rsidR="00A70A56">
        <w:t xml:space="preserve">he </w:t>
      </w:r>
      <w:r>
        <w:t>IVR shall invoke this API to</w:t>
      </w:r>
      <w:r w:rsidR="00A70A56">
        <w:t xml:space="preserve"> </w:t>
      </w:r>
      <w:r>
        <w:t>send bookmark and quiz scores details to MoTech.</w:t>
      </w:r>
    </w:p>
    <w:p w14:paraId="559B3BAF" w14:textId="77777777" w:rsidR="00527AF8" w:rsidRPr="00814194" w:rsidRDefault="00527AF8" w:rsidP="00527AF8">
      <w:pPr>
        <w:pStyle w:val="Heading4"/>
        <w:jc w:val="both"/>
      </w:pPr>
      <w:r>
        <w:t xml:space="preserve">Save Bookmark with Score </w:t>
      </w:r>
      <w:r w:rsidR="00350A13">
        <w:t>–</w:t>
      </w:r>
      <w:r w:rsidRPr="00814194">
        <w:t xml:space="preserve"> Request</w:t>
      </w:r>
    </w:p>
    <w:p w14:paraId="3F4D87BC" w14:textId="77777777" w:rsidR="00527AF8" w:rsidRPr="006110FF" w:rsidRDefault="00527AF8" w:rsidP="00527AF8">
      <w:pPr>
        <w:jc w:val="both"/>
      </w:pPr>
    </w:p>
    <w:p w14:paraId="1C5D0500" w14:textId="77777777" w:rsidR="00527AF8" w:rsidRPr="001B6A55" w:rsidRDefault="00527AF8" w:rsidP="00527AF8">
      <w:pPr>
        <w:jc w:val="both"/>
        <w:rPr>
          <w:szCs w:val="20"/>
        </w:rPr>
      </w:pPr>
      <w:r w:rsidRPr="00DE1B6A">
        <w:rPr>
          <w:b/>
          <w:szCs w:val="20"/>
        </w:rPr>
        <w:t>URL</w:t>
      </w:r>
      <w:r w:rsidRPr="00EB6872">
        <w:rPr>
          <w:szCs w:val="20"/>
        </w:rPr>
        <w:t xml:space="preserve">: </w:t>
      </w:r>
      <w:r w:rsidR="003D7883" w:rsidRPr="001B6A55">
        <w:rPr>
          <w:szCs w:val="20"/>
        </w:rPr>
        <w:t>http://&lt;motech</w:t>
      </w:r>
      <w:proofErr w:type="gramStart"/>
      <w:r w:rsidR="003D7883" w:rsidRPr="001B6A55">
        <w:rPr>
          <w:szCs w:val="20"/>
        </w:rPr>
        <w:t>:port</w:t>
      </w:r>
      <w:proofErr w:type="gramEnd"/>
      <w:r w:rsidR="003D7883" w:rsidRPr="001B6A55">
        <w:rPr>
          <w:szCs w:val="20"/>
        </w:rPr>
        <w:t>&gt;/motech-platform-server/module/</w:t>
      </w:r>
      <w:r w:rsidR="00017428">
        <w:rPr>
          <w:szCs w:val="20"/>
        </w:rPr>
        <w:t>api/</w:t>
      </w:r>
      <w:r w:rsidR="003D7883" w:rsidRPr="001B6A55">
        <w:rPr>
          <w:szCs w:val="20"/>
        </w:rPr>
        <w:t>mobileacademy/</w:t>
      </w:r>
    </w:p>
    <w:p w14:paraId="37959257" w14:textId="77777777" w:rsidR="00527AF8" w:rsidRDefault="00527AF8" w:rsidP="00527AF8">
      <w:pPr>
        <w:jc w:val="both"/>
        <w:rPr>
          <w:szCs w:val="20"/>
        </w:rPr>
      </w:pPr>
      <w:proofErr w:type="gramStart"/>
      <w:r w:rsidRPr="001B6A55">
        <w:rPr>
          <w:szCs w:val="20"/>
        </w:rPr>
        <w:t>bookmarkWithScore</w:t>
      </w:r>
      <w:proofErr w:type="gramEnd"/>
    </w:p>
    <w:p w14:paraId="001BD612" w14:textId="77777777" w:rsidR="00527AF8" w:rsidRDefault="00527AF8" w:rsidP="00527AF8">
      <w:pPr>
        <w:jc w:val="both"/>
        <w:rPr>
          <w:b/>
          <w:szCs w:val="20"/>
        </w:rPr>
      </w:pPr>
    </w:p>
    <w:p w14:paraId="46F0286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064C1780" w14:textId="77777777" w:rsidR="00527AF8" w:rsidRDefault="00527AF8" w:rsidP="00527AF8">
      <w:pPr>
        <w:pStyle w:val="Heading5"/>
        <w:jc w:val="both"/>
      </w:pPr>
      <w:r>
        <w:t>Validations</w:t>
      </w:r>
    </w:p>
    <w:p w14:paraId="302E3DF3" w14:textId="77777777" w:rsidR="00527AF8" w:rsidRDefault="00527AF8" w:rsidP="00527AF8">
      <w:pPr>
        <w:jc w:val="both"/>
      </w:pPr>
    </w:p>
    <w:p w14:paraId="790B72CF" w14:textId="77777777" w:rsidR="00527AF8" w:rsidRDefault="00527AF8" w:rsidP="00527AF8">
      <w:pPr>
        <w:jc w:val="both"/>
      </w:pPr>
      <w:r>
        <w:t>MoTech shall validate the format of all the request parameters and reject the request if it is not correct.</w:t>
      </w:r>
    </w:p>
    <w:p w14:paraId="47405FBE" w14:textId="77777777" w:rsidR="00527AF8" w:rsidRDefault="00527AF8" w:rsidP="00527AF8">
      <w:pPr>
        <w:pStyle w:val="Heading5"/>
        <w:jc w:val="both"/>
      </w:pPr>
      <w:r>
        <w:t>Http time Out</w:t>
      </w:r>
    </w:p>
    <w:p w14:paraId="0BA5CF46" w14:textId="77777777" w:rsidR="00527AF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1E6A7F27" w14:textId="77777777" w:rsidTr="00D55576">
        <w:trPr>
          <w:trHeight w:val="244"/>
        </w:trPr>
        <w:tc>
          <w:tcPr>
            <w:tcW w:w="3007" w:type="pct"/>
            <w:shd w:val="clear" w:color="auto" w:fill="D9D9D9" w:themeFill="background1" w:themeFillShade="D9"/>
            <w:vAlign w:val="bottom"/>
          </w:tcPr>
          <w:p w14:paraId="730D5C56"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29C3A03"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78C3BD83" w14:textId="77777777" w:rsidTr="00D55576">
        <w:trPr>
          <w:trHeight w:val="386"/>
        </w:trPr>
        <w:tc>
          <w:tcPr>
            <w:tcW w:w="3007" w:type="pct"/>
          </w:tcPr>
          <w:p w14:paraId="769CAA85" w14:textId="77777777" w:rsidR="00C31F68" w:rsidRPr="00FF4865" w:rsidRDefault="00811D98" w:rsidP="00D55576">
            <w:pPr>
              <w:tabs>
                <w:tab w:val="left" w:pos="1114"/>
              </w:tabs>
              <w:ind w:left="360" w:hanging="360"/>
              <w:jc w:val="both"/>
              <w:rPr>
                <w:rFonts w:cs="Arial"/>
                <w:szCs w:val="20"/>
              </w:rPr>
            </w:pPr>
            <w:r>
              <w:rPr>
                <w:rFonts w:cs="Arial"/>
                <w:szCs w:val="20"/>
              </w:rPr>
              <w:t>Offline</w:t>
            </w:r>
          </w:p>
        </w:tc>
        <w:tc>
          <w:tcPr>
            <w:tcW w:w="1993" w:type="pct"/>
          </w:tcPr>
          <w:p w14:paraId="7346A8B9"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084A319F" w14:textId="77777777" w:rsidR="00527AF8" w:rsidRPr="000C573D" w:rsidRDefault="00527AF8" w:rsidP="00527AF8">
      <w:pPr>
        <w:pStyle w:val="Heading5"/>
        <w:jc w:val="both"/>
      </w:pPr>
      <w:r>
        <w:t>Query Parameters</w:t>
      </w:r>
    </w:p>
    <w:p w14:paraId="215E4AF3" w14:textId="77777777" w:rsidR="00527AF8" w:rsidRDefault="00527AF8" w:rsidP="00527AF8">
      <w:pPr>
        <w:jc w:val="both"/>
      </w:pPr>
    </w:p>
    <w:p w14:paraId="396E09DE" w14:textId="77777777" w:rsidR="00527AF8" w:rsidRPr="004112C6" w:rsidRDefault="00527AF8" w:rsidP="00527AF8">
      <w:pPr>
        <w:jc w:val="both"/>
      </w:pPr>
      <w:r>
        <w:t>None</w:t>
      </w:r>
    </w:p>
    <w:p w14:paraId="4D7D6F53" w14:textId="77777777" w:rsidR="00527AF8" w:rsidRDefault="00527AF8" w:rsidP="00527AF8">
      <w:pPr>
        <w:pStyle w:val="Heading5"/>
        <w:jc w:val="both"/>
      </w:pPr>
      <w:r>
        <w:t xml:space="preserve">Headers </w:t>
      </w:r>
    </w:p>
    <w:p w14:paraId="6024AFA6"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3D33BBA3" w14:textId="77777777" w:rsidTr="00FE78D0">
        <w:tc>
          <w:tcPr>
            <w:tcW w:w="1512" w:type="dxa"/>
            <w:shd w:val="clear" w:color="auto" w:fill="D9D9D9" w:themeFill="background1" w:themeFillShade="D9"/>
          </w:tcPr>
          <w:p w14:paraId="7A734DBD" w14:textId="77777777" w:rsidR="00527AF8" w:rsidRDefault="00527AF8" w:rsidP="00FE78D0">
            <w:pPr>
              <w:jc w:val="both"/>
            </w:pPr>
            <w:r>
              <w:t>Header Name</w:t>
            </w:r>
          </w:p>
        </w:tc>
        <w:tc>
          <w:tcPr>
            <w:tcW w:w="1595" w:type="dxa"/>
            <w:shd w:val="clear" w:color="auto" w:fill="D9D9D9" w:themeFill="background1" w:themeFillShade="D9"/>
          </w:tcPr>
          <w:p w14:paraId="347A5514" w14:textId="77777777" w:rsidR="00527AF8" w:rsidRDefault="00527AF8" w:rsidP="00FE78D0">
            <w:pPr>
              <w:jc w:val="both"/>
            </w:pPr>
            <w:r>
              <w:t>Header Value</w:t>
            </w:r>
          </w:p>
        </w:tc>
        <w:tc>
          <w:tcPr>
            <w:tcW w:w="1341" w:type="dxa"/>
            <w:shd w:val="clear" w:color="auto" w:fill="D9D9D9" w:themeFill="background1" w:themeFillShade="D9"/>
          </w:tcPr>
          <w:p w14:paraId="541EBF33" w14:textId="77777777" w:rsidR="00527AF8" w:rsidRDefault="00527AF8" w:rsidP="00FE78D0">
            <w:pPr>
              <w:jc w:val="both"/>
            </w:pPr>
            <w:r>
              <w:t>Mandatory</w:t>
            </w:r>
          </w:p>
        </w:tc>
        <w:tc>
          <w:tcPr>
            <w:tcW w:w="4732" w:type="dxa"/>
            <w:shd w:val="clear" w:color="auto" w:fill="D9D9D9" w:themeFill="background1" w:themeFillShade="D9"/>
          </w:tcPr>
          <w:p w14:paraId="3A99E6B0" w14:textId="77777777" w:rsidR="00527AF8" w:rsidRDefault="00527AF8" w:rsidP="00FE78D0">
            <w:pPr>
              <w:jc w:val="both"/>
            </w:pPr>
            <w:r>
              <w:t>Description</w:t>
            </w:r>
          </w:p>
        </w:tc>
      </w:tr>
      <w:tr w:rsidR="00527AF8" w14:paraId="0C8DB565" w14:textId="77777777" w:rsidTr="00FE78D0">
        <w:tc>
          <w:tcPr>
            <w:tcW w:w="1512" w:type="dxa"/>
          </w:tcPr>
          <w:p w14:paraId="04B243EB" w14:textId="77777777" w:rsidR="00527AF8" w:rsidRPr="0065474C" w:rsidRDefault="00527AF8" w:rsidP="00FE78D0">
            <w:pPr>
              <w:jc w:val="both"/>
            </w:pPr>
            <w:r>
              <w:t>Content-Type</w:t>
            </w:r>
          </w:p>
        </w:tc>
        <w:tc>
          <w:tcPr>
            <w:tcW w:w="1595" w:type="dxa"/>
          </w:tcPr>
          <w:p w14:paraId="45E450D5" w14:textId="77777777" w:rsidR="00527AF8" w:rsidRDefault="00527AF8" w:rsidP="00FE78D0">
            <w:pPr>
              <w:jc w:val="both"/>
            </w:pPr>
            <w:proofErr w:type="gramStart"/>
            <w:r>
              <w:t>application</w:t>
            </w:r>
            <w:proofErr w:type="gramEnd"/>
            <w:r>
              <w:t>/json</w:t>
            </w:r>
          </w:p>
        </w:tc>
        <w:tc>
          <w:tcPr>
            <w:tcW w:w="1341" w:type="dxa"/>
          </w:tcPr>
          <w:p w14:paraId="62FDD9A3" w14:textId="77777777" w:rsidR="00527AF8" w:rsidRPr="0065474C" w:rsidRDefault="00527AF8" w:rsidP="00FE78D0">
            <w:pPr>
              <w:jc w:val="both"/>
            </w:pPr>
            <w:r>
              <w:t>Yes</w:t>
            </w:r>
          </w:p>
        </w:tc>
        <w:tc>
          <w:tcPr>
            <w:tcW w:w="4732" w:type="dxa"/>
          </w:tcPr>
          <w:p w14:paraId="3F932F63" w14:textId="77777777" w:rsidR="00527AF8" w:rsidRDefault="00527AF8" w:rsidP="00FE78D0">
            <w:pPr>
              <w:jc w:val="both"/>
            </w:pPr>
            <w:r>
              <w:t>It specifies the format of the content in the request</w:t>
            </w:r>
          </w:p>
        </w:tc>
      </w:tr>
      <w:tr w:rsidR="00527AF8" w14:paraId="2E2BCD77" w14:textId="77777777" w:rsidTr="00FE78D0">
        <w:tc>
          <w:tcPr>
            <w:tcW w:w="1512" w:type="dxa"/>
          </w:tcPr>
          <w:p w14:paraId="3374A1A8" w14:textId="77777777" w:rsidR="00527AF8" w:rsidRPr="0065474C" w:rsidRDefault="00527AF8" w:rsidP="00FE78D0">
            <w:pPr>
              <w:jc w:val="both"/>
            </w:pPr>
            <w:r>
              <w:t>Accept</w:t>
            </w:r>
          </w:p>
        </w:tc>
        <w:tc>
          <w:tcPr>
            <w:tcW w:w="1595" w:type="dxa"/>
          </w:tcPr>
          <w:p w14:paraId="1C6A8C31" w14:textId="77777777" w:rsidR="00527AF8" w:rsidRPr="0065474C" w:rsidRDefault="00527AF8" w:rsidP="00FE78D0">
            <w:pPr>
              <w:jc w:val="both"/>
            </w:pPr>
            <w:proofErr w:type="gramStart"/>
            <w:r>
              <w:t>application</w:t>
            </w:r>
            <w:proofErr w:type="gramEnd"/>
            <w:r>
              <w:t>/json</w:t>
            </w:r>
          </w:p>
        </w:tc>
        <w:tc>
          <w:tcPr>
            <w:tcW w:w="1341" w:type="dxa"/>
          </w:tcPr>
          <w:p w14:paraId="3E90E554" w14:textId="77777777" w:rsidR="00527AF8" w:rsidRPr="0065474C" w:rsidRDefault="00527AF8" w:rsidP="00FE78D0">
            <w:pPr>
              <w:jc w:val="both"/>
            </w:pPr>
            <w:r>
              <w:t>Yes</w:t>
            </w:r>
          </w:p>
        </w:tc>
        <w:tc>
          <w:tcPr>
            <w:tcW w:w="4732" w:type="dxa"/>
          </w:tcPr>
          <w:p w14:paraId="57BAA3D3" w14:textId="77777777" w:rsidR="00527AF8" w:rsidRPr="00706077" w:rsidRDefault="00527AF8" w:rsidP="00FE78D0">
            <w:pPr>
              <w:jc w:val="both"/>
            </w:pPr>
            <w:r>
              <w:t>It specifies the format of the content accepted by the API invoker.</w:t>
            </w:r>
          </w:p>
        </w:tc>
      </w:tr>
    </w:tbl>
    <w:p w14:paraId="617612B7" w14:textId="77777777" w:rsidR="00527AF8" w:rsidRDefault="00527AF8" w:rsidP="00527AF8">
      <w:pPr>
        <w:pStyle w:val="Heading5"/>
        <w:jc w:val="both"/>
      </w:pPr>
      <w:r>
        <w:t xml:space="preserve">Body Example </w:t>
      </w:r>
    </w:p>
    <w:p w14:paraId="09B8D113"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EF5A57" w14:paraId="35F55CF8" w14:textId="77777777" w:rsidTr="00FE78D0">
        <w:tc>
          <w:tcPr>
            <w:tcW w:w="540" w:type="dxa"/>
            <w:shd w:val="clear" w:color="auto" w:fill="CCCCCC"/>
            <w:tcMar>
              <w:top w:w="100" w:type="dxa"/>
              <w:left w:w="100" w:type="dxa"/>
              <w:bottom w:w="100" w:type="dxa"/>
              <w:right w:w="100" w:type="dxa"/>
            </w:tcMar>
          </w:tcPr>
          <w:p w14:paraId="12396A2C" w14:textId="77777777" w:rsidR="00527AF8" w:rsidRPr="00EF5A57" w:rsidRDefault="00527AF8" w:rsidP="00FE78D0">
            <w:pPr>
              <w:pStyle w:val="Normal1"/>
              <w:spacing w:line="240" w:lineRule="auto"/>
              <w:jc w:val="both"/>
              <w:rPr>
                <w:sz w:val="20"/>
              </w:rPr>
            </w:pPr>
          </w:p>
        </w:tc>
        <w:tc>
          <w:tcPr>
            <w:tcW w:w="8715" w:type="dxa"/>
            <w:tcMar>
              <w:top w:w="100" w:type="dxa"/>
              <w:left w:w="100" w:type="dxa"/>
              <w:bottom w:w="100" w:type="dxa"/>
              <w:right w:w="100" w:type="dxa"/>
            </w:tcMar>
          </w:tcPr>
          <w:p w14:paraId="3FAACA2A" w14:textId="77777777" w:rsidR="00527AF8" w:rsidRPr="00471C3F" w:rsidRDefault="00527AF8" w:rsidP="00FE78D0">
            <w:pPr>
              <w:jc w:val="both"/>
              <w:rPr>
                <w:rFonts w:eastAsia="Arial" w:cs="Arial"/>
                <w:szCs w:val="20"/>
              </w:rPr>
            </w:pPr>
            <w:r w:rsidRPr="00471C3F">
              <w:rPr>
                <w:rFonts w:eastAsia="Arial" w:cs="Arial"/>
                <w:szCs w:val="20"/>
              </w:rPr>
              <w:t>{</w:t>
            </w:r>
          </w:p>
          <w:p w14:paraId="161A7F3B"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proofErr w:type="gramStart"/>
            <w:r w:rsidRPr="00471C3F">
              <w:rPr>
                <w:rFonts w:eastAsia="Arial" w:cs="Arial"/>
                <w:szCs w:val="20"/>
              </w:rPr>
              <w:t>callingNumber</w:t>
            </w:r>
            <w:proofErr w:type="gramEnd"/>
            <w:r w:rsidR="003F5A2D">
              <w:rPr>
                <w:rFonts w:eastAsia="Arial" w:cs="Arial"/>
                <w:szCs w:val="20"/>
              </w:rPr>
              <w:t>"</w:t>
            </w:r>
            <w:r w:rsidRPr="00471C3F">
              <w:rPr>
                <w:rFonts w:eastAsia="Arial" w:cs="Arial"/>
                <w:szCs w:val="20"/>
              </w:rPr>
              <w:t>: 9999988888,</w:t>
            </w:r>
          </w:p>
          <w:p w14:paraId="118FC956"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proofErr w:type="gramStart"/>
            <w:r w:rsidRPr="00471C3F">
              <w:rPr>
                <w:rFonts w:eastAsia="Arial" w:cs="Arial"/>
                <w:szCs w:val="20"/>
              </w:rPr>
              <w:t>callId</w:t>
            </w:r>
            <w:proofErr w:type="gramEnd"/>
            <w:r w:rsidR="003F5A2D">
              <w:rPr>
                <w:rFonts w:eastAsia="Arial" w:cs="Arial"/>
                <w:szCs w:val="20"/>
              </w:rPr>
              <w:t>"</w:t>
            </w:r>
            <w:r w:rsidRPr="00471C3F">
              <w:rPr>
                <w:rFonts w:eastAsia="Arial" w:cs="Arial"/>
                <w:szCs w:val="20"/>
              </w:rPr>
              <w:t>: 123456789012345,</w:t>
            </w:r>
          </w:p>
          <w:p w14:paraId="542BA5FB" w14:textId="77777777" w:rsidR="009F0C2A" w:rsidRPr="00BE7EFC" w:rsidRDefault="009F0C2A" w:rsidP="009F0C2A">
            <w:pPr>
              <w:jc w:val="both"/>
              <w:rPr>
                <w:rFonts w:eastAsia="Arial" w:cs="Arial"/>
                <w:szCs w:val="20"/>
              </w:rPr>
            </w:pPr>
            <w:r>
              <w:rPr>
                <w:rFonts w:eastAsia="Arial" w:cs="Arial"/>
                <w:szCs w:val="20"/>
              </w:rPr>
              <w:t xml:space="preserve">  </w:t>
            </w:r>
            <w:r w:rsidR="00527AF8" w:rsidRPr="00471C3F">
              <w:rPr>
                <w:rFonts w:eastAsia="Arial" w:cs="Arial"/>
                <w:szCs w:val="20"/>
              </w:rPr>
              <w:t xml:space="preserve">  </w:t>
            </w:r>
            <w:r w:rsidR="00F43AD0">
              <w:rPr>
                <w:rFonts w:eastAsia="Arial" w:cs="Arial"/>
                <w:szCs w:val="20"/>
              </w:rPr>
              <w:t>"</w:t>
            </w:r>
            <w:proofErr w:type="gramStart"/>
            <w:r w:rsidR="00F43AD0">
              <w:rPr>
                <w:rFonts w:eastAsia="Arial" w:cs="Arial"/>
                <w:szCs w:val="20"/>
              </w:rPr>
              <w:t>bookmark</w:t>
            </w:r>
            <w:proofErr w:type="gramEnd"/>
            <w:r w:rsidR="00F43AD0">
              <w:rPr>
                <w:rFonts w:eastAsia="Arial" w:cs="Arial"/>
                <w:szCs w:val="20"/>
              </w:rPr>
              <w:t>": "</w:t>
            </w:r>
            <w:r w:rsidR="00EB5A27">
              <w:rPr>
                <w:rFonts w:eastAsia="Arial" w:cs="Arial"/>
                <w:szCs w:val="20"/>
              </w:rPr>
              <w:t>Chapter</w:t>
            </w:r>
            <w:r w:rsidR="00F43AD0">
              <w:rPr>
                <w:rFonts w:eastAsia="Arial" w:cs="Arial"/>
                <w:szCs w:val="20"/>
              </w:rPr>
              <w:t>01</w:t>
            </w:r>
            <w:r w:rsidR="00EB5A27">
              <w:rPr>
                <w:rFonts w:eastAsia="Arial" w:cs="Arial"/>
                <w:szCs w:val="20"/>
              </w:rPr>
              <w:t>_</w:t>
            </w:r>
            <w:r w:rsidR="00F43AD0">
              <w:rPr>
                <w:rFonts w:eastAsia="Arial" w:cs="Arial"/>
                <w:szCs w:val="20"/>
              </w:rPr>
              <w:t>Lesson01</w:t>
            </w:r>
            <w:r w:rsidRPr="00BE7EFC">
              <w:rPr>
                <w:rFonts w:eastAsia="Arial" w:cs="Arial"/>
                <w:szCs w:val="20"/>
              </w:rPr>
              <w:t>",</w:t>
            </w:r>
          </w:p>
          <w:p w14:paraId="298B81CD" w14:textId="77777777" w:rsidR="00527AF8" w:rsidRPr="00471C3F" w:rsidRDefault="009F0C2A" w:rsidP="00FE78D0">
            <w:pPr>
              <w:jc w:val="both"/>
              <w:rPr>
                <w:rFonts w:eastAsia="Arial" w:cs="Arial"/>
                <w:szCs w:val="20"/>
              </w:rPr>
            </w:pPr>
            <w:r w:rsidRPr="00BE7EFC">
              <w:rPr>
                <w:rFonts w:eastAsia="Arial" w:cs="Arial"/>
                <w:szCs w:val="20"/>
              </w:rPr>
              <w:t xml:space="preserve">    </w:t>
            </w:r>
            <w:r w:rsidR="003F5A2D">
              <w:rPr>
                <w:rFonts w:eastAsia="Arial" w:cs="Arial"/>
                <w:szCs w:val="20"/>
              </w:rPr>
              <w:t>"</w:t>
            </w:r>
            <w:proofErr w:type="gramStart"/>
            <w:r w:rsidR="00527AF8" w:rsidRPr="00471C3F">
              <w:rPr>
                <w:rFonts w:eastAsia="Arial" w:cs="Arial"/>
                <w:szCs w:val="20"/>
              </w:rPr>
              <w:t>scoresByChapter</w:t>
            </w:r>
            <w:proofErr w:type="gramEnd"/>
            <w:r w:rsidR="003F5A2D">
              <w:rPr>
                <w:rFonts w:eastAsia="Arial" w:cs="Arial"/>
                <w:szCs w:val="20"/>
              </w:rPr>
              <w:t>"</w:t>
            </w:r>
            <w:r w:rsidR="00527AF8" w:rsidRPr="00471C3F">
              <w:rPr>
                <w:rFonts w:eastAsia="Arial" w:cs="Arial"/>
                <w:szCs w:val="20"/>
              </w:rPr>
              <w:t>: {</w:t>
            </w:r>
          </w:p>
          <w:p w14:paraId="67FF535C"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1</w:t>
            </w:r>
            <w:r w:rsidR="003F5A2D">
              <w:rPr>
                <w:rFonts w:eastAsia="Arial" w:cs="Arial"/>
                <w:szCs w:val="20"/>
              </w:rPr>
              <w:t>"</w:t>
            </w:r>
            <w:r w:rsidRPr="00471C3F">
              <w:rPr>
                <w:rFonts w:eastAsia="Arial" w:cs="Arial"/>
                <w:szCs w:val="20"/>
              </w:rPr>
              <w:t>: 2,</w:t>
            </w:r>
          </w:p>
          <w:p w14:paraId="492DF1F9"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2</w:t>
            </w:r>
            <w:r w:rsidR="003F5A2D">
              <w:rPr>
                <w:rFonts w:eastAsia="Arial" w:cs="Arial"/>
                <w:szCs w:val="20"/>
              </w:rPr>
              <w:t>"</w:t>
            </w:r>
            <w:r w:rsidRPr="00471C3F">
              <w:rPr>
                <w:rFonts w:eastAsia="Arial" w:cs="Arial"/>
                <w:szCs w:val="20"/>
              </w:rPr>
              <w:t>: 1,</w:t>
            </w:r>
          </w:p>
          <w:p w14:paraId="02A8B979" w14:textId="77777777" w:rsidR="00081E60"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3</w:t>
            </w:r>
            <w:r w:rsidR="003F5A2D">
              <w:rPr>
                <w:rFonts w:eastAsia="Arial" w:cs="Arial"/>
                <w:szCs w:val="20"/>
              </w:rPr>
              <w:t>"</w:t>
            </w:r>
            <w:r w:rsidRPr="00471C3F">
              <w:rPr>
                <w:rFonts w:eastAsia="Arial" w:cs="Arial"/>
                <w:szCs w:val="20"/>
              </w:rPr>
              <w:t xml:space="preserve">: 0       </w:t>
            </w:r>
          </w:p>
          <w:p w14:paraId="1DE00C88" w14:textId="77777777" w:rsidR="00527AF8" w:rsidRPr="00471C3F" w:rsidRDefault="00527AF8" w:rsidP="00FE78D0">
            <w:pPr>
              <w:jc w:val="both"/>
              <w:rPr>
                <w:rFonts w:eastAsia="Arial" w:cs="Arial"/>
                <w:szCs w:val="20"/>
              </w:rPr>
            </w:pPr>
            <w:r w:rsidRPr="00471C3F">
              <w:rPr>
                <w:rFonts w:eastAsia="Arial" w:cs="Arial"/>
                <w:szCs w:val="20"/>
              </w:rPr>
              <w:t xml:space="preserve"> </w:t>
            </w:r>
            <w:r w:rsidR="005C088D">
              <w:rPr>
                <w:rFonts w:eastAsia="Arial" w:cs="Arial"/>
                <w:szCs w:val="20"/>
              </w:rPr>
              <w:t xml:space="preserve">   </w:t>
            </w:r>
            <w:r w:rsidRPr="00471C3F">
              <w:rPr>
                <w:rFonts w:eastAsia="Arial" w:cs="Arial"/>
                <w:szCs w:val="20"/>
              </w:rPr>
              <w:t>}</w:t>
            </w:r>
          </w:p>
          <w:p w14:paraId="374D9261" w14:textId="77777777" w:rsidR="00527AF8" w:rsidRPr="00EF5A57" w:rsidRDefault="00527AF8" w:rsidP="00FE78D0">
            <w:pPr>
              <w:pStyle w:val="Normal2"/>
              <w:jc w:val="both"/>
              <w:rPr>
                <w:sz w:val="20"/>
                <w:szCs w:val="20"/>
              </w:rPr>
            </w:pPr>
            <w:r w:rsidRPr="00471C3F">
              <w:rPr>
                <w:rFonts w:eastAsia="Arial" w:cs="Arial"/>
                <w:szCs w:val="20"/>
              </w:rPr>
              <w:t>}</w:t>
            </w:r>
          </w:p>
        </w:tc>
      </w:tr>
    </w:tbl>
    <w:p w14:paraId="20FC65BF" w14:textId="77777777" w:rsidR="00527AF8" w:rsidRDefault="00527AF8" w:rsidP="00527AF8">
      <w:pPr>
        <w:jc w:val="both"/>
        <w:rPr>
          <w:rFonts w:ascii="Times" w:hAnsi="Times"/>
          <w:b/>
          <w:szCs w:val="20"/>
        </w:rPr>
      </w:pPr>
    </w:p>
    <w:p w14:paraId="0DD80716" w14:textId="77777777" w:rsidR="00527AF8" w:rsidRDefault="00527AF8" w:rsidP="00527AF8">
      <w:pPr>
        <w:pStyle w:val="Heading5"/>
        <w:jc w:val="both"/>
      </w:pPr>
      <w:r>
        <w:t xml:space="preserve">Body Elements </w:t>
      </w: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RPr="00510980" w14:paraId="71889102" w14:textId="77777777" w:rsidTr="00FE78D0">
        <w:tc>
          <w:tcPr>
            <w:tcW w:w="558" w:type="dxa"/>
            <w:shd w:val="clear" w:color="auto" w:fill="D9D9D9" w:themeFill="background1" w:themeFillShade="D9"/>
          </w:tcPr>
          <w:p w14:paraId="3394A166" w14:textId="77777777" w:rsidR="00527AF8" w:rsidRPr="00510980" w:rsidRDefault="00527AF8" w:rsidP="00FE78D0">
            <w:pPr>
              <w:jc w:val="both"/>
              <w:rPr>
                <w:rFonts w:cs="Arial"/>
                <w:szCs w:val="20"/>
              </w:rPr>
            </w:pPr>
            <w:r w:rsidRPr="00510980">
              <w:rPr>
                <w:rFonts w:cs="Arial"/>
                <w:szCs w:val="20"/>
              </w:rPr>
              <w:t>#</w:t>
            </w:r>
          </w:p>
        </w:tc>
        <w:tc>
          <w:tcPr>
            <w:tcW w:w="1801" w:type="dxa"/>
            <w:shd w:val="clear" w:color="auto" w:fill="D9D9D9" w:themeFill="background1" w:themeFillShade="D9"/>
          </w:tcPr>
          <w:p w14:paraId="680087B1" w14:textId="77777777" w:rsidR="00527AF8" w:rsidRPr="00510980" w:rsidRDefault="00527AF8" w:rsidP="00FE78D0">
            <w:pPr>
              <w:jc w:val="both"/>
              <w:rPr>
                <w:rFonts w:cs="Arial"/>
                <w:szCs w:val="20"/>
              </w:rPr>
            </w:pPr>
            <w:r w:rsidRPr="00510980">
              <w:rPr>
                <w:rFonts w:cs="Arial"/>
                <w:szCs w:val="20"/>
              </w:rPr>
              <w:t>Parameter Name</w:t>
            </w:r>
          </w:p>
        </w:tc>
        <w:tc>
          <w:tcPr>
            <w:tcW w:w="1284" w:type="dxa"/>
            <w:shd w:val="clear" w:color="auto" w:fill="D9D9D9" w:themeFill="background1" w:themeFillShade="D9"/>
          </w:tcPr>
          <w:p w14:paraId="77626FA2" w14:textId="77777777" w:rsidR="00527AF8" w:rsidRPr="00510980" w:rsidRDefault="00527AF8" w:rsidP="00FE78D0">
            <w:pPr>
              <w:jc w:val="both"/>
              <w:rPr>
                <w:rFonts w:cs="Arial"/>
                <w:szCs w:val="20"/>
              </w:rPr>
            </w:pPr>
            <w:r w:rsidRPr="00510980">
              <w:rPr>
                <w:rFonts w:cs="Arial"/>
                <w:szCs w:val="20"/>
              </w:rPr>
              <w:t>Mandatory</w:t>
            </w:r>
          </w:p>
        </w:tc>
        <w:tc>
          <w:tcPr>
            <w:tcW w:w="1685" w:type="dxa"/>
            <w:shd w:val="clear" w:color="auto" w:fill="D9D9D9" w:themeFill="background1" w:themeFillShade="D9"/>
          </w:tcPr>
          <w:p w14:paraId="16618DFE" w14:textId="77777777" w:rsidR="00527AF8" w:rsidRPr="00510980" w:rsidRDefault="00527AF8" w:rsidP="00FE78D0">
            <w:pPr>
              <w:jc w:val="both"/>
              <w:rPr>
                <w:rFonts w:cs="Arial"/>
                <w:szCs w:val="20"/>
              </w:rPr>
            </w:pPr>
            <w:r w:rsidRPr="00510980">
              <w:rPr>
                <w:rFonts w:cs="Arial"/>
                <w:szCs w:val="20"/>
              </w:rPr>
              <w:t>Data type</w:t>
            </w:r>
          </w:p>
        </w:tc>
        <w:tc>
          <w:tcPr>
            <w:tcW w:w="1278" w:type="dxa"/>
            <w:shd w:val="clear" w:color="auto" w:fill="D9D9D9" w:themeFill="background1" w:themeFillShade="D9"/>
          </w:tcPr>
          <w:p w14:paraId="379111BB" w14:textId="77777777" w:rsidR="00527AF8" w:rsidRPr="00510980" w:rsidRDefault="00527AF8" w:rsidP="00FE78D0">
            <w:pPr>
              <w:jc w:val="both"/>
              <w:rPr>
                <w:rFonts w:cs="Arial"/>
                <w:szCs w:val="20"/>
              </w:rPr>
            </w:pPr>
            <w:r w:rsidRPr="00510980">
              <w:rPr>
                <w:rFonts w:cs="Arial"/>
                <w:szCs w:val="20"/>
              </w:rPr>
              <w:t>Range</w:t>
            </w:r>
          </w:p>
        </w:tc>
        <w:tc>
          <w:tcPr>
            <w:tcW w:w="2592" w:type="dxa"/>
            <w:shd w:val="clear" w:color="auto" w:fill="D9D9D9" w:themeFill="background1" w:themeFillShade="D9"/>
          </w:tcPr>
          <w:p w14:paraId="5361FF36" w14:textId="77777777" w:rsidR="00527AF8" w:rsidRPr="00510980" w:rsidRDefault="00527AF8" w:rsidP="00FE78D0">
            <w:pPr>
              <w:jc w:val="both"/>
              <w:rPr>
                <w:rFonts w:cs="Arial"/>
                <w:szCs w:val="20"/>
              </w:rPr>
            </w:pPr>
            <w:r w:rsidRPr="00510980">
              <w:rPr>
                <w:rFonts w:cs="Arial"/>
                <w:szCs w:val="20"/>
              </w:rPr>
              <w:t>Description</w:t>
            </w:r>
          </w:p>
        </w:tc>
      </w:tr>
      <w:tr w:rsidR="00527AF8" w:rsidRPr="00510980" w14:paraId="4E15DBD6" w14:textId="77777777" w:rsidTr="00FE78D0">
        <w:tc>
          <w:tcPr>
            <w:tcW w:w="558" w:type="dxa"/>
          </w:tcPr>
          <w:p w14:paraId="1F2FE421" w14:textId="77777777" w:rsidR="00527AF8" w:rsidRPr="00510980" w:rsidRDefault="00527AF8" w:rsidP="00FE78D0">
            <w:pPr>
              <w:jc w:val="both"/>
              <w:rPr>
                <w:rFonts w:cs="Arial"/>
                <w:szCs w:val="20"/>
              </w:rPr>
            </w:pPr>
            <w:r w:rsidRPr="00510980">
              <w:rPr>
                <w:rFonts w:cs="Arial"/>
                <w:szCs w:val="20"/>
              </w:rPr>
              <w:t>1</w:t>
            </w:r>
          </w:p>
        </w:tc>
        <w:tc>
          <w:tcPr>
            <w:tcW w:w="1801" w:type="dxa"/>
          </w:tcPr>
          <w:p w14:paraId="0B4F76C5" w14:textId="77777777" w:rsidR="00527AF8" w:rsidRDefault="00527AF8" w:rsidP="00FE78D0">
            <w:pPr>
              <w:jc w:val="both"/>
              <w:rPr>
                <w:rFonts w:cs="Arial"/>
                <w:szCs w:val="20"/>
              </w:rPr>
            </w:pPr>
            <w:proofErr w:type="gramStart"/>
            <w:r>
              <w:rPr>
                <w:rFonts w:cs="Arial"/>
                <w:szCs w:val="20"/>
              </w:rPr>
              <w:t>callingNumber</w:t>
            </w:r>
            <w:proofErr w:type="gramEnd"/>
          </w:p>
        </w:tc>
        <w:tc>
          <w:tcPr>
            <w:tcW w:w="1284" w:type="dxa"/>
          </w:tcPr>
          <w:p w14:paraId="028C2090" w14:textId="77777777" w:rsidR="00527AF8" w:rsidRPr="00510980" w:rsidRDefault="00527AF8" w:rsidP="00FE78D0">
            <w:pPr>
              <w:jc w:val="both"/>
              <w:rPr>
                <w:rFonts w:cs="Arial"/>
                <w:szCs w:val="20"/>
              </w:rPr>
            </w:pPr>
            <w:r w:rsidRPr="00510980">
              <w:rPr>
                <w:rFonts w:cs="Arial"/>
                <w:szCs w:val="20"/>
              </w:rPr>
              <w:t>Yes</w:t>
            </w:r>
          </w:p>
        </w:tc>
        <w:tc>
          <w:tcPr>
            <w:tcW w:w="1685" w:type="dxa"/>
          </w:tcPr>
          <w:p w14:paraId="54C9E23E" w14:textId="77777777" w:rsidR="00527AF8" w:rsidRPr="00510980" w:rsidRDefault="00527AF8" w:rsidP="00FE78D0">
            <w:pPr>
              <w:jc w:val="both"/>
              <w:rPr>
                <w:rFonts w:cs="Arial"/>
                <w:szCs w:val="20"/>
              </w:rPr>
            </w:pPr>
            <w:r w:rsidRPr="00510980">
              <w:rPr>
                <w:rFonts w:cs="Arial"/>
                <w:szCs w:val="20"/>
              </w:rPr>
              <w:t xml:space="preserve">Number </w:t>
            </w:r>
            <w:r>
              <w:rPr>
                <w:rFonts w:cs="Arial"/>
                <w:szCs w:val="20"/>
              </w:rPr>
              <w:t>(10 digits)</w:t>
            </w:r>
          </w:p>
        </w:tc>
        <w:tc>
          <w:tcPr>
            <w:tcW w:w="1278" w:type="dxa"/>
          </w:tcPr>
          <w:p w14:paraId="5FF94BA0" w14:textId="77777777" w:rsidR="00527AF8" w:rsidRPr="00510980" w:rsidRDefault="00527AF8" w:rsidP="00FE78D0">
            <w:pPr>
              <w:jc w:val="both"/>
              <w:rPr>
                <w:rFonts w:cs="Arial"/>
                <w:szCs w:val="20"/>
              </w:rPr>
            </w:pPr>
            <w:r>
              <w:rPr>
                <w:rFonts w:cs="Arial"/>
                <w:szCs w:val="20"/>
              </w:rPr>
              <w:t>NA</w:t>
            </w:r>
          </w:p>
        </w:tc>
        <w:tc>
          <w:tcPr>
            <w:tcW w:w="2592" w:type="dxa"/>
          </w:tcPr>
          <w:p w14:paraId="79D72791" w14:textId="77777777" w:rsidR="00527AF8" w:rsidRPr="00510980" w:rsidRDefault="00527AF8" w:rsidP="00FE78D0">
            <w:pPr>
              <w:jc w:val="both"/>
              <w:rPr>
                <w:rFonts w:cs="Arial"/>
                <w:szCs w:val="20"/>
              </w:rPr>
            </w:pPr>
            <w:r w:rsidRPr="00510980">
              <w:rPr>
                <w:rFonts w:cs="Arial"/>
                <w:szCs w:val="20"/>
              </w:rPr>
              <w:t>10-digit mobile number of the caller (including the Country Code as 91)</w:t>
            </w:r>
          </w:p>
        </w:tc>
      </w:tr>
      <w:tr w:rsidR="00527AF8" w:rsidRPr="00510980" w14:paraId="315EC444" w14:textId="77777777" w:rsidTr="00FE78D0">
        <w:tc>
          <w:tcPr>
            <w:tcW w:w="558" w:type="dxa"/>
          </w:tcPr>
          <w:p w14:paraId="379F8BD1" w14:textId="77777777" w:rsidR="00527AF8" w:rsidRPr="00510980" w:rsidRDefault="00527AF8" w:rsidP="00FE78D0">
            <w:pPr>
              <w:jc w:val="both"/>
              <w:rPr>
                <w:rFonts w:cs="Arial"/>
                <w:szCs w:val="20"/>
              </w:rPr>
            </w:pPr>
            <w:r>
              <w:rPr>
                <w:rFonts w:cs="Arial"/>
                <w:szCs w:val="20"/>
              </w:rPr>
              <w:t>2</w:t>
            </w:r>
          </w:p>
        </w:tc>
        <w:tc>
          <w:tcPr>
            <w:tcW w:w="1801" w:type="dxa"/>
          </w:tcPr>
          <w:p w14:paraId="7EC39A0D" w14:textId="77777777" w:rsidR="00527AF8" w:rsidRPr="00510980" w:rsidRDefault="00527AF8" w:rsidP="00FE78D0">
            <w:pPr>
              <w:jc w:val="both"/>
              <w:rPr>
                <w:rFonts w:cs="Arial"/>
                <w:szCs w:val="20"/>
              </w:rPr>
            </w:pPr>
            <w:proofErr w:type="gramStart"/>
            <w:r>
              <w:rPr>
                <w:rFonts w:cs="Arial"/>
                <w:szCs w:val="20"/>
              </w:rPr>
              <w:t>callId</w:t>
            </w:r>
            <w:proofErr w:type="gramEnd"/>
          </w:p>
        </w:tc>
        <w:tc>
          <w:tcPr>
            <w:tcW w:w="1284" w:type="dxa"/>
          </w:tcPr>
          <w:p w14:paraId="30F9EFB7" w14:textId="77777777" w:rsidR="00527AF8" w:rsidRPr="00510980" w:rsidRDefault="00527AF8" w:rsidP="00FE78D0">
            <w:pPr>
              <w:jc w:val="both"/>
              <w:rPr>
                <w:rFonts w:cs="Arial"/>
                <w:szCs w:val="20"/>
              </w:rPr>
            </w:pPr>
            <w:r>
              <w:rPr>
                <w:rFonts w:cs="Arial"/>
                <w:szCs w:val="20"/>
              </w:rPr>
              <w:t>Yes</w:t>
            </w:r>
          </w:p>
        </w:tc>
        <w:tc>
          <w:tcPr>
            <w:tcW w:w="1685" w:type="dxa"/>
          </w:tcPr>
          <w:p w14:paraId="7F6E1738" w14:textId="77777777" w:rsidR="00527AF8" w:rsidRPr="00510980" w:rsidRDefault="00527AF8" w:rsidP="00FE78D0">
            <w:pPr>
              <w:jc w:val="both"/>
              <w:rPr>
                <w:rFonts w:cs="Arial"/>
                <w:szCs w:val="20"/>
              </w:rPr>
            </w:pPr>
            <w:r>
              <w:rPr>
                <w:rFonts w:cs="Arial"/>
                <w:szCs w:val="20"/>
              </w:rPr>
              <w:t>Number (15 digits)</w:t>
            </w:r>
          </w:p>
        </w:tc>
        <w:tc>
          <w:tcPr>
            <w:tcW w:w="1278" w:type="dxa"/>
          </w:tcPr>
          <w:p w14:paraId="3D7DB415" w14:textId="77777777" w:rsidR="00527AF8" w:rsidRDefault="00527AF8" w:rsidP="00FE78D0">
            <w:pPr>
              <w:jc w:val="both"/>
              <w:rPr>
                <w:rFonts w:cs="Arial"/>
                <w:szCs w:val="20"/>
              </w:rPr>
            </w:pPr>
            <w:r>
              <w:rPr>
                <w:rFonts w:cs="Arial"/>
                <w:szCs w:val="20"/>
              </w:rPr>
              <w:t>NA</w:t>
            </w:r>
          </w:p>
        </w:tc>
        <w:tc>
          <w:tcPr>
            <w:tcW w:w="2592" w:type="dxa"/>
          </w:tcPr>
          <w:p w14:paraId="1A726378" w14:textId="77777777" w:rsidR="00527AF8" w:rsidRPr="00510980" w:rsidRDefault="00527AF8" w:rsidP="00FE78D0">
            <w:pPr>
              <w:jc w:val="both"/>
              <w:rPr>
                <w:rFonts w:cs="Arial"/>
                <w:szCs w:val="20"/>
              </w:rPr>
            </w:pPr>
            <w:r>
              <w:rPr>
                <w:rFonts w:cs="Arial"/>
                <w:szCs w:val="20"/>
              </w:rPr>
              <w:t>Unique call id for the call</w:t>
            </w:r>
          </w:p>
        </w:tc>
      </w:tr>
      <w:tr w:rsidR="00527AF8" w:rsidRPr="00510980" w14:paraId="12D1DDEC" w14:textId="77777777" w:rsidTr="00FE78D0">
        <w:tc>
          <w:tcPr>
            <w:tcW w:w="558" w:type="dxa"/>
          </w:tcPr>
          <w:p w14:paraId="1B9C3E18" w14:textId="77777777" w:rsidR="00527AF8" w:rsidRPr="00510980" w:rsidRDefault="00527AF8" w:rsidP="00FE78D0">
            <w:pPr>
              <w:jc w:val="both"/>
              <w:rPr>
                <w:rFonts w:cs="Arial"/>
                <w:szCs w:val="20"/>
              </w:rPr>
            </w:pPr>
            <w:r>
              <w:rPr>
                <w:rFonts w:cs="Arial"/>
                <w:szCs w:val="20"/>
              </w:rPr>
              <w:t>3</w:t>
            </w:r>
          </w:p>
        </w:tc>
        <w:tc>
          <w:tcPr>
            <w:tcW w:w="1801" w:type="dxa"/>
          </w:tcPr>
          <w:p w14:paraId="5406ECF1" w14:textId="77777777" w:rsidR="00527AF8" w:rsidRPr="00510980" w:rsidRDefault="00527AF8" w:rsidP="00FE78D0">
            <w:pPr>
              <w:jc w:val="both"/>
              <w:rPr>
                <w:rFonts w:cs="Arial"/>
                <w:szCs w:val="20"/>
              </w:rPr>
            </w:pPr>
            <w:proofErr w:type="gramStart"/>
            <w:r>
              <w:rPr>
                <w:rFonts w:cs="Arial"/>
                <w:szCs w:val="20"/>
              </w:rPr>
              <w:t>b</w:t>
            </w:r>
            <w:r w:rsidRPr="00510980">
              <w:rPr>
                <w:rFonts w:cs="Arial"/>
                <w:szCs w:val="20"/>
              </w:rPr>
              <w:t>ookmark</w:t>
            </w:r>
            <w:proofErr w:type="gramEnd"/>
          </w:p>
        </w:tc>
        <w:tc>
          <w:tcPr>
            <w:tcW w:w="1284" w:type="dxa"/>
          </w:tcPr>
          <w:p w14:paraId="28BCCBAB" w14:textId="77777777" w:rsidR="00527AF8" w:rsidRPr="00510980" w:rsidRDefault="005F5DBA" w:rsidP="00FE78D0">
            <w:pPr>
              <w:jc w:val="both"/>
              <w:rPr>
                <w:rFonts w:cs="Arial"/>
                <w:szCs w:val="20"/>
              </w:rPr>
            </w:pPr>
            <w:r>
              <w:rPr>
                <w:rFonts w:cs="Arial"/>
                <w:szCs w:val="20"/>
              </w:rPr>
              <w:t>No</w:t>
            </w:r>
          </w:p>
        </w:tc>
        <w:tc>
          <w:tcPr>
            <w:tcW w:w="1685" w:type="dxa"/>
          </w:tcPr>
          <w:p w14:paraId="6DDE2B19" w14:textId="77777777" w:rsidR="00527AF8" w:rsidRPr="00510980" w:rsidRDefault="00441E58" w:rsidP="00FE78D0">
            <w:pPr>
              <w:jc w:val="both"/>
              <w:rPr>
                <w:rFonts w:cs="Arial"/>
                <w:szCs w:val="20"/>
              </w:rPr>
            </w:pPr>
            <w:r>
              <w:rPr>
                <w:rFonts w:cs="Arial"/>
                <w:szCs w:val="20"/>
              </w:rPr>
              <w:t>String</w:t>
            </w:r>
          </w:p>
        </w:tc>
        <w:tc>
          <w:tcPr>
            <w:tcW w:w="1278" w:type="dxa"/>
          </w:tcPr>
          <w:p w14:paraId="7F283EF6" w14:textId="77777777" w:rsidR="00527AF8" w:rsidRPr="00510980" w:rsidRDefault="00527AF8" w:rsidP="00FE78D0">
            <w:pPr>
              <w:jc w:val="both"/>
              <w:rPr>
                <w:rFonts w:cs="Arial"/>
                <w:szCs w:val="20"/>
              </w:rPr>
            </w:pPr>
            <w:r>
              <w:rPr>
                <w:rFonts w:cs="Arial"/>
                <w:szCs w:val="20"/>
              </w:rPr>
              <w:t>NA</w:t>
            </w:r>
          </w:p>
        </w:tc>
        <w:tc>
          <w:tcPr>
            <w:tcW w:w="2592" w:type="dxa"/>
          </w:tcPr>
          <w:p w14:paraId="46045E53" w14:textId="77777777" w:rsidR="000F27B6" w:rsidRDefault="007531B9" w:rsidP="000F27B6">
            <w:pPr>
              <w:jc w:val="both"/>
              <w:rPr>
                <w:rFonts w:cs="Arial"/>
                <w:szCs w:val="20"/>
              </w:rPr>
            </w:pPr>
            <w:r>
              <w:rPr>
                <w:rFonts w:cs="Arial"/>
                <w:szCs w:val="20"/>
              </w:rPr>
              <w:t>Id of the node in course tree to be bookmarke</w:t>
            </w:r>
            <w:r w:rsidR="000F27B6">
              <w:rPr>
                <w:rFonts w:cs="Arial"/>
                <w:szCs w:val="20"/>
              </w:rPr>
              <w:t xml:space="preserve">d. The values will be same as those captured in different node Ids in section </w:t>
            </w:r>
            <w:r w:rsidR="001639D2">
              <w:rPr>
                <w:rFonts w:cs="Arial"/>
                <w:szCs w:val="20"/>
              </w:rPr>
              <w:fldChar w:fldCharType="begin"/>
            </w:r>
            <w:r w:rsidR="000F27B6">
              <w:rPr>
                <w:rFonts w:cs="Arial"/>
                <w:szCs w:val="20"/>
              </w:rPr>
              <w:instrText xml:space="preserve"> REF _Ref411451619 \r \h </w:instrText>
            </w:r>
            <w:r w:rsidR="001639D2">
              <w:rPr>
                <w:rFonts w:cs="Arial"/>
                <w:szCs w:val="20"/>
              </w:rPr>
            </w:r>
            <w:r w:rsidR="001639D2">
              <w:rPr>
                <w:rFonts w:cs="Arial"/>
                <w:szCs w:val="20"/>
              </w:rPr>
              <w:fldChar w:fldCharType="separate"/>
            </w:r>
            <w:r w:rsidR="00C9141F">
              <w:rPr>
                <w:rFonts w:cs="Arial"/>
                <w:szCs w:val="20"/>
              </w:rPr>
              <w:t>2.2.2.2.1</w:t>
            </w:r>
            <w:r w:rsidR="001639D2">
              <w:rPr>
                <w:rFonts w:cs="Arial"/>
                <w:szCs w:val="20"/>
              </w:rPr>
              <w:fldChar w:fldCharType="end"/>
            </w:r>
          </w:p>
          <w:p w14:paraId="30A372D7" w14:textId="77777777" w:rsidR="008A74ED" w:rsidRDefault="008A74ED" w:rsidP="000F27B6">
            <w:pPr>
              <w:jc w:val="both"/>
              <w:rPr>
                <w:rFonts w:cs="Arial"/>
                <w:szCs w:val="20"/>
              </w:rPr>
            </w:pPr>
          </w:p>
          <w:p w14:paraId="09797009" w14:textId="77777777" w:rsidR="008A74ED" w:rsidRDefault="008A74ED" w:rsidP="000F27B6">
            <w:pPr>
              <w:jc w:val="both"/>
              <w:rPr>
                <w:rFonts w:cs="Arial"/>
                <w:szCs w:val="20"/>
              </w:rPr>
            </w:pPr>
            <w:r>
              <w:rPr>
                <w:rFonts w:cs="Arial"/>
                <w:szCs w:val="20"/>
              </w:rPr>
              <w:t>On completion of course, bookmark will be set to “COURSE_COMPLETED”</w:t>
            </w:r>
          </w:p>
          <w:p w14:paraId="12CBB927" w14:textId="77777777" w:rsidR="008A74ED" w:rsidRDefault="008A74ED" w:rsidP="000F27B6">
            <w:pPr>
              <w:jc w:val="both"/>
              <w:rPr>
                <w:rFonts w:cs="Arial"/>
                <w:szCs w:val="20"/>
              </w:rPr>
            </w:pPr>
          </w:p>
          <w:p w14:paraId="2C8AC345" w14:textId="77777777" w:rsidR="008A74ED" w:rsidRDefault="00E3741E">
            <w:pPr>
              <w:jc w:val="both"/>
              <w:rPr>
                <w:rFonts w:cs="Arial"/>
                <w:szCs w:val="20"/>
              </w:rPr>
            </w:pPr>
            <w:r>
              <w:rPr>
                <w:rFonts w:cs="Arial"/>
                <w:szCs w:val="20"/>
              </w:rPr>
              <w:t>If bookmark is not received in request then existing bookmark data will not be modified in MoTech.</w:t>
            </w:r>
          </w:p>
          <w:p w14:paraId="6271E716" w14:textId="77777777" w:rsidR="008A74ED" w:rsidRDefault="008A74ED">
            <w:pPr>
              <w:jc w:val="both"/>
              <w:rPr>
                <w:rFonts w:cs="Arial"/>
                <w:szCs w:val="20"/>
              </w:rPr>
            </w:pPr>
          </w:p>
          <w:p w14:paraId="46BB1999" w14:textId="77777777" w:rsidR="00D124B7" w:rsidRDefault="00D124B7">
            <w:pPr>
              <w:jc w:val="both"/>
              <w:rPr>
                <w:rFonts w:cs="Arial"/>
                <w:szCs w:val="20"/>
              </w:rPr>
            </w:pPr>
          </w:p>
        </w:tc>
      </w:tr>
      <w:tr w:rsidR="00527AF8" w:rsidRPr="00152B94" w14:paraId="72CF784D" w14:textId="77777777" w:rsidTr="00FE78D0">
        <w:tc>
          <w:tcPr>
            <w:tcW w:w="558" w:type="dxa"/>
          </w:tcPr>
          <w:p w14:paraId="183B6A53" w14:textId="77777777" w:rsidR="00527AF8" w:rsidRPr="00152B94" w:rsidRDefault="007531B9" w:rsidP="00FE78D0">
            <w:pPr>
              <w:jc w:val="both"/>
              <w:rPr>
                <w:rFonts w:cs="Arial"/>
                <w:szCs w:val="20"/>
              </w:rPr>
            </w:pPr>
            <w:r>
              <w:rPr>
                <w:rFonts w:cs="Arial"/>
                <w:szCs w:val="20"/>
              </w:rPr>
              <w:t>4</w:t>
            </w:r>
          </w:p>
        </w:tc>
        <w:tc>
          <w:tcPr>
            <w:tcW w:w="1801" w:type="dxa"/>
          </w:tcPr>
          <w:p w14:paraId="3A6A9F7C" w14:textId="77777777" w:rsidR="00527AF8" w:rsidRPr="00152B94" w:rsidRDefault="00527AF8" w:rsidP="00FE78D0">
            <w:pPr>
              <w:jc w:val="both"/>
              <w:rPr>
                <w:rFonts w:cs="Arial"/>
                <w:szCs w:val="20"/>
              </w:rPr>
            </w:pPr>
            <w:proofErr w:type="gramStart"/>
            <w:r>
              <w:rPr>
                <w:rFonts w:cs="Arial"/>
                <w:szCs w:val="20"/>
              </w:rPr>
              <w:t>s</w:t>
            </w:r>
            <w:r w:rsidRPr="00152B94">
              <w:rPr>
                <w:rFonts w:cs="Arial"/>
                <w:szCs w:val="20"/>
              </w:rPr>
              <w:t>coresByChapter</w:t>
            </w:r>
            <w:proofErr w:type="gramEnd"/>
          </w:p>
        </w:tc>
        <w:tc>
          <w:tcPr>
            <w:tcW w:w="1284" w:type="dxa"/>
          </w:tcPr>
          <w:p w14:paraId="27752DC4" w14:textId="77777777" w:rsidR="00527AF8" w:rsidRPr="00152B94" w:rsidRDefault="005F5DBA" w:rsidP="00FE78D0">
            <w:pPr>
              <w:jc w:val="both"/>
              <w:rPr>
                <w:rFonts w:cs="Arial"/>
                <w:szCs w:val="20"/>
              </w:rPr>
            </w:pPr>
            <w:r>
              <w:rPr>
                <w:rFonts w:cs="Arial"/>
                <w:szCs w:val="20"/>
              </w:rPr>
              <w:t>No</w:t>
            </w:r>
          </w:p>
        </w:tc>
        <w:tc>
          <w:tcPr>
            <w:tcW w:w="1685" w:type="dxa"/>
          </w:tcPr>
          <w:p w14:paraId="55698A40" w14:textId="77777777" w:rsidR="00527AF8" w:rsidRPr="00152B94" w:rsidRDefault="008B0619" w:rsidP="00FE78D0">
            <w:pPr>
              <w:jc w:val="both"/>
              <w:rPr>
                <w:rFonts w:cs="Arial"/>
                <w:szCs w:val="20"/>
              </w:rPr>
            </w:pPr>
            <w:r>
              <w:rPr>
                <w:rFonts w:cs="Arial"/>
                <w:szCs w:val="20"/>
              </w:rPr>
              <w:t>Object</w:t>
            </w:r>
          </w:p>
        </w:tc>
        <w:tc>
          <w:tcPr>
            <w:tcW w:w="1278" w:type="dxa"/>
          </w:tcPr>
          <w:p w14:paraId="4CE98F1E" w14:textId="77777777" w:rsidR="00527AF8" w:rsidRPr="00152B94" w:rsidRDefault="00527AF8" w:rsidP="00FE78D0">
            <w:pPr>
              <w:jc w:val="both"/>
              <w:rPr>
                <w:rFonts w:cs="Arial"/>
                <w:szCs w:val="20"/>
              </w:rPr>
            </w:pPr>
          </w:p>
        </w:tc>
        <w:tc>
          <w:tcPr>
            <w:tcW w:w="2592" w:type="dxa"/>
          </w:tcPr>
          <w:p w14:paraId="372451E2" w14:textId="77777777" w:rsidR="00527AF8" w:rsidRDefault="0036514F" w:rsidP="00FE78D0">
            <w:pPr>
              <w:jc w:val="both"/>
              <w:rPr>
                <w:rFonts w:cs="Arial"/>
                <w:szCs w:val="20"/>
              </w:rPr>
            </w:pPr>
            <w:r>
              <w:rPr>
                <w:rFonts w:cs="Arial"/>
                <w:szCs w:val="20"/>
              </w:rPr>
              <w:t>Chapter Number as key (String) and its score as value (Integer).</w:t>
            </w:r>
          </w:p>
          <w:p w14:paraId="076618BB" w14:textId="77777777" w:rsidR="00E3741E" w:rsidRPr="00152B94" w:rsidRDefault="00E3741E" w:rsidP="00FE78D0">
            <w:pPr>
              <w:jc w:val="both"/>
              <w:rPr>
                <w:rFonts w:cs="Arial"/>
                <w:szCs w:val="20"/>
              </w:rPr>
            </w:pPr>
            <w:r>
              <w:rPr>
                <w:rFonts w:cs="Arial"/>
                <w:szCs w:val="20"/>
              </w:rPr>
              <w:t>If this field is not received in request then existing score data in MoTech will not be modified.</w:t>
            </w:r>
          </w:p>
        </w:tc>
      </w:tr>
    </w:tbl>
    <w:p w14:paraId="1C470EEC" w14:textId="77777777" w:rsidR="00527AF8" w:rsidRDefault="00527AF8" w:rsidP="00527AF8">
      <w:pPr>
        <w:jc w:val="both"/>
        <w:rPr>
          <w:rFonts w:ascii="Times" w:eastAsia="Times New Roman" w:hAnsi="Times" w:cs="Times New Roman"/>
          <w:b/>
          <w:color w:val="333333"/>
          <w:szCs w:val="20"/>
          <w:shd w:val="clear" w:color="auto" w:fill="FFFFFF"/>
        </w:rPr>
      </w:pPr>
    </w:p>
    <w:p w14:paraId="6D142B67" w14:textId="77777777" w:rsidR="00527AF8" w:rsidRDefault="00527AF8" w:rsidP="00527AF8">
      <w:pPr>
        <w:jc w:val="both"/>
        <w:rPr>
          <w:rFonts w:ascii="Times" w:eastAsia="Times New Roman" w:hAnsi="Times" w:cs="Times New Roman"/>
          <w:b/>
          <w:color w:val="333333"/>
          <w:szCs w:val="20"/>
          <w:shd w:val="clear" w:color="auto" w:fill="FFFFFF"/>
        </w:rPr>
      </w:pPr>
    </w:p>
    <w:p w14:paraId="39D20D0C" w14:textId="77777777" w:rsidR="00527AF8" w:rsidRDefault="00527AF8" w:rsidP="00527AF8">
      <w:pPr>
        <w:pStyle w:val="Heading4"/>
        <w:jc w:val="both"/>
      </w:pPr>
      <w:r>
        <w:t xml:space="preserve">Save Bookmark with Score </w:t>
      </w:r>
      <w:r w:rsidR="00350A13">
        <w:t>–</w:t>
      </w:r>
      <w:r>
        <w:t xml:space="preserve"> Response </w:t>
      </w:r>
    </w:p>
    <w:p w14:paraId="4A4B5E4D"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30"/>
        <w:gridCol w:w="990"/>
        <w:gridCol w:w="2160"/>
        <w:gridCol w:w="1512"/>
      </w:tblGrid>
      <w:tr w:rsidR="00527AF8" w:rsidRPr="00EF5A57" w14:paraId="7F0EC25E" w14:textId="77777777" w:rsidTr="00FE78D0">
        <w:tc>
          <w:tcPr>
            <w:tcW w:w="1188" w:type="dxa"/>
            <w:shd w:val="clear" w:color="auto" w:fill="D9D9D9" w:themeFill="background1" w:themeFillShade="D9"/>
          </w:tcPr>
          <w:p w14:paraId="486D7AC0" w14:textId="77777777" w:rsidR="00527AF8" w:rsidRPr="00EF5A57" w:rsidRDefault="00527AF8" w:rsidP="00FE78D0">
            <w:pPr>
              <w:jc w:val="both"/>
              <w:rPr>
                <w:szCs w:val="20"/>
              </w:rPr>
            </w:pPr>
            <w:proofErr w:type="gramStart"/>
            <w:r w:rsidRPr="00EF5A57">
              <w:rPr>
                <w:szCs w:val="20"/>
              </w:rPr>
              <w:t>Response  Status</w:t>
            </w:r>
            <w:proofErr w:type="gramEnd"/>
          </w:p>
        </w:tc>
        <w:tc>
          <w:tcPr>
            <w:tcW w:w="3330" w:type="dxa"/>
            <w:shd w:val="clear" w:color="auto" w:fill="D9D9D9" w:themeFill="background1" w:themeFillShade="D9"/>
          </w:tcPr>
          <w:p w14:paraId="2B0AFC3B" w14:textId="77777777" w:rsidR="00527AF8" w:rsidRPr="00EF5A57" w:rsidRDefault="00527AF8" w:rsidP="00FE78D0">
            <w:pPr>
              <w:jc w:val="both"/>
              <w:rPr>
                <w:szCs w:val="20"/>
              </w:rPr>
            </w:pPr>
            <w:r w:rsidRPr="00EF5A57">
              <w:rPr>
                <w:szCs w:val="20"/>
              </w:rPr>
              <w:t>Body Example</w:t>
            </w:r>
          </w:p>
        </w:tc>
        <w:tc>
          <w:tcPr>
            <w:tcW w:w="990" w:type="dxa"/>
            <w:shd w:val="clear" w:color="auto" w:fill="D9D9D9" w:themeFill="background1" w:themeFillShade="D9"/>
          </w:tcPr>
          <w:p w14:paraId="5F7B2D29" w14:textId="77777777" w:rsidR="00527AF8" w:rsidRPr="00EF5A57" w:rsidRDefault="00527AF8" w:rsidP="00FE78D0">
            <w:pPr>
              <w:jc w:val="both"/>
              <w:rPr>
                <w:szCs w:val="20"/>
              </w:rPr>
            </w:pPr>
            <w:r w:rsidRPr="00EF5A57">
              <w:rPr>
                <w:szCs w:val="20"/>
              </w:rPr>
              <w:t>HTTP Status Code</w:t>
            </w:r>
          </w:p>
        </w:tc>
        <w:tc>
          <w:tcPr>
            <w:tcW w:w="2160" w:type="dxa"/>
            <w:shd w:val="clear" w:color="auto" w:fill="D9D9D9" w:themeFill="background1" w:themeFillShade="D9"/>
          </w:tcPr>
          <w:p w14:paraId="138073E9" w14:textId="77777777" w:rsidR="00527AF8" w:rsidRPr="00EF5A57" w:rsidRDefault="00527AF8" w:rsidP="00FE78D0">
            <w:pPr>
              <w:jc w:val="both"/>
              <w:rPr>
                <w:szCs w:val="20"/>
              </w:rPr>
            </w:pPr>
            <w:r w:rsidRPr="00EF5A57">
              <w:rPr>
                <w:szCs w:val="20"/>
              </w:rPr>
              <w:t>Content Type</w:t>
            </w:r>
          </w:p>
        </w:tc>
        <w:tc>
          <w:tcPr>
            <w:tcW w:w="1512" w:type="dxa"/>
            <w:shd w:val="clear" w:color="auto" w:fill="D9D9D9" w:themeFill="background1" w:themeFillShade="D9"/>
          </w:tcPr>
          <w:p w14:paraId="41EB6858" w14:textId="77777777" w:rsidR="00527AF8" w:rsidRPr="00EF5A57" w:rsidRDefault="00527AF8" w:rsidP="00FE78D0">
            <w:pPr>
              <w:jc w:val="both"/>
              <w:rPr>
                <w:szCs w:val="20"/>
              </w:rPr>
            </w:pPr>
            <w:r w:rsidRPr="00EF5A57">
              <w:rPr>
                <w:szCs w:val="20"/>
              </w:rPr>
              <w:t>Description</w:t>
            </w:r>
          </w:p>
        </w:tc>
      </w:tr>
      <w:tr w:rsidR="00527AF8" w:rsidRPr="00EF5A57" w14:paraId="0BE265D9" w14:textId="77777777" w:rsidTr="00FE78D0">
        <w:trPr>
          <w:trHeight w:val="346"/>
        </w:trPr>
        <w:tc>
          <w:tcPr>
            <w:tcW w:w="1188" w:type="dxa"/>
          </w:tcPr>
          <w:p w14:paraId="74439E82" w14:textId="77777777" w:rsidR="00527AF8" w:rsidRPr="00EF5A57" w:rsidRDefault="00527AF8" w:rsidP="00FE78D0">
            <w:pPr>
              <w:jc w:val="both"/>
              <w:rPr>
                <w:szCs w:val="20"/>
              </w:rPr>
            </w:pPr>
            <w:r w:rsidRPr="00EF5A57">
              <w:rPr>
                <w:szCs w:val="20"/>
              </w:rPr>
              <w:t>Successful</w:t>
            </w:r>
          </w:p>
        </w:tc>
        <w:tc>
          <w:tcPr>
            <w:tcW w:w="3330" w:type="dxa"/>
          </w:tcPr>
          <w:p w14:paraId="6124E5EC" w14:textId="77777777" w:rsidR="00527AF8" w:rsidRPr="00EF5A57" w:rsidRDefault="00527AF8" w:rsidP="008727D0">
            <w:pPr>
              <w:jc w:val="both"/>
              <w:rPr>
                <w:rFonts w:eastAsia="Times New Roman" w:cs="Times New Roman"/>
                <w:szCs w:val="20"/>
              </w:rPr>
            </w:pPr>
          </w:p>
        </w:tc>
        <w:tc>
          <w:tcPr>
            <w:tcW w:w="990" w:type="dxa"/>
            <w:tcBorders>
              <w:bottom w:val="single" w:sz="4" w:space="0" w:color="auto"/>
            </w:tcBorders>
          </w:tcPr>
          <w:p w14:paraId="5F9582F2" w14:textId="77777777" w:rsidR="00527AF8" w:rsidRPr="00EF5A57" w:rsidRDefault="00527AF8" w:rsidP="00FE78D0">
            <w:pPr>
              <w:jc w:val="both"/>
              <w:rPr>
                <w:szCs w:val="20"/>
              </w:rPr>
            </w:pPr>
            <w:r w:rsidRPr="00EF5A57">
              <w:rPr>
                <w:szCs w:val="20"/>
              </w:rPr>
              <w:t>200</w:t>
            </w:r>
          </w:p>
        </w:tc>
        <w:tc>
          <w:tcPr>
            <w:tcW w:w="2160" w:type="dxa"/>
            <w:tcBorders>
              <w:bottom w:val="single" w:sz="4" w:space="0" w:color="auto"/>
            </w:tcBorders>
          </w:tcPr>
          <w:p w14:paraId="05CD738E" w14:textId="77777777" w:rsidR="00527AF8" w:rsidRPr="00EF5A57" w:rsidRDefault="00527AF8" w:rsidP="00FE78D0">
            <w:pPr>
              <w:jc w:val="both"/>
              <w:rPr>
                <w:szCs w:val="20"/>
              </w:rPr>
            </w:pPr>
            <w:r w:rsidRPr="00EF5A57">
              <w:rPr>
                <w:szCs w:val="20"/>
              </w:rPr>
              <w:t>Application/json</w:t>
            </w:r>
          </w:p>
        </w:tc>
        <w:tc>
          <w:tcPr>
            <w:tcW w:w="1512" w:type="dxa"/>
            <w:tcBorders>
              <w:bottom w:val="single" w:sz="4" w:space="0" w:color="auto"/>
            </w:tcBorders>
          </w:tcPr>
          <w:p w14:paraId="35D6C8CE" w14:textId="77777777" w:rsidR="00527AF8" w:rsidRPr="00EF5A57" w:rsidRDefault="00527AF8" w:rsidP="00FE78D0">
            <w:pPr>
              <w:jc w:val="both"/>
              <w:rPr>
                <w:szCs w:val="20"/>
              </w:rPr>
            </w:pPr>
          </w:p>
        </w:tc>
      </w:tr>
      <w:tr w:rsidR="00527AF8" w:rsidRPr="00B55D09" w14:paraId="3D7B5DF4" w14:textId="77777777" w:rsidTr="00FE78D0">
        <w:tc>
          <w:tcPr>
            <w:tcW w:w="1188" w:type="dxa"/>
            <w:vMerge w:val="restart"/>
          </w:tcPr>
          <w:p w14:paraId="0769F59A" w14:textId="77777777" w:rsidR="00527AF8" w:rsidRPr="00B55D09" w:rsidRDefault="00527AF8" w:rsidP="00FE78D0">
            <w:pPr>
              <w:jc w:val="both"/>
              <w:rPr>
                <w:rFonts w:cs="Arial"/>
                <w:szCs w:val="20"/>
              </w:rPr>
            </w:pPr>
            <w:r w:rsidRPr="00B55D09">
              <w:rPr>
                <w:rFonts w:cs="Arial"/>
                <w:szCs w:val="20"/>
              </w:rPr>
              <w:t>Failure</w:t>
            </w:r>
          </w:p>
        </w:tc>
        <w:tc>
          <w:tcPr>
            <w:tcW w:w="3330" w:type="dxa"/>
            <w:vMerge w:val="restart"/>
            <w:shd w:val="clear" w:color="auto" w:fill="auto"/>
          </w:tcPr>
          <w:p w14:paraId="06FFB82A" w14:textId="77777777" w:rsidR="00527AF8" w:rsidRPr="00B55D09" w:rsidRDefault="00527AF8" w:rsidP="00FE78D0">
            <w:pPr>
              <w:jc w:val="both"/>
              <w:rPr>
                <w:rFonts w:eastAsia="Arial" w:cs="Arial"/>
                <w:color w:val="000000"/>
                <w:szCs w:val="20"/>
              </w:rPr>
            </w:pPr>
            <w:r w:rsidRPr="00B55D09">
              <w:rPr>
                <w:rFonts w:eastAsia="Arial" w:cs="Arial"/>
                <w:color w:val="000000"/>
                <w:szCs w:val="20"/>
              </w:rPr>
              <w:t>{</w:t>
            </w:r>
          </w:p>
          <w:p w14:paraId="1B48E4F9" w14:textId="77777777" w:rsidR="00527AF8" w:rsidRPr="00B55D09" w:rsidRDefault="00527AF8" w:rsidP="00FE78D0">
            <w:pPr>
              <w:jc w:val="both"/>
              <w:rPr>
                <w:rFonts w:eastAsia="Arial" w:cs="Arial"/>
                <w:color w:val="000000"/>
                <w:szCs w:val="20"/>
              </w:rPr>
            </w:pPr>
            <w:r w:rsidRPr="00B55D09">
              <w:rPr>
                <w:rFonts w:eastAsia="Arial" w:cs="Arial"/>
                <w:color w:val="000000"/>
                <w:szCs w:val="20"/>
              </w:rPr>
              <w:t xml:space="preserve">    </w:t>
            </w:r>
            <w:r w:rsidR="003F5A2D">
              <w:rPr>
                <w:rFonts w:eastAsia="Arial" w:cs="Arial"/>
                <w:color w:val="000000"/>
                <w:szCs w:val="20"/>
              </w:rPr>
              <w:t>"</w:t>
            </w:r>
            <w:proofErr w:type="gramStart"/>
            <w:r w:rsidRPr="005C1978">
              <w:rPr>
                <w:rFonts w:eastAsia="Arial" w:cs="Arial"/>
                <w:color w:val="000000"/>
                <w:szCs w:val="20"/>
              </w:rPr>
              <w:t>failureReason</w:t>
            </w:r>
            <w:proofErr w:type="gramEnd"/>
            <w:r w:rsidR="003F5A2D">
              <w:rPr>
                <w:rFonts w:eastAsia="Arial" w:cs="Arial"/>
                <w:color w:val="000000"/>
                <w:szCs w:val="20"/>
              </w:rPr>
              <w:t>"</w:t>
            </w:r>
            <w:r w:rsidRPr="00B55D09">
              <w:rPr>
                <w:rFonts w:eastAsia="Arial" w:cs="Arial"/>
                <w:color w:val="000000"/>
                <w:szCs w:val="20"/>
              </w:rPr>
              <w:t>:</w:t>
            </w:r>
            <w:r>
              <w:rPr>
                <w:rFonts w:eastAsia="Arial" w:cs="Arial"/>
                <w:color w:val="000000"/>
                <w:szCs w:val="20"/>
              </w:rPr>
              <w:t xml:space="preserve"> </w:t>
            </w:r>
            <w:r w:rsidR="003F5A2D">
              <w:rPr>
                <w:rFonts w:eastAsia="Arial" w:cs="Arial"/>
                <w:color w:val="000000"/>
                <w:szCs w:val="20"/>
              </w:rPr>
              <w:t>"</w:t>
            </w:r>
            <w:r w:rsidRPr="00B55D09">
              <w:rPr>
                <w:rFonts w:eastAsia="Arial" w:cs="Arial"/>
                <w:color w:val="000000"/>
                <w:szCs w:val="20"/>
              </w:rPr>
              <w:t>&lt;Description     of the failure reason&gt;</w:t>
            </w:r>
            <w:r w:rsidR="003F5A2D">
              <w:rPr>
                <w:rFonts w:eastAsia="Arial" w:cs="Arial"/>
                <w:color w:val="000000"/>
                <w:szCs w:val="20"/>
              </w:rPr>
              <w:t>"</w:t>
            </w:r>
          </w:p>
          <w:p w14:paraId="5684E365" w14:textId="77777777" w:rsidR="00527AF8" w:rsidRPr="00B55D09" w:rsidRDefault="00527AF8" w:rsidP="00FE78D0">
            <w:pPr>
              <w:jc w:val="both"/>
              <w:rPr>
                <w:rFonts w:cs="Arial"/>
                <w:szCs w:val="20"/>
                <w:highlight w:val="lightGray"/>
              </w:rPr>
            </w:pPr>
            <w:r w:rsidRPr="00B55D09">
              <w:rPr>
                <w:rFonts w:eastAsia="Arial" w:cs="Arial"/>
                <w:color w:val="000000"/>
                <w:szCs w:val="20"/>
              </w:rPr>
              <w:t>}</w:t>
            </w:r>
          </w:p>
        </w:tc>
        <w:tc>
          <w:tcPr>
            <w:tcW w:w="990" w:type="dxa"/>
          </w:tcPr>
          <w:p w14:paraId="431489B6" w14:textId="77777777" w:rsidR="00527AF8" w:rsidRPr="00031093" w:rsidRDefault="00527AF8" w:rsidP="00FE78D0">
            <w:pPr>
              <w:jc w:val="both"/>
              <w:rPr>
                <w:szCs w:val="20"/>
              </w:rPr>
            </w:pPr>
            <w:r>
              <w:rPr>
                <w:szCs w:val="20"/>
              </w:rPr>
              <w:t>400</w:t>
            </w:r>
          </w:p>
          <w:p w14:paraId="05F3D3CD" w14:textId="77777777" w:rsidR="00527AF8" w:rsidRPr="00031093" w:rsidRDefault="00527AF8" w:rsidP="00FE78D0">
            <w:pPr>
              <w:jc w:val="both"/>
              <w:rPr>
                <w:szCs w:val="20"/>
              </w:rPr>
            </w:pPr>
          </w:p>
        </w:tc>
        <w:tc>
          <w:tcPr>
            <w:tcW w:w="2160" w:type="dxa"/>
          </w:tcPr>
          <w:p w14:paraId="76111A4A" w14:textId="77777777" w:rsidR="00527AF8" w:rsidRPr="00031093" w:rsidRDefault="00527AF8" w:rsidP="00FE78D0">
            <w:pPr>
              <w:jc w:val="both"/>
              <w:rPr>
                <w:szCs w:val="20"/>
              </w:rPr>
            </w:pPr>
            <w:r w:rsidRPr="0076019E">
              <w:rPr>
                <w:szCs w:val="20"/>
              </w:rPr>
              <w:t>Application/json</w:t>
            </w:r>
          </w:p>
        </w:tc>
        <w:tc>
          <w:tcPr>
            <w:tcW w:w="1512" w:type="dxa"/>
          </w:tcPr>
          <w:p w14:paraId="092A7947" w14:textId="77777777" w:rsidR="00527AF8" w:rsidRPr="00031093" w:rsidRDefault="00527AF8" w:rsidP="00FE78D0">
            <w:pPr>
              <w:jc w:val="both"/>
              <w:rPr>
                <w:szCs w:val="20"/>
              </w:rPr>
            </w:pPr>
            <w:r>
              <w:rPr>
                <w:szCs w:val="20"/>
              </w:rPr>
              <w:t xml:space="preserve">In case parameter value is invalid </w:t>
            </w:r>
            <w:r w:rsidR="003F5A2D">
              <w:rPr>
                <w:szCs w:val="20"/>
              </w:rPr>
              <w:t>"</w:t>
            </w:r>
            <w:r w:rsidR="00A9180B">
              <w:rPr>
                <w:szCs w:val="20"/>
              </w:rPr>
              <w:t>&lt;</w:t>
            </w:r>
            <w:r>
              <w:rPr>
                <w:szCs w:val="20"/>
              </w:rPr>
              <w:t xml:space="preserve">Parameter </w:t>
            </w:r>
            <w:proofErr w:type="gramStart"/>
            <w:r>
              <w:rPr>
                <w:szCs w:val="20"/>
              </w:rPr>
              <w:t>Name :</w:t>
            </w:r>
            <w:proofErr w:type="gramEnd"/>
            <w:r>
              <w:rPr>
                <w:szCs w:val="20"/>
              </w:rPr>
              <w:t xml:space="preserve"> Invalid Value</w:t>
            </w:r>
            <w:r w:rsidR="00A9180B">
              <w:rPr>
                <w:szCs w:val="20"/>
              </w:rPr>
              <w:t>&gt;</w:t>
            </w:r>
            <w:r w:rsidR="003F5A2D">
              <w:rPr>
                <w:szCs w:val="20"/>
              </w:rPr>
              <w:t>"</w:t>
            </w:r>
            <w:r>
              <w:rPr>
                <w:szCs w:val="20"/>
              </w:rPr>
              <w:t xml:space="preserve"> shall be returned in failure reason</w:t>
            </w:r>
          </w:p>
        </w:tc>
      </w:tr>
      <w:tr w:rsidR="00527AF8" w:rsidRPr="00B55D09" w14:paraId="55B20B29" w14:textId="77777777" w:rsidTr="00FE78D0">
        <w:tc>
          <w:tcPr>
            <w:tcW w:w="1188" w:type="dxa"/>
            <w:vMerge/>
          </w:tcPr>
          <w:p w14:paraId="40D02638" w14:textId="77777777" w:rsidR="00527AF8" w:rsidRPr="00B55D09" w:rsidRDefault="00527AF8" w:rsidP="00FE78D0">
            <w:pPr>
              <w:jc w:val="both"/>
              <w:rPr>
                <w:rFonts w:cs="Arial"/>
                <w:szCs w:val="20"/>
              </w:rPr>
            </w:pPr>
          </w:p>
        </w:tc>
        <w:tc>
          <w:tcPr>
            <w:tcW w:w="3330" w:type="dxa"/>
            <w:vMerge/>
            <w:shd w:val="clear" w:color="auto" w:fill="auto"/>
          </w:tcPr>
          <w:p w14:paraId="0C56FE40" w14:textId="77777777" w:rsidR="00527AF8" w:rsidRPr="00B55D09" w:rsidRDefault="00527AF8" w:rsidP="00FE78D0">
            <w:pPr>
              <w:jc w:val="both"/>
              <w:rPr>
                <w:rFonts w:eastAsia="Arial" w:cs="Arial"/>
                <w:color w:val="000000"/>
                <w:szCs w:val="20"/>
              </w:rPr>
            </w:pPr>
          </w:p>
        </w:tc>
        <w:tc>
          <w:tcPr>
            <w:tcW w:w="990" w:type="dxa"/>
          </w:tcPr>
          <w:p w14:paraId="006490CE" w14:textId="77777777" w:rsidR="00527AF8" w:rsidRDefault="00527AF8" w:rsidP="00FE78D0">
            <w:pPr>
              <w:jc w:val="both"/>
              <w:rPr>
                <w:szCs w:val="20"/>
              </w:rPr>
            </w:pPr>
            <w:r>
              <w:rPr>
                <w:szCs w:val="20"/>
              </w:rPr>
              <w:t>400</w:t>
            </w:r>
          </w:p>
        </w:tc>
        <w:tc>
          <w:tcPr>
            <w:tcW w:w="2160" w:type="dxa"/>
          </w:tcPr>
          <w:p w14:paraId="2D13E11D" w14:textId="77777777" w:rsidR="00527AF8" w:rsidRPr="0076019E" w:rsidRDefault="00527AF8" w:rsidP="00FE78D0">
            <w:pPr>
              <w:jc w:val="both"/>
              <w:rPr>
                <w:szCs w:val="20"/>
              </w:rPr>
            </w:pPr>
            <w:r>
              <w:rPr>
                <w:szCs w:val="20"/>
              </w:rPr>
              <w:t>Application/json</w:t>
            </w:r>
          </w:p>
        </w:tc>
        <w:tc>
          <w:tcPr>
            <w:tcW w:w="1512" w:type="dxa"/>
          </w:tcPr>
          <w:p w14:paraId="6EAFEACD" w14:textId="77777777" w:rsidR="00527AF8" w:rsidRDefault="00527AF8" w:rsidP="00FE78D0">
            <w:pPr>
              <w:jc w:val="both"/>
              <w:rPr>
                <w:szCs w:val="20"/>
              </w:rPr>
            </w:pPr>
            <w:r>
              <w:rPr>
                <w:szCs w:val="20"/>
              </w:rPr>
              <w:t>In case mandatory parameter is missing</w:t>
            </w:r>
          </w:p>
          <w:p w14:paraId="6DCFBDD2" w14:textId="77777777" w:rsidR="00527AF8" w:rsidRPr="00031093" w:rsidRDefault="003F5A2D" w:rsidP="00FE78D0">
            <w:pPr>
              <w:jc w:val="both"/>
              <w:rPr>
                <w:szCs w:val="20"/>
              </w:rPr>
            </w:pPr>
            <w:r>
              <w:rPr>
                <w:szCs w:val="20"/>
              </w:rPr>
              <w:t>"</w:t>
            </w:r>
            <w:r w:rsidR="00527AF8">
              <w:rPr>
                <w:szCs w:val="20"/>
              </w:rPr>
              <w:t>&lt;Parameter Name: Not Present&gt;</w:t>
            </w:r>
            <w:r>
              <w:rPr>
                <w:szCs w:val="20"/>
              </w:rPr>
              <w:t>"</w:t>
            </w:r>
            <w:r w:rsidR="00527AF8">
              <w:rPr>
                <w:szCs w:val="20"/>
              </w:rPr>
              <w:t xml:space="preserve"> shall be returned in failure reason</w:t>
            </w:r>
          </w:p>
        </w:tc>
      </w:tr>
      <w:tr w:rsidR="00527AF8" w:rsidRPr="00B55D09" w14:paraId="1623426E" w14:textId="77777777" w:rsidTr="00FE78D0">
        <w:tc>
          <w:tcPr>
            <w:tcW w:w="1188" w:type="dxa"/>
            <w:vMerge/>
          </w:tcPr>
          <w:p w14:paraId="2A631710" w14:textId="77777777" w:rsidR="00527AF8" w:rsidRPr="00B55D09" w:rsidRDefault="00527AF8" w:rsidP="00FE78D0">
            <w:pPr>
              <w:jc w:val="both"/>
              <w:rPr>
                <w:rFonts w:cs="Arial"/>
                <w:szCs w:val="20"/>
              </w:rPr>
            </w:pPr>
          </w:p>
        </w:tc>
        <w:tc>
          <w:tcPr>
            <w:tcW w:w="3330" w:type="dxa"/>
            <w:vMerge/>
            <w:shd w:val="clear" w:color="auto" w:fill="auto"/>
          </w:tcPr>
          <w:p w14:paraId="36787B42" w14:textId="77777777" w:rsidR="00527AF8" w:rsidRPr="00B55D09" w:rsidRDefault="00527AF8" w:rsidP="00FE78D0">
            <w:pPr>
              <w:jc w:val="both"/>
              <w:rPr>
                <w:rFonts w:cs="Arial"/>
                <w:szCs w:val="20"/>
              </w:rPr>
            </w:pPr>
          </w:p>
        </w:tc>
        <w:tc>
          <w:tcPr>
            <w:tcW w:w="990" w:type="dxa"/>
          </w:tcPr>
          <w:p w14:paraId="471D6087" w14:textId="77777777" w:rsidR="00527AF8" w:rsidRPr="00FC1079" w:rsidRDefault="00527AF8" w:rsidP="00FE78D0">
            <w:pPr>
              <w:jc w:val="both"/>
              <w:rPr>
                <w:szCs w:val="20"/>
              </w:rPr>
            </w:pPr>
            <w:r>
              <w:rPr>
                <w:color w:val="000000" w:themeColor="text1"/>
                <w:szCs w:val="20"/>
              </w:rPr>
              <w:t>500</w:t>
            </w:r>
          </w:p>
        </w:tc>
        <w:tc>
          <w:tcPr>
            <w:tcW w:w="2160" w:type="dxa"/>
          </w:tcPr>
          <w:p w14:paraId="4D0CF4CE" w14:textId="77777777" w:rsidR="00527AF8" w:rsidRPr="0076019E" w:rsidRDefault="00527AF8" w:rsidP="00FE78D0">
            <w:pPr>
              <w:jc w:val="both"/>
              <w:rPr>
                <w:szCs w:val="20"/>
              </w:rPr>
            </w:pPr>
            <w:r>
              <w:rPr>
                <w:szCs w:val="20"/>
              </w:rPr>
              <w:t>Application/json</w:t>
            </w:r>
          </w:p>
        </w:tc>
        <w:tc>
          <w:tcPr>
            <w:tcW w:w="1512" w:type="dxa"/>
          </w:tcPr>
          <w:p w14:paraId="051873E8" w14:textId="77777777"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61B843CF" w14:textId="77777777" w:rsidR="00104722" w:rsidRDefault="00104722" w:rsidP="00104722">
      <w:pPr>
        <w:pStyle w:val="Heading5"/>
        <w:jc w:val="both"/>
      </w:pPr>
      <w:bookmarkStart w:id="108" w:name="_Toc408531765"/>
      <w:bookmarkStart w:id="109" w:name="_Toc408531766"/>
      <w:bookmarkStart w:id="110" w:name="_Toc408531767"/>
      <w:bookmarkStart w:id="111" w:name="_Toc408531775"/>
      <w:bookmarkStart w:id="112" w:name="_Toc408531782"/>
      <w:bookmarkStart w:id="113" w:name="_Toc408531764"/>
      <w:bookmarkStart w:id="114" w:name="_Toc409199748"/>
      <w:bookmarkEnd w:id="108"/>
      <w:bookmarkEnd w:id="109"/>
      <w:bookmarkEnd w:id="110"/>
      <w:bookmarkEnd w:id="111"/>
      <w:bookmarkEnd w:id="112"/>
      <w:r>
        <w:t>Body Elements</w:t>
      </w:r>
    </w:p>
    <w:p w14:paraId="750E51D5" w14:textId="77777777" w:rsidR="00104722" w:rsidRDefault="00104722" w:rsidP="00104722">
      <w:pPr>
        <w:jc w:val="both"/>
      </w:pPr>
    </w:p>
    <w:p w14:paraId="41665F53" w14:textId="77777777" w:rsidR="00104722" w:rsidRPr="004A1E9E" w:rsidRDefault="00104722" w:rsidP="00104722">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04722" w:rsidRPr="00DE1B6A" w14:paraId="52C2F7DD" w14:textId="77777777" w:rsidTr="001B6A55">
        <w:trPr>
          <w:trHeight w:val="244"/>
        </w:trPr>
        <w:tc>
          <w:tcPr>
            <w:tcW w:w="294" w:type="pct"/>
            <w:shd w:val="clear" w:color="auto" w:fill="D9D9D9" w:themeFill="background1" w:themeFillShade="D9"/>
          </w:tcPr>
          <w:p w14:paraId="0F63D23D" w14:textId="77777777" w:rsidR="00104722" w:rsidRPr="00DE1B6A" w:rsidRDefault="00104722" w:rsidP="001B6A55">
            <w:pPr>
              <w:jc w:val="both"/>
            </w:pPr>
            <w:r w:rsidRPr="00DE1B6A">
              <w:t>#</w:t>
            </w:r>
          </w:p>
        </w:tc>
        <w:tc>
          <w:tcPr>
            <w:tcW w:w="926" w:type="pct"/>
            <w:shd w:val="clear" w:color="auto" w:fill="D9D9D9" w:themeFill="background1" w:themeFillShade="D9"/>
          </w:tcPr>
          <w:p w14:paraId="038534E5" w14:textId="77777777" w:rsidR="00104722" w:rsidRPr="00DE1B6A" w:rsidRDefault="00104722" w:rsidP="001B6A55">
            <w:pPr>
              <w:jc w:val="both"/>
            </w:pPr>
            <w:r w:rsidRPr="00DE1B6A">
              <w:t>Element Name</w:t>
            </w:r>
          </w:p>
        </w:tc>
        <w:tc>
          <w:tcPr>
            <w:tcW w:w="691" w:type="pct"/>
            <w:shd w:val="clear" w:color="auto" w:fill="D9D9D9" w:themeFill="background1" w:themeFillShade="D9"/>
          </w:tcPr>
          <w:p w14:paraId="284AFAA7" w14:textId="77777777" w:rsidR="00104722" w:rsidRPr="00DE1B6A" w:rsidRDefault="00104722" w:rsidP="001B6A55">
            <w:pPr>
              <w:jc w:val="both"/>
            </w:pPr>
            <w:r w:rsidRPr="00DE1B6A">
              <w:t>Mandatory</w:t>
            </w:r>
          </w:p>
        </w:tc>
        <w:tc>
          <w:tcPr>
            <w:tcW w:w="690" w:type="pct"/>
            <w:shd w:val="clear" w:color="auto" w:fill="D9D9D9" w:themeFill="background1" w:themeFillShade="D9"/>
          </w:tcPr>
          <w:p w14:paraId="5F7E9AC1" w14:textId="77777777" w:rsidR="00104722" w:rsidRPr="00DE1B6A" w:rsidRDefault="00104722" w:rsidP="001B6A55">
            <w:pPr>
              <w:jc w:val="both"/>
            </w:pPr>
            <w:r w:rsidRPr="00DE1B6A">
              <w:t>Data type</w:t>
            </w:r>
          </w:p>
        </w:tc>
        <w:tc>
          <w:tcPr>
            <w:tcW w:w="1116" w:type="pct"/>
            <w:shd w:val="clear" w:color="auto" w:fill="D9D9D9" w:themeFill="background1" w:themeFillShade="D9"/>
          </w:tcPr>
          <w:p w14:paraId="1703BFE6" w14:textId="77777777" w:rsidR="00104722" w:rsidRPr="00DE1B6A" w:rsidRDefault="00104722" w:rsidP="001B6A55">
            <w:pPr>
              <w:jc w:val="both"/>
            </w:pPr>
            <w:r>
              <w:t>Range</w:t>
            </w:r>
          </w:p>
        </w:tc>
        <w:tc>
          <w:tcPr>
            <w:tcW w:w="1283" w:type="pct"/>
            <w:shd w:val="clear" w:color="auto" w:fill="D9D9D9" w:themeFill="background1" w:themeFillShade="D9"/>
          </w:tcPr>
          <w:p w14:paraId="05E58F9C" w14:textId="77777777" w:rsidR="00104722" w:rsidRPr="00DE1B6A" w:rsidRDefault="00104722" w:rsidP="001B6A55">
            <w:pPr>
              <w:jc w:val="both"/>
            </w:pPr>
            <w:r w:rsidRPr="00DE1B6A">
              <w:t>Details</w:t>
            </w:r>
          </w:p>
        </w:tc>
      </w:tr>
      <w:tr w:rsidR="00104722" w14:paraId="13BBFA7C" w14:textId="77777777" w:rsidTr="001B6A55">
        <w:trPr>
          <w:trHeight w:val="244"/>
        </w:trPr>
        <w:tc>
          <w:tcPr>
            <w:tcW w:w="294" w:type="pct"/>
          </w:tcPr>
          <w:p w14:paraId="1CABA8DD" w14:textId="77777777" w:rsidR="00104722" w:rsidRPr="00E827C4" w:rsidRDefault="00104722" w:rsidP="001B6A55">
            <w:pPr>
              <w:jc w:val="both"/>
              <w:rPr>
                <w:szCs w:val="20"/>
              </w:rPr>
            </w:pPr>
            <w:r>
              <w:rPr>
                <w:szCs w:val="20"/>
              </w:rPr>
              <w:t>1</w:t>
            </w:r>
          </w:p>
        </w:tc>
        <w:tc>
          <w:tcPr>
            <w:tcW w:w="926" w:type="pct"/>
          </w:tcPr>
          <w:p w14:paraId="0079D605" w14:textId="77777777" w:rsidR="00104722" w:rsidRPr="00B84EE3" w:rsidRDefault="00104722" w:rsidP="001B6A55">
            <w:pPr>
              <w:jc w:val="both"/>
              <w:rPr>
                <w:szCs w:val="20"/>
              </w:rPr>
            </w:pPr>
            <w:proofErr w:type="gramStart"/>
            <w:r>
              <w:rPr>
                <w:szCs w:val="20"/>
              </w:rPr>
              <w:t>failureReason</w:t>
            </w:r>
            <w:proofErr w:type="gramEnd"/>
          </w:p>
        </w:tc>
        <w:tc>
          <w:tcPr>
            <w:tcW w:w="691" w:type="pct"/>
          </w:tcPr>
          <w:p w14:paraId="5D1425FA" w14:textId="77777777" w:rsidR="00104722" w:rsidRPr="00E827C4" w:rsidRDefault="00104722" w:rsidP="001B6A55">
            <w:pPr>
              <w:jc w:val="both"/>
              <w:rPr>
                <w:szCs w:val="20"/>
              </w:rPr>
            </w:pPr>
            <w:r>
              <w:rPr>
                <w:szCs w:val="20"/>
              </w:rPr>
              <w:t>No</w:t>
            </w:r>
          </w:p>
        </w:tc>
        <w:tc>
          <w:tcPr>
            <w:tcW w:w="690" w:type="pct"/>
          </w:tcPr>
          <w:p w14:paraId="6901CF72" w14:textId="77777777" w:rsidR="00104722" w:rsidRPr="00B84EE3" w:rsidRDefault="00104722" w:rsidP="001B6A55">
            <w:pPr>
              <w:jc w:val="both"/>
              <w:rPr>
                <w:szCs w:val="20"/>
              </w:rPr>
            </w:pPr>
            <w:r>
              <w:rPr>
                <w:szCs w:val="20"/>
              </w:rPr>
              <w:t>String</w:t>
            </w:r>
          </w:p>
        </w:tc>
        <w:tc>
          <w:tcPr>
            <w:tcW w:w="1116" w:type="pct"/>
          </w:tcPr>
          <w:p w14:paraId="058035BD" w14:textId="77777777" w:rsidR="00104722" w:rsidRPr="00E827C4" w:rsidRDefault="00104722" w:rsidP="001B6A55">
            <w:pPr>
              <w:jc w:val="both"/>
              <w:rPr>
                <w:szCs w:val="20"/>
              </w:rPr>
            </w:pPr>
          </w:p>
        </w:tc>
        <w:tc>
          <w:tcPr>
            <w:tcW w:w="1283" w:type="pct"/>
          </w:tcPr>
          <w:p w14:paraId="229A47AA" w14:textId="77777777" w:rsidR="00104722" w:rsidRPr="00E827C4" w:rsidRDefault="00104722" w:rsidP="001B6A55">
            <w:pPr>
              <w:jc w:val="both"/>
              <w:rPr>
                <w:szCs w:val="20"/>
              </w:rPr>
            </w:pPr>
            <w:r>
              <w:rPr>
                <w:szCs w:val="20"/>
              </w:rPr>
              <w:t>Reason for the request failure</w:t>
            </w:r>
          </w:p>
        </w:tc>
      </w:tr>
    </w:tbl>
    <w:p w14:paraId="2D852397" w14:textId="77777777" w:rsidR="00104722" w:rsidRDefault="00104722" w:rsidP="00104722">
      <w:pPr>
        <w:jc w:val="both"/>
      </w:pPr>
    </w:p>
    <w:p w14:paraId="67B328B3" w14:textId="77777777" w:rsidR="00527AF8" w:rsidRDefault="00527AF8" w:rsidP="00527AF8">
      <w:pPr>
        <w:pStyle w:val="Heading3"/>
        <w:jc w:val="both"/>
      </w:pPr>
      <w:bookmarkStart w:id="115" w:name="_Toc411454330"/>
      <w:r>
        <w:t>Save CallDetails</w:t>
      </w:r>
      <w:bookmarkEnd w:id="113"/>
      <w:bookmarkEnd w:id="114"/>
      <w:r>
        <w:t xml:space="preserve"> API</w:t>
      </w:r>
      <w:bookmarkEnd w:id="115"/>
    </w:p>
    <w:p w14:paraId="5F2D5ADA" w14:textId="77777777" w:rsidR="00527AF8" w:rsidRDefault="00527AF8" w:rsidP="00527AF8">
      <w:pPr>
        <w:jc w:val="both"/>
      </w:pPr>
    </w:p>
    <w:p w14:paraId="6A0358C0" w14:textId="77777777" w:rsidR="00527AF8" w:rsidRDefault="00527AF8" w:rsidP="00527AF8">
      <w:pPr>
        <w:jc w:val="both"/>
      </w:pPr>
      <w:r>
        <w:t>IVR shall invoke this API to</w:t>
      </w:r>
      <w:r w:rsidR="00A70A56">
        <w:t xml:space="preserve"> </w:t>
      </w:r>
      <w:r>
        <w:t xml:space="preserve">send </w:t>
      </w:r>
      <w:r w:rsidR="00A70A56">
        <w:t xml:space="preserve">MA </w:t>
      </w:r>
      <w:r>
        <w:t>call details to MoTech</w:t>
      </w:r>
      <w:r w:rsidR="00A70A56">
        <w:t>.</w:t>
      </w:r>
    </w:p>
    <w:p w14:paraId="1D70ABBF" w14:textId="77777777" w:rsidR="00527AF8" w:rsidRPr="00814194" w:rsidRDefault="00527AF8" w:rsidP="00527AF8">
      <w:pPr>
        <w:pStyle w:val="Heading4"/>
        <w:jc w:val="both"/>
      </w:pPr>
      <w:r>
        <w:t xml:space="preserve">Save CallDetails </w:t>
      </w:r>
      <w:r w:rsidRPr="00814194">
        <w:t xml:space="preserve"> - Request</w:t>
      </w:r>
    </w:p>
    <w:p w14:paraId="06798ABE" w14:textId="77777777" w:rsidR="00527AF8" w:rsidRPr="006110FF" w:rsidRDefault="00527AF8" w:rsidP="00527AF8">
      <w:pPr>
        <w:jc w:val="both"/>
      </w:pPr>
    </w:p>
    <w:p w14:paraId="7FCC5204" w14:textId="77777777" w:rsidR="00527AF8" w:rsidRDefault="00527AF8" w:rsidP="00527AF8">
      <w:pPr>
        <w:jc w:val="both"/>
        <w:rPr>
          <w:szCs w:val="20"/>
        </w:rPr>
      </w:pPr>
      <w:r w:rsidRPr="00DE1B6A">
        <w:rPr>
          <w:b/>
          <w:szCs w:val="20"/>
        </w:rPr>
        <w:t>URL</w:t>
      </w:r>
      <w:r w:rsidRPr="00EB6872">
        <w:rPr>
          <w:szCs w:val="20"/>
        </w:rPr>
        <w:t xml:space="preserve">: </w:t>
      </w:r>
      <w:r w:rsidR="003D7883" w:rsidRPr="00E85A7D">
        <w:rPr>
          <w:szCs w:val="20"/>
        </w:rPr>
        <w:t>http://&lt;motech</w:t>
      </w:r>
      <w:proofErr w:type="gramStart"/>
      <w:r w:rsidR="003D7883" w:rsidRPr="00E85A7D">
        <w:rPr>
          <w:szCs w:val="20"/>
        </w:rPr>
        <w:t>:port</w:t>
      </w:r>
      <w:proofErr w:type="gramEnd"/>
      <w:r w:rsidR="003D7883" w:rsidRPr="00E85A7D">
        <w:rPr>
          <w:szCs w:val="20"/>
        </w:rPr>
        <w:t>&gt;/motech-platform-server/module/</w:t>
      </w:r>
      <w:r w:rsidR="00017428">
        <w:rPr>
          <w:szCs w:val="20"/>
        </w:rPr>
        <w:t>api/</w:t>
      </w:r>
      <w:r w:rsidR="003D7883" w:rsidRPr="00E85A7D">
        <w:rPr>
          <w:szCs w:val="20"/>
        </w:rPr>
        <w:t>mobileacademy/callDetails</w:t>
      </w:r>
    </w:p>
    <w:p w14:paraId="5C737018" w14:textId="77777777" w:rsidR="00527AF8" w:rsidRDefault="00527AF8" w:rsidP="00527AF8">
      <w:pPr>
        <w:jc w:val="both"/>
        <w:rPr>
          <w:b/>
          <w:szCs w:val="20"/>
        </w:rPr>
      </w:pPr>
    </w:p>
    <w:p w14:paraId="53A0204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41045D80" w14:textId="77777777" w:rsidR="00527AF8" w:rsidRDefault="00527AF8" w:rsidP="00527AF8">
      <w:pPr>
        <w:pStyle w:val="Heading5"/>
        <w:jc w:val="both"/>
      </w:pPr>
      <w:r>
        <w:t>Validations</w:t>
      </w:r>
    </w:p>
    <w:p w14:paraId="5F83D96E" w14:textId="77777777" w:rsidR="00527AF8" w:rsidRDefault="00527AF8" w:rsidP="00527AF8">
      <w:pPr>
        <w:jc w:val="both"/>
      </w:pPr>
    </w:p>
    <w:p w14:paraId="60393A4F" w14:textId="77777777" w:rsidR="00527AF8" w:rsidRPr="00977017" w:rsidRDefault="00527AF8" w:rsidP="00527AF8">
      <w:pPr>
        <w:jc w:val="both"/>
      </w:pPr>
      <w:r>
        <w:t>MoTech shall validate the format of all the request parameters and reject the request if it is not correct.</w:t>
      </w:r>
    </w:p>
    <w:p w14:paraId="0E7ED161" w14:textId="77777777" w:rsidR="00527AF8" w:rsidRDefault="00527AF8" w:rsidP="00527AF8">
      <w:pPr>
        <w:pStyle w:val="Heading5"/>
        <w:jc w:val="both"/>
      </w:pPr>
      <w:r>
        <w:tab/>
        <w:t>Http time Out</w:t>
      </w:r>
    </w:p>
    <w:p w14:paraId="32332033"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1CBD3A93" w14:textId="77777777" w:rsidTr="00D55576">
        <w:trPr>
          <w:trHeight w:val="244"/>
        </w:trPr>
        <w:tc>
          <w:tcPr>
            <w:tcW w:w="3007" w:type="pct"/>
            <w:shd w:val="clear" w:color="auto" w:fill="D9D9D9" w:themeFill="background1" w:themeFillShade="D9"/>
            <w:vAlign w:val="bottom"/>
          </w:tcPr>
          <w:p w14:paraId="6E671393"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0366E072"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1C1717E9" w14:textId="77777777" w:rsidTr="00D55576">
        <w:trPr>
          <w:trHeight w:val="386"/>
        </w:trPr>
        <w:tc>
          <w:tcPr>
            <w:tcW w:w="3007" w:type="pct"/>
          </w:tcPr>
          <w:p w14:paraId="227CE5FB" w14:textId="77777777" w:rsidR="00C31F68" w:rsidRPr="00FF4865" w:rsidRDefault="00C31F68" w:rsidP="00D55576">
            <w:pPr>
              <w:tabs>
                <w:tab w:val="left" w:pos="1114"/>
              </w:tabs>
              <w:ind w:left="360" w:hanging="360"/>
              <w:jc w:val="both"/>
              <w:rPr>
                <w:rFonts w:cs="Arial"/>
                <w:szCs w:val="20"/>
              </w:rPr>
            </w:pPr>
            <w:r>
              <w:rPr>
                <w:rFonts w:cs="Arial"/>
                <w:szCs w:val="20"/>
              </w:rPr>
              <w:t>Offline</w:t>
            </w:r>
          </w:p>
        </w:tc>
        <w:tc>
          <w:tcPr>
            <w:tcW w:w="1993" w:type="pct"/>
          </w:tcPr>
          <w:p w14:paraId="2C8F9A16"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CFCF7EC" w14:textId="77777777" w:rsidR="00527AF8" w:rsidRPr="000C573D" w:rsidRDefault="00527AF8" w:rsidP="00527AF8">
      <w:pPr>
        <w:pStyle w:val="Heading5"/>
        <w:jc w:val="both"/>
      </w:pPr>
      <w:r>
        <w:t>Query Parameters</w:t>
      </w:r>
    </w:p>
    <w:p w14:paraId="4FBFEE01" w14:textId="77777777" w:rsidR="00527AF8" w:rsidRDefault="00527AF8" w:rsidP="00527AF8">
      <w:pPr>
        <w:jc w:val="both"/>
      </w:pPr>
    </w:p>
    <w:p w14:paraId="111A6AF7" w14:textId="77777777" w:rsidR="00527AF8" w:rsidRPr="004112C6" w:rsidRDefault="00527AF8" w:rsidP="00527AF8">
      <w:pPr>
        <w:jc w:val="both"/>
      </w:pPr>
      <w:r>
        <w:t>None</w:t>
      </w:r>
    </w:p>
    <w:p w14:paraId="3D864DF6" w14:textId="77777777" w:rsidR="00527AF8" w:rsidRDefault="00527AF8" w:rsidP="00527AF8">
      <w:pPr>
        <w:pStyle w:val="Heading5"/>
        <w:jc w:val="both"/>
      </w:pPr>
      <w:r>
        <w:t xml:space="preserve">Headers </w:t>
      </w:r>
    </w:p>
    <w:p w14:paraId="6469B41A"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5E669934" w14:textId="77777777" w:rsidTr="00FE78D0">
        <w:tc>
          <w:tcPr>
            <w:tcW w:w="1512" w:type="dxa"/>
            <w:shd w:val="clear" w:color="auto" w:fill="D9D9D9" w:themeFill="background1" w:themeFillShade="D9"/>
          </w:tcPr>
          <w:p w14:paraId="462F2C33" w14:textId="77777777" w:rsidR="00527AF8" w:rsidRDefault="00527AF8" w:rsidP="00FE78D0">
            <w:pPr>
              <w:jc w:val="both"/>
            </w:pPr>
            <w:r>
              <w:t>Header Name</w:t>
            </w:r>
          </w:p>
        </w:tc>
        <w:tc>
          <w:tcPr>
            <w:tcW w:w="1595" w:type="dxa"/>
            <w:shd w:val="clear" w:color="auto" w:fill="D9D9D9" w:themeFill="background1" w:themeFillShade="D9"/>
          </w:tcPr>
          <w:p w14:paraId="1ABF89CE" w14:textId="77777777" w:rsidR="00527AF8" w:rsidRDefault="00527AF8" w:rsidP="00FE78D0">
            <w:pPr>
              <w:jc w:val="both"/>
            </w:pPr>
            <w:r>
              <w:t>Header Value</w:t>
            </w:r>
          </w:p>
        </w:tc>
        <w:tc>
          <w:tcPr>
            <w:tcW w:w="1341" w:type="dxa"/>
            <w:shd w:val="clear" w:color="auto" w:fill="D9D9D9" w:themeFill="background1" w:themeFillShade="D9"/>
          </w:tcPr>
          <w:p w14:paraId="41165F2E" w14:textId="77777777" w:rsidR="00527AF8" w:rsidRDefault="00527AF8" w:rsidP="00FE78D0">
            <w:pPr>
              <w:jc w:val="both"/>
            </w:pPr>
            <w:r>
              <w:t>Mandatory</w:t>
            </w:r>
          </w:p>
        </w:tc>
        <w:tc>
          <w:tcPr>
            <w:tcW w:w="4732" w:type="dxa"/>
            <w:shd w:val="clear" w:color="auto" w:fill="D9D9D9" w:themeFill="background1" w:themeFillShade="D9"/>
          </w:tcPr>
          <w:p w14:paraId="124E3C29" w14:textId="77777777" w:rsidR="00527AF8" w:rsidRDefault="00527AF8" w:rsidP="00FE78D0">
            <w:pPr>
              <w:jc w:val="both"/>
            </w:pPr>
            <w:r>
              <w:t>Description</w:t>
            </w:r>
          </w:p>
        </w:tc>
      </w:tr>
      <w:tr w:rsidR="00527AF8" w14:paraId="5724F3E5" w14:textId="77777777" w:rsidTr="00FE78D0">
        <w:tc>
          <w:tcPr>
            <w:tcW w:w="1512" w:type="dxa"/>
          </w:tcPr>
          <w:p w14:paraId="21105575" w14:textId="77777777" w:rsidR="00527AF8" w:rsidRPr="0065474C" w:rsidRDefault="00527AF8" w:rsidP="00FE78D0">
            <w:pPr>
              <w:jc w:val="both"/>
            </w:pPr>
            <w:r>
              <w:t>Content-Type</w:t>
            </w:r>
          </w:p>
        </w:tc>
        <w:tc>
          <w:tcPr>
            <w:tcW w:w="1595" w:type="dxa"/>
          </w:tcPr>
          <w:p w14:paraId="0AAB1CC2" w14:textId="77777777" w:rsidR="00527AF8" w:rsidRDefault="00527AF8" w:rsidP="00FE78D0">
            <w:pPr>
              <w:jc w:val="both"/>
            </w:pPr>
            <w:proofErr w:type="gramStart"/>
            <w:r>
              <w:t>application</w:t>
            </w:r>
            <w:proofErr w:type="gramEnd"/>
            <w:r>
              <w:t>/json</w:t>
            </w:r>
          </w:p>
        </w:tc>
        <w:tc>
          <w:tcPr>
            <w:tcW w:w="1341" w:type="dxa"/>
          </w:tcPr>
          <w:p w14:paraId="617AFB3E" w14:textId="77777777" w:rsidR="00527AF8" w:rsidRPr="0065474C" w:rsidRDefault="00527AF8" w:rsidP="00FE78D0">
            <w:pPr>
              <w:jc w:val="both"/>
            </w:pPr>
            <w:r>
              <w:t>Yes</w:t>
            </w:r>
          </w:p>
        </w:tc>
        <w:tc>
          <w:tcPr>
            <w:tcW w:w="4732" w:type="dxa"/>
          </w:tcPr>
          <w:p w14:paraId="46055F47" w14:textId="77777777" w:rsidR="00527AF8" w:rsidRDefault="00527AF8" w:rsidP="00FE78D0">
            <w:pPr>
              <w:jc w:val="both"/>
            </w:pPr>
            <w:r>
              <w:t>It specifies the format of the content in the request</w:t>
            </w:r>
          </w:p>
        </w:tc>
      </w:tr>
      <w:tr w:rsidR="00527AF8" w14:paraId="334DD4A1" w14:textId="77777777" w:rsidTr="00FE78D0">
        <w:tc>
          <w:tcPr>
            <w:tcW w:w="1512" w:type="dxa"/>
          </w:tcPr>
          <w:p w14:paraId="3FAD6E82" w14:textId="77777777" w:rsidR="00527AF8" w:rsidRPr="0065474C" w:rsidRDefault="00527AF8" w:rsidP="00FE78D0">
            <w:pPr>
              <w:jc w:val="both"/>
            </w:pPr>
            <w:r>
              <w:t>Accept</w:t>
            </w:r>
          </w:p>
        </w:tc>
        <w:tc>
          <w:tcPr>
            <w:tcW w:w="1595" w:type="dxa"/>
          </w:tcPr>
          <w:p w14:paraId="7B7554A7" w14:textId="77777777" w:rsidR="00527AF8" w:rsidRPr="0065474C" w:rsidRDefault="00527AF8" w:rsidP="00FE78D0">
            <w:pPr>
              <w:jc w:val="both"/>
            </w:pPr>
            <w:proofErr w:type="gramStart"/>
            <w:r>
              <w:t>application</w:t>
            </w:r>
            <w:proofErr w:type="gramEnd"/>
            <w:r>
              <w:t>/json</w:t>
            </w:r>
          </w:p>
        </w:tc>
        <w:tc>
          <w:tcPr>
            <w:tcW w:w="1341" w:type="dxa"/>
          </w:tcPr>
          <w:p w14:paraId="5F3D8C4B" w14:textId="77777777" w:rsidR="00527AF8" w:rsidRPr="0065474C" w:rsidRDefault="00527AF8" w:rsidP="00FE78D0">
            <w:pPr>
              <w:jc w:val="both"/>
            </w:pPr>
            <w:r>
              <w:t>Yes</w:t>
            </w:r>
          </w:p>
        </w:tc>
        <w:tc>
          <w:tcPr>
            <w:tcW w:w="4732" w:type="dxa"/>
          </w:tcPr>
          <w:p w14:paraId="573BFC60" w14:textId="77777777" w:rsidR="00527AF8" w:rsidRPr="00706077" w:rsidRDefault="00527AF8" w:rsidP="00FE78D0">
            <w:pPr>
              <w:jc w:val="both"/>
            </w:pPr>
            <w:r>
              <w:t>It specifies the format of the content accepted by the API invoker.</w:t>
            </w:r>
          </w:p>
        </w:tc>
      </w:tr>
    </w:tbl>
    <w:p w14:paraId="4BE2F197" w14:textId="77777777" w:rsidR="00527AF8" w:rsidRDefault="00527AF8" w:rsidP="00527AF8">
      <w:pPr>
        <w:pStyle w:val="Heading5"/>
        <w:jc w:val="both"/>
      </w:pPr>
      <w:r>
        <w:t xml:space="preserve">Body Example </w:t>
      </w:r>
    </w:p>
    <w:p w14:paraId="5C5B042C"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FF4865" w14:paraId="6C4B177C" w14:textId="77777777" w:rsidTr="00FE78D0">
        <w:tc>
          <w:tcPr>
            <w:tcW w:w="540" w:type="dxa"/>
            <w:shd w:val="clear" w:color="auto" w:fill="CCCCCC"/>
            <w:tcMar>
              <w:top w:w="100" w:type="dxa"/>
              <w:left w:w="100" w:type="dxa"/>
              <w:bottom w:w="100" w:type="dxa"/>
              <w:right w:w="100" w:type="dxa"/>
            </w:tcMar>
          </w:tcPr>
          <w:p w14:paraId="2ABBEF6A" w14:textId="77777777" w:rsidR="00527AF8" w:rsidRPr="00FF4865" w:rsidRDefault="00527AF8" w:rsidP="00FE78D0">
            <w:pPr>
              <w:pStyle w:val="Normal1"/>
              <w:spacing w:line="240" w:lineRule="auto"/>
              <w:jc w:val="both"/>
              <w:rPr>
                <w:color w:val="auto"/>
                <w:sz w:val="20"/>
              </w:rPr>
            </w:pPr>
          </w:p>
        </w:tc>
        <w:tc>
          <w:tcPr>
            <w:tcW w:w="8715" w:type="dxa"/>
            <w:tcMar>
              <w:top w:w="100" w:type="dxa"/>
              <w:left w:w="100" w:type="dxa"/>
              <w:bottom w:w="100" w:type="dxa"/>
              <w:right w:w="100" w:type="dxa"/>
            </w:tcMar>
          </w:tcPr>
          <w:p w14:paraId="06DC90C6"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w:t>
            </w:r>
          </w:p>
          <w:p w14:paraId="56AAB88C"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callingNumber</w:t>
            </w:r>
            <w:proofErr w:type="gramEnd"/>
            <w:r w:rsidR="003F5A2D">
              <w:rPr>
                <w:color w:val="auto"/>
                <w:sz w:val="20"/>
                <w:lang w:val="en-US" w:eastAsia="en-US"/>
              </w:rPr>
              <w:t>"</w:t>
            </w:r>
            <w:r w:rsidRPr="00E00BB5">
              <w:rPr>
                <w:color w:val="auto"/>
                <w:sz w:val="20"/>
                <w:lang w:val="en-US" w:eastAsia="en-US"/>
              </w:rPr>
              <w:t>: 9999988888,</w:t>
            </w:r>
          </w:p>
          <w:p w14:paraId="6E76AAAC"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operator</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A</w:t>
            </w:r>
            <w:r w:rsidR="003F5A2D">
              <w:rPr>
                <w:color w:val="auto"/>
                <w:sz w:val="20"/>
                <w:lang w:val="en-US" w:eastAsia="en-US"/>
              </w:rPr>
              <w:t>"</w:t>
            </w:r>
            <w:r w:rsidRPr="00E00BB5">
              <w:rPr>
                <w:color w:val="auto"/>
                <w:sz w:val="20"/>
                <w:lang w:val="en-US" w:eastAsia="en-US"/>
              </w:rPr>
              <w:t>,</w:t>
            </w:r>
          </w:p>
          <w:p w14:paraId="597E8431"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circle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AP</w:t>
            </w:r>
            <w:r w:rsidR="003F5A2D">
              <w:rPr>
                <w:color w:val="auto"/>
                <w:sz w:val="20"/>
                <w:lang w:val="en-US" w:eastAsia="en-US"/>
              </w:rPr>
              <w:t>"</w:t>
            </w:r>
            <w:r w:rsidRPr="00E00BB5">
              <w:rPr>
                <w:color w:val="auto"/>
                <w:sz w:val="20"/>
                <w:lang w:val="en-US" w:eastAsia="en-US"/>
              </w:rPr>
              <w:t>,</w:t>
            </w:r>
          </w:p>
          <w:p w14:paraId="65A22171"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callId</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123456789012345</w:t>
            </w:r>
            <w:r w:rsidR="003F5A2D">
              <w:rPr>
                <w:color w:val="auto"/>
                <w:sz w:val="20"/>
                <w:lang w:val="en-US" w:eastAsia="en-US"/>
              </w:rPr>
              <w:t>"</w:t>
            </w:r>
            <w:r w:rsidRPr="00E00BB5">
              <w:rPr>
                <w:color w:val="auto"/>
                <w:sz w:val="20"/>
                <w:lang w:val="en-US" w:eastAsia="en-US"/>
              </w:rPr>
              <w:t>,</w:t>
            </w:r>
          </w:p>
          <w:p w14:paraId="17E9DD7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callStartTime</w:t>
            </w:r>
            <w:proofErr w:type="gramEnd"/>
            <w:r w:rsidR="003F5A2D">
              <w:rPr>
                <w:color w:val="auto"/>
                <w:sz w:val="20"/>
                <w:lang w:val="en-US" w:eastAsia="en-US"/>
              </w:rPr>
              <w:t>"</w:t>
            </w:r>
            <w:r w:rsidRPr="00E00BB5">
              <w:rPr>
                <w:color w:val="auto"/>
                <w:sz w:val="20"/>
                <w:lang w:val="en-US" w:eastAsia="en-US"/>
              </w:rPr>
              <w:t xml:space="preserve">: </w:t>
            </w:r>
            <w:r w:rsidR="00105FC2">
              <w:rPr>
                <w:rFonts w:ascii="Lucida Grande" w:hAnsi="Lucida Grande" w:cs="Lucida Grande"/>
                <w:color w:val="333333"/>
                <w:sz w:val="16"/>
                <w:szCs w:val="16"/>
                <w:shd w:val="clear" w:color="auto" w:fill="FFFFFF"/>
              </w:rPr>
              <w:t>1422879903</w:t>
            </w:r>
            <w:r w:rsidRPr="00E00BB5">
              <w:rPr>
                <w:color w:val="auto"/>
                <w:sz w:val="20"/>
                <w:lang w:val="en-US" w:eastAsia="en-US"/>
              </w:rPr>
              <w:t>,</w:t>
            </w:r>
          </w:p>
          <w:p w14:paraId="01E304C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callEndTime</w:t>
            </w:r>
            <w:proofErr w:type="gramEnd"/>
            <w:r w:rsidR="003F5A2D">
              <w:rPr>
                <w:color w:val="auto"/>
                <w:sz w:val="20"/>
                <w:lang w:val="en-US" w:eastAsia="en-US"/>
              </w:rPr>
              <w:t>"</w:t>
            </w:r>
            <w:r w:rsidRPr="00E00BB5">
              <w:rPr>
                <w:color w:val="auto"/>
                <w:sz w:val="20"/>
                <w:lang w:val="en-US" w:eastAsia="en-US"/>
              </w:rPr>
              <w:t xml:space="preserve">: </w:t>
            </w:r>
            <w:r w:rsidR="00105FC2">
              <w:rPr>
                <w:rFonts w:ascii="Lucida Grande" w:hAnsi="Lucida Grande" w:cs="Lucida Grande"/>
                <w:color w:val="333333"/>
                <w:sz w:val="16"/>
                <w:szCs w:val="16"/>
                <w:shd w:val="clear" w:color="auto" w:fill="FFFFFF"/>
              </w:rPr>
              <w:t>1422879923</w:t>
            </w:r>
            <w:r w:rsidRPr="00E00BB5">
              <w:rPr>
                <w:color w:val="auto"/>
                <w:sz w:val="20"/>
                <w:lang w:val="en-US" w:eastAsia="en-US"/>
              </w:rPr>
              <w:t>,</w:t>
            </w:r>
          </w:p>
          <w:p w14:paraId="7D3A8C7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callDurationInPulses</w:t>
            </w:r>
            <w:proofErr w:type="gramEnd"/>
            <w:r w:rsidR="003F5A2D">
              <w:rPr>
                <w:color w:val="auto"/>
                <w:sz w:val="20"/>
                <w:lang w:val="en-US" w:eastAsia="en-US"/>
              </w:rPr>
              <w:t>"</w:t>
            </w:r>
            <w:r w:rsidRPr="00E00BB5">
              <w:rPr>
                <w:color w:val="auto"/>
                <w:sz w:val="20"/>
                <w:lang w:val="en-US" w:eastAsia="en-US"/>
              </w:rPr>
              <w:t>: 20,</w:t>
            </w:r>
          </w:p>
          <w:p w14:paraId="4A2AE8E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endOfUsagePromptCounter</w:t>
            </w:r>
            <w:proofErr w:type="gramEnd"/>
            <w:r w:rsidR="003F5A2D">
              <w:rPr>
                <w:color w:val="auto"/>
                <w:sz w:val="20"/>
                <w:lang w:val="en-US" w:eastAsia="en-US"/>
              </w:rPr>
              <w:t>"</w:t>
            </w:r>
            <w:r w:rsidRPr="00E00BB5">
              <w:rPr>
                <w:color w:val="auto"/>
                <w:sz w:val="20"/>
                <w:lang w:val="en-US" w:eastAsia="en-US"/>
              </w:rPr>
              <w:t>: 0,</w:t>
            </w:r>
          </w:p>
          <w:p w14:paraId="6B36B21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callStatus</w:t>
            </w:r>
            <w:proofErr w:type="gramEnd"/>
            <w:r w:rsidR="003F5A2D">
              <w:rPr>
                <w:color w:val="auto"/>
                <w:sz w:val="20"/>
                <w:lang w:val="en-US" w:eastAsia="en-US"/>
              </w:rPr>
              <w:t>"</w:t>
            </w:r>
            <w:r w:rsidRPr="00E00BB5">
              <w:rPr>
                <w:color w:val="auto"/>
                <w:sz w:val="20"/>
                <w:lang w:val="en-US" w:eastAsia="en-US"/>
              </w:rPr>
              <w:t>:</w:t>
            </w:r>
            <w:r w:rsidR="00875F87">
              <w:rPr>
                <w:color w:val="auto"/>
                <w:sz w:val="20"/>
                <w:lang w:val="en-US" w:eastAsia="en-US"/>
              </w:rPr>
              <w:t>1</w:t>
            </w:r>
            <w:r w:rsidRPr="00E00BB5">
              <w:rPr>
                <w:color w:val="auto"/>
                <w:sz w:val="20"/>
                <w:lang w:val="en-US" w:eastAsia="en-US"/>
              </w:rPr>
              <w:t>,</w:t>
            </w:r>
          </w:p>
          <w:p w14:paraId="2C5A64E9"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callDisconnectReason</w:t>
            </w:r>
            <w:proofErr w:type="gramEnd"/>
            <w:r w:rsidR="003F5A2D">
              <w:rPr>
                <w:color w:val="auto"/>
                <w:sz w:val="20"/>
                <w:lang w:val="en-US" w:eastAsia="en-US"/>
              </w:rPr>
              <w:t>"</w:t>
            </w:r>
            <w:r w:rsidRPr="00E00BB5">
              <w:rPr>
                <w:color w:val="auto"/>
                <w:sz w:val="20"/>
                <w:lang w:val="en-US" w:eastAsia="en-US"/>
              </w:rPr>
              <w:t>: 1,</w:t>
            </w:r>
          </w:p>
          <w:p w14:paraId="22DE089A"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content</w:t>
            </w:r>
            <w:proofErr w:type="gramEnd"/>
            <w:r w:rsidR="003F5A2D">
              <w:rPr>
                <w:color w:val="auto"/>
                <w:sz w:val="20"/>
                <w:lang w:val="en-US" w:eastAsia="en-US"/>
              </w:rPr>
              <w:t>"</w:t>
            </w:r>
            <w:r w:rsidRPr="00E00BB5">
              <w:rPr>
                <w:color w:val="auto"/>
                <w:sz w:val="20"/>
                <w:lang w:val="en-US" w:eastAsia="en-US"/>
              </w:rPr>
              <w:t>: [</w:t>
            </w:r>
          </w:p>
          <w:p w14:paraId="3AFCBA2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0C7DA16B"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type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lesson</w:t>
            </w:r>
            <w:r w:rsidR="003F5A2D">
              <w:rPr>
                <w:color w:val="auto"/>
                <w:sz w:val="20"/>
                <w:lang w:val="en-US" w:eastAsia="en-US"/>
              </w:rPr>
              <w:t>"</w:t>
            </w:r>
            <w:r w:rsidRPr="00E00BB5">
              <w:rPr>
                <w:color w:val="auto"/>
                <w:sz w:val="20"/>
                <w:lang w:val="en-US" w:eastAsia="en-US"/>
              </w:rPr>
              <w:t>,</w:t>
            </w:r>
          </w:p>
          <w:p w14:paraId="4AA62B09"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contentName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Chapter-01lesson-04</w:t>
            </w:r>
            <w:r w:rsidR="003F5A2D">
              <w:rPr>
                <w:color w:val="auto"/>
                <w:sz w:val="20"/>
                <w:lang w:val="en-US" w:eastAsia="en-US"/>
              </w:rPr>
              <w:t>"</w:t>
            </w:r>
            <w:r w:rsidRPr="00E00BB5">
              <w:rPr>
                <w:color w:val="auto"/>
                <w:sz w:val="20"/>
                <w:lang w:val="en-US" w:eastAsia="en-US"/>
              </w:rPr>
              <w:t>,</w:t>
            </w:r>
          </w:p>
          <w:p w14:paraId="63CDD5B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contentFile</w:t>
            </w:r>
            <w:r w:rsidR="00757814">
              <w:rPr>
                <w:color w:val="auto"/>
                <w:sz w:val="20"/>
                <w:lang w:val="en-US" w:eastAsia="en-US"/>
              </w:rPr>
              <w:t>Name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ch1_l4.wav</w:t>
            </w:r>
            <w:r w:rsidR="003F5A2D">
              <w:rPr>
                <w:color w:val="auto"/>
                <w:sz w:val="20"/>
                <w:lang w:val="en-US" w:eastAsia="en-US"/>
              </w:rPr>
              <w:t>"</w:t>
            </w:r>
            <w:r w:rsidRPr="00E00BB5">
              <w:rPr>
                <w:color w:val="auto"/>
                <w:sz w:val="20"/>
                <w:lang w:val="en-US" w:eastAsia="en-US"/>
              </w:rPr>
              <w:t>,</w:t>
            </w:r>
          </w:p>
          <w:p w14:paraId="6A8C47A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startTime</w:t>
            </w:r>
            <w:proofErr w:type="gramEnd"/>
            <w:r w:rsidR="003F5A2D">
              <w:rPr>
                <w:color w:val="auto"/>
                <w:sz w:val="20"/>
                <w:lang w:val="en-US" w:eastAsia="en-US"/>
              </w:rPr>
              <w:t>"</w:t>
            </w:r>
            <w:r w:rsidRPr="00E00BB5">
              <w:rPr>
                <w:color w:val="auto"/>
                <w:sz w:val="20"/>
                <w:lang w:val="en-US" w:eastAsia="en-US"/>
              </w:rPr>
              <w:t>: 1200000000,</w:t>
            </w:r>
          </w:p>
          <w:p w14:paraId="22A50B9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endTime</w:t>
            </w:r>
            <w:proofErr w:type="gramEnd"/>
            <w:r w:rsidR="003F5A2D">
              <w:rPr>
                <w:color w:val="auto"/>
                <w:sz w:val="20"/>
                <w:lang w:val="en-US" w:eastAsia="en-US"/>
              </w:rPr>
              <w:t>"</w:t>
            </w:r>
            <w:r w:rsidRPr="00E00BB5">
              <w:rPr>
                <w:color w:val="auto"/>
                <w:sz w:val="20"/>
                <w:lang w:val="en-US" w:eastAsia="en-US"/>
              </w:rPr>
              <w:t>: 1222222221,</w:t>
            </w:r>
          </w:p>
          <w:p w14:paraId="30BB3FE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completionFlag</w:t>
            </w:r>
            <w:proofErr w:type="gramEnd"/>
            <w:r w:rsidR="003F5A2D">
              <w:rPr>
                <w:color w:val="auto"/>
                <w:sz w:val="20"/>
                <w:lang w:val="en-US" w:eastAsia="en-US"/>
              </w:rPr>
              <w:t>"</w:t>
            </w:r>
            <w:r w:rsidRPr="00E00BB5">
              <w:rPr>
                <w:color w:val="auto"/>
                <w:sz w:val="20"/>
                <w:lang w:val="en-US" w:eastAsia="en-US"/>
              </w:rPr>
              <w:t>: true</w:t>
            </w:r>
          </w:p>
          <w:p w14:paraId="1A8E7D46"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6768946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32135465"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type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question</w:t>
            </w:r>
            <w:r w:rsidR="003F5A2D">
              <w:rPr>
                <w:color w:val="auto"/>
                <w:sz w:val="20"/>
                <w:lang w:val="en-US" w:eastAsia="en-US"/>
              </w:rPr>
              <w:t>"</w:t>
            </w:r>
            <w:r w:rsidRPr="00E00BB5">
              <w:rPr>
                <w:color w:val="auto"/>
                <w:sz w:val="20"/>
                <w:lang w:val="en-US" w:eastAsia="en-US"/>
              </w:rPr>
              <w:t>,</w:t>
            </w:r>
          </w:p>
          <w:p w14:paraId="2A997A0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contentName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chapter-01question-01</w:t>
            </w:r>
            <w:r w:rsidR="003F5A2D">
              <w:rPr>
                <w:color w:val="auto"/>
                <w:sz w:val="20"/>
                <w:lang w:val="en-US" w:eastAsia="en-US"/>
              </w:rPr>
              <w:t>"</w:t>
            </w:r>
            <w:r w:rsidRPr="00E00BB5">
              <w:rPr>
                <w:color w:val="auto"/>
                <w:sz w:val="20"/>
                <w:lang w:val="en-US" w:eastAsia="en-US"/>
              </w:rPr>
              <w:t>,</w:t>
            </w:r>
          </w:p>
          <w:p w14:paraId="5CEA9E54" w14:textId="27E1E96C"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00757814" w:rsidRPr="00E00BB5">
              <w:rPr>
                <w:color w:val="auto"/>
                <w:sz w:val="20"/>
                <w:lang w:val="en-US" w:eastAsia="en-US"/>
              </w:rPr>
              <w:t>contentFile</w:t>
            </w:r>
            <w:r w:rsidR="00757814">
              <w:rPr>
                <w:color w:val="auto"/>
                <w:sz w:val="20"/>
                <w:lang w:val="en-US" w:eastAsia="en-US"/>
              </w:rPr>
              <w:t>Name</w:t>
            </w:r>
            <w:proofErr w:type="gramEnd"/>
            <w:r w:rsidR="00757814" w:rsidRPr="00E00BB5" w:rsidDel="00757814">
              <w:rPr>
                <w:color w:val="auto"/>
                <w:sz w:val="20"/>
                <w:lang w:val="en-US" w:eastAsia="en-US"/>
              </w:rPr>
              <w:t xml:space="preserve"> </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ch1_q1.wav</w:t>
            </w:r>
            <w:r w:rsidR="003F5A2D">
              <w:rPr>
                <w:color w:val="auto"/>
                <w:sz w:val="20"/>
                <w:lang w:val="en-US" w:eastAsia="en-US"/>
              </w:rPr>
              <w:t>"</w:t>
            </w:r>
            <w:r w:rsidRPr="00E00BB5">
              <w:rPr>
                <w:color w:val="auto"/>
                <w:sz w:val="20"/>
                <w:lang w:val="en-US" w:eastAsia="en-US"/>
              </w:rPr>
              <w:t>,</w:t>
            </w:r>
          </w:p>
          <w:p w14:paraId="2FC8E32B"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startTime</w:t>
            </w:r>
            <w:proofErr w:type="gramEnd"/>
            <w:r w:rsidR="003F5A2D">
              <w:rPr>
                <w:color w:val="auto"/>
                <w:sz w:val="20"/>
                <w:lang w:val="en-US" w:eastAsia="en-US"/>
              </w:rPr>
              <w:t>"</w:t>
            </w:r>
            <w:r w:rsidRPr="00E00BB5">
              <w:rPr>
                <w:color w:val="auto"/>
                <w:sz w:val="20"/>
                <w:lang w:val="en-US" w:eastAsia="en-US"/>
              </w:rPr>
              <w:t>: 1222222222,</w:t>
            </w:r>
          </w:p>
          <w:p w14:paraId="48BFBC9E"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endTime</w:t>
            </w:r>
            <w:proofErr w:type="gramEnd"/>
            <w:r w:rsidR="003F5A2D">
              <w:rPr>
                <w:color w:val="auto"/>
                <w:sz w:val="20"/>
                <w:lang w:val="en-US" w:eastAsia="en-US"/>
              </w:rPr>
              <w:t>"</w:t>
            </w:r>
            <w:r w:rsidRPr="00E00BB5">
              <w:rPr>
                <w:color w:val="auto"/>
                <w:sz w:val="20"/>
                <w:lang w:val="en-US" w:eastAsia="en-US"/>
              </w:rPr>
              <w:t>: 1233333332,</w:t>
            </w:r>
          </w:p>
          <w:p w14:paraId="7EB3C49F" w14:textId="77777777" w:rsidR="00527AF8"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completionFlag</w:t>
            </w:r>
            <w:proofErr w:type="gramEnd"/>
            <w:r w:rsidR="003F5A2D">
              <w:rPr>
                <w:color w:val="auto"/>
                <w:sz w:val="20"/>
                <w:lang w:val="en-US" w:eastAsia="en-US"/>
              </w:rPr>
              <w:t>"</w:t>
            </w:r>
            <w:r w:rsidRPr="00E00BB5">
              <w:rPr>
                <w:color w:val="auto"/>
                <w:sz w:val="20"/>
                <w:lang w:val="en-US" w:eastAsia="en-US"/>
              </w:rPr>
              <w:t>: true</w:t>
            </w:r>
          </w:p>
          <w:p w14:paraId="518B160D" w14:textId="77777777" w:rsidR="00404463" w:rsidRPr="00E00BB5" w:rsidRDefault="00404463" w:rsidP="00404463">
            <w:pPr>
              <w:pStyle w:val="Normal1"/>
              <w:jc w:val="both"/>
              <w:rPr>
                <w:color w:val="auto"/>
                <w:sz w:val="20"/>
                <w:lang w:val="en-US" w:eastAsia="en-US"/>
              </w:rPr>
            </w:pPr>
            <w:r>
              <w:rPr>
                <w:color w:val="auto"/>
                <w:sz w:val="20"/>
                <w:lang w:val="en-US" w:eastAsia="en-US"/>
              </w:rPr>
              <w:t xml:space="preserve">            </w:t>
            </w:r>
            <w:r w:rsidR="008854CF" w:rsidRPr="008854CF">
              <w:rPr>
                <w:color w:val="auto"/>
                <w:sz w:val="20"/>
                <w:lang w:val="en-US" w:eastAsia="en-US"/>
              </w:rPr>
              <w:t>“</w:t>
            </w:r>
            <w:proofErr w:type="gramStart"/>
            <w:r w:rsidR="008854CF" w:rsidRPr="008854CF">
              <w:rPr>
                <w:color w:val="auto"/>
                <w:sz w:val="20"/>
                <w:lang w:val="en-US" w:eastAsia="en-US"/>
              </w:rPr>
              <w:t>correctAnswer</w:t>
            </w:r>
            <w:r w:rsidR="008854CF">
              <w:rPr>
                <w:color w:val="auto"/>
                <w:sz w:val="20"/>
                <w:lang w:val="en-US" w:eastAsia="en-US"/>
              </w:rPr>
              <w:t>Entered</w:t>
            </w:r>
            <w:proofErr w:type="gramEnd"/>
            <w:r w:rsidR="001639D2" w:rsidRPr="002F06B5">
              <w:rPr>
                <w:color w:val="auto"/>
                <w:sz w:val="20"/>
                <w:lang w:val="en-US" w:eastAsia="en-US"/>
              </w:rPr>
              <w:t>”: true</w:t>
            </w:r>
          </w:p>
          <w:p w14:paraId="5FD9C82A" w14:textId="77777777" w:rsidR="00404463" w:rsidRPr="00E00BB5" w:rsidRDefault="00404463" w:rsidP="00FE78D0">
            <w:pPr>
              <w:pStyle w:val="Normal1"/>
              <w:jc w:val="both"/>
              <w:rPr>
                <w:color w:val="auto"/>
                <w:sz w:val="20"/>
                <w:lang w:val="en-US" w:eastAsia="en-US"/>
              </w:rPr>
            </w:pPr>
          </w:p>
          <w:p w14:paraId="40E0CC1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0B03AB70"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26D4A9E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type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w:t>
            </w:r>
            <w:r w:rsidR="003F5A2D">
              <w:rPr>
                <w:color w:val="auto"/>
                <w:sz w:val="20"/>
                <w:lang w:val="en-US" w:eastAsia="en-US"/>
              </w:rPr>
              <w:t>"</w:t>
            </w:r>
            <w:r w:rsidRPr="00E00BB5">
              <w:rPr>
                <w:color w:val="auto"/>
                <w:sz w:val="20"/>
                <w:lang w:val="en-US" w:eastAsia="en-US"/>
              </w:rPr>
              <w:t>,</w:t>
            </w:r>
          </w:p>
          <w:p w14:paraId="4787B27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contentName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NA</w:t>
            </w:r>
            <w:r w:rsidR="003F5A2D">
              <w:rPr>
                <w:color w:val="auto"/>
                <w:sz w:val="20"/>
                <w:lang w:val="en-US" w:eastAsia="en-US"/>
              </w:rPr>
              <w:t>"</w:t>
            </w:r>
            <w:r w:rsidRPr="00E00BB5">
              <w:rPr>
                <w:color w:val="auto"/>
                <w:sz w:val="20"/>
                <w:lang w:val="en-US" w:eastAsia="en-US"/>
              </w:rPr>
              <w:t>,</w:t>
            </w:r>
          </w:p>
          <w:p w14:paraId="3BD5DF50" w14:textId="20C49CD8"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00757814" w:rsidRPr="00E00BB5">
              <w:rPr>
                <w:color w:val="auto"/>
                <w:sz w:val="20"/>
                <w:lang w:val="en-US" w:eastAsia="en-US"/>
              </w:rPr>
              <w:t>contentFile</w:t>
            </w:r>
            <w:r w:rsidR="00757814">
              <w:rPr>
                <w:color w:val="auto"/>
                <w:sz w:val="20"/>
                <w:lang w:val="en-US" w:eastAsia="en-US"/>
              </w:rPr>
              <w:t>Name</w:t>
            </w:r>
            <w:proofErr w:type="gramEnd"/>
            <w:r w:rsidR="00757814" w:rsidRPr="00E00BB5" w:rsidDel="00757814">
              <w:rPr>
                <w:color w:val="auto"/>
                <w:sz w:val="20"/>
                <w:lang w:val="en-US" w:eastAsia="en-US"/>
              </w:rPr>
              <w:t xml:space="preserve"> </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NA</w:t>
            </w:r>
            <w:r w:rsidR="003F5A2D">
              <w:rPr>
                <w:color w:val="auto"/>
                <w:sz w:val="20"/>
                <w:lang w:val="en-US" w:eastAsia="en-US"/>
              </w:rPr>
              <w:t>"</w:t>
            </w:r>
            <w:r w:rsidRPr="00E00BB5">
              <w:rPr>
                <w:color w:val="auto"/>
                <w:sz w:val="20"/>
                <w:lang w:val="en-US" w:eastAsia="en-US"/>
              </w:rPr>
              <w:t>,</w:t>
            </w:r>
          </w:p>
          <w:p w14:paraId="16E4CB5E"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startTime</w:t>
            </w:r>
            <w:proofErr w:type="gramEnd"/>
            <w:r w:rsidR="003F5A2D">
              <w:rPr>
                <w:color w:val="auto"/>
                <w:sz w:val="20"/>
                <w:lang w:val="en-US" w:eastAsia="en-US"/>
              </w:rPr>
              <w:t>"</w:t>
            </w:r>
            <w:r w:rsidRPr="00E00BB5">
              <w:rPr>
                <w:color w:val="auto"/>
                <w:sz w:val="20"/>
                <w:lang w:val="en-US" w:eastAsia="en-US"/>
              </w:rPr>
              <w:t>: 1233333333,</w:t>
            </w:r>
          </w:p>
          <w:p w14:paraId="625A9DA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endTime</w:t>
            </w:r>
            <w:proofErr w:type="gramEnd"/>
            <w:r w:rsidR="003F5A2D">
              <w:rPr>
                <w:color w:val="auto"/>
                <w:sz w:val="20"/>
                <w:lang w:val="en-US" w:eastAsia="en-US"/>
              </w:rPr>
              <w:t>"</w:t>
            </w:r>
            <w:r w:rsidRPr="00E00BB5">
              <w:rPr>
                <w:color w:val="auto"/>
                <w:sz w:val="20"/>
                <w:lang w:val="en-US" w:eastAsia="en-US"/>
              </w:rPr>
              <w:t>: 1234599999,</w:t>
            </w:r>
          </w:p>
          <w:p w14:paraId="495FEF75"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completionFlag</w:t>
            </w:r>
            <w:proofErr w:type="gramEnd"/>
            <w:r w:rsidR="003F5A2D">
              <w:rPr>
                <w:color w:val="auto"/>
                <w:sz w:val="20"/>
                <w:lang w:val="en-US" w:eastAsia="en-US"/>
              </w:rPr>
              <w:t>"</w:t>
            </w:r>
            <w:r w:rsidRPr="00E00BB5">
              <w:rPr>
                <w:color w:val="auto"/>
                <w:sz w:val="20"/>
                <w:lang w:val="en-US" w:eastAsia="en-US"/>
              </w:rPr>
              <w:t>: false</w:t>
            </w:r>
          </w:p>
          <w:p w14:paraId="00722DC8"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3752EFB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w:t>
            </w:r>
          </w:p>
          <w:p w14:paraId="03C2A00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5C816D4D" w14:textId="77777777" w:rsidR="00527AF8" w:rsidRDefault="00527AF8" w:rsidP="00FE78D0">
            <w:pPr>
              <w:pStyle w:val="Normal4"/>
              <w:jc w:val="both"/>
              <w:rPr>
                <w:color w:val="auto"/>
                <w:sz w:val="20"/>
                <w:szCs w:val="20"/>
              </w:rPr>
            </w:pPr>
            <w:r w:rsidRPr="00E00BB5">
              <w:rPr>
                <w:color w:val="auto"/>
                <w:sz w:val="20"/>
              </w:rPr>
              <w:t>}</w:t>
            </w:r>
          </w:p>
        </w:tc>
      </w:tr>
      <w:tr w:rsidR="00527AF8" w:rsidRPr="00FF4865" w14:paraId="3EBBF397" w14:textId="77777777" w:rsidTr="00FE78D0">
        <w:tc>
          <w:tcPr>
            <w:tcW w:w="540" w:type="dxa"/>
            <w:shd w:val="clear" w:color="auto" w:fill="CCCCCC"/>
            <w:tcMar>
              <w:top w:w="100" w:type="dxa"/>
              <w:left w:w="100" w:type="dxa"/>
              <w:bottom w:w="100" w:type="dxa"/>
              <w:right w:w="100" w:type="dxa"/>
            </w:tcMar>
          </w:tcPr>
          <w:p w14:paraId="17D0DB32" w14:textId="77777777" w:rsidR="00527AF8" w:rsidRPr="00FF4865" w:rsidRDefault="00527AF8" w:rsidP="00FE78D0">
            <w:pPr>
              <w:pStyle w:val="Normal1"/>
              <w:spacing w:line="240" w:lineRule="auto"/>
              <w:jc w:val="both"/>
              <w:rPr>
                <w:color w:val="auto"/>
                <w:sz w:val="20"/>
              </w:rPr>
            </w:pPr>
          </w:p>
        </w:tc>
        <w:tc>
          <w:tcPr>
            <w:tcW w:w="8715" w:type="dxa"/>
            <w:tcMar>
              <w:top w:w="100" w:type="dxa"/>
              <w:left w:w="100" w:type="dxa"/>
              <w:bottom w:w="100" w:type="dxa"/>
              <w:right w:w="100" w:type="dxa"/>
            </w:tcMar>
          </w:tcPr>
          <w:p w14:paraId="4275DD6A" w14:textId="77777777" w:rsidR="00527AF8" w:rsidRPr="00FF4865" w:rsidRDefault="00527AF8" w:rsidP="00FE78D0">
            <w:pPr>
              <w:pStyle w:val="Normal2"/>
              <w:jc w:val="both"/>
              <w:rPr>
                <w:rFonts w:ascii="Arial" w:eastAsia="Arial" w:hAnsi="Arial" w:cs="Arial"/>
                <w:color w:val="auto"/>
                <w:sz w:val="20"/>
                <w:szCs w:val="20"/>
              </w:rPr>
            </w:pPr>
          </w:p>
        </w:tc>
      </w:tr>
    </w:tbl>
    <w:p w14:paraId="4B7CB7A7" w14:textId="77777777" w:rsidR="00527AF8" w:rsidRDefault="00527AF8" w:rsidP="00527AF8">
      <w:pPr>
        <w:jc w:val="both"/>
        <w:rPr>
          <w:rFonts w:ascii="Times" w:hAnsi="Times"/>
          <w:b/>
          <w:szCs w:val="20"/>
        </w:rPr>
      </w:pPr>
    </w:p>
    <w:p w14:paraId="0A9E6CAB" w14:textId="77777777" w:rsidR="00527AF8" w:rsidRDefault="00527AF8" w:rsidP="00527AF8">
      <w:pPr>
        <w:pStyle w:val="Heading5"/>
        <w:jc w:val="both"/>
      </w:pPr>
      <w:r>
        <w:t>Body Elements</w:t>
      </w:r>
    </w:p>
    <w:p w14:paraId="7ABB9E48" w14:textId="77777777" w:rsidR="00527AF8" w:rsidRDefault="00527AF8" w:rsidP="00527AF8"/>
    <w:tbl>
      <w:tblPr>
        <w:tblStyle w:val="TableGrid"/>
        <w:tblW w:w="9198" w:type="dxa"/>
        <w:tblLayout w:type="fixed"/>
        <w:tblLook w:val="04A0" w:firstRow="1" w:lastRow="0" w:firstColumn="1" w:lastColumn="0" w:noHBand="0" w:noVBand="1"/>
      </w:tblPr>
      <w:tblGrid>
        <w:gridCol w:w="558"/>
        <w:gridCol w:w="2430"/>
        <w:gridCol w:w="655"/>
        <w:gridCol w:w="1235"/>
        <w:gridCol w:w="2070"/>
        <w:gridCol w:w="2250"/>
      </w:tblGrid>
      <w:tr w:rsidR="00527AF8" w:rsidRPr="00EF5A57" w14:paraId="22F016B3" w14:textId="77777777" w:rsidTr="00FE78D0">
        <w:tc>
          <w:tcPr>
            <w:tcW w:w="558" w:type="dxa"/>
            <w:shd w:val="clear" w:color="auto" w:fill="D9D9D9" w:themeFill="background1" w:themeFillShade="D9"/>
          </w:tcPr>
          <w:p w14:paraId="0AB418E9" w14:textId="77777777" w:rsidR="00527AF8" w:rsidRPr="00EF5A57" w:rsidRDefault="00527AF8" w:rsidP="00FE78D0">
            <w:pPr>
              <w:jc w:val="both"/>
              <w:rPr>
                <w:rFonts w:cs="Arial"/>
                <w:szCs w:val="20"/>
              </w:rPr>
            </w:pPr>
            <w:r w:rsidRPr="00EF5A57">
              <w:rPr>
                <w:rFonts w:cs="Arial"/>
                <w:szCs w:val="20"/>
              </w:rPr>
              <w:t>#</w:t>
            </w:r>
          </w:p>
        </w:tc>
        <w:tc>
          <w:tcPr>
            <w:tcW w:w="2430" w:type="dxa"/>
            <w:shd w:val="clear" w:color="auto" w:fill="D9D9D9" w:themeFill="background1" w:themeFillShade="D9"/>
          </w:tcPr>
          <w:p w14:paraId="3A2C53B9" w14:textId="77777777" w:rsidR="00527AF8" w:rsidRPr="00EF5A57" w:rsidRDefault="00527AF8" w:rsidP="00FE78D0">
            <w:pPr>
              <w:jc w:val="both"/>
              <w:rPr>
                <w:rFonts w:cs="Arial"/>
                <w:szCs w:val="20"/>
              </w:rPr>
            </w:pPr>
            <w:r w:rsidRPr="00EF5A57">
              <w:rPr>
                <w:rFonts w:cs="Arial"/>
                <w:szCs w:val="20"/>
              </w:rPr>
              <w:t>Parameter Name</w:t>
            </w:r>
          </w:p>
        </w:tc>
        <w:tc>
          <w:tcPr>
            <w:tcW w:w="655" w:type="dxa"/>
            <w:shd w:val="clear" w:color="auto" w:fill="D9D9D9" w:themeFill="background1" w:themeFillShade="D9"/>
          </w:tcPr>
          <w:p w14:paraId="5194B912" w14:textId="77777777" w:rsidR="00527AF8" w:rsidRPr="00EF5A57" w:rsidRDefault="00527AF8" w:rsidP="00FE78D0">
            <w:pPr>
              <w:jc w:val="both"/>
              <w:rPr>
                <w:rFonts w:cs="Arial"/>
                <w:szCs w:val="20"/>
              </w:rPr>
            </w:pPr>
            <w:r w:rsidRPr="00EF5A57">
              <w:rPr>
                <w:rFonts w:cs="Arial"/>
                <w:szCs w:val="20"/>
              </w:rPr>
              <w:t>Mandatory</w:t>
            </w:r>
          </w:p>
        </w:tc>
        <w:tc>
          <w:tcPr>
            <w:tcW w:w="1235" w:type="dxa"/>
            <w:shd w:val="clear" w:color="auto" w:fill="D9D9D9" w:themeFill="background1" w:themeFillShade="D9"/>
          </w:tcPr>
          <w:p w14:paraId="518CD1B6" w14:textId="77777777" w:rsidR="00527AF8" w:rsidRPr="00EF5A57" w:rsidRDefault="00527AF8" w:rsidP="00FE78D0">
            <w:pPr>
              <w:jc w:val="both"/>
              <w:rPr>
                <w:rFonts w:cs="Arial"/>
                <w:szCs w:val="20"/>
              </w:rPr>
            </w:pPr>
            <w:r w:rsidRPr="00EF5A57">
              <w:rPr>
                <w:rFonts w:cs="Arial"/>
                <w:szCs w:val="20"/>
              </w:rPr>
              <w:t>Data type</w:t>
            </w:r>
          </w:p>
        </w:tc>
        <w:tc>
          <w:tcPr>
            <w:tcW w:w="2070" w:type="dxa"/>
            <w:shd w:val="clear" w:color="auto" w:fill="D9D9D9" w:themeFill="background1" w:themeFillShade="D9"/>
          </w:tcPr>
          <w:p w14:paraId="22561BB8" w14:textId="77777777" w:rsidR="00527AF8" w:rsidRPr="00EF5A57" w:rsidRDefault="00527AF8" w:rsidP="00FE78D0">
            <w:pPr>
              <w:jc w:val="both"/>
              <w:rPr>
                <w:rFonts w:cs="Arial"/>
                <w:szCs w:val="20"/>
              </w:rPr>
            </w:pPr>
            <w:r w:rsidRPr="00EF5A57">
              <w:rPr>
                <w:rFonts w:cs="Arial"/>
                <w:szCs w:val="20"/>
              </w:rPr>
              <w:t>Range</w:t>
            </w:r>
          </w:p>
        </w:tc>
        <w:tc>
          <w:tcPr>
            <w:tcW w:w="2250" w:type="dxa"/>
            <w:shd w:val="clear" w:color="auto" w:fill="D9D9D9" w:themeFill="background1" w:themeFillShade="D9"/>
          </w:tcPr>
          <w:p w14:paraId="5C722B32" w14:textId="77777777" w:rsidR="00527AF8" w:rsidRPr="00EF5A57" w:rsidRDefault="00527AF8" w:rsidP="00FE78D0">
            <w:pPr>
              <w:jc w:val="both"/>
              <w:rPr>
                <w:rFonts w:cs="Arial"/>
                <w:szCs w:val="20"/>
              </w:rPr>
            </w:pPr>
            <w:r w:rsidRPr="00EF5A57">
              <w:rPr>
                <w:rFonts w:cs="Arial"/>
                <w:szCs w:val="20"/>
              </w:rPr>
              <w:t>Description</w:t>
            </w:r>
          </w:p>
        </w:tc>
      </w:tr>
      <w:tr w:rsidR="00527AF8" w:rsidRPr="00EF5A57" w14:paraId="788BCA29" w14:textId="77777777" w:rsidTr="00FE78D0">
        <w:tc>
          <w:tcPr>
            <w:tcW w:w="558" w:type="dxa"/>
          </w:tcPr>
          <w:p w14:paraId="6FA39C54" w14:textId="77777777" w:rsidR="00527AF8" w:rsidRPr="00EF5A57" w:rsidRDefault="00527AF8" w:rsidP="00FE78D0">
            <w:pPr>
              <w:jc w:val="both"/>
              <w:rPr>
                <w:rFonts w:cs="Arial"/>
                <w:szCs w:val="20"/>
              </w:rPr>
            </w:pPr>
            <w:r w:rsidRPr="00EF5A57">
              <w:rPr>
                <w:rFonts w:cs="Arial"/>
                <w:szCs w:val="20"/>
              </w:rPr>
              <w:t>1</w:t>
            </w:r>
          </w:p>
        </w:tc>
        <w:tc>
          <w:tcPr>
            <w:tcW w:w="2430" w:type="dxa"/>
          </w:tcPr>
          <w:p w14:paraId="72B13168" w14:textId="77777777" w:rsidR="00527AF8" w:rsidRPr="00EF5A57" w:rsidRDefault="00527AF8" w:rsidP="00FE78D0">
            <w:pPr>
              <w:jc w:val="both"/>
              <w:rPr>
                <w:rFonts w:cs="Arial"/>
                <w:szCs w:val="20"/>
              </w:rPr>
            </w:pPr>
            <w:proofErr w:type="gramStart"/>
            <w:r>
              <w:rPr>
                <w:rFonts w:cs="Arial"/>
                <w:szCs w:val="20"/>
              </w:rPr>
              <w:t>callingNumber</w:t>
            </w:r>
            <w:proofErr w:type="gramEnd"/>
          </w:p>
        </w:tc>
        <w:tc>
          <w:tcPr>
            <w:tcW w:w="655" w:type="dxa"/>
          </w:tcPr>
          <w:p w14:paraId="12C15C65" w14:textId="77777777" w:rsidR="00527AF8" w:rsidRPr="00EF5A57" w:rsidRDefault="00527AF8" w:rsidP="00FE78D0">
            <w:pPr>
              <w:jc w:val="both"/>
              <w:rPr>
                <w:rFonts w:cs="Arial"/>
                <w:szCs w:val="20"/>
              </w:rPr>
            </w:pPr>
            <w:r w:rsidRPr="00EF5A57">
              <w:rPr>
                <w:rFonts w:cs="Arial"/>
                <w:szCs w:val="20"/>
              </w:rPr>
              <w:t>Yes</w:t>
            </w:r>
          </w:p>
        </w:tc>
        <w:tc>
          <w:tcPr>
            <w:tcW w:w="1235" w:type="dxa"/>
          </w:tcPr>
          <w:p w14:paraId="1F023AAD" w14:textId="77777777" w:rsidR="00527AF8" w:rsidRPr="00EF5A57" w:rsidRDefault="00527AF8" w:rsidP="00FE78D0">
            <w:pPr>
              <w:jc w:val="both"/>
              <w:rPr>
                <w:rFonts w:cs="Arial"/>
                <w:szCs w:val="20"/>
              </w:rPr>
            </w:pPr>
            <w:r w:rsidRPr="00EF5A57">
              <w:rPr>
                <w:rFonts w:cs="Arial"/>
                <w:szCs w:val="20"/>
              </w:rPr>
              <w:t xml:space="preserve">Number </w:t>
            </w:r>
            <w:r>
              <w:rPr>
                <w:rFonts w:cs="Arial"/>
                <w:szCs w:val="20"/>
              </w:rPr>
              <w:t>(10 digit)</w:t>
            </w:r>
          </w:p>
        </w:tc>
        <w:tc>
          <w:tcPr>
            <w:tcW w:w="2070" w:type="dxa"/>
          </w:tcPr>
          <w:p w14:paraId="3391CA3A" w14:textId="77777777" w:rsidR="00527AF8" w:rsidRPr="00EF5A57" w:rsidRDefault="00527AF8" w:rsidP="00FE78D0">
            <w:pPr>
              <w:jc w:val="both"/>
              <w:rPr>
                <w:rFonts w:cs="Arial"/>
                <w:szCs w:val="20"/>
              </w:rPr>
            </w:pPr>
            <w:r>
              <w:rPr>
                <w:rFonts w:cs="Arial"/>
                <w:szCs w:val="20"/>
              </w:rPr>
              <w:t>NA</w:t>
            </w:r>
          </w:p>
        </w:tc>
        <w:tc>
          <w:tcPr>
            <w:tcW w:w="2250" w:type="dxa"/>
          </w:tcPr>
          <w:p w14:paraId="7B07E291" w14:textId="77777777" w:rsidR="00527AF8" w:rsidRPr="00EF5A57" w:rsidRDefault="00527AF8" w:rsidP="00FE78D0">
            <w:pPr>
              <w:jc w:val="both"/>
              <w:rPr>
                <w:rFonts w:cs="Arial"/>
                <w:szCs w:val="20"/>
              </w:rPr>
            </w:pPr>
            <w:r w:rsidRPr="00EF5A57">
              <w:rPr>
                <w:rFonts w:cs="Arial"/>
                <w:szCs w:val="20"/>
              </w:rPr>
              <w:t>10-digit mobile number of the caller (including the Country Code as 91)</w:t>
            </w:r>
          </w:p>
        </w:tc>
      </w:tr>
      <w:tr w:rsidR="00527AF8" w:rsidRPr="00322B76" w14:paraId="383EBDC4" w14:textId="77777777" w:rsidTr="00FE78D0">
        <w:tc>
          <w:tcPr>
            <w:tcW w:w="558" w:type="dxa"/>
          </w:tcPr>
          <w:p w14:paraId="25D77FE8" w14:textId="77777777" w:rsidR="00527AF8" w:rsidRPr="00322B76" w:rsidRDefault="00527AF8" w:rsidP="00FE78D0">
            <w:pPr>
              <w:jc w:val="both"/>
              <w:rPr>
                <w:rFonts w:cs="Arial"/>
                <w:szCs w:val="20"/>
              </w:rPr>
            </w:pPr>
            <w:r w:rsidRPr="00322B76">
              <w:rPr>
                <w:rFonts w:cs="Arial"/>
                <w:szCs w:val="20"/>
              </w:rPr>
              <w:t>2</w:t>
            </w:r>
          </w:p>
        </w:tc>
        <w:tc>
          <w:tcPr>
            <w:tcW w:w="2430" w:type="dxa"/>
          </w:tcPr>
          <w:p w14:paraId="5752A83E" w14:textId="77777777" w:rsidR="00527AF8" w:rsidRDefault="00527AF8" w:rsidP="00FE78D0">
            <w:pPr>
              <w:jc w:val="both"/>
              <w:rPr>
                <w:rFonts w:cs="Arial"/>
                <w:szCs w:val="20"/>
              </w:rPr>
            </w:pPr>
            <w:proofErr w:type="gramStart"/>
            <w:r>
              <w:rPr>
                <w:rFonts w:cs="Arial"/>
                <w:szCs w:val="20"/>
              </w:rPr>
              <w:t>c</w:t>
            </w:r>
            <w:r w:rsidRPr="00322B76">
              <w:rPr>
                <w:rFonts w:cs="Arial"/>
                <w:szCs w:val="20"/>
              </w:rPr>
              <w:t>all</w:t>
            </w:r>
            <w:r>
              <w:rPr>
                <w:rFonts w:cs="Arial"/>
                <w:szCs w:val="20"/>
              </w:rPr>
              <w:t>I</w:t>
            </w:r>
            <w:r w:rsidRPr="00322B76">
              <w:rPr>
                <w:rFonts w:cs="Arial"/>
                <w:szCs w:val="20"/>
              </w:rPr>
              <w:t>d</w:t>
            </w:r>
            <w:proofErr w:type="gramEnd"/>
          </w:p>
        </w:tc>
        <w:tc>
          <w:tcPr>
            <w:tcW w:w="655" w:type="dxa"/>
          </w:tcPr>
          <w:p w14:paraId="190D3EDF" w14:textId="77777777" w:rsidR="00527AF8" w:rsidRPr="00322B76" w:rsidRDefault="00527AF8" w:rsidP="00FE78D0">
            <w:pPr>
              <w:jc w:val="both"/>
              <w:rPr>
                <w:rFonts w:cs="Arial"/>
                <w:szCs w:val="20"/>
              </w:rPr>
            </w:pPr>
            <w:r w:rsidRPr="00322B76">
              <w:rPr>
                <w:rFonts w:cs="Arial"/>
                <w:szCs w:val="20"/>
              </w:rPr>
              <w:t>Yes</w:t>
            </w:r>
          </w:p>
        </w:tc>
        <w:tc>
          <w:tcPr>
            <w:tcW w:w="1235" w:type="dxa"/>
          </w:tcPr>
          <w:p w14:paraId="2C31BD84" w14:textId="77777777" w:rsidR="00527AF8" w:rsidRPr="00322B76" w:rsidRDefault="00527AF8" w:rsidP="00FE78D0">
            <w:pPr>
              <w:jc w:val="both"/>
              <w:rPr>
                <w:rFonts w:cs="Arial"/>
                <w:szCs w:val="20"/>
              </w:rPr>
            </w:pPr>
            <w:r w:rsidRPr="00EF5A57">
              <w:rPr>
                <w:rFonts w:cs="Arial"/>
                <w:szCs w:val="20"/>
              </w:rPr>
              <w:t xml:space="preserve">Number </w:t>
            </w:r>
            <w:r w:rsidRPr="00322B76">
              <w:rPr>
                <w:rFonts w:cs="Arial"/>
                <w:szCs w:val="20"/>
              </w:rPr>
              <w:t>(15 digits)</w:t>
            </w:r>
          </w:p>
        </w:tc>
        <w:tc>
          <w:tcPr>
            <w:tcW w:w="2070" w:type="dxa"/>
          </w:tcPr>
          <w:p w14:paraId="0B4035E4" w14:textId="77777777" w:rsidR="00527AF8" w:rsidRPr="00322B76" w:rsidRDefault="00527AF8" w:rsidP="00FE78D0">
            <w:pPr>
              <w:jc w:val="both"/>
              <w:rPr>
                <w:rFonts w:cs="Arial"/>
                <w:szCs w:val="20"/>
              </w:rPr>
            </w:pPr>
            <w:r w:rsidRPr="00322B76">
              <w:rPr>
                <w:rFonts w:cs="Arial"/>
                <w:szCs w:val="20"/>
              </w:rPr>
              <w:t>NA</w:t>
            </w:r>
          </w:p>
        </w:tc>
        <w:tc>
          <w:tcPr>
            <w:tcW w:w="2250" w:type="dxa"/>
          </w:tcPr>
          <w:p w14:paraId="39602380" w14:textId="77777777" w:rsidR="00527AF8" w:rsidRPr="00322B76" w:rsidRDefault="00527AF8" w:rsidP="00FE78D0">
            <w:pPr>
              <w:jc w:val="both"/>
              <w:rPr>
                <w:rFonts w:cs="Arial"/>
                <w:szCs w:val="20"/>
              </w:rPr>
            </w:pPr>
            <w:proofErr w:type="gramStart"/>
            <w:r w:rsidRPr="00322B76">
              <w:rPr>
                <w:rFonts w:cs="Arial"/>
                <w:szCs w:val="20"/>
              </w:rPr>
              <w:t>unique</w:t>
            </w:r>
            <w:proofErr w:type="gramEnd"/>
            <w:r w:rsidRPr="00322B76">
              <w:rPr>
                <w:rFonts w:cs="Arial"/>
                <w:szCs w:val="20"/>
              </w:rPr>
              <w:t xml:space="preserve"> call id assigned by IVR</w:t>
            </w:r>
          </w:p>
        </w:tc>
      </w:tr>
      <w:tr w:rsidR="00527AF8" w:rsidRPr="002A4B73" w14:paraId="22E83CD0" w14:textId="77777777" w:rsidTr="00FE78D0">
        <w:tc>
          <w:tcPr>
            <w:tcW w:w="558" w:type="dxa"/>
          </w:tcPr>
          <w:p w14:paraId="5A02E0FE" w14:textId="77777777" w:rsidR="00527AF8" w:rsidRPr="002A4B73" w:rsidRDefault="00527AF8" w:rsidP="00FE78D0">
            <w:pPr>
              <w:jc w:val="both"/>
              <w:rPr>
                <w:rFonts w:cs="Arial"/>
                <w:szCs w:val="20"/>
              </w:rPr>
            </w:pPr>
            <w:r w:rsidRPr="002A4B73">
              <w:rPr>
                <w:rFonts w:cs="Arial"/>
                <w:szCs w:val="20"/>
              </w:rPr>
              <w:t>3</w:t>
            </w:r>
          </w:p>
        </w:tc>
        <w:tc>
          <w:tcPr>
            <w:tcW w:w="2430" w:type="dxa"/>
          </w:tcPr>
          <w:p w14:paraId="3B7E537B" w14:textId="77777777" w:rsidR="00527AF8" w:rsidRPr="002A4B73" w:rsidRDefault="00407B8A" w:rsidP="00FE78D0">
            <w:pPr>
              <w:jc w:val="both"/>
              <w:rPr>
                <w:rFonts w:cs="Arial"/>
                <w:szCs w:val="20"/>
              </w:rPr>
            </w:pPr>
            <w:proofErr w:type="gramStart"/>
            <w:r>
              <w:rPr>
                <w:rFonts w:cs="Arial"/>
                <w:szCs w:val="20"/>
              </w:rPr>
              <w:t>o</w:t>
            </w:r>
            <w:r w:rsidR="00527AF8" w:rsidRPr="002A4B73">
              <w:rPr>
                <w:rFonts w:cs="Arial"/>
                <w:szCs w:val="20"/>
              </w:rPr>
              <w:t>perator</w:t>
            </w:r>
            <w:proofErr w:type="gramEnd"/>
          </w:p>
        </w:tc>
        <w:tc>
          <w:tcPr>
            <w:tcW w:w="655" w:type="dxa"/>
          </w:tcPr>
          <w:p w14:paraId="78555C0A" w14:textId="1708E4B1" w:rsidR="00527AF8" w:rsidRPr="002A4B73" w:rsidRDefault="00362277" w:rsidP="00FE78D0">
            <w:pPr>
              <w:jc w:val="both"/>
              <w:rPr>
                <w:rFonts w:cs="Arial"/>
                <w:szCs w:val="20"/>
              </w:rPr>
            </w:pPr>
            <w:r>
              <w:rPr>
                <w:rFonts w:cs="Arial"/>
                <w:szCs w:val="20"/>
              </w:rPr>
              <w:t>No</w:t>
            </w:r>
          </w:p>
        </w:tc>
        <w:tc>
          <w:tcPr>
            <w:tcW w:w="1235" w:type="dxa"/>
          </w:tcPr>
          <w:p w14:paraId="7DB8DAF9" w14:textId="77777777" w:rsidR="00527AF8" w:rsidRPr="002A4B73" w:rsidRDefault="00527AF8" w:rsidP="00FE78D0">
            <w:pPr>
              <w:jc w:val="both"/>
              <w:rPr>
                <w:rFonts w:cs="Arial"/>
                <w:szCs w:val="20"/>
              </w:rPr>
            </w:pPr>
            <w:r w:rsidRPr="002A4B73">
              <w:rPr>
                <w:rFonts w:cs="Arial"/>
                <w:szCs w:val="20"/>
              </w:rPr>
              <w:t>String (Max 255 characters)</w:t>
            </w:r>
          </w:p>
        </w:tc>
        <w:tc>
          <w:tcPr>
            <w:tcW w:w="2070" w:type="dxa"/>
          </w:tcPr>
          <w:p w14:paraId="37B57FAA" w14:textId="43F2909A" w:rsidR="00527AF8" w:rsidRPr="002A4B73" w:rsidRDefault="00527AF8" w:rsidP="00FE78D0">
            <w:pPr>
              <w:jc w:val="both"/>
              <w:rPr>
                <w:rFonts w:cs="Arial"/>
                <w:szCs w:val="20"/>
              </w:rPr>
            </w:pPr>
            <w:r w:rsidRPr="002A4B73">
              <w:rPr>
                <w:rFonts w:cs="Arial"/>
                <w:szCs w:val="20"/>
              </w:rPr>
              <w:t xml:space="preserve">Refer </w:t>
            </w:r>
            <w:r w:rsidR="00FC1B5D">
              <w:fldChar w:fldCharType="begin"/>
            </w:r>
            <w:r w:rsidR="00FC1B5D">
              <w:instrText xml:space="preserve"> REF _Ref409275804 \r \h  \* MERGEFORMAT </w:instrText>
            </w:r>
            <w:r w:rsidR="00FC1B5D">
              <w:fldChar w:fldCharType="separate"/>
            </w:r>
            <w:r w:rsidR="00C9141F" w:rsidRPr="00327CBF">
              <w:rPr>
                <w:rFonts w:cs="Arial"/>
                <w:szCs w:val="20"/>
              </w:rPr>
              <w:t>5.4</w:t>
            </w:r>
            <w:r w:rsidR="00FC1B5D">
              <w:fldChar w:fldCharType="end"/>
            </w:r>
          </w:p>
        </w:tc>
        <w:tc>
          <w:tcPr>
            <w:tcW w:w="2250" w:type="dxa"/>
          </w:tcPr>
          <w:p w14:paraId="48EF6450" w14:textId="77777777" w:rsidR="00527AF8" w:rsidRPr="002A4B73" w:rsidRDefault="00527AF8" w:rsidP="00FE78D0">
            <w:pPr>
              <w:jc w:val="both"/>
              <w:rPr>
                <w:rFonts w:cs="Arial"/>
                <w:szCs w:val="20"/>
              </w:rPr>
            </w:pPr>
            <w:r w:rsidRPr="002A4B73">
              <w:rPr>
                <w:rFonts w:cs="Arial"/>
                <w:szCs w:val="20"/>
              </w:rPr>
              <w:t>Operator of caller</w:t>
            </w:r>
          </w:p>
        </w:tc>
      </w:tr>
      <w:tr w:rsidR="00527AF8" w:rsidRPr="002A4B73" w14:paraId="625B6BFA" w14:textId="77777777" w:rsidTr="00FE78D0">
        <w:tc>
          <w:tcPr>
            <w:tcW w:w="558" w:type="dxa"/>
          </w:tcPr>
          <w:p w14:paraId="4271B2AE" w14:textId="77777777" w:rsidR="00527AF8" w:rsidRPr="002A4B73" w:rsidRDefault="00527AF8" w:rsidP="00FE78D0">
            <w:pPr>
              <w:jc w:val="both"/>
              <w:rPr>
                <w:rFonts w:cs="Arial"/>
                <w:szCs w:val="20"/>
              </w:rPr>
            </w:pPr>
            <w:r w:rsidRPr="002A4B73">
              <w:rPr>
                <w:rFonts w:cs="Arial"/>
                <w:szCs w:val="20"/>
              </w:rPr>
              <w:t>4</w:t>
            </w:r>
          </w:p>
        </w:tc>
        <w:tc>
          <w:tcPr>
            <w:tcW w:w="2430" w:type="dxa"/>
          </w:tcPr>
          <w:p w14:paraId="1EE0A31E" w14:textId="77777777" w:rsidR="00527AF8" w:rsidRPr="002A4B73" w:rsidRDefault="00407B8A" w:rsidP="00FE78D0">
            <w:pPr>
              <w:jc w:val="both"/>
              <w:rPr>
                <w:rFonts w:cs="Arial"/>
                <w:szCs w:val="20"/>
              </w:rPr>
            </w:pPr>
            <w:proofErr w:type="gramStart"/>
            <w:r>
              <w:rPr>
                <w:rFonts w:cs="Arial"/>
                <w:szCs w:val="20"/>
              </w:rPr>
              <w:t>c</w:t>
            </w:r>
            <w:r w:rsidR="00527AF8" w:rsidRPr="002A4B73">
              <w:rPr>
                <w:rFonts w:cs="Arial"/>
                <w:szCs w:val="20"/>
              </w:rPr>
              <w:t>ircle</w:t>
            </w:r>
            <w:proofErr w:type="gramEnd"/>
          </w:p>
        </w:tc>
        <w:tc>
          <w:tcPr>
            <w:tcW w:w="655" w:type="dxa"/>
          </w:tcPr>
          <w:p w14:paraId="2ADE6A93" w14:textId="4B3A0708" w:rsidR="00527AF8" w:rsidRPr="002A4B73" w:rsidRDefault="00362277" w:rsidP="00FE78D0">
            <w:pPr>
              <w:jc w:val="both"/>
              <w:rPr>
                <w:rFonts w:cs="Arial"/>
                <w:szCs w:val="20"/>
              </w:rPr>
            </w:pPr>
            <w:r>
              <w:rPr>
                <w:rFonts w:cs="Arial"/>
                <w:szCs w:val="20"/>
              </w:rPr>
              <w:t>No</w:t>
            </w:r>
          </w:p>
        </w:tc>
        <w:tc>
          <w:tcPr>
            <w:tcW w:w="1235" w:type="dxa"/>
          </w:tcPr>
          <w:p w14:paraId="31AB577B" w14:textId="77777777" w:rsidR="00527AF8" w:rsidRPr="002A4B73" w:rsidRDefault="00527AF8" w:rsidP="00FE78D0">
            <w:pPr>
              <w:jc w:val="both"/>
              <w:rPr>
                <w:rFonts w:cs="Arial"/>
                <w:szCs w:val="20"/>
              </w:rPr>
            </w:pPr>
            <w:r w:rsidRPr="002A4B73">
              <w:rPr>
                <w:rFonts w:cs="Arial"/>
                <w:szCs w:val="20"/>
              </w:rPr>
              <w:t>String (Max 255 characters)</w:t>
            </w:r>
          </w:p>
        </w:tc>
        <w:tc>
          <w:tcPr>
            <w:tcW w:w="2070" w:type="dxa"/>
          </w:tcPr>
          <w:p w14:paraId="1547C781" w14:textId="4BA2389D" w:rsidR="00527AF8" w:rsidRPr="002A4B73" w:rsidRDefault="00527AF8" w:rsidP="00FE78D0">
            <w:pPr>
              <w:jc w:val="both"/>
              <w:rPr>
                <w:rFonts w:cs="Arial"/>
                <w:szCs w:val="20"/>
              </w:rPr>
            </w:pPr>
            <w:r w:rsidRPr="002A4B73">
              <w:rPr>
                <w:rFonts w:cs="Arial"/>
                <w:szCs w:val="20"/>
              </w:rPr>
              <w:t xml:space="preserve">Refer </w:t>
            </w:r>
            <w:r w:rsidR="00FC1B5D">
              <w:fldChar w:fldCharType="begin"/>
            </w:r>
            <w:r w:rsidR="00FC1B5D">
              <w:instrText xml:space="preserve"> REF _Ref409275830 \r \h  \* MERGEFORMAT </w:instrText>
            </w:r>
            <w:r w:rsidR="00FC1B5D">
              <w:fldChar w:fldCharType="separate"/>
            </w:r>
            <w:r w:rsidR="00C9141F" w:rsidRPr="00327CBF">
              <w:rPr>
                <w:rFonts w:cs="Arial"/>
                <w:szCs w:val="20"/>
              </w:rPr>
              <w:t>5.3</w:t>
            </w:r>
            <w:r w:rsidR="00FC1B5D">
              <w:fldChar w:fldCharType="end"/>
            </w:r>
          </w:p>
        </w:tc>
        <w:tc>
          <w:tcPr>
            <w:tcW w:w="2250" w:type="dxa"/>
          </w:tcPr>
          <w:p w14:paraId="7DBD4DB7" w14:textId="77777777" w:rsidR="00527AF8" w:rsidRPr="002A4B73" w:rsidRDefault="00527AF8" w:rsidP="00FE78D0">
            <w:pPr>
              <w:jc w:val="both"/>
              <w:rPr>
                <w:rFonts w:cs="Arial"/>
                <w:szCs w:val="20"/>
              </w:rPr>
            </w:pPr>
            <w:proofErr w:type="gramStart"/>
            <w:r w:rsidRPr="002A4B73">
              <w:rPr>
                <w:rFonts w:cs="Arial"/>
                <w:szCs w:val="20"/>
              </w:rPr>
              <w:t>operator</w:t>
            </w:r>
            <w:proofErr w:type="gramEnd"/>
            <w:r w:rsidRPr="002A4B73">
              <w:rPr>
                <w:rFonts w:cs="Arial"/>
                <w:szCs w:val="20"/>
              </w:rPr>
              <w:t xml:space="preserve"> circle from where the call is originating</w:t>
            </w:r>
          </w:p>
        </w:tc>
      </w:tr>
      <w:tr w:rsidR="00527AF8" w:rsidRPr="002A4B73" w14:paraId="39C3F19C" w14:textId="77777777" w:rsidTr="00FE78D0">
        <w:tc>
          <w:tcPr>
            <w:tcW w:w="558" w:type="dxa"/>
          </w:tcPr>
          <w:p w14:paraId="684A3175" w14:textId="77777777" w:rsidR="00527AF8" w:rsidRPr="002A4B73" w:rsidRDefault="00527AF8" w:rsidP="00FE78D0">
            <w:pPr>
              <w:jc w:val="both"/>
              <w:rPr>
                <w:rFonts w:cs="Arial"/>
                <w:szCs w:val="20"/>
              </w:rPr>
            </w:pPr>
            <w:r>
              <w:rPr>
                <w:rFonts w:cs="Arial"/>
                <w:szCs w:val="20"/>
              </w:rPr>
              <w:t>5</w:t>
            </w:r>
          </w:p>
        </w:tc>
        <w:tc>
          <w:tcPr>
            <w:tcW w:w="2430" w:type="dxa"/>
          </w:tcPr>
          <w:p w14:paraId="015834F7" w14:textId="77777777" w:rsidR="00527AF8" w:rsidRPr="002A4B73" w:rsidRDefault="00527AF8" w:rsidP="00FE78D0">
            <w:pPr>
              <w:jc w:val="both"/>
              <w:rPr>
                <w:rFonts w:cs="Arial"/>
                <w:szCs w:val="20"/>
              </w:rPr>
            </w:pPr>
            <w:proofErr w:type="gramStart"/>
            <w:r w:rsidRPr="002A4B73">
              <w:rPr>
                <w:rFonts w:cs="Arial"/>
                <w:szCs w:val="20"/>
              </w:rPr>
              <w:t>callStartTime</w:t>
            </w:r>
            <w:proofErr w:type="gramEnd"/>
          </w:p>
        </w:tc>
        <w:tc>
          <w:tcPr>
            <w:tcW w:w="655" w:type="dxa"/>
          </w:tcPr>
          <w:p w14:paraId="2FF4AAF1" w14:textId="77777777" w:rsidR="00527AF8" w:rsidRPr="002A4B73" w:rsidRDefault="00527AF8" w:rsidP="00FE78D0">
            <w:pPr>
              <w:jc w:val="both"/>
              <w:rPr>
                <w:rFonts w:cs="Arial"/>
                <w:szCs w:val="20"/>
              </w:rPr>
            </w:pPr>
            <w:r w:rsidRPr="002A4B73">
              <w:rPr>
                <w:rFonts w:cs="Arial"/>
                <w:szCs w:val="20"/>
              </w:rPr>
              <w:t>Yes</w:t>
            </w:r>
          </w:p>
        </w:tc>
        <w:tc>
          <w:tcPr>
            <w:tcW w:w="1235" w:type="dxa"/>
          </w:tcPr>
          <w:p w14:paraId="584EB6C4" w14:textId="77777777" w:rsidR="00527AF8" w:rsidRPr="002A4B73" w:rsidRDefault="00527AF8" w:rsidP="00086517">
            <w:pPr>
              <w:jc w:val="both"/>
              <w:rPr>
                <w:rFonts w:cs="Arial"/>
                <w:szCs w:val="20"/>
              </w:rPr>
            </w:pPr>
            <w:r>
              <w:rPr>
                <w:rFonts w:cs="Arial"/>
                <w:szCs w:val="20"/>
              </w:rPr>
              <w:t>Integer</w:t>
            </w:r>
            <w:r w:rsidRPr="002A4B73">
              <w:rPr>
                <w:rFonts w:cs="Arial"/>
                <w:szCs w:val="20"/>
              </w:rPr>
              <w:t xml:space="preserve"> </w:t>
            </w:r>
          </w:p>
        </w:tc>
        <w:tc>
          <w:tcPr>
            <w:tcW w:w="2070" w:type="dxa"/>
          </w:tcPr>
          <w:p w14:paraId="5EC67307" w14:textId="77777777" w:rsidR="00527AF8" w:rsidRPr="002A4B73" w:rsidRDefault="00527AF8" w:rsidP="00FE78D0">
            <w:pPr>
              <w:jc w:val="both"/>
              <w:rPr>
                <w:rFonts w:cs="Arial"/>
                <w:szCs w:val="20"/>
              </w:rPr>
            </w:pPr>
            <w:r w:rsidRPr="002A4B73">
              <w:rPr>
                <w:rFonts w:cs="Arial"/>
                <w:szCs w:val="20"/>
              </w:rPr>
              <w:t>NA</w:t>
            </w:r>
          </w:p>
        </w:tc>
        <w:tc>
          <w:tcPr>
            <w:tcW w:w="2250" w:type="dxa"/>
          </w:tcPr>
          <w:p w14:paraId="7E37B266" w14:textId="77777777" w:rsidR="00527AF8" w:rsidRPr="002A4B73" w:rsidRDefault="00527AF8" w:rsidP="00FE78D0">
            <w:pPr>
              <w:jc w:val="both"/>
              <w:rPr>
                <w:rFonts w:cs="Arial"/>
                <w:szCs w:val="20"/>
              </w:rPr>
            </w:pPr>
            <w:r w:rsidRPr="002A4B73">
              <w:rPr>
                <w:rFonts w:cs="Arial"/>
                <w:szCs w:val="20"/>
              </w:rPr>
              <w:t>Time at which call was started</w:t>
            </w:r>
            <w:r w:rsidR="00086517">
              <w:rPr>
                <w:rFonts w:cs="Arial"/>
                <w:szCs w:val="20"/>
              </w:rPr>
              <w:t xml:space="preserve"> as timestamp in epoch format</w:t>
            </w:r>
          </w:p>
        </w:tc>
      </w:tr>
      <w:tr w:rsidR="00527AF8" w:rsidRPr="002A4B73" w14:paraId="49D063AA" w14:textId="77777777" w:rsidTr="00FE78D0">
        <w:tc>
          <w:tcPr>
            <w:tcW w:w="558" w:type="dxa"/>
          </w:tcPr>
          <w:p w14:paraId="2D18BF92" w14:textId="77777777" w:rsidR="00527AF8" w:rsidRPr="002A4B73" w:rsidRDefault="00527AF8" w:rsidP="00FE78D0">
            <w:pPr>
              <w:jc w:val="both"/>
              <w:rPr>
                <w:rFonts w:cs="Arial"/>
                <w:szCs w:val="20"/>
              </w:rPr>
            </w:pPr>
            <w:r>
              <w:rPr>
                <w:rFonts w:cs="Arial"/>
                <w:szCs w:val="20"/>
              </w:rPr>
              <w:t>6</w:t>
            </w:r>
          </w:p>
        </w:tc>
        <w:tc>
          <w:tcPr>
            <w:tcW w:w="2430" w:type="dxa"/>
          </w:tcPr>
          <w:p w14:paraId="297A0BF9" w14:textId="77777777" w:rsidR="00527AF8" w:rsidRPr="002A4B73" w:rsidRDefault="00527AF8" w:rsidP="00FE78D0">
            <w:pPr>
              <w:jc w:val="both"/>
              <w:rPr>
                <w:rFonts w:eastAsiaTheme="majorEastAsia" w:cs="Arial"/>
                <w:b/>
                <w:bCs/>
                <w:szCs w:val="20"/>
              </w:rPr>
            </w:pPr>
            <w:proofErr w:type="gramStart"/>
            <w:r w:rsidRPr="002A4B73">
              <w:rPr>
                <w:rFonts w:cs="Arial"/>
                <w:szCs w:val="20"/>
              </w:rPr>
              <w:t>callEndTime</w:t>
            </w:r>
            <w:proofErr w:type="gramEnd"/>
          </w:p>
        </w:tc>
        <w:tc>
          <w:tcPr>
            <w:tcW w:w="655" w:type="dxa"/>
          </w:tcPr>
          <w:p w14:paraId="4A2A1152" w14:textId="77777777" w:rsidR="00527AF8" w:rsidRPr="002A4B73" w:rsidRDefault="00527AF8" w:rsidP="00FE78D0">
            <w:pPr>
              <w:jc w:val="both"/>
              <w:rPr>
                <w:rFonts w:cs="Arial"/>
                <w:szCs w:val="20"/>
              </w:rPr>
            </w:pPr>
            <w:r w:rsidRPr="002A4B73">
              <w:rPr>
                <w:rFonts w:cs="Arial"/>
                <w:szCs w:val="20"/>
              </w:rPr>
              <w:t>Yes</w:t>
            </w:r>
          </w:p>
        </w:tc>
        <w:tc>
          <w:tcPr>
            <w:tcW w:w="1235" w:type="dxa"/>
          </w:tcPr>
          <w:p w14:paraId="4AE743AA" w14:textId="77777777" w:rsidR="00527AF8" w:rsidRPr="002A4B73" w:rsidRDefault="00527AF8" w:rsidP="00086517">
            <w:pPr>
              <w:jc w:val="both"/>
              <w:rPr>
                <w:rFonts w:cs="Arial"/>
                <w:szCs w:val="20"/>
              </w:rPr>
            </w:pPr>
            <w:r>
              <w:rPr>
                <w:rFonts w:cs="Arial"/>
                <w:szCs w:val="20"/>
              </w:rPr>
              <w:t>Integer</w:t>
            </w:r>
            <w:r w:rsidRPr="002A4B73">
              <w:rPr>
                <w:rFonts w:cs="Arial"/>
                <w:szCs w:val="20"/>
              </w:rPr>
              <w:t xml:space="preserve"> </w:t>
            </w:r>
          </w:p>
        </w:tc>
        <w:tc>
          <w:tcPr>
            <w:tcW w:w="2070" w:type="dxa"/>
          </w:tcPr>
          <w:p w14:paraId="251BB889" w14:textId="77777777" w:rsidR="00527AF8" w:rsidRPr="002A4B73" w:rsidRDefault="00527AF8" w:rsidP="00FE78D0">
            <w:pPr>
              <w:jc w:val="both"/>
              <w:rPr>
                <w:rFonts w:cs="Arial"/>
                <w:szCs w:val="20"/>
              </w:rPr>
            </w:pPr>
            <w:r w:rsidRPr="002A4B73">
              <w:rPr>
                <w:rFonts w:cs="Arial"/>
                <w:szCs w:val="20"/>
              </w:rPr>
              <w:t>NA</w:t>
            </w:r>
          </w:p>
        </w:tc>
        <w:tc>
          <w:tcPr>
            <w:tcW w:w="2250" w:type="dxa"/>
          </w:tcPr>
          <w:p w14:paraId="33832933" w14:textId="77777777" w:rsidR="00527AF8" w:rsidRPr="002A4B73" w:rsidRDefault="00527AF8" w:rsidP="00FE78D0">
            <w:pPr>
              <w:jc w:val="both"/>
              <w:rPr>
                <w:rFonts w:cs="Arial"/>
                <w:szCs w:val="20"/>
              </w:rPr>
            </w:pPr>
            <w:r w:rsidRPr="002A4B73">
              <w:rPr>
                <w:rFonts w:cs="Arial"/>
                <w:szCs w:val="20"/>
              </w:rPr>
              <w:t>Time at which call terminated</w:t>
            </w:r>
            <w:r w:rsidR="00086517">
              <w:rPr>
                <w:rFonts w:cs="Arial"/>
                <w:szCs w:val="20"/>
              </w:rPr>
              <w:t xml:space="preserve"> as timestamp in epoch format</w:t>
            </w:r>
          </w:p>
        </w:tc>
      </w:tr>
      <w:tr w:rsidR="00527AF8" w:rsidRPr="00EF5A57" w14:paraId="0E3773B4" w14:textId="77777777" w:rsidTr="00FE78D0">
        <w:tc>
          <w:tcPr>
            <w:tcW w:w="558" w:type="dxa"/>
          </w:tcPr>
          <w:p w14:paraId="5A8C5E4D" w14:textId="77777777" w:rsidR="00527AF8" w:rsidRPr="00EF5A57" w:rsidRDefault="00527AF8" w:rsidP="00FE78D0">
            <w:pPr>
              <w:jc w:val="both"/>
              <w:rPr>
                <w:rFonts w:cs="Arial"/>
                <w:szCs w:val="20"/>
              </w:rPr>
            </w:pPr>
            <w:r>
              <w:rPr>
                <w:rFonts w:cs="Arial"/>
                <w:szCs w:val="20"/>
              </w:rPr>
              <w:t>7</w:t>
            </w:r>
          </w:p>
        </w:tc>
        <w:tc>
          <w:tcPr>
            <w:tcW w:w="2430" w:type="dxa"/>
          </w:tcPr>
          <w:p w14:paraId="560A9F3D" w14:textId="77777777" w:rsidR="00527AF8" w:rsidRPr="00EF5A57" w:rsidRDefault="00527AF8" w:rsidP="00FE78D0">
            <w:pPr>
              <w:jc w:val="both"/>
              <w:rPr>
                <w:rFonts w:cs="Arial"/>
                <w:szCs w:val="20"/>
              </w:rPr>
            </w:pPr>
            <w:proofErr w:type="gramStart"/>
            <w:r w:rsidRPr="00EF5A57">
              <w:rPr>
                <w:rFonts w:cs="Arial"/>
                <w:szCs w:val="20"/>
              </w:rPr>
              <w:t>c</w:t>
            </w:r>
            <w:r>
              <w:rPr>
                <w:rFonts w:cs="Arial"/>
                <w:szCs w:val="20"/>
              </w:rPr>
              <w:t>allDuration</w:t>
            </w:r>
            <w:r w:rsidRPr="00EF5A57">
              <w:rPr>
                <w:rFonts w:cs="Arial"/>
                <w:szCs w:val="20"/>
              </w:rPr>
              <w:t>InPulses</w:t>
            </w:r>
            <w:proofErr w:type="gramEnd"/>
          </w:p>
        </w:tc>
        <w:tc>
          <w:tcPr>
            <w:tcW w:w="655" w:type="dxa"/>
          </w:tcPr>
          <w:p w14:paraId="708BDD3F" w14:textId="77777777" w:rsidR="00527AF8" w:rsidRPr="00EF5A57" w:rsidRDefault="00527AF8" w:rsidP="00FE78D0">
            <w:pPr>
              <w:jc w:val="both"/>
              <w:rPr>
                <w:rFonts w:cs="Arial"/>
                <w:szCs w:val="20"/>
              </w:rPr>
            </w:pPr>
            <w:r w:rsidRPr="00EF5A57">
              <w:rPr>
                <w:rFonts w:cs="Arial"/>
                <w:szCs w:val="20"/>
              </w:rPr>
              <w:t>Yes</w:t>
            </w:r>
          </w:p>
        </w:tc>
        <w:tc>
          <w:tcPr>
            <w:tcW w:w="1235" w:type="dxa"/>
          </w:tcPr>
          <w:p w14:paraId="40B39DEB" w14:textId="77777777" w:rsidR="00527AF8" w:rsidRPr="00EF5A57" w:rsidRDefault="00527AF8" w:rsidP="00FE78D0">
            <w:pPr>
              <w:jc w:val="both"/>
              <w:rPr>
                <w:rFonts w:cs="Arial"/>
                <w:szCs w:val="20"/>
              </w:rPr>
            </w:pPr>
            <w:r w:rsidRPr="00EF5A57">
              <w:rPr>
                <w:rFonts w:cs="Arial"/>
                <w:szCs w:val="20"/>
              </w:rPr>
              <w:t>Integer</w:t>
            </w:r>
          </w:p>
        </w:tc>
        <w:tc>
          <w:tcPr>
            <w:tcW w:w="2070" w:type="dxa"/>
          </w:tcPr>
          <w:p w14:paraId="45BE06BB" w14:textId="77777777" w:rsidR="00527AF8" w:rsidRPr="00EF5A57" w:rsidRDefault="00527AF8" w:rsidP="00FE78D0">
            <w:pPr>
              <w:jc w:val="both"/>
              <w:rPr>
                <w:rFonts w:cs="Arial"/>
                <w:szCs w:val="20"/>
              </w:rPr>
            </w:pPr>
            <w:r>
              <w:rPr>
                <w:rFonts w:cs="Arial"/>
                <w:szCs w:val="20"/>
              </w:rPr>
              <w:t>NA</w:t>
            </w:r>
          </w:p>
        </w:tc>
        <w:tc>
          <w:tcPr>
            <w:tcW w:w="2250" w:type="dxa"/>
          </w:tcPr>
          <w:p w14:paraId="2614FCEA" w14:textId="77777777" w:rsidR="00527AF8" w:rsidRPr="00EF5A57" w:rsidRDefault="00527AF8" w:rsidP="00FE78D0">
            <w:pPr>
              <w:jc w:val="both"/>
              <w:rPr>
                <w:rFonts w:cs="Arial"/>
                <w:szCs w:val="20"/>
              </w:rPr>
            </w:pPr>
            <w:r w:rsidRPr="00EF5A57">
              <w:rPr>
                <w:rFonts w:cs="Arial"/>
                <w:szCs w:val="20"/>
              </w:rPr>
              <w:t xml:space="preserve">No. </w:t>
            </w:r>
            <w:proofErr w:type="gramStart"/>
            <w:r w:rsidRPr="00EF5A57">
              <w:rPr>
                <w:rFonts w:cs="Arial"/>
                <w:szCs w:val="20"/>
              </w:rPr>
              <w:t>of</w:t>
            </w:r>
            <w:proofErr w:type="gramEnd"/>
            <w:r w:rsidRPr="00EF5A57">
              <w:rPr>
                <w:rFonts w:cs="Arial"/>
                <w:szCs w:val="20"/>
              </w:rPr>
              <w:t xml:space="preserve"> pulses consumed for MA service</w:t>
            </w:r>
          </w:p>
        </w:tc>
      </w:tr>
      <w:tr w:rsidR="00527AF8" w:rsidRPr="00EF5A57" w14:paraId="7853AC5D" w14:textId="77777777" w:rsidTr="00FE78D0">
        <w:tc>
          <w:tcPr>
            <w:tcW w:w="558" w:type="dxa"/>
          </w:tcPr>
          <w:p w14:paraId="005E79F1" w14:textId="77777777" w:rsidR="00527AF8" w:rsidRPr="00EF5A57" w:rsidRDefault="00527AF8" w:rsidP="00FE78D0">
            <w:pPr>
              <w:jc w:val="both"/>
              <w:rPr>
                <w:rFonts w:cs="Arial"/>
                <w:szCs w:val="20"/>
              </w:rPr>
            </w:pPr>
            <w:r>
              <w:rPr>
                <w:rFonts w:cs="Arial"/>
                <w:szCs w:val="20"/>
              </w:rPr>
              <w:t>8</w:t>
            </w:r>
          </w:p>
        </w:tc>
        <w:tc>
          <w:tcPr>
            <w:tcW w:w="2430" w:type="dxa"/>
          </w:tcPr>
          <w:p w14:paraId="4378B2D8" w14:textId="77777777" w:rsidR="00527AF8" w:rsidRPr="00EF5A57" w:rsidRDefault="00527AF8" w:rsidP="00FE78D0">
            <w:pPr>
              <w:jc w:val="both"/>
              <w:rPr>
                <w:rFonts w:cs="Arial"/>
                <w:szCs w:val="20"/>
              </w:rPr>
            </w:pPr>
            <w:proofErr w:type="gramStart"/>
            <w:r>
              <w:rPr>
                <w:rFonts w:cs="Arial"/>
                <w:szCs w:val="20"/>
              </w:rPr>
              <w:t>e</w:t>
            </w:r>
            <w:r w:rsidRPr="00EF5A57">
              <w:rPr>
                <w:rFonts w:cs="Arial"/>
                <w:szCs w:val="20"/>
              </w:rPr>
              <w:t>ndOfUsagePromptCounter</w:t>
            </w:r>
            <w:proofErr w:type="gramEnd"/>
          </w:p>
        </w:tc>
        <w:tc>
          <w:tcPr>
            <w:tcW w:w="655" w:type="dxa"/>
          </w:tcPr>
          <w:p w14:paraId="0871ED54" w14:textId="77777777" w:rsidR="00527AF8" w:rsidRPr="00EF5A57" w:rsidRDefault="00527AF8" w:rsidP="00FE78D0">
            <w:pPr>
              <w:jc w:val="both"/>
              <w:rPr>
                <w:rFonts w:cs="Arial"/>
                <w:szCs w:val="20"/>
              </w:rPr>
            </w:pPr>
            <w:r w:rsidRPr="00EF5A57">
              <w:rPr>
                <w:rFonts w:cs="Arial"/>
                <w:szCs w:val="20"/>
              </w:rPr>
              <w:t>Yes</w:t>
            </w:r>
          </w:p>
        </w:tc>
        <w:tc>
          <w:tcPr>
            <w:tcW w:w="1235" w:type="dxa"/>
          </w:tcPr>
          <w:p w14:paraId="15AA5DC0" w14:textId="77777777" w:rsidR="00527AF8" w:rsidRPr="00EF5A57" w:rsidRDefault="00527AF8" w:rsidP="00FE78D0">
            <w:pPr>
              <w:jc w:val="both"/>
              <w:rPr>
                <w:rFonts w:cs="Arial"/>
                <w:szCs w:val="20"/>
              </w:rPr>
            </w:pPr>
            <w:r w:rsidRPr="00EF5A57">
              <w:rPr>
                <w:rFonts w:cs="Arial"/>
                <w:szCs w:val="20"/>
              </w:rPr>
              <w:t>Integer</w:t>
            </w:r>
          </w:p>
        </w:tc>
        <w:tc>
          <w:tcPr>
            <w:tcW w:w="2070" w:type="dxa"/>
          </w:tcPr>
          <w:p w14:paraId="43DB4500" w14:textId="77777777" w:rsidR="00527AF8" w:rsidRPr="00EF5A57" w:rsidRDefault="00527AF8" w:rsidP="00FE78D0">
            <w:pPr>
              <w:jc w:val="both"/>
              <w:rPr>
                <w:rFonts w:cs="Arial"/>
                <w:szCs w:val="20"/>
              </w:rPr>
            </w:pPr>
            <w:r>
              <w:rPr>
                <w:rFonts w:cs="Arial"/>
                <w:szCs w:val="20"/>
              </w:rPr>
              <w:t>NA</w:t>
            </w:r>
          </w:p>
        </w:tc>
        <w:tc>
          <w:tcPr>
            <w:tcW w:w="2250" w:type="dxa"/>
          </w:tcPr>
          <w:p w14:paraId="4DF2D7F5" w14:textId="77777777" w:rsidR="00527AF8" w:rsidRPr="00EF5A57" w:rsidRDefault="00527AF8" w:rsidP="00FE78D0">
            <w:pPr>
              <w:jc w:val="both"/>
              <w:rPr>
                <w:rFonts w:cs="Arial"/>
                <w:szCs w:val="20"/>
              </w:rPr>
            </w:pPr>
            <w:r w:rsidRPr="00EF5A57">
              <w:rPr>
                <w:rFonts w:cs="Arial"/>
                <w:szCs w:val="20"/>
              </w:rPr>
              <w:t xml:space="preserve">Indicates no. </w:t>
            </w:r>
            <w:proofErr w:type="gramStart"/>
            <w:r w:rsidRPr="00EF5A57">
              <w:rPr>
                <w:rFonts w:cs="Arial"/>
                <w:szCs w:val="20"/>
              </w:rPr>
              <w:t>of</w:t>
            </w:r>
            <w:proofErr w:type="gramEnd"/>
            <w:r w:rsidRPr="00EF5A57">
              <w:rPr>
                <w:rFonts w:cs="Arial"/>
                <w:szCs w:val="20"/>
              </w:rPr>
              <w:t xml:space="preserve"> times end of usage message gas been played to user.</w:t>
            </w:r>
          </w:p>
        </w:tc>
      </w:tr>
      <w:tr w:rsidR="00527AF8" w:rsidRPr="00EF5A57" w14:paraId="64A8EB7E" w14:textId="77777777" w:rsidTr="00FE78D0">
        <w:tc>
          <w:tcPr>
            <w:tcW w:w="558" w:type="dxa"/>
          </w:tcPr>
          <w:p w14:paraId="3D086E3C" w14:textId="77777777" w:rsidR="00527AF8" w:rsidRDefault="00527AF8" w:rsidP="00FE78D0">
            <w:pPr>
              <w:jc w:val="both"/>
              <w:rPr>
                <w:rFonts w:cs="Arial"/>
                <w:szCs w:val="20"/>
              </w:rPr>
            </w:pPr>
            <w:r>
              <w:rPr>
                <w:rFonts w:cs="Arial"/>
                <w:szCs w:val="20"/>
              </w:rPr>
              <w:t>9</w:t>
            </w:r>
          </w:p>
        </w:tc>
        <w:tc>
          <w:tcPr>
            <w:tcW w:w="2430" w:type="dxa"/>
          </w:tcPr>
          <w:p w14:paraId="0779D6C8" w14:textId="77777777" w:rsidR="00527AF8" w:rsidRDefault="00527AF8" w:rsidP="00FE78D0">
            <w:pPr>
              <w:jc w:val="both"/>
              <w:rPr>
                <w:rFonts w:cs="Arial"/>
                <w:szCs w:val="20"/>
              </w:rPr>
            </w:pPr>
            <w:proofErr w:type="gramStart"/>
            <w:r>
              <w:rPr>
                <w:rFonts w:cs="Arial"/>
                <w:szCs w:val="20"/>
              </w:rPr>
              <w:t>callStatus</w:t>
            </w:r>
            <w:proofErr w:type="gramEnd"/>
          </w:p>
        </w:tc>
        <w:tc>
          <w:tcPr>
            <w:tcW w:w="655" w:type="dxa"/>
          </w:tcPr>
          <w:p w14:paraId="6831681B" w14:textId="77777777" w:rsidR="00527AF8" w:rsidRPr="00EF5A57" w:rsidRDefault="00527AF8" w:rsidP="00FE78D0">
            <w:pPr>
              <w:jc w:val="both"/>
              <w:rPr>
                <w:rFonts w:cs="Arial"/>
                <w:szCs w:val="20"/>
              </w:rPr>
            </w:pPr>
            <w:r>
              <w:rPr>
                <w:rFonts w:cs="Arial"/>
                <w:szCs w:val="20"/>
              </w:rPr>
              <w:t>Yes</w:t>
            </w:r>
          </w:p>
        </w:tc>
        <w:tc>
          <w:tcPr>
            <w:tcW w:w="1235" w:type="dxa"/>
          </w:tcPr>
          <w:p w14:paraId="4A73CF84" w14:textId="77777777" w:rsidR="00527AF8" w:rsidRPr="00EF5A57" w:rsidRDefault="00527AF8" w:rsidP="00FE78D0">
            <w:pPr>
              <w:jc w:val="both"/>
              <w:rPr>
                <w:rFonts w:cs="Arial"/>
                <w:szCs w:val="20"/>
              </w:rPr>
            </w:pPr>
            <w:r>
              <w:rPr>
                <w:rFonts w:cs="Arial"/>
                <w:szCs w:val="20"/>
              </w:rPr>
              <w:t>Integer</w:t>
            </w:r>
          </w:p>
        </w:tc>
        <w:tc>
          <w:tcPr>
            <w:tcW w:w="2070" w:type="dxa"/>
          </w:tcPr>
          <w:p w14:paraId="57ECD085" w14:textId="77777777" w:rsidR="00527AF8" w:rsidRDefault="00875F87" w:rsidP="001C1483">
            <w:pPr>
              <w:jc w:val="both"/>
              <w:rPr>
                <w:rFonts w:cs="Arial"/>
                <w:szCs w:val="20"/>
              </w:rPr>
            </w:pPr>
            <w:r>
              <w:rPr>
                <w:rFonts w:cs="Arial"/>
                <w:szCs w:val="20"/>
              </w:rPr>
              <w:t xml:space="preserve">Refer </w:t>
            </w:r>
            <w:r w:rsidR="001639D2">
              <w:rPr>
                <w:rFonts w:cs="Arial"/>
                <w:szCs w:val="20"/>
              </w:rPr>
              <w:fldChar w:fldCharType="begin"/>
            </w:r>
            <w:r w:rsidR="009F522E">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2250" w:type="dxa"/>
          </w:tcPr>
          <w:p w14:paraId="330868CA" w14:textId="77777777" w:rsidR="00527AF8" w:rsidRPr="00EF5A57" w:rsidRDefault="00527AF8" w:rsidP="00FE78D0">
            <w:pPr>
              <w:jc w:val="both"/>
              <w:rPr>
                <w:rFonts w:cs="Arial"/>
                <w:szCs w:val="20"/>
              </w:rPr>
            </w:pPr>
            <w:r>
              <w:rPr>
                <w:rFonts w:cs="Arial"/>
                <w:szCs w:val="20"/>
              </w:rPr>
              <w:t>Status of call</w:t>
            </w:r>
          </w:p>
        </w:tc>
      </w:tr>
      <w:tr w:rsidR="00527AF8" w:rsidRPr="00FF4865" w14:paraId="2F233CB3" w14:textId="77777777" w:rsidTr="00FE78D0">
        <w:tc>
          <w:tcPr>
            <w:tcW w:w="558" w:type="dxa"/>
          </w:tcPr>
          <w:p w14:paraId="3F5F2002" w14:textId="77777777" w:rsidR="00527AF8" w:rsidRPr="00FF4865" w:rsidRDefault="00527AF8" w:rsidP="00FE78D0">
            <w:pPr>
              <w:jc w:val="both"/>
              <w:rPr>
                <w:rFonts w:cs="Arial"/>
                <w:szCs w:val="20"/>
              </w:rPr>
            </w:pPr>
            <w:r>
              <w:rPr>
                <w:rFonts w:cs="Arial"/>
                <w:szCs w:val="20"/>
              </w:rPr>
              <w:t>10</w:t>
            </w:r>
          </w:p>
        </w:tc>
        <w:tc>
          <w:tcPr>
            <w:tcW w:w="2430" w:type="dxa"/>
          </w:tcPr>
          <w:p w14:paraId="3F5BC165" w14:textId="77777777" w:rsidR="00527AF8" w:rsidRPr="00FF4865" w:rsidRDefault="00527AF8" w:rsidP="00FE78D0">
            <w:pPr>
              <w:jc w:val="both"/>
              <w:rPr>
                <w:rFonts w:cs="Arial"/>
                <w:szCs w:val="20"/>
              </w:rPr>
            </w:pPr>
            <w:proofErr w:type="gramStart"/>
            <w:r>
              <w:rPr>
                <w:rFonts w:cs="Arial"/>
                <w:szCs w:val="20"/>
              </w:rPr>
              <w:t>c</w:t>
            </w:r>
            <w:r w:rsidRPr="00FF4865">
              <w:rPr>
                <w:rFonts w:cs="Arial"/>
                <w:szCs w:val="20"/>
              </w:rPr>
              <w:t>allDisconnectReason</w:t>
            </w:r>
            <w:proofErr w:type="gramEnd"/>
          </w:p>
        </w:tc>
        <w:tc>
          <w:tcPr>
            <w:tcW w:w="655" w:type="dxa"/>
          </w:tcPr>
          <w:p w14:paraId="3E172346" w14:textId="77777777" w:rsidR="00527AF8" w:rsidRPr="00FF4865" w:rsidRDefault="00527AF8" w:rsidP="00FE78D0">
            <w:pPr>
              <w:jc w:val="both"/>
              <w:rPr>
                <w:rFonts w:cs="Arial"/>
                <w:szCs w:val="20"/>
              </w:rPr>
            </w:pPr>
            <w:r w:rsidRPr="00FF4865">
              <w:rPr>
                <w:rFonts w:cs="Arial"/>
                <w:szCs w:val="20"/>
              </w:rPr>
              <w:t>Yes</w:t>
            </w:r>
          </w:p>
        </w:tc>
        <w:tc>
          <w:tcPr>
            <w:tcW w:w="1235" w:type="dxa"/>
          </w:tcPr>
          <w:p w14:paraId="18B0F745" w14:textId="77777777" w:rsidR="00527AF8" w:rsidRPr="00FF4865" w:rsidRDefault="00527AF8" w:rsidP="00FE78D0">
            <w:pPr>
              <w:jc w:val="both"/>
              <w:rPr>
                <w:rFonts w:cs="Arial"/>
                <w:szCs w:val="20"/>
              </w:rPr>
            </w:pPr>
            <w:r w:rsidRPr="00FF4865">
              <w:rPr>
                <w:rFonts w:cs="Arial"/>
                <w:szCs w:val="20"/>
              </w:rPr>
              <w:t>Integer</w:t>
            </w:r>
          </w:p>
        </w:tc>
        <w:tc>
          <w:tcPr>
            <w:tcW w:w="2070" w:type="dxa"/>
          </w:tcPr>
          <w:p w14:paraId="580AC671" w14:textId="77777777" w:rsidR="00527AF8" w:rsidRPr="00FF4865" w:rsidRDefault="00527AF8" w:rsidP="00FE78D0">
            <w:pPr>
              <w:tabs>
                <w:tab w:val="left" w:pos="1114"/>
              </w:tabs>
              <w:ind w:left="360" w:hanging="360"/>
              <w:jc w:val="both"/>
              <w:rPr>
                <w:rFonts w:cs="Arial"/>
                <w:szCs w:val="20"/>
              </w:rPr>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C9141F">
              <w:t>5.1</w:t>
            </w:r>
            <w:r w:rsidR="001639D2" w:rsidRPr="00FF4865">
              <w:fldChar w:fldCharType="end"/>
            </w:r>
          </w:p>
        </w:tc>
        <w:tc>
          <w:tcPr>
            <w:tcW w:w="2250" w:type="dxa"/>
          </w:tcPr>
          <w:p w14:paraId="306BB59E" w14:textId="77777777" w:rsidR="00527AF8" w:rsidRPr="00FF4865" w:rsidRDefault="00527AF8" w:rsidP="00FE78D0">
            <w:pPr>
              <w:jc w:val="both"/>
              <w:rPr>
                <w:rFonts w:cs="Arial"/>
                <w:szCs w:val="20"/>
              </w:rPr>
            </w:pPr>
          </w:p>
        </w:tc>
      </w:tr>
      <w:tr w:rsidR="00527AF8" w:rsidRPr="00EF5A57" w14:paraId="5DD2BE9F" w14:textId="77777777" w:rsidTr="00FE78D0">
        <w:tc>
          <w:tcPr>
            <w:tcW w:w="558" w:type="dxa"/>
          </w:tcPr>
          <w:p w14:paraId="75DC71BF" w14:textId="77777777" w:rsidR="00527AF8" w:rsidRPr="00EF5A57" w:rsidRDefault="00527AF8" w:rsidP="00FE78D0">
            <w:pPr>
              <w:jc w:val="both"/>
              <w:rPr>
                <w:rFonts w:cs="Arial"/>
                <w:szCs w:val="20"/>
              </w:rPr>
            </w:pPr>
            <w:r>
              <w:rPr>
                <w:rFonts w:cs="Arial"/>
                <w:szCs w:val="20"/>
              </w:rPr>
              <w:t>11</w:t>
            </w:r>
          </w:p>
        </w:tc>
        <w:tc>
          <w:tcPr>
            <w:tcW w:w="2430" w:type="dxa"/>
          </w:tcPr>
          <w:p w14:paraId="25049A9C" w14:textId="77777777" w:rsidR="00527AF8" w:rsidRPr="00EF5A57" w:rsidRDefault="00407B8A" w:rsidP="00FE78D0">
            <w:pPr>
              <w:jc w:val="both"/>
              <w:rPr>
                <w:rFonts w:cs="Arial"/>
                <w:szCs w:val="20"/>
              </w:rPr>
            </w:pPr>
            <w:proofErr w:type="gramStart"/>
            <w:r>
              <w:rPr>
                <w:rFonts w:cs="Arial"/>
                <w:szCs w:val="20"/>
              </w:rPr>
              <w:t>c</w:t>
            </w:r>
            <w:r w:rsidR="00527AF8" w:rsidRPr="00EF5A57">
              <w:rPr>
                <w:rFonts w:cs="Arial"/>
                <w:szCs w:val="20"/>
              </w:rPr>
              <w:t>ontent</w:t>
            </w:r>
            <w:proofErr w:type="gramEnd"/>
          </w:p>
        </w:tc>
        <w:tc>
          <w:tcPr>
            <w:tcW w:w="655" w:type="dxa"/>
          </w:tcPr>
          <w:p w14:paraId="3CAC0DA4" w14:textId="77777777" w:rsidR="00527AF8" w:rsidRPr="00EF5A57" w:rsidRDefault="008F4345" w:rsidP="00FE78D0">
            <w:pPr>
              <w:jc w:val="both"/>
              <w:rPr>
                <w:rFonts w:cs="Arial"/>
                <w:szCs w:val="20"/>
              </w:rPr>
            </w:pPr>
            <w:r>
              <w:rPr>
                <w:rFonts w:cs="Arial"/>
                <w:szCs w:val="20"/>
              </w:rPr>
              <w:t>No</w:t>
            </w:r>
          </w:p>
        </w:tc>
        <w:tc>
          <w:tcPr>
            <w:tcW w:w="1235" w:type="dxa"/>
          </w:tcPr>
          <w:p w14:paraId="2F94248C" w14:textId="77777777" w:rsidR="00527AF8" w:rsidRPr="00EF5A57" w:rsidRDefault="00527AF8" w:rsidP="00FE78D0">
            <w:pPr>
              <w:jc w:val="both"/>
              <w:rPr>
                <w:rFonts w:cs="Arial"/>
                <w:szCs w:val="20"/>
              </w:rPr>
            </w:pPr>
            <w:r>
              <w:rPr>
                <w:rFonts w:cs="Arial"/>
                <w:szCs w:val="20"/>
              </w:rPr>
              <w:t>Array&lt;</w:t>
            </w:r>
            <w:r w:rsidRPr="00EF5A57">
              <w:rPr>
                <w:rFonts w:cs="Arial"/>
                <w:szCs w:val="20"/>
              </w:rPr>
              <w:t>contentDetails</w:t>
            </w:r>
            <w:r>
              <w:rPr>
                <w:rFonts w:cs="Arial"/>
                <w:szCs w:val="20"/>
              </w:rPr>
              <w:t>&gt;</w:t>
            </w:r>
          </w:p>
        </w:tc>
        <w:tc>
          <w:tcPr>
            <w:tcW w:w="2070" w:type="dxa"/>
          </w:tcPr>
          <w:p w14:paraId="614ACBC6" w14:textId="77777777" w:rsidR="00527AF8" w:rsidRPr="00EF5A57" w:rsidRDefault="00527AF8" w:rsidP="00FE78D0">
            <w:pPr>
              <w:jc w:val="both"/>
              <w:rPr>
                <w:rFonts w:cs="Arial"/>
                <w:szCs w:val="20"/>
              </w:rPr>
            </w:pPr>
            <w:r>
              <w:rPr>
                <w:rFonts w:cs="Arial"/>
                <w:szCs w:val="20"/>
              </w:rPr>
              <w:t>NA</w:t>
            </w:r>
          </w:p>
        </w:tc>
        <w:tc>
          <w:tcPr>
            <w:tcW w:w="2250" w:type="dxa"/>
          </w:tcPr>
          <w:p w14:paraId="0D785E9F" w14:textId="77777777" w:rsidR="00527AF8" w:rsidRPr="00EF5A57" w:rsidRDefault="00527AF8" w:rsidP="00FE78D0">
            <w:pPr>
              <w:jc w:val="both"/>
              <w:rPr>
                <w:rFonts w:cs="Arial"/>
                <w:szCs w:val="20"/>
              </w:rPr>
            </w:pPr>
            <w:r w:rsidRPr="00EF5A57">
              <w:rPr>
                <w:rFonts w:cs="Arial"/>
                <w:szCs w:val="20"/>
              </w:rPr>
              <w:t>Actual call records</w:t>
            </w:r>
          </w:p>
        </w:tc>
      </w:tr>
      <w:tr w:rsidR="00527AF8" w:rsidRPr="00EF5A57" w14:paraId="03501425" w14:textId="77777777" w:rsidTr="00FE78D0">
        <w:tc>
          <w:tcPr>
            <w:tcW w:w="558" w:type="dxa"/>
          </w:tcPr>
          <w:p w14:paraId="78E7B0D3" w14:textId="77777777" w:rsidR="00527AF8" w:rsidRPr="00EF5A57" w:rsidRDefault="00527AF8" w:rsidP="00FE78D0">
            <w:pPr>
              <w:jc w:val="both"/>
              <w:rPr>
                <w:rFonts w:cs="Arial"/>
                <w:szCs w:val="20"/>
              </w:rPr>
            </w:pPr>
            <w:r>
              <w:rPr>
                <w:rFonts w:cs="Arial"/>
                <w:szCs w:val="20"/>
              </w:rPr>
              <w:t>12</w:t>
            </w:r>
          </w:p>
        </w:tc>
        <w:tc>
          <w:tcPr>
            <w:tcW w:w="2430" w:type="dxa"/>
          </w:tcPr>
          <w:p w14:paraId="6B779166" w14:textId="77777777" w:rsidR="00527AF8" w:rsidRPr="00EF5A57" w:rsidRDefault="008F4345" w:rsidP="00FE78D0">
            <w:pPr>
              <w:jc w:val="both"/>
              <w:rPr>
                <w:rFonts w:cs="Arial"/>
                <w:szCs w:val="20"/>
              </w:rPr>
            </w:pPr>
            <w:r w:rsidRPr="0012049C">
              <w:rPr>
                <w:rFonts w:cs="Arial"/>
                <w:szCs w:val="20"/>
              </w:rPr>
              <w:t>&lt;</w:t>
            </w:r>
            <w:proofErr w:type="gramStart"/>
            <w:r w:rsidRPr="0012049C">
              <w:rPr>
                <w:rFonts w:cs="Arial"/>
                <w:szCs w:val="20"/>
              </w:rPr>
              <w:t>callData</w:t>
            </w:r>
            <w:proofErr w:type="gramEnd"/>
            <w:r w:rsidRPr="0012049C">
              <w:rPr>
                <w:rFonts w:cs="Arial"/>
                <w:szCs w:val="20"/>
              </w:rPr>
              <w:t>&gt;</w:t>
            </w:r>
          </w:p>
        </w:tc>
        <w:tc>
          <w:tcPr>
            <w:tcW w:w="655" w:type="dxa"/>
          </w:tcPr>
          <w:p w14:paraId="6511F4E8" w14:textId="77777777" w:rsidR="00527AF8" w:rsidRPr="00EF5A57" w:rsidRDefault="00527AF8" w:rsidP="00FE78D0">
            <w:pPr>
              <w:jc w:val="both"/>
              <w:rPr>
                <w:rFonts w:cs="Arial"/>
                <w:szCs w:val="20"/>
              </w:rPr>
            </w:pPr>
          </w:p>
        </w:tc>
        <w:tc>
          <w:tcPr>
            <w:tcW w:w="1235" w:type="dxa"/>
          </w:tcPr>
          <w:p w14:paraId="7CED560C" w14:textId="77777777" w:rsidR="00527AF8" w:rsidRPr="00EF5A57" w:rsidRDefault="008F4345" w:rsidP="00E85A7D">
            <w:pPr>
              <w:pStyle w:val="Normal2"/>
              <w:jc w:val="both"/>
              <w:rPr>
                <w:rFonts w:cs="Arial"/>
                <w:szCs w:val="20"/>
              </w:rPr>
            </w:pPr>
            <w:r>
              <w:rPr>
                <w:rFonts w:ascii="Arial" w:eastAsia="Arial" w:hAnsi="Arial" w:cs="Arial"/>
                <w:sz w:val="20"/>
                <w:szCs w:val="20"/>
              </w:rPr>
              <w:t>Object</w:t>
            </w:r>
          </w:p>
        </w:tc>
        <w:tc>
          <w:tcPr>
            <w:tcW w:w="2070" w:type="dxa"/>
          </w:tcPr>
          <w:p w14:paraId="380B0E89" w14:textId="77777777" w:rsidR="00527AF8" w:rsidRPr="00EF5A57" w:rsidRDefault="00527AF8" w:rsidP="00FE78D0">
            <w:pPr>
              <w:jc w:val="both"/>
              <w:rPr>
                <w:rFonts w:cs="Arial"/>
                <w:szCs w:val="20"/>
              </w:rPr>
            </w:pPr>
            <w:r>
              <w:rPr>
                <w:rFonts w:cs="Arial"/>
                <w:szCs w:val="20"/>
              </w:rPr>
              <w:t>NA</w:t>
            </w:r>
          </w:p>
        </w:tc>
        <w:tc>
          <w:tcPr>
            <w:tcW w:w="2250" w:type="dxa"/>
          </w:tcPr>
          <w:p w14:paraId="1B396122" w14:textId="77777777" w:rsidR="00527AF8" w:rsidRPr="00EF5A57" w:rsidRDefault="00527AF8" w:rsidP="00FE78D0">
            <w:pPr>
              <w:jc w:val="both"/>
              <w:rPr>
                <w:rFonts w:cs="Arial"/>
                <w:szCs w:val="20"/>
              </w:rPr>
            </w:pPr>
          </w:p>
        </w:tc>
      </w:tr>
      <w:tr w:rsidR="00527AF8" w:rsidRPr="00EF5A57" w14:paraId="345AF94A" w14:textId="77777777" w:rsidTr="00FE78D0">
        <w:tc>
          <w:tcPr>
            <w:tcW w:w="558" w:type="dxa"/>
          </w:tcPr>
          <w:p w14:paraId="32218B29" w14:textId="77777777" w:rsidR="00527AF8" w:rsidRDefault="00527AF8" w:rsidP="00FE78D0">
            <w:pPr>
              <w:jc w:val="both"/>
              <w:rPr>
                <w:rFonts w:cs="Arial"/>
                <w:szCs w:val="20"/>
              </w:rPr>
            </w:pPr>
            <w:r w:rsidRPr="00EF5A57">
              <w:rPr>
                <w:rFonts w:cs="Arial"/>
                <w:szCs w:val="20"/>
              </w:rPr>
              <w:t>1</w:t>
            </w:r>
            <w:r>
              <w:rPr>
                <w:rFonts w:cs="Arial"/>
                <w:szCs w:val="20"/>
              </w:rPr>
              <w:t>3</w:t>
            </w:r>
          </w:p>
        </w:tc>
        <w:tc>
          <w:tcPr>
            <w:tcW w:w="2430" w:type="dxa"/>
          </w:tcPr>
          <w:p w14:paraId="4BE474D2" w14:textId="77777777" w:rsidR="00527AF8" w:rsidRPr="00EF5A57" w:rsidRDefault="008F4345"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sidR="00527AF8">
              <w:rPr>
                <w:rFonts w:cs="Arial"/>
                <w:szCs w:val="20"/>
              </w:rPr>
              <w:t>t</w:t>
            </w:r>
            <w:r w:rsidR="00527AF8" w:rsidRPr="00EF5A57">
              <w:rPr>
                <w:rFonts w:cs="Arial"/>
                <w:szCs w:val="20"/>
              </w:rPr>
              <w:t>ype</w:t>
            </w:r>
          </w:p>
        </w:tc>
        <w:tc>
          <w:tcPr>
            <w:tcW w:w="655" w:type="dxa"/>
          </w:tcPr>
          <w:p w14:paraId="16626D5D" w14:textId="77777777" w:rsidR="00527AF8" w:rsidRPr="00EF5A57" w:rsidRDefault="008F4345" w:rsidP="00FE78D0">
            <w:pPr>
              <w:jc w:val="both"/>
              <w:rPr>
                <w:rFonts w:cs="Arial"/>
                <w:szCs w:val="20"/>
              </w:rPr>
            </w:pPr>
            <w:r>
              <w:rPr>
                <w:rFonts w:cs="Arial"/>
                <w:szCs w:val="20"/>
              </w:rPr>
              <w:t>Yes</w:t>
            </w:r>
          </w:p>
        </w:tc>
        <w:tc>
          <w:tcPr>
            <w:tcW w:w="1235" w:type="dxa"/>
          </w:tcPr>
          <w:p w14:paraId="590A50CA" w14:textId="77777777" w:rsidR="00527AF8" w:rsidRPr="00EF5A57" w:rsidRDefault="00527AF8" w:rsidP="00FE78D0">
            <w:pPr>
              <w:pStyle w:val="Normal2"/>
              <w:jc w:val="both"/>
              <w:rPr>
                <w:rFonts w:ascii="Arial" w:eastAsia="Arial" w:hAnsi="Arial" w:cs="Arial"/>
                <w:sz w:val="20"/>
                <w:szCs w:val="20"/>
              </w:rPr>
            </w:pPr>
            <w:r w:rsidRPr="00EF5A57">
              <w:rPr>
                <w:rFonts w:ascii="Arial" w:eastAsia="Arial" w:hAnsi="Arial" w:cs="Arial"/>
                <w:sz w:val="20"/>
                <w:szCs w:val="20"/>
              </w:rPr>
              <w:t>String</w:t>
            </w:r>
          </w:p>
        </w:tc>
        <w:tc>
          <w:tcPr>
            <w:tcW w:w="2070" w:type="dxa"/>
          </w:tcPr>
          <w:p w14:paraId="7BCA4493" w14:textId="77777777" w:rsidR="00527AF8" w:rsidRPr="00EF5A57" w:rsidRDefault="003F5A2D" w:rsidP="00FE78D0">
            <w:pPr>
              <w:jc w:val="both"/>
              <w:rPr>
                <w:rFonts w:cs="Arial"/>
                <w:szCs w:val="20"/>
              </w:rPr>
            </w:pPr>
            <w:r>
              <w:rPr>
                <w:rFonts w:cs="Arial"/>
                <w:szCs w:val="20"/>
              </w:rPr>
              <w:t>""</w:t>
            </w:r>
            <w:proofErr w:type="gramStart"/>
            <w:r w:rsidR="00527AF8">
              <w:rPr>
                <w:rFonts w:cs="Arial"/>
                <w:szCs w:val="20"/>
              </w:rPr>
              <w:t>l</w:t>
            </w:r>
            <w:r w:rsidR="00527AF8" w:rsidRPr="00EF5A57">
              <w:rPr>
                <w:rFonts w:cs="Arial"/>
                <w:szCs w:val="20"/>
              </w:rPr>
              <w:t>esson</w:t>
            </w:r>
            <w:proofErr w:type="gramEnd"/>
            <w:r>
              <w:rPr>
                <w:rFonts w:cs="Arial"/>
                <w:szCs w:val="20"/>
              </w:rPr>
              <w:t>""</w:t>
            </w:r>
            <w:r w:rsidR="00527AF8">
              <w:rPr>
                <w:rFonts w:cs="Arial"/>
                <w:szCs w:val="20"/>
              </w:rPr>
              <w:t>,</w:t>
            </w:r>
          </w:p>
          <w:p w14:paraId="19B5AA86" w14:textId="77777777" w:rsidR="00527AF8" w:rsidRPr="00EF5A57" w:rsidRDefault="003F5A2D" w:rsidP="00FE78D0">
            <w:pPr>
              <w:jc w:val="both"/>
              <w:rPr>
                <w:rFonts w:cs="Arial"/>
                <w:szCs w:val="20"/>
              </w:rPr>
            </w:pPr>
            <w:r>
              <w:rPr>
                <w:rFonts w:cs="Arial"/>
                <w:szCs w:val="20"/>
              </w:rPr>
              <w:t>""</w:t>
            </w:r>
            <w:proofErr w:type="gramStart"/>
            <w:r w:rsidR="00527AF8">
              <w:rPr>
                <w:rFonts w:cs="Arial"/>
                <w:szCs w:val="20"/>
              </w:rPr>
              <w:t>c</w:t>
            </w:r>
            <w:r w:rsidR="00527AF8" w:rsidRPr="00EF5A57">
              <w:rPr>
                <w:rFonts w:cs="Arial"/>
                <w:szCs w:val="20"/>
              </w:rPr>
              <w:t>hapter</w:t>
            </w:r>
            <w:proofErr w:type="gramEnd"/>
            <w:r>
              <w:rPr>
                <w:rFonts w:cs="Arial"/>
                <w:szCs w:val="20"/>
              </w:rPr>
              <w:t>""</w:t>
            </w:r>
            <w:r w:rsidR="00527AF8">
              <w:rPr>
                <w:rFonts w:cs="Arial"/>
                <w:szCs w:val="20"/>
              </w:rPr>
              <w:t>,</w:t>
            </w:r>
          </w:p>
          <w:p w14:paraId="695B988A" w14:textId="77777777" w:rsidR="00527AF8" w:rsidRDefault="003F5A2D" w:rsidP="00FE78D0">
            <w:pPr>
              <w:jc w:val="both"/>
              <w:rPr>
                <w:rFonts w:cs="Arial"/>
                <w:szCs w:val="20"/>
              </w:rPr>
            </w:pPr>
            <w:r>
              <w:rPr>
                <w:rFonts w:cs="Arial"/>
                <w:szCs w:val="20"/>
              </w:rPr>
              <w:t>""</w:t>
            </w:r>
            <w:proofErr w:type="gramStart"/>
            <w:r w:rsidR="00527AF8">
              <w:rPr>
                <w:rFonts w:cs="Arial"/>
                <w:szCs w:val="20"/>
              </w:rPr>
              <w:t>q</w:t>
            </w:r>
            <w:r w:rsidR="00527AF8" w:rsidRPr="00EF5A57">
              <w:rPr>
                <w:rFonts w:cs="Arial"/>
                <w:szCs w:val="20"/>
              </w:rPr>
              <w:t>uestion</w:t>
            </w:r>
            <w:proofErr w:type="gramEnd"/>
            <w:r>
              <w:rPr>
                <w:rFonts w:cs="Arial"/>
                <w:szCs w:val="20"/>
              </w:rPr>
              <w:t>""</w:t>
            </w:r>
          </w:p>
        </w:tc>
        <w:tc>
          <w:tcPr>
            <w:tcW w:w="2250" w:type="dxa"/>
          </w:tcPr>
          <w:p w14:paraId="79F7D95F" w14:textId="77777777" w:rsidR="00527AF8" w:rsidRPr="00EF5A57" w:rsidRDefault="00527AF8" w:rsidP="00FE78D0">
            <w:pPr>
              <w:jc w:val="both"/>
              <w:rPr>
                <w:rFonts w:cs="Arial"/>
                <w:szCs w:val="20"/>
              </w:rPr>
            </w:pPr>
            <w:r w:rsidRPr="00EF5A57">
              <w:rPr>
                <w:rFonts w:cs="Arial"/>
                <w:szCs w:val="20"/>
              </w:rPr>
              <w:t>Type of content to which the record refers</w:t>
            </w:r>
          </w:p>
        </w:tc>
      </w:tr>
      <w:tr w:rsidR="0043710A" w:rsidRPr="009226ED" w14:paraId="4F7EA5A4" w14:textId="77777777" w:rsidTr="00FE78D0">
        <w:tc>
          <w:tcPr>
            <w:tcW w:w="558" w:type="dxa"/>
          </w:tcPr>
          <w:p w14:paraId="211A5564" w14:textId="77777777" w:rsidR="0043710A" w:rsidRPr="00764019" w:rsidRDefault="0043710A" w:rsidP="00FE78D0">
            <w:pPr>
              <w:jc w:val="both"/>
              <w:rPr>
                <w:rFonts w:cs="Arial"/>
                <w:szCs w:val="20"/>
              </w:rPr>
            </w:pPr>
            <w:r>
              <w:rPr>
                <w:rFonts w:cs="Arial"/>
                <w:szCs w:val="20"/>
              </w:rPr>
              <w:t>14</w:t>
            </w:r>
          </w:p>
        </w:tc>
        <w:tc>
          <w:tcPr>
            <w:tcW w:w="2430" w:type="dxa"/>
          </w:tcPr>
          <w:p w14:paraId="0A4A9813" w14:textId="77777777" w:rsidR="0043710A" w:rsidRPr="00764019" w:rsidRDefault="0043710A"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Pr>
                <w:rFonts w:cs="Arial"/>
                <w:szCs w:val="20"/>
              </w:rPr>
              <w:t>contentName</w:t>
            </w:r>
          </w:p>
        </w:tc>
        <w:tc>
          <w:tcPr>
            <w:tcW w:w="655" w:type="dxa"/>
          </w:tcPr>
          <w:p w14:paraId="6AB8D3F6" w14:textId="77777777" w:rsidR="0043710A" w:rsidRPr="009226ED" w:rsidRDefault="0043710A" w:rsidP="00FE78D0">
            <w:pPr>
              <w:jc w:val="both"/>
              <w:rPr>
                <w:rFonts w:cs="Arial"/>
                <w:szCs w:val="20"/>
              </w:rPr>
            </w:pPr>
            <w:r w:rsidRPr="00E46D1E">
              <w:t>Yes</w:t>
            </w:r>
          </w:p>
        </w:tc>
        <w:tc>
          <w:tcPr>
            <w:tcW w:w="1235" w:type="dxa"/>
          </w:tcPr>
          <w:p w14:paraId="4FA87402" w14:textId="77777777" w:rsidR="0043710A" w:rsidRPr="00764019" w:rsidRDefault="0043710A" w:rsidP="00FE78D0">
            <w:pPr>
              <w:pStyle w:val="Normal2"/>
              <w:jc w:val="both"/>
              <w:rPr>
                <w:rFonts w:ascii="Arial" w:eastAsia="Arial" w:hAnsi="Arial" w:cs="Arial"/>
                <w:color w:val="auto"/>
                <w:sz w:val="20"/>
                <w:szCs w:val="20"/>
              </w:rPr>
            </w:pPr>
            <w:r>
              <w:rPr>
                <w:rFonts w:ascii="Arial" w:eastAsia="Arial" w:hAnsi="Arial" w:cs="Arial"/>
                <w:color w:val="auto"/>
                <w:sz w:val="20"/>
                <w:szCs w:val="20"/>
              </w:rPr>
              <w:t>String</w:t>
            </w:r>
          </w:p>
        </w:tc>
        <w:tc>
          <w:tcPr>
            <w:tcW w:w="2070" w:type="dxa"/>
          </w:tcPr>
          <w:p w14:paraId="0C77634C" w14:textId="77777777" w:rsidR="0043710A" w:rsidRPr="009226ED" w:rsidRDefault="0043710A" w:rsidP="00FE78D0">
            <w:pPr>
              <w:jc w:val="both"/>
              <w:rPr>
                <w:rFonts w:cs="Arial"/>
                <w:szCs w:val="20"/>
              </w:rPr>
            </w:pPr>
            <w:r>
              <w:rPr>
                <w:rFonts w:cs="Arial"/>
                <w:szCs w:val="20"/>
              </w:rPr>
              <w:t>NA</w:t>
            </w:r>
          </w:p>
        </w:tc>
        <w:tc>
          <w:tcPr>
            <w:tcW w:w="2250" w:type="dxa"/>
          </w:tcPr>
          <w:p w14:paraId="5B2903AB" w14:textId="77777777" w:rsidR="0043710A" w:rsidRPr="00764019" w:rsidRDefault="0043710A" w:rsidP="00FE78D0">
            <w:pPr>
              <w:jc w:val="both"/>
              <w:rPr>
                <w:rFonts w:cs="Arial"/>
                <w:szCs w:val="20"/>
              </w:rPr>
            </w:pPr>
            <w:r>
              <w:rPr>
                <w:rFonts w:cs="Arial"/>
                <w:szCs w:val="20"/>
              </w:rPr>
              <w:t>Actual name of the content being played.</w:t>
            </w:r>
          </w:p>
        </w:tc>
      </w:tr>
      <w:tr w:rsidR="0043710A" w:rsidRPr="009226ED" w14:paraId="3BF46A70" w14:textId="77777777" w:rsidTr="00FE78D0">
        <w:tc>
          <w:tcPr>
            <w:tcW w:w="558" w:type="dxa"/>
          </w:tcPr>
          <w:p w14:paraId="48A55B58" w14:textId="77777777" w:rsidR="0043710A" w:rsidRPr="009226ED" w:rsidRDefault="0043710A" w:rsidP="00FE78D0">
            <w:pPr>
              <w:jc w:val="both"/>
              <w:rPr>
                <w:rFonts w:cs="Arial"/>
                <w:szCs w:val="20"/>
              </w:rPr>
            </w:pPr>
            <w:r w:rsidRPr="00764019">
              <w:rPr>
                <w:rFonts w:cs="Arial"/>
                <w:szCs w:val="20"/>
              </w:rPr>
              <w:t>1</w:t>
            </w:r>
            <w:r>
              <w:rPr>
                <w:rFonts w:cs="Arial"/>
                <w:szCs w:val="20"/>
              </w:rPr>
              <w:t>5</w:t>
            </w:r>
          </w:p>
        </w:tc>
        <w:tc>
          <w:tcPr>
            <w:tcW w:w="2430" w:type="dxa"/>
          </w:tcPr>
          <w:p w14:paraId="0AAE25D9" w14:textId="31C1BE52" w:rsidR="0043710A" w:rsidRPr="009226ED" w:rsidRDefault="0043710A"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sidR="00757814" w:rsidRPr="00757814">
              <w:rPr>
                <w:rFonts w:cs="Arial"/>
                <w:szCs w:val="20"/>
              </w:rPr>
              <w:t>contentFileName</w:t>
            </w:r>
          </w:p>
        </w:tc>
        <w:tc>
          <w:tcPr>
            <w:tcW w:w="655" w:type="dxa"/>
          </w:tcPr>
          <w:p w14:paraId="55EEB85E" w14:textId="77777777" w:rsidR="0043710A" w:rsidRPr="009226ED" w:rsidRDefault="0043710A" w:rsidP="00FE78D0">
            <w:pPr>
              <w:jc w:val="both"/>
              <w:rPr>
                <w:rFonts w:cs="Arial"/>
                <w:szCs w:val="20"/>
              </w:rPr>
            </w:pPr>
            <w:r w:rsidRPr="00233C61">
              <w:t>Yes</w:t>
            </w:r>
          </w:p>
        </w:tc>
        <w:tc>
          <w:tcPr>
            <w:tcW w:w="1235" w:type="dxa"/>
          </w:tcPr>
          <w:p w14:paraId="4223D360" w14:textId="77777777" w:rsidR="0043710A" w:rsidRPr="009226ED" w:rsidRDefault="0043710A" w:rsidP="00FE78D0">
            <w:pPr>
              <w:pStyle w:val="Normal2"/>
              <w:jc w:val="both"/>
              <w:rPr>
                <w:rFonts w:ascii="Arial" w:eastAsia="Arial" w:hAnsi="Arial" w:cs="Arial"/>
                <w:color w:val="auto"/>
                <w:sz w:val="20"/>
                <w:szCs w:val="20"/>
              </w:rPr>
            </w:pPr>
            <w:r w:rsidRPr="00764019">
              <w:rPr>
                <w:rFonts w:ascii="Arial" w:eastAsia="Arial" w:hAnsi="Arial" w:cs="Arial"/>
                <w:color w:val="auto"/>
                <w:sz w:val="20"/>
                <w:szCs w:val="20"/>
              </w:rPr>
              <w:t>String</w:t>
            </w:r>
          </w:p>
        </w:tc>
        <w:tc>
          <w:tcPr>
            <w:tcW w:w="2070" w:type="dxa"/>
          </w:tcPr>
          <w:p w14:paraId="7370F2EC" w14:textId="77777777" w:rsidR="0043710A" w:rsidRPr="009226ED" w:rsidRDefault="0043710A" w:rsidP="00FE78D0">
            <w:pPr>
              <w:jc w:val="both"/>
              <w:rPr>
                <w:rFonts w:cs="Arial"/>
                <w:szCs w:val="20"/>
              </w:rPr>
            </w:pPr>
            <w:r>
              <w:rPr>
                <w:rFonts w:cs="Arial"/>
                <w:szCs w:val="20"/>
              </w:rPr>
              <w:t>NA</w:t>
            </w:r>
          </w:p>
        </w:tc>
        <w:tc>
          <w:tcPr>
            <w:tcW w:w="2250" w:type="dxa"/>
          </w:tcPr>
          <w:p w14:paraId="4F243AE6" w14:textId="77777777" w:rsidR="0043710A" w:rsidRPr="009226ED" w:rsidRDefault="0043710A" w:rsidP="00FE78D0">
            <w:pPr>
              <w:jc w:val="both"/>
              <w:rPr>
                <w:rFonts w:cs="Arial"/>
                <w:szCs w:val="20"/>
              </w:rPr>
            </w:pPr>
            <w:r w:rsidRPr="00764019">
              <w:rPr>
                <w:rFonts w:cs="Arial"/>
                <w:szCs w:val="20"/>
              </w:rPr>
              <w:t>Audio file name of the content played</w:t>
            </w:r>
          </w:p>
        </w:tc>
      </w:tr>
      <w:tr w:rsidR="0043710A" w:rsidRPr="0010131A" w14:paraId="25885E9D" w14:textId="77777777" w:rsidTr="00FE78D0">
        <w:tc>
          <w:tcPr>
            <w:tcW w:w="558" w:type="dxa"/>
          </w:tcPr>
          <w:p w14:paraId="2AA41F35" w14:textId="77777777" w:rsidR="0043710A" w:rsidRPr="0010131A" w:rsidRDefault="0043710A" w:rsidP="00FE78D0">
            <w:pPr>
              <w:jc w:val="both"/>
              <w:rPr>
                <w:rFonts w:cs="Arial"/>
                <w:szCs w:val="20"/>
              </w:rPr>
            </w:pPr>
            <w:r w:rsidRPr="0010131A">
              <w:rPr>
                <w:rFonts w:cs="Arial"/>
                <w:szCs w:val="20"/>
              </w:rPr>
              <w:t>1</w:t>
            </w:r>
            <w:r>
              <w:rPr>
                <w:rFonts w:cs="Arial"/>
                <w:szCs w:val="20"/>
              </w:rPr>
              <w:t>6</w:t>
            </w:r>
          </w:p>
        </w:tc>
        <w:tc>
          <w:tcPr>
            <w:tcW w:w="2430" w:type="dxa"/>
          </w:tcPr>
          <w:p w14:paraId="754E09E5" w14:textId="77777777" w:rsidR="0043710A" w:rsidRDefault="0043710A"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Pr>
                <w:rFonts w:cs="Arial"/>
                <w:szCs w:val="20"/>
              </w:rPr>
              <w:t>s</w:t>
            </w:r>
            <w:r w:rsidRPr="0010131A">
              <w:rPr>
                <w:rFonts w:cs="Arial"/>
                <w:szCs w:val="20"/>
              </w:rPr>
              <w:t>tart</w:t>
            </w:r>
            <w:r>
              <w:rPr>
                <w:rFonts w:cs="Arial"/>
                <w:szCs w:val="20"/>
              </w:rPr>
              <w:t>T</w:t>
            </w:r>
            <w:r w:rsidRPr="0010131A">
              <w:rPr>
                <w:rFonts w:cs="Arial"/>
                <w:szCs w:val="20"/>
              </w:rPr>
              <w:t>ime</w:t>
            </w:r>
          </w:p>
        </w:tc>
        <w:tc>
          <w:tcPr>
            <w:tcW w:w="655" w:type="dxa"/>
          </w:tcPr>
          <w:p w14:paraId="4DDE87A2" w14:textId="77777777" w:rsidR="0043710A" w:rsidRPr="0010131A" w:rsidRDefault="0043710A" w:rsidP="00FE78D0">
            <w:pPr>
              <w:jc w:val="both"/>
              <w:rPr>
                <w:rFonts w:cs="Arial"/>
                <w:szCs w:val="20"/>
              </w:rPr>
            </w:pPr>
            <w:r>
              <w:t>Yes</w:t>
            </w:r>
          </w:p>
        </w:tc>
        <w:tc>
          <w:tcPr>
            <w:tcW w:w="1235" w:type="dxa"/>
          </w:tcPr>
          <w:p w14:paraId="6D062BFD" w14:textId="77777777" w:rsidR="0043710A" w:rsidRPr="0010131A" w:rsidRDefault="0043710A" w:rsidP="00086517">
            <w:pPr>
              <w:pStyle w:val="Normal2"/>
              <w:jc w:val="both"/>
              <w:rPr>
                <w:rFonts w:ascii="Arial" w:eastAsia="Arial" w:hAnsi="Arial" w:cs="Arial"/>
                <w:color w:val="auto"/>
                <w:sz w:val="20"/>
                <w:szCs w:val="20"/>
              </w:rPr>
            </w:pPr>
            <w:r>
              <w:rPr>
                <w:rFonts w:ascii="Arial" w:eastAsia="Arial" w:hAnsi="Arial" w:cs="Arial"/>
                <w:color w:val="auto"/>
                <w:sz w:val="20"/>
                <w:szCs w:val="20"/>
              </w:rPr>
              <w:t>Integer</w:t>
            </w:r>
            <w:r w:rsidRPr="0010131A">
              <w:rPr>
                <w:rFonts w:ascii="Arial" w:eastAsia="Arial" w:hAnsi="Arial" w:cs="Arial"/>
                <w:color w:val="auto"/>
                <w:sz w:val="20"/>
                <w:szCs w:val="20"/>
              </w:rPr>
              <w:t xml:space="preserve"> </w:t>
            </w:r>
          </w:p>
        </w:tc>
        <w:tc>
          <w:tcPr>
            <w:tcW w:w="2070" w:type="dxa"/>
          </w:tcPr>
          <w:p w14:paraId="20D27675" w14:textId="77777777" w:rsidR="0043710A" w:rsidRPr="0010131A" w:rsidRDefault="0043710A" w:rsidP="00FE78D0">
            <w:pPr>
              <w:jc w:val="both"/>
              <w:rPr>
                <w:rFonts w:cs="Arial"/>
                <w:szCs w:val="20"/>
              </w:rPr>
            </w:pPr>
            <w:r>
              <w:rPr>
                <w:rFonts w:cs="Arial"/>
                <w:szCs w:val="20"/>
              </w:rPr>
              <w:t>NA</w:t>
            </w:r>
          </w:p>
        </w:tc>
        <w:tc>
          <w:tcPr>
            <w:tcW w:w="2250" w:type="dxa"/>
          </w:tcPr>
          <w:p w14:paraId="45172F8F" w14:textId="77777777" w:rsidR="0043710A" w:rsidRPr="0010131A" w:rsidRDefault="0043710A" w:rsidP="00FE78D0">
            <w:pPr>
              <w:jc w:val="both"/>
              <w:rPr>
                <w:rFonts w:cs="Arial"/>
                <w:szCs w:val="20"/>
              </w:rPr>
            </w:pPr>
            <w:r w:rsidRPr="0010131A">
              <w:rPr>
                <w:rFonts w:cs="Arial"/>
                <w:szCs w:val="20"/>
              </w:rPr>
              <w:t>Time at which referred content was started to be played to user</w:t>
            </w:r>
            <w:r w:rsidR="00086517">
              <w:rPr>
                <w:rFonts w:cs="Arial"/>
                <w:szCs w:val="20"/>
              </w:rPr>
              <w:t>, as timestamp in epoch format</w:t>
            </w:r>
          </w:p>
        </w:tc>
      </w:tr>
      <w:tr w:rsidR="0043710A" w:rsidRPr="0010131A" w14:paraId="3543690E" w14:textId="77777777" w:rsidTr="00FE78D0">
        <w:tc>
          <w:tcPr>
            <w:tcW w:w="558" w:type="dxa"/>
          </w:tcPr>
          <w:p w14:paraId="7BA26275" w14:textId="77777777" w:rsidR="0043710A" w:rsidRPr="0010131A" w:rsidRDefault="0043710A" w:rsidP="00FE78D0">
            <w:pPr>
              <w:jc w:val="both"/>
              <w:rPr>
                <w:rFonts w:cs="Arial"/>
                <w:szCs w:val="20"/>
              </w:rPr>
            </w:pPr>
            <w:r w:rsidRPr="0010131A">
              <w:rPr>
                <w:rFonts w:cs="Arial"/>
                <w:szCs w:val="20"/>
              </w:rPr>
              <w:t>1</w:t>
            </w:r>
            <w:r>
              <w:rPr>
                <w:rFonts w:cs="Arial"/>
                <w:szCs w:val="20"/>
              </w:rPr>
              <w:t>7</w:t>
            </w:r>
          </w:p>
        </w:tc>
        <w:tc>
          <w:tcPr>
            <w:tcW w:w="2430" w:type="dxa"/>
          </w:tcPr>
          <w:p w14:paraId="1FA80FE7" w14:textId="77777777" w:rsidR="0043710A" w:rsidRDefault="0043710A"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Pr>
                <w:rFonts w:cs="Arial"/>
                <w:szCs w:val="20"/>
              </w:rPr>
              <w:t>e</w:t>
            </w:r>
            <w:r w:rsidRPr="0010131A">
              <w:rPr>
                <w:rFonts w:cs="Arial"/>
                <w:szCs w:val="20"/>
              </w:rPr>
              <w:t>nd</w:t>
            </w:r>
            <w:r>
              <w:rPr>
                <w:rFonts w:cs="Arial"/>
                <w:szCs w:val="20"/>
              </w:rPr>
              <w:t>T</w:t>
            </w:r>
            <w:r w:rsidRPr="0010131A">
              <w:rPr>
                <w:rFonts w:cs="Arial"/>
                <w:szCs w:val="20"/>
              </w:rPr>
              <w:t>ime</w:t>
            </w:r>
          </w:p>
        </w:tc>
        <w:tc>
          <w:tcPr>
            <w:tcW w:w="655" w:type="dxa"/>
          </w:tcPr>
          <w:p w14:paraId="0D76CBE4" w14:textId="77777777" w:rsidR="0043710A" w:rsidRPr="0010131A" w:rsidRDefault="0043710A" w:rsidP="00FE78D0">
            <w:pPr>
              <w:jc w:val="both"/>
              <w:rPr>
                <w:rFonts w:cs="Arial"/>
                <w:szCs w:val="20"/>
              </w:rPr>
            </w:pPr>
            <w:r w:rsidRPr="00912C68">
              <w:rPr>
                <w:color w:val="000000" w:themeColor="text1"/>
              </w:rPr>
              <w:t>Yes</w:t>
            </w:r>
          </w:p>
        </w:tc>
        <w:tc>
          <w:tcPr>
            <w:tcW w:w="1235" w:type="dxa"/>
          </w:tcPr>
          <w:p w14:paraId="21789B6F" w14:textId="77777777" w:rsidR="0043710A" w:rsidRPr="0010131A" w:rsidRDefault="0043710A" w:rsidP="00086517">
            <w:pPr>
              <w:pStyle w:val="Normal2"/>
              <w:jc w:val="both"/>
              <w:rPr>
                <w:rFonts w:ascii="Arial" w:eastAsia="Arial" w:hAnsi="Arial" w:cs="Arial"/>
                <w:color w:val="auto"/>
                <w:sz w:val="20"/>
                <w:szCs w:val="20"/>
              </w:rPr>
            </w:pPr>
            <w:r>
              <w:rPr>
                <w:rFonts w:ascii="Arial" w:eastAsia="Arial" w:hAnsi="Arial" w:cs="Arial"/>
                <w:color w:val="auto"/>
                <w:sz w:val="20"/>
                <w:szCs w:val="20"/>
              </w:rPr>
              <w:t>Integer</w:t>
            </w:r>
            <w:r w:rsidRPr="0010131A">
              <w:rPr>
                <w:rFonts w:ascii="Arial" w:eastAsia="Arial" w:hAnsi="Arial" w:cs="Arial"/>
                <w:color w:val="auto"/>
                <w:sz w:val="20"/>
                <w:szCs w:val="20"/>
              </w:rPr>
              <w:t>)</w:t>
            </w:r>
          </w:p>
        </w:tc>
        <w:tc>
          <w:tcPr>
            <w:tcW w:w="2070" w:type="dxa"/>
          </w:tcPr>
          <w:p w14:paraId="2AEFAE3E" w14:textId="77777777" w:rsidR="0043710A" w:rsidRPr="0010131A" w:rsidRDefault="0043710A" w:rsidP="00FE78D0">
            <w:pPr>
              <w:jc w:val="both"/>
              <w:rPr>
                <w:rFonts w:cs="Arial"/>
                <w:szCs w:val="20"/>
              </w:rPr>
            </w:pPr>
            <w:r>
              <w:rPr>
                <w:rFonts w:cs="Arial"/>
                <w:szCs w:val="20"/>
              </w:rPr>
              <w:t>NA</w:t>
            </w:r>
          </w:p>
        </w:tc>
        <w:tc>
          <w:tcPr>
            <w:tcW w:w="2250" w:type="dxa"/>
          </w:tcPr>
          <w:p w14:paraId="47FC4DD9" w14:textId="77777777" w:rsidR="0043710A" w:rsidRPr="0010131A" w:rsidRDefault="0043710A" w:rsidP="00FE78D0">
            <w:pPr>
              <w:jc w:val="both"/>
              <w:rPr>
                <w:rFonts w:cs="Arial"/>
                <w:szCs w:val="20"/>
              </w:rPr>
            </w:pPr>
            <w:r w:rsidRPr="0010131A">
              <w:rPr>
                <w:rFonts w:cs="Arial"/>
                <w:szCs w:val="20"/>
              </w:rPr>
              <w:t>Time at which referred content had stopped playing</w:t>
            </w:r>
            <w:r w:rsidR="00086517">
              <w:rPr>
                <w:rFonts w:cs="Arial"/>
                <w:szCs w:val="20"/>
              </w:rPr>
              <w:t>, as timestamp in epoch format</w:t>
            </w:r>
          </w:p>
        </w:tc>
      </w:tr>
      <w:tr w:rsidR="0043710A" w:rsidRPr="00EF5A57" w14:paraId="5445260A" w14:textId="77777777" w:rsidTr="00FE78D0">
        <w:tc>
          <w:tcPr>
            <w:tcW w:w="558" w:type="dxa"/>
          </w:tcPr>
          <w:p w14:paraId="76221526" w14:textId="77777777" w:rsidR="0043710A" w:rsidRPr="00EF5A57" w:rsidRDefault="0043710A" w:rsidP="00FE78D0">
            <w:pPr>
              <w:jc w:val="both"/>
              <w:rPr>
                <w:rFonts w:cs="Arial"/>
                <w:szCs w:val="20"/>
              </w:rPr>
            </w:pPr>
            <w:r w:rsidRPr="00EF5A57">
              <w:rPr>
                <w:rFonts w:cs="Arial"/>
                <w:szCs w:val="20"/>
              </w:rPr>
              <w:t>1</w:t>
            </w:r>
            <w:r>
              <w:rPr>
                <w:rFonts w:cs="Arial"/>
                <w:szCs w:val="20"/>
              </w:rPr>
              <w:t>8</w:t>
            </w:r>
          </w:p>
        </w:tc>
        <w:tc>
          <w:tcPr>
            <w:tcW w:w="2430" w:type="dxa"/>
          </w:tcPr>
          <w:p w14:paraId="1492558F" w14:textId="77777777" w:rsidR="0043710A" w:rsidRDefault="0043710A"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Pr>
                <w:rFonts w:cs="Arial"/>
                <w:szCs w:val="20"/>
              </w:rPr>
              <w:t>completionFlag</w:t>
            </w:r>
          </w:p>
        </w:tc>
        <w:tc>
          <w:tcPr>
            <w:tcW w:w="655" w:type="dxa"/>
          </w:tcPr>
          <w:p w14:paraId="4CE90113" w14:textId="77777777" w:rsidR="0043710A" w:rsidRPr="00EF5A57" w:rsidRDefault="0043710A" w:rsidP="00FE78D0">
            <w:pPr>
              <w:jc w:val="both"/>
              <w:rPr>
                <w:rFonts w:cs="Arial"/>
                <w:szCs w:val="20"/>
              </w:rPr>
            </w:pPr>
            <w:r w:rsidRPr="00912C68">
              <w:rPr>
                <w:color w:val="000000" w:themeColor="text1"/>
              </w:rPr>
              <w:t>Yes</w:t>
            </w:r>
          </w:p>
        </w:tc>
        <w:tc>
          <w:tcPr>
            <w:tcW w:w="1235" w:type="dxa"/>
          </w:tcPr>
          <w:p w14:paraId="21DB2399" w14:textId="77777777" w:rsidR="0043710A" w:rsidRPr="00EF5A57" w:rsidRDefault="0043710A" w:rsidP="00FE78D0">
            <w:pPr>
              <w:pStyle w:val="Normal2"/>
              <w:jc w:val="both"/>
              <w:rPr>
                <w:rFonts w:ascii="Arial" w:eastAsia="Arial" w:hAnsi="Arial" w:cs="Arial"/>
                <w:sz w:val="20"/>
                <w:szCs w:val="20"/>
              </w:rPr>
            </w:pPr>
            <w:r>
              <w:rPr>
                <w:rFonts w:ascii="Arial" w:eastAsia="Arial" w:hAnsi="Arial" w:cs="Arial"/>
                <w:sz w:val="20"/>
                <w:szCs w:val="20"/>
              </w:rPr>
              <w:t>Boolean</w:t>
            </w:r>
          </w:p>
        </w:tc>
        <w:tc>
          <w:tcPr>
            <w:tcW w:w="2070" w:type="dxa"/>
          </w:tcPr>
          <w:p w14:paraId="6EF17B6C" w14:textId="77777777" w:rsidR="0043710A" w:rsidRDefault="0043710A" w:rsidP="00FE78D0">
            <w:pPr>
              <w:jc w:val="both"/>
              <w:rPr>
                <w:rFonts w:cs="Arial"/>
                <w:szCs w:val="20"/>
              </w:rPr>
            </w:pPr>
            <w:proofErr w:type="gramStart"/>
            <w:r>
              <w:rPr>
                <w:rFonts w:cs="Arial"/>
                <w:szCs w:val="20"/>
              </w:rPr>
              <w:t>true</w:t>
            </w:r>
            <w:proofErr w:type="gramEnd"/>
            <w:r>
              <w:rPr>
                <w:rFonts w:cs="Arial"/>
                <w:szCs w:val="20"/>
              </w:rPr>
              <w:t xml:space="preserve"> –  completed</w:t>
            </w:r>
          </w:p>
          <w:p w14:paraId="4118CC14" w14:textId="77777777" w:rsidR="0043710A" w:rsidRPr="00EF5A57" w:rsidRDefault="0043710A" w:rsidP="00FE78D0">
            <w:pPr>
              <w:jc w:val="both"/>
              <w:rPr>
                <w:rFonts w:cs="Arial"/>
                <w:szCs w:val="20"/>
              </w:rPr>
            </w:pPr>
            <w:proofErr w:type="gramStart"/>
            <w:r>
              <w:rPr>
                <w:rFonts w:cs="Arial"/>
                <w:szCs w:val="20"/>
              </w:rPr>
              <w:t>false</w:t>
            </w:r>
            <w:proofErr w:type="gramEnd"/>
            <w:r>
              <w:rPr>
                <w:rFonts w:cs="Arial"/>
                <w:szCs w:val="20"/>
              </w:rPr>
              <w:t xml:space="preserve"> – Not completed</w:t>
            </w:r>
          </w:p>
        </w:tc>
        <w:tc>
          <w:tcPr>
            <w:tcW w:w="2250" w:type="dxa"/>
          </w:tcPr>
          <w:p w14:paraId="6F5A0031" w14:textId="77777777" w:rsidR="0043710A" w:rsidRDefault="0043710A" w:rsidP="00FE78D0">
            <w:pPr>
              <w:jc w:val="both"/>
              <w:rPr>
                <w:rFonts w:cs="Arial"/>
                <w:szCs w:val="20"/>
              </w:rPr>
            </w:pPr>
            <w:r>
              <w:rPr>
                <w:rFonts w:cs="Arial"/>
                <w:szCs w:val="20"/>
              </w:rPr>
              <w:t>Specifies if the related audio file has been completely listened to.</w:t>
            </w:r>
          </w:p>
          <w:p w14:paraId="6AC64B57" w14:textId="77777777" w:rsidR="0043710A" w:rsidRDefault="0043710A" w:rsidP="00FE78D0">
            <w:pPr>
              <w:jc w:val="both"/>
              <w:rPr>
                <w:rFonts w:cs="Arial"/>
                <w:szCs w:val="20"/>
              </w:rPr>
            </w:pPr>
            <w:r>
              <w:rPr>
                <w:rFonts w:cs="Arial"/>
                <w:szCs w:val="20"/>
              </w:rPr>
              <w:t>In case of chapter, it signifies if the chapter has completed or not.</w:t>
            </w:r>
          </w:p>
        </w:tc>
      </w:tr>
      <w:tr w:rsidR="00404463" w:rsidRPr="00EF5A57" w14:paraId="11FC784A" w14:textId="77777777" w:rsidTr="00FE78D0">
        <w:tc>
          <w:tcPr>
            <w:tcW w:w="558" w:type="dxa"/>
          </w:tcPr>
          <w:p w14:paraId="7BD13AF3" w14:textId="77777777" w:rsidR="00404463" w:rsidRPr="00404463" w:rsidRDefault="001639D2" w:rsidP="00FE78D0">
            <w:pPr>
              <w:jc w:val="both"/>
              <w:rPr>
                <w:rFonts w:cs="Arial"/>
                <w:szCs w:val="20"/>
              </w:rPr>
            </w:pPr>
            <w:r w:rsidRPr="002F06B5">
              <w:rPr>
                <w:rFonts w:cs="Arial"/>
                <w:szCs w:val="20"/>
              </w:rPr>
              <w:t>19</w:t>
            </w:r>
          </w:p>
        </w:tc>
        <w:tc>
          <w:tcPr>
            <w:tcW w:w="2430" w:type="dxa"/>
          </w:tcPr>
          <w:p w14:paraId="24CF7D02" w14:textId="77777777" w:rsidR="00404463" w:rsidRPr="00404463" w:rsidRDefault="001639D2" w:rsidP="00FE78D0">
            <w:pPr>
              <w:jc w:val="both"/>
              <w:rPr>
                <w:rFonts w:cs="Arial"/>
                <w:szCs w:val="20"/>
              </w:rPr>
            </w:pPr>
            <w:proofErr w:type="gramStart"/>
            <w:r w:rsidRPr="002F06B5">
              <w:rPr>
                <w:rFonts w:cs="Arial"/>
                <w:szCs w:val="20"/>
              </w:rPr>
              <w:t>callData</w:t>
            </w:r>
            <w:proofErr w:type="gramEnd"/>
            <w:r w:rsidRPr="002F06B5">
              <w:rPr>
                <w:rFonts w:cs="Arial"/>
                <w:szCs w:val="20"/>
              </w:rPr>
              <w:t>&gt;&gt;correctAnswer</w:t>
            </w:r>
            <w:r w:rsidR="008854CF">
              <w:rPr>
                <w:rFonts w:cs="Arial"/>
                <w:szCs w:val="20"/>
              </w:rPr>
              <w:t>Entered</w:t>
            </w:r>
          </w:p>
        </w:tc>
        <w:tc>
          <w:tcPr>
            <w:tcW w:w="655" w:type="dxa"/>
          </w:tcPr>
          <w:p w14:paraId="46FB6B9A" w14:textId="77777777" w:rsidR="00404463" w:rsidRPr="00404463" w:rsidRDefault="001639D2" w:rsidP="00FE78D0">
            <w:pPr>
              <w:jc w:val="both"/>
              <w:rPr>
                <w:color w:val="000000" w:themeColor="text1"/>
              </w:rPr>
            </w:pPr>
            <w:r w:rsidRPr="002F06B5">
              <w:rPr>
                <w:color w:val="000000" w:themeColor="text1"/>
              </w:rPr>
              <w:t>No</w:t>
            </w:r>
          </w:p>
        </w:tc>
        <w:tc>
          <w:tcPr>
            <w:tcW w:w="1235" w:type="dxa"/>
          </w:tcPr>
          <w:p w14:paraId="365BBD6D" w14:textId="77777777" w:rsidR="00404463" w:rsidRPr="00404463" w:rsidRDefault="001639D2" w:rsidP="00FE78D0">
            <w:pPr>
              <w:pStyle w:val="Normal2"/>
              <w:jc w:val="both"/>
              <w:rPr>
                <w:rFonts w:ascii="Arial" w:eastAsia="Arial" w:hAnsi="Arial" w:cs="Arial"/>
                <w:sz w:val="20"/>
                <w:szCs w:val="20"/>
              </w:rPr>
            </w:pPr>
            <w:r w:rsidRPr="002F06B5">
              <w:rPr>
                <w:rFonts w:ascii="Arial" w:eastAsia="Arial" w:hAnsi="Arial" w:cs="Arial"/>
                <w:sz w:val="20"/>
                <w:szCs w:val="20"/>
              </w:rPr>
              <w:t>Boolean</w:t>
            </w:r>
          </w:p>
        </w:tc>
        <w:tc>
          <w:tcPr>
            <w:tcW w:w="2070" w:type="dxa"/>
          </w:tcPr>
          <w:p w14:paraId="787EC733" w14:textId="77777777" w:rsidR="00404463" w:rsidRPr="002F06B5" w:rsidRDefault="00F12742" w:rsidP="00BC06C9">
            <w:pPr>
              <w:keepNext/>
              <w:keepLines/>
              <w:numPr>
                <w:ilvl w:val="1"/>
                <w:numId w:val="1"/>
              </w:numPr>
              <w:spacing w:before="200"/>
              <w:jc w:val="both"/>
              <w:outlineLvl w:val="1"/>
              <w:rPr>
                <w:rFonts w:cs="Arial"/>
                <w:szCs w:val="20"/>
              </w:rPr>
            </w:pPr>
            <w:proofErr w:type="gramStart"/>
            <w:r>
              <w:rPr>
                <w:rFonts w:cs="Arial"/>
                <w:szCs w:val="20"/>
              </w:rPr>
              <w:t>t</w:t>
            </w:r>
            <w:r w:rsidR="001639D2" w:rsidRPr="002F06B5">
              <w:rPr>
                <w:rFonts w:cs="Arial"/>
                <w:szCs w:val="20"/>
              </w:rPr>
              <w:t>rue</w:t>
            </w:r>
            <w:proofErr w:type="gramEnd"/>
            <w:r w:rsidR="001639D2" w:rsidRPr="002F06B5">
              <w:rPr>
                <w:rFonts w:cs="Arial"/>
                <w:szCs w:val="20"/>
              </w:rPr>
              <w:t xml:space="preserve"> – question answered correctly by user</w:t>
            </w:r>
          </w:p>
          <w:p w14:paraId="32ACF01B" w14:textId="77777777" w:rsidR="00404463" w:rsidRPr="00404463" w:rsidRDefault="00F12742" w:rsidP="00FE78D0">
            <w:pPr>
              <w:jc w:val="both"/>
              <w:rPr>
                <w:rFonts w:cs="Arial"/>
                <w:szCs w:val="20"/>
              </w:rPr>
            </w:pPr>
            <w:proofErr w:type="gramStart"/>
            <w:r>
              <w:rPr>
                <w:rFonts w:cs="Arial"/>
                <w:szCs w:val="20"/>
              </w:rPr>
              <w:t>f</w:t>
            </w:r>
            <w:r w:rsidR="001639D2" w:rsidRPr="002F06B5">
              <w:rPr>
                <w:rFonts w:cs="Arial"/>
                <w:szCs w:val="20"/>
              </w:rPr>
              <w:t>alse</w:t>
            </w:r>
            <w:proofErr w:type="gramEnd"/>
            <w:r w:rsidR="001639D2" w:rsidRPr="002F06B5">
              <w:rPr>
                <w:rFonts w:cs="Arial"/>
                <w:szCs w:val="20"/>
              </w:rPr>
              <w:t xml:space="preserve"> – question not answered correctly by the user</w:t>
            </w:r>
          </w:p>
        </w:tc>
        <w:tc>
          <w:tcPr>
            <w:tcW w:w="2250" w:type="dxa"/>
          </w:tcPr>
          <w:p w14:paraId="2F8409F6" w14:textId="77777777" w:rsidR="00404463" w:rsidRPr="002F06B5" w:rsidRDefault="001639D2" w:rsidP="00BC06C9">
            <w:pPr>
              <w:keepNext/>
              <w:keepLines/>
              <w:numPr>
                <w:ilvl w:val="1"/>
                <w:numId w:val="1"/>
              </w:numPr>
              <w:spacing w:before="200"/>
              <w:jc w:val="both"/>
              <w:outlineLvl w:val="1"/>
              <w:rPr>
                <w:rFonts w:cs="Arial"/>
                <w:szCs w:val="20"/>
              </w:rPr>
            </w:pPr>
            <w:r w:rsidRPr="002F06B5">
              <w:rPr>
                <w:rFonts w:cs="Arial"/>
                <w:szCs w:val="20"/>
              </w:rPr>
              <w:t xml:space="preserve">The field is relevant only if content type is ‘question’ and completionFlag is ‘true’ for the question. </w:t>
            </w:r>
          </w:p>
          <w:p w14:paraId="777EE726" w14:textId="77777777" w:rsidR="00404463" w:rsidRPr="002F06B5" w:rsidRDefault="00F12742" w:rsidP="00BC06C9">
            <w:pPr>
              <w:keepNext/>
              <w:keepLines/>
              <w:numPr>
                <w:ilvl w:val="1"/>
                <w:numId w:val="1"/>
              </w:numPr>
              <w:spacing w:before="200"/>
              <w:jc w:val="both"/>
              <w:outlineLvl w:val="1"/>
              <w:rPr>
                <w:rFonts w:cs="Arial"/>
                <w:szCs w:val="20"/>
              </w:rPr>
            </w:pPr>
            <w:r w:rsidRPr="00F12742">
              <w:rPr>
                <w:rFonts w:cs="Arial"/>
                <w:szCs w:val="20"/>
              </w:rPr>
              <w:t xml:space="preserve">It specifies </w:t>
            </w:r>
            <w:r>
              <w:rPr>
                <w:rFonts w:cs="Arial"/>
                <w:szCs w:val="20"/>
              </w:rPr>
              <w:t>whether</w:t>
            </w:r>
            <w:r w:rsidR="001639D2" w:rsidRPr="002F06B5">
              <w:rPr>
                <w:rFonts w:cs="Arial"/>
                <w:szCs w:val="20"/>
              </w:rPr>
              <w:t xml:space="preserve"> the user has answered the question correctly</w:t>
            </w:r>
            <w:r>
              <w:rPr>
                <w:rFonts w:cs="Arial"/>
                <w:szCs w:val="20"/>
              </w:rPr>
              <w:t xml:space="preserve"> or not</w:t>
            </w:r>
            <w:r w:rsidR="001639D2" w:rsidRPr="002F06B5">
              <w:rPr>
                <w:rFonts w:cs="Arial"/>
                <w:szCs w:val="20"/>
              </w:rPr>
              <w:t xml:space="preserve">. </w:t>
            </w:r>
          </w:p>
          <w:p w14:paraId="5A769344" w14:textId="77777777" w:rsidR="00404463" w:rsidRPr="00404463" w:rsidRDefault="001639D2" w:rsidP="00FE78D0">
            <w:pPr>
              <w:jc w:val="both"/>
              <w:rPr>
                <w:rFonts w:cs="Arial"/>
                <w:szCs w:val="20"/>
              </w:rPr>
            </w:pPr>
            <w:r w:rsidRPr="002F06B5">
              <w:rPr>
                <w:rFonts w:cs="Arial"/>
                <w:szCs w:val="20"/>
              </w:rPr>
              <w:t>If the user has not attempted the question then IVR need not send this field.</w:t>
            </w:r>
          </w:p>
        </w:tc>
      </w:tr>
    </w:tbl>
    <w:p w14:paraId="1D9F6788" w14:textId="77777777" w:rsidR="00527AF8" w:rsidRDefault="00527AF8" w:rsidP="00527AF8">
      <w:pPr>
        <w:jc w:val="both"/>
        <w:rPr>
          <w:rFonts w:ascii="Times" w:eastAsia="Times New Roman" w:hAnsi="Times" w:cs="Times New Roman"/>
          <w:b/>
          <w:color w:val="333333"/>
          <w:szCs w:val="20"/>
          <w:shd w:val="clear" w:color="auto" w:fill="FFFFFF"/>
        </w:rPr>
      </w:pPr>
    </w:p>
    <w:p w14:paraId="07538C2D" w14:textId="77777777" w:rsidR="00527AF8" w:rsidRDefault="00527AF8" w:rsidP="00527AF8">
      <w:pPr>
        <w:pStyle w:val="Heading4"/>
        <w:jc w:val="both"/>
      </w:pPr>
      <w:r>
        <w:t>Save Call Details</w:t>
      </w:r>
      <w:r w:rsidRPr="00814194">
        <w:t xml:space="preserve"> API </w:t>
      </w:r>
      <w:r w:rsidR="00350A13">
        <w:t>–</w:t>
      </w:r>
      <w:r>
        <w:t xml:space="preserve"> Response </w:t>
      </w:r>
    </w:p>
    <w:p w14:paraId="2B353D91"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1136A5" w14:paraId="714B3055" w14:textId="77777777" w:rsidTr="00FE78D0">
        <w:tc>
          <w:tcPr>
            <w:tcW w:w="1188" w:type="dxa"/>
            <w:shd w:val="clear" w:color="auto" w:fill="D9D9D9" w:themeFill="background1" w:themeFillShade="D9"/>
          </w:tcPr>
          <w:p w14:paraId="3487A564" w14:textId="77777777" w:rsidR="00527AF8" w:rsidRPr="001136A5" w:rsidRDefault="00527AF8" w:rsidP="00FE78D0">
            <w:pPr>
              <w:jc w:val="both"/>
              <w:rPr>
                <w:szCs w:val="20"/>
              </w:rPr>
            </w:pPr>
            <w:proofErr w:type="gramStart"/>
            <w:r w:rsidRPr="001136A5">
              <w:rPr>
                <w:szCs w:val="20"/>
              </w:rPr>
              <w:t>Response  Status</w:t>
            </w:r>
            <w:proofErr w:type="gramEnd"/>
          </w:p>
        </w:tc>
        <w:tc>
          <w:tcPr>
            <w:tcW w:w="3315" w:type="dxa"/>
            <w:shd w:val="clear" w:color="auto" w:fill="D9D9D9" w:themeFill="background1" w:themeFillShade="D9"/>
          </w:tcPr>
          <w:p w14:paraId="52E0AC44" w14:textId="77777777" w:rsidR="00527AF8" w:rsidRPr="001136A5" w:rsidRDefault="00527AF8" w:rsidP="00FE78D0">
            <w:pPr>
              <w:jc w:val="both"/>
              <w:rPr>
                <w:szCs w:val="20"/>
              </w:rPr>
            </w:pPr>
            <w:r w:rsidRPr="001136A5">
              <w:rPr>
                <w:szCs w:val="20"/>
              </w:rPr>
              <w:t>Body Example</w:t>
            </w:r>
          </w:p>
        </w:tc>
        <w:tc>
          <w:tcPr>
            <w:tcW w:w="956" w:type="dxa"/>
            <w:shd w:val="clear" w:color="auto" w:fill="D9D9D9" w:themeFill="background1" w:themeFillShade="D9"/>
          </w:tcPr>
          <w:p w14:paraId="103D9CB9" w14:textId="77777777" w:rsidR="00527AF8" w:rsidRPr="001136A5" w:rsidRDefault="00527AF8" w:rsidP="00FE78D0">
            <w:pPr>
              <w:jc w:val="both"/>
              <w:rPr>
                <w:szCs w:val="20"/>
              </w:rPr>
            </w:pPr>
            <w:r w:rsidRPr="001136A5">
              <w:rPr>
                <w:szCs w:val="20"/>
              </w:rPr>
              <w:t>HTTP Status Code</w:t>
            </w:r>
          </w:p>
        </w:tc>
        <w:tc>
          <w:tcPr>
            <w:tcW w:w="1471" w:type="dxa"/>
            <w:shd w:val="clear" w:color="auto" w:fill="D9D9D9" w:themeFill="background1" w:themeFillShade="D9"/>
          </w:tcPr>
          <w:p w14:paraId="26B22DE4" w14:textId="77777777" w:rsidR="00527AF8" w:rsidRPr="001136A5" w:rsidRDefault="00527AF8" w:rsidP="00FE78D0">
            <w:pPr>
              <w:jc w:val="both"/>
              <w:rPr>
                <w:szCs w:val="20"/>
              </w:rPr>
            </w:pPr>
            <w:r w:rsidRPr="001136A5">
              <w:rPr>
                <w:szCs w:val="20"/>
              </w:rPr>
              <w:t>Content Type</w:t>
            </w:r>
          </w:p>
        </w:tc>
        <w:tc>
          <w:tcPr>
            <w:tcW w:w="2250" w:type="dxa"/>
            <w:shd w:val="clear" w:color="auto" w:fill="D9D9D9" w:themeFill="background1" w:themeFillShade="D9"/>
          </w:tcPr>
          <w:p w14:paraId="1C973EA6" w14:textId="77777777" w:rsidR="00527AF8" w:rsidRPr="001136A5" w:rsidRDefault="00527AF8" w:rsidP="00FE78D0">
            <w:pPr>
              <w:jc w:val="both"/>
              <w:rPr>
                <w:szCs w:val="20"/>
              </w:rPr>
            </w:pPr>
            <w:r w:rsidRPr="001136A5">
              <w:rPr>
                <w:szCs w:val="20"/>
              </w:rPr>
              <w:t>Description</w:t>
            </w:r>
          </w:p>
        </w:tc>
      </w:tr>
      <w:tr w:rsidR="00527AF8" w:rsidRPr="001136A5" w14:paraId="475622EA" w14:textId="77777777" w:rsidTr="00FE78D0">
        <w:trPr>
          <w:trHeight w:val="346"/>
        </w:trPr>
        <w:tc>
          <w:tcPr>
            <w:tcW w:w="1188" w:type="dxa"/>
          </w:tcPr>
          <w:p w14:paraId="6C8A1866" w14:textId="77777777" w:rsidR="00527AF8" w:rsidRPr="001136A5" w:rsidRDefault="00527AF8" w:rsidP="00FE78D0">
            <w:pPr>
              <w:jc w:val="both"/>
              <w:rPr>
                <w:szCs w:val="20"/>
              </w:rPr>
            </w:pPr>
            <w:r w:rsidRPr="001136A5">
              <w:rPr>
                <w:szCs w:val="20"/>
              </w:rPr>
              <w:t>Successful</w:t>
            </w:r>
          </w:p>
        </w:tc>
        <w:tc>
          <w:tcPr>
            <w:tcW w:w="3315" w:type="dxa"/>
          </w:tcPr>
          <w:p w14:paraId="08D6F413" w14:textId="77777777" w:rsidR="00527AF8" w:rsidRPr="001136A5" w:rsidRDefault="00527AF8" w:rsidP="008727D0">
            <w:pPr>
              <w:jc w:val="both"/>
              <w:rPr>
                <w:rFonts w:eastAsia="Times New Roman" w:cs="Times New Roman"/>
                <w:szCs w:val="20"/>
              </w:rPr>
            </w:pPr>
          </w:p>
        </w:tc>
        <w:tc>
          <w:tcPr>
            <w:tcW w:w="956" w:type="dxa"/>
            <w:tcBorders>
              <w:bottom w:val="single" w:sz="4" w:space="0" w:color="auto"/>
            </w:tcBorders>
          </w:tcPr>
          <w:p w14:paraId="395E297C" w14:textId="77777777" w:rsidR="00527AF8" w:rsidRPr="001136A5" w:rsidRDefault="00527AF8" w:rsidP="00FE78D0">
            <w:pPr>
              <w:jc w:val="both"/>
              <w:rPr>
                <w:szCs w:val="20"/>
              </w:rPr>
            </w:pPr>
            <w:r w:rsidRPr="001136A5">
              <w:rPr>
                <w:szCs w:val="20"/>
              </w:rPr>
              <w:t>200</w:t>
            </w:r>
          </w:p>
        </w:tc>
        <w:tc>
          <w:tcPr>
            <w:tcW w:w="1471" w:type="dxa"/>
            <w:tcBorders>
              <w:bottom w:val="single" w:sz="4" w:space="0" w:color="auto"/>
            </w:tcBorders>
          </w:tcPr>
          <w:p w14:paraId="6C6A56CE" w14:textId="77777777" w:rsidR="00527AF8" w:rsidRPr="001136A5" w:rsidRDefault="00527AF8" w:rsidP="00FE78D0">
            <w:pPr>
              <w:jc w:val="both"/>
              <w:rPr>
                <w:szCs w:val="20"/>
              </w:rPr>
            </w:pPr>
            <w:r w:rsidRPr="001136A5">
              <w:rPr>
                <w:szCs w:val="20"/>
              </w:rPr>
              <w:t>Application/json</w:t>
            </w:r>
          </w:p>
        </w:tc>
        <w:tc>
          <w:tcPr>
            <w:tcW w:w="2250" w:type="dxa"/>
            <w:tcBorders>
              <w:bottom w:val="single" w:sz="4" w:space="0" w:color="auto"/>
            </w:tcBorders>
          </w:tcPr>
          <w:p w14:paraId="46911818" w14:textId="77777777" w:rsidR="00527AF8" w:rsidRPr="001136A5" w:rsidRDefault="00527AF8" w:rsidP="00FE78D0">
            <w:pPr>
              <w:jc w:val="both"/>
              <w:rPr>
                <w:szCs w:val="20"/>
              </w:rPr>
            </w:pPr>
          </w:p>
        </w:tc>
      </w:tr>
      <w:tr w:rsidR="00527AF8" w:rsidRPr="001136A5" w14:paraId="66D7A0FA" w14:textId="77777777" w:rsidTr="00FE78D0">
        <w:tc>
          <w:tcPr>
            <w:tcW w:w="1188" w:type="dxa"/>
            <w:vMerge w:val="restart"/>
          </w:tcPr>
          <w:p w14:paraId="4E864ED0" w14:textId="77777777" w:rsidR="00527AF8" w:rsidRPr="001136A5" w:rsidRDefault="00527AF8" w:rsidP="00FE78D0">
            <w:pPr>
              <w:jc w:val="both"/>
              <w:rPr>
                <w:szCs w:val="20"/>
              </w:rPr>
            </w:pPr>
            <w:r w:rsidRPr="001136A5">
              <w:rPr>
                <w:szCs w:val="20"/>
              </w:rPr>
              <w:t>Failure</w:t>
            </w:r>
          </w:p>
        </w:tc>
        <w:tc>
          <w:tcPr>
            <w:tcW w:w="3315" w:type="dxa"/>
            <w:vMerge w:val="restart"/>
            <w:shd w:val="clear" w:color="auto" w:fill="auto"/>
          </w:tcPr>
          <w:p w14:paraId="118A594F" w14:textId="77777777" w:rsidR="00527AF8" w:rsidRPr="001136A5" w:rsidRDefault="00527AF8" w:rsidP="00FE78D0">
            <w:pPr>
              <w:jc w:val="both"/>
              <w:rPr>
                <w:rFonts w:eastAsia="Arial" w:cs="Arial"/>
                <w:szCs w:val="20"/>
              </w:rPr>
            </w:pPr>
            <w:r w:rsidRPr="001136A5">
              <w:rPr>
                <w:rFonts w:eastAsia="Arial" w:cs="Arial"/>
                <w:szCs w:val="20"/>
              </w:rPr>
              <w:t>{</w:t>
            </w:r>
          </w:p>
          <w:p w14:paraId="0390D3B7" w14:textId="77777777" w:rsidR="00527AF8" w:rsidRPr="001136A5" w:rsidRDefault="00527AF8" w:rsidP="00FE78D0">
            <w:pPr>
              <w:jc w:val="both"/>
              <w:rPr>
                <w:szCs w:val="20"/>
              </w:rPr>
            </w:pPr>
            <w:r w:rsidRPr="001136A5">
              <w:rPr>
                <w:rFonts w:eastAsia="Arial" w:cs="Arial"/>
                <w:szCs w:val="20"/>
              </w:rPr>
              <w:t xml:space="preserve">    </w:t>
            </w:r>
            <w:r w:rsidR="003F5A2D">
              <w:rPr>
                <w:rFonts w:eastAsia="Arial" w:cs="Arial"/>
                <w:szCs w:val="20"/>
              </w:rPr>
              <w:t>"</w:t>
            </w:r>
            <w:proofErr w:type="gramStart"/>
            <w:r w:rsidRPr="005C1978">
              <w:rPr>
                <w:szCs w:val="20"/>
              </w:rPr>
              <w:t>failureReason</w:t>
            </w:r>
            <w:proofErr w:type="gramEnd"/>
            <w:r w:rsidR="003F5A2D">
              <w:rPr>
                <w:szCs w:val="20"/>
              </w:rPr>
              <w:t>"</w:t>
            </w:r>
            <w:r w:rsidRPr="001136A5">
              <w:rPr>
                <w:szCs w:val="20"/>
              </w:rPr>
              <w:t xml:space="preserve"> : </w:t>
            </w:r>
            <w:r w:rsidR="003F5A2D">
              <w:rPr>
                <w:szCs w:val="20"/>
              </w:rPr>
              <w:t>"</w:t>
            </w:r>
            <w:r w:rsidRPr="001136A5">
              <w:rPr>
                <w:szCs w:val="20"/>
              </w:rPr>
              <w:t>&lt;Description     of the failure reason&gt;</w:t>
            </w:r>
            <w:r w:rsidR="003F5A2D">
              <w:rPr>
                <w:szCs w:val="20"/>
              </w:rPr>
              <w:t>"</w:t>
            </w:r>
          </w:p>
          <w:p w14:paraId="6616C6CE" w14:textId="77777777" w:rsidR="00527AF8" w:rsidRPr="001136A5" w:rsidRDefault="00527AF8" w:rsidP="00FE78D0">
            <w:pPr>
              <w:jc w:val="both"/>
              <w:rPr>
                <w:szCs w:val="20"/>
                <w:highlight w:val="lightGray"/>
              </w:rPr>
            </w:pPr>
            <w:r w:rsidRPr="001136A5">
              <w:rPr>
                <w:szCs w:val="20"/>
              </w:rPr>
              <w:t>}</w:t>
            </w:r>
          </w:p>
        </w:tc>
        <w:tc>
          <w:tcPr>
            <w:tcW w:w="956" w:type="dxa"/>
          </w:tcPr>
          <w:p w14:paraId="12D5B6F0" w14:textId="77777777" w:rsidR="00527AF8" w:rsidRPr="001136A5" w:rsidRDefault="00527AF8" w:rsidP="00FE78D0">
            <w:pPr>
              <w:jc w:val="both"/>
              <w:rPr>
                <w:szCs w:val="20"/>
              </w:rPr>
            </w:pPr>
            <w:r w:rsidRPr="001136A5">
              <w:rPr>
                <w:szCs w:val="20"/>
              </w:rPr>
              <w:t>400</w:t>
            </w:r>
          </w:p>
        </w:tc>
        <w:tc>
          <w:tcPr>
            <w:tcW w:w="1471" w:type="dxa"/>
          </w:tcPr>
          <w:p w14:paraId="2BD7D075" w14:textId="77777777" w:rsidR="00527AF8" w:rsidRPr="001136A5" w:rsidRDefault="00527AF8" w:rsidP="00FE78D0">
            <w:pPr>
              <w:jc w:val="both"/>
              <w:rPr>
                <w:szCs w:val="20"/>
              </w:rPr>
            </w:pPr>
            <w:r w:rsidRPr="001136A5">
              <w:rPr>
                <w:szCs w:val="20"/>
              </w:rPr>
              <w:t>Application/json</w:t>
            </w:r>
          </w:p>
        </w:tc>
        <w:tc>
          <w:tcPr>
            <w:tcW w:w="2250" w:type="dxa"/>
          </w:tcPr>
          <w:p w14:paraId="1164E5FC" w14:textId="77777777" w:rsidR="00527AF8" w:rsidRPr="001136A5" w:rsidRDefault="00527AF8" w:rsidP="00FE78D0">
            <w:pPr>
              <w:jc w:val="both"/>
              <w:rPr>
                <w:szCs w:val="20"/>
              </w:rPr>
            </w:pPr>
            <w:r w:rsidRPr="001136A5">
              <w:rPr>
                <w:szCs w:val="20"/>
              </w:rPr>
              <w:t xml:space="preserve">In case parameter value is invalid </w:t>
            </w:r>
            <w:r w:rsidR="003F5A2D">
              <w:rPr>
                <w:szCs w:val="20"/>
              </w:rPr>
              <w:t>"</w:t>
            </w:r>
            <w:r w:rsidR="00A9180B">
              <w:rPr>
                <w:szCs w:val="20"/>
              </w:rPr>
              <w:t>&lt;</w:t>
            </w:r>
            <w:r w:rsidRPr="001136A5">
              <w:rPr>
                <w:szCs w:val="20"/>
              </w:rPr>
              <w:t xml:space="preserve">Parameter </w:t>
            </w:r>
            <w:proofErr w:type="gramStart"/>
            <w:r w:rsidRPr="001136A5">
              <w:rPr>
                <w:szCs w:val="20"/>
              </w:rPr>
              <w:t>Name :</w:t>
            </w:r>
            <w:proofErr w:type="gramEnd"/>
            <w:r w:rsidRPr="001136A5">
              <w:rPr>
                <w:szCs w:val="20"/>
              </w:rPr>
              <w:t xml:space="preserve"> Invalid Value</w:t>
            </w:r>
            <w:r w:rsidR="00A9180B">
              <w:rPr>
                <w:szCs w:val="20"/>
              </w:rPr>
              <w:t>&gt;</w:t>
            </w:r>
            <w:r w:rsidR="003F5A2D">
              <w:rPr>
                <w:szCs w:val="20"/>
              </w:rPr>
              <w:t>"</w:t>
            </w:r>
            <w:r w:rsidRPr="001136A5">
              <w:rPr>
                <w:szCs w:val="20"/>
              </w:rPr>
              <w:t xml:space="preserve"> shall be returned in failure reason</w:t>
            </w:r>
          </w:p>
        </w:tc>
      </w:tr>
      <w:tr w:rsidR="00527AF8" w:rsidRPr="001136A5" w14:paraId="465D085E" w14:textId="77777777" w:rsidTr="00FE78D0">
        <w:tc>
          <w:tcPr>
            <w:tcW w:w="1188" w:type="dxa"/>
            <w:vMerge/>
          </w:tcPr>
          <w:p w14:paraId="79478C01" w14:textId="77777777" w:rsidR="00527AF8" w:rsidRPr="001136A5" w:rsidRDefault="00527AF8" w:rsidP="00FE78D0">
            <w:pPr>
              <w:jc w:val="both"/>
              <w:rPr>
                <w:szCs w:val="20"/>
              </w:rPr>
            </w:pPr>
          </w:p>
        </w:tc>
        <w:tc>
          <w:tcPr>
            <w:tcW w:w="3315" w:type="dxa"/>
            <w:vMerge/>
            <w:shd w:val="clear" w:color="auto" w:fill="auto"/>
          </w:tcPr>
          <w:p w14:paraId="48D305DD" w14:textId="77777777" w:rsidR="00527AF8" w:rsidRPr="001136A5" w:rsidRDefault="00527AF8" w:rsidP="00FE78D0">
            <w:pPr>
              <w:jc w:val="both"/>
              <w:rPr>
                <w:rFonts w:eastAsia="Arial" w:cs="Arial"/>
                <w:szCs w:val="20"/>
              </w:rPr>
            </w:pPr>
          </w:p>
        </w:tc>
        <w:tc>
          <w:tcPr>
            <w:tcW w:w="956" w:type="dxa"/>
          </w:tcPr>
          <w:p w14:paraId="6294C0BB" w14:textId="77777777" w:rsidR="00527AF8" w:rsidRPr="001136A5" w:rsidRDefault="00527AF8" w:rsidP="00FE78D0">
            <w:pPr>
              <w:jc w:val="both"/>
              <w:rPr>
                <w:szCs w:val="20"/>
              </w:rPr>
            </w:pPr>
            <w:r w:rsidRPr="001136A5">
              <w:rPr>
                <w:szCs w:val="20"/>
              </w:rPr>
              <w:t>400</w:t>
            </w:r>
          </w:p>
        </w:tc>
        <w:tc>
          <w:tcPr>
            <w:tcW w:w="1471" w:type="dxa"/>
          </w:tcPr>
          <w:p w14:paraId="7FB2B0C7" w14:textId="77777777" w:rsidR="00527AF8" w:rsidRPr="001136A5" w:rsidRDefault="00527AF8" w:rsidP="00FE78D0">
            <w:pPr>
              <w:jc w:val="both"/>
              <w:rPr>
                <w:szCs w:val="20"/>
              </w:rPr>
            </w:pPr>
            <w:r w:rsidRPr="001136A5">
              <w:rPr>
                <w:szCs w:val="20"/>
              </w:rPr>
              <w:t>Application/json</w:t>
            </w:r>
          </w:p>
        </w:tc>
        <w:tc>
          <w:tcPr>
            <w:tcW w:w="2250" w:type="dxa"/>
          </w:tcPr>
          <w:p w14:paraId="0534C340" w14:textId="77777777" w:rsidR="00527AF8" w:rsidRPr="001136A5" w:rsidRDefault="00527AF8" w:rsidP="00FE78D0">
            <w:pPr>
              <w:jc w:val="both"/>
              <w:rPr>
                <w:szCs w:val="20"/>
              </w:rPr>
            </w:pPr>
            <w:r w:rsidRPr="001136A5">
              <w:rPr>
                <w:szCs w:val="20"/>
              </w:rPr>
              <w:t>In case mandatory parameter is missing</w:t>
            </w:r>
          </w:p>
          <w:p w14:paraId="54331297" w14:textId="77777777" w:rsidR="00527AF8" w:rsidRPr="001136A5" w:rsidRDefault="003F5A2D" w:rsidP="00A9180B">
            <w:pPr>
              <w:jc w:val="both"/>
              <w:rPr>
                <w:szCs w:val="20"/>
              </w:rPr>
            </w:pPr>
            <w:r>
              <w:rPr>
                <w:szCs w:val="20"/>
              </w:rPr>
              <w:t>"</w:t>
            </w:r>
            <w:r w:rsidR="00527AF8" w:rsidRPr="001136A5">
              <w:rPr>
                <w:szCs w:val="20"/>
              </w:rPr>
              <w:t>&lt;Parameter Name: Not Present&gt;</w:t>
            </w:r>
            <w:r>
              <w:rPr>
                <w:szCs w:val="20"/>
              </w:rPr>
              <w:t>"</w:t>
            </w:r>
            <w:r w:rsidR="00527AF8" w:rsidRPr="001136A5">
              <w:rPr>
                <w:szCs w:val="20"/>
              </w:rPr>
              <w:t xml:space="preserve"> shall be returned in failure reason</w:t>
            </w:r>
          </w:p>
        </w:tc>
      </w:tr>
      <w:tr w:rsidR="00527AF8" w:rsidRPr="001136A5" w14:paraId="7CC48599" w14:textId="77777777" w:rsidTr="00FE78D0">
        <w:tc>
          <w:tcPr>
            <w:tcW w:w="1188" w:type="dxa"/>
            <w:vMerge/>
          </w:tcPr>
          <w:p w14:paraId="7A16CBFF" w14:textId="77777777" w:rsidR="00527AF8" w:rsidRPr="001136A5" w:rsidRDefault="00527AF8" w:rsidP="00FE78D0">
            <w:pPr>
              <w:jc w:val="both"/>
              <w:rPr>
                <w:szCs w:val="20"/>
              </w:rPr>
            </w:pPr>
          </w:p>
        </w:tc>
        <w:tc>
          <w:tcPr>
            <w:tcW w:w="3315" w:type="dxa"/>
            <w:vMerge/>
            <w:shd w:val="clear" w:color="auto" w:fill="auto"/>
          </w:tcPr>
          <w:p w14:paraId="579CEB46" w14:textId="77777777" w:rsidR="00527AF8" w:rsidRPr="001136A5" w:rsidRDefault="00527AF8" w:rsidP="00FE78D0">
            <w:pPr>
              <w:jc w:val="both"/>
              <w:rPr>
                <w:rFonts w:eastAsia="Arial" w:cs="Arial"/>
                <w:szCs w:val="20"/>
              </w:rPr>
            </w:pPr>
          </w:p>
        </w:tc>
        <w:tc>
          <w:tcPr>
            <w:tcW w:w="956" w:type="dxa"/>
            <w:tcBorders>
              <w:bottom w:val="single" w:sz="4" w:space="0" w:color="auto"/>
            </w:tcBorders>
          </w:tcPr>
          <w:p w14:paraId="39FABD2A" w14:textId="77777777" w:rsidR="00527AF8" w:rsidRPr="001136A5" w:rsidRDefault="00527AF8" w:rsidP="00FE78D0">
            <w:pPr>
              <w:jc w:val="both"/>
              <w:rPr>
                <w:szCs w:val="20"/>
              </w:rPr>
            </w:pPr>
            <w:r>
              <w:rPr>
                <w:color w:val="000000" w:themeColor="text1"/>
                <w:szCs w:val="20"/>
              </w:rPr>
              <w:t>500</w:t>
            </w:r>
          </w:p>
        </w:tc>
        <w:tc>
          <w:tcPr>
            <w:tcW w:w="1471" w:type="dxa"/>
          </w:tcPr>
          <w:p w14:paraId="6337BAD7" w14:textId="77777777" w:rsidR="00527AF8" w:rsidRPr="001136A5" w:rsidRDefault="00527AF8" w:rsidP="00FE78D0">
            <w:pPr>
              <w:jc w:val="both"/>
              <w:rPr>
                <w:szCs w:val="20"/>
              </w:rPr>
            </w:pPr>
            <w:r w:rsidRPr="001136A5">
              <w:rPr>
                <w:szCs w:val="20"/>
              </w:rPr>
              <w:t>Application/json</w:t>
            </w:r>
          </w:p>
        </w:tc>
        <w:tc>
          <w:tcPr>
            <w:tcW w:w="2250" w:type="dxa"/>
          </w:tcPr>
          <w:p w14:paraId="6C07A7FD" w14:textId="77777777" w:rsidR="00527AF8" w:rsidRPr="001136A5" w:rsidRDefault="00527AF8" w:rsidP="00FE78D0">
            <w:pPr>
              <w:jc w:val="both"/>
              <w:rPr>
                <w:szCs w:val="20"/>
              </w:rPr>
            </w:pPr>
            <w:r w:rsidRPr="001136A5">
              <w:rPr>
                <w:szCs w:val="20"/>
              </w:rPr>
              <w:t xml:space="preserve">In case of internal motech error </w:t>
            </w:r>
            <w:r w:rsidR="003F5A2D">
              <w:rPr>
                <w:szCs w:val="20"/>
              </w:rPr>
              <w:t>"</w:t>
            </w:r>
            <w:r w:rsidRPr="001136A5">
              <w:rPr>
                <w:szCs w:val="20"/>
              </w:rPr>
              <w:t>Internal Error</w:t>
            </w:r>
            <w:r w:rsidR="003F5A2D">
              <w:rPr>
                <w:szCs w:val="20"/>
              </w:rPr>
              <w:t>"</w:t>
            </w:r>
            <w:r w:rsidRPr="001136A5">
              <w:rPr>
                <w:szCs w:val="20"/>
              </w:rPr>
              <w:t xml:space="preserve"> shall be returned in the failure reason</w:t>
            </w:r>
          </w:p>
        </w:tc>
      </w:tr>
    </w:tbl>
    <w:p w14:paraId="1A4645FB" w14:textId="77777777" w:rsidR="00527AF8" w:rsidRDefault="00527AF8" w:rsidP="00527AF8">
      <w:pPr>
        <w:jc w:val="both"/>
      </w:pPr>
    </w:p>
    <w:p w14:paraId="14F76A5B" w14:textId="77777777" w:rsidR="00527AF8" w:rsidRDefault="00527AF8" w:rsidP="00527AF8">
      <w:pPr>
        <w:pStyle w:val="Heading5"/>
        <w:jc w:val="both"/>
      </w:pPr>
      <w:r>
        <w:t>Body Elements</w:t>
      </w:r>
    </w:p>
    <w:p w14:paraId="72B7D310" w14:textId="77777777" w:rsidR="00527AF8" w:rsidRDefault="00527AF8" w:rsidP="00527AF8">
      <w:pPr>
        <w:jc w:val="both"/>
      </w:pPr>
    </w:p>
    <w:p w14:paraId="1128FAE3"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76229747" w14:textId="77777777" w:rsidTr="00FE78D0">
        <w:trPr>
          <w:trHeight w:val="244"/>
        </w:trPr>
        <w:tc>
          <w:tcPr>
            <w:tcW w:w="294" w:type="pct"/>
            <w:shd w:val="clear" w:color="auto" w:fill="D9D9D9" w:themeFill="background1" w:themeFillShade="D9"/>
          </w:tcPr>
          <w:p w14:paraId="6C2D837F" w14:textId="77777777" w:rsidR="00527AF8" w:rsidRPr="00DE1B6A" w:rsidRDefault="00527AF8" w:rsidP="00FE78D0">
            <w:pPr>
              <w:jc w:val="both"/>
            </w:pPr>
            <w:r w:rsidRPr="00DE1B6A">
              <w:t>#</w:t>
            </w:r>
          </w:p>
        </w:tc>
        <w:tc>
          <w:tcPr>
            <w:tcW w:w="926" w:type="pct"/>
            <w:shd w:val="clear" w:color="auto" w:fill="D9D9D9" w:themeFill="background1" w:themeFillShade="D9"/>
          </w:tcPr>
          <w:p w14:paraId="291A7F59"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7894357F"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68D543DE"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589989DE" w14:textId="77777777" w:rsidR="00527AF8" w:rsidRPr="00DE1B6A" w:rsidRDefault="00527AF8" w:rsidP="00FE78D0">
            <w:pPr>
              <w:jc w:val="both"/>
            </w:pPr>
            <w:r>
              <w:t>Range</w:t>
            </w:r>
          </w:p>
        </w:tc>
        <w:tc>
          <w:tcPr>
            <w:tcW w:w="1283" w:type="pct"/>
            <w:shd w:val="clear" w:color="auto" w:fill="D9D9D9" w:themeFill="background1" w:themeFillShade="D9"/>
          </w:tcPr>
          <w:p w14:paraId="154AEAE9" w14:textId="77777777" w:rsidR="00527AF8" w:rsidRPr="00DE1B6A" w:rsidRDefault="00527AF8" w:rsidP="00FE78D0">
            <w:pPr>
              <w:jc w:val="both"/>
            </w:pPr>
            <w:r w:rsidRPr="00DE1B6A">
              <w:t>Details</w:t>
            </w:r>
          </w:p>
        </w:tc>
      </w:tr>
      <w:tr w:rsidR="00527AF8" w14:paraId="27772C19" w14:textId="77777777" w:rsidTr="00FE78D0">
        <w:trPr>
          <w:trHeight w:val="244"/>
        </w:trPr>
        <w:tc>
          <w:tcPr>
            <w:tcW w:w="294" w:type="pct"/>
          </w:tcPr>
          <w:p w14:paraId="28126632" w14:textId="77777777" w:rsidR="00527AF8" w:rsidRPr="00E827C4" w:rsidRDefault="00430CFB" w:rsidP="00FE78D0">
            <w:pPr>
              <w:jc w:val="both"/>
              <w:rPr>
                <w:szCs w:val="20"/>
              </w:rPr>
            </w:pPr>
            <w:r>
              <w:rPr>
                <w:szCs w:val="20"/>
              </w:rPr>
              <w:t>1</w:t>
            </w:r>
          </w:p>
        </w:tc>
        <w:tc>
          <w:tcPr>
            <w:tcW w:w="926" w:type="pct"/>
          </w:tcPr>
          <w:p w14:paraId="64E7591D" w14:textId="77777777" w:rsidR="00527AF8" w:rsidRPr="00B84EE3" w:rsidRDefault="00527AF8" w:rsidP="00FE78D0">
            <w:pPr>
              <w:jc w:val="both"/>
              <w:rPr>
                <w:szCs w:val="20"/>
              </w:rPr>
            </w:pPr>
            <w:proofErr w:type="gramStart"/>
            <w:r>
              <w:rPr>
                <w:szCs w:val="20"/>
              </w:rPr>
              <w:t>failureReason</w:t>
            </w:r>
            <w:proofErr w:type="gramEnd"/>
          </w:p>
        </w:tc>
        <w:tc>
          <w:tcPr>
            <w:tcW w:w="691" w:type="pct"/>
          </w:tcPr>
          <w:p w14:paraId="1A529C48" w14:textId="77777777" w:rsidR="00527AF8" w:rsidRPr="00E827C4" w:rsidRDefault="00527AF8" w:rsidP="00FE78D0">
            <w:pPr>
              <w:jc w:val="both"/>
              <w:rPr>
                <w:szCs w:val="20"/>
              </w:rPr>
            </w:pPr>
            <w:r>
              <w:rPr>
                <w:szCs w:val="20"/>
              </w:rPr>
              <w:t>No</w:t>
            </w:r>
          </w:p>
        </w:tc>
        <w:tc>
          <w:tcPr>
            <w:tcW w:w="690" w:type="pct"/>
          </w:tcPr>
          <w:p w14:paraId="6E423B76" w14:textId="77777777" w:rsidR="00527AF8" w:rsidRPr="00B84EE3" w:rsidRDefault="00527AF8" w:rsidP="00FE78D0">
            <w:pPr>
              <w:jc w:val="both"/>
              <w:rPr>
                <w:szCs w:val="20"/>
              </w:rPr>
            </w:pPr>
            <w:r>
              <w:rPr>
                <w:szCs w:val="20"/>
              </w:rPr>
              <w:t>String</w:t>
            </w:r>
          </w:p>
        </w:tc>
        <w:tc>
          <w:tcPr>
            <w:tcW w:w="1116" w:type="pct"/>
          </w:tcPr>
          <w:p w14:paraId="7DF01EBE" w14:textId="77777777" w:rsidR="00527AF8" w:rsidRPr="00E827C4" w:rsidRDefault="00527AF8" w:rsidP="00FE78D0">
            <w:pPr>
              <w:jc w:val="both"/>
              <w:rPr>
                <w:szCs w:val="20"/>
              </w:rPr>
            </w:pPr>
          </w:p>
        </w:tc>
        <w:tc>
          <w:tcPr>
            <w:tcW w:w="1283" w:type="pct"/>
          </w:tcPr>
          <w:p w14:paraId="7FD8490B" w14:textId="77777777" w:rsidR="00527AF8" w:rsidRPr="00E827C4" w:rsidRDefault="00527AF8" w:rsidP="00FE78D0">
            <w:pPr>
              <w:jc w:val="both"/>
              <w:rPr>
                <w:szCs w:val="20"/>
              </w:rPr>
            </w:pPr>
            <w:r>
              <w:rPr>
                <w:szCs w:val="20"/>
              </w:rPr>
              <w:t>Reason for the request failure</w:t>
            </w:r>
          </w:p>
        </w:tc>
      </w:tr>
    </w:tbl>
    <w:p w14:paraId="21E393B9" w14:textId="77777777" w:rsidR="00527AF8" w:rsidRDefault="00527AF8" w:rsidP="00527AF8">
      <w:pPr>
        <w:jc w:val="both"/>
      </w:pPr>
    </w:p>
    <w:p w14:paraId="32A6F57A" w14:textId="77777777" w:rsidR="00527AF8" w:rsidRDefault="00527AF8" w:rsidP="00527AF8">
      <w:pPr>
        <w:pStyle w:val="Heading3"/>
        <w:jc w:val="both"/>
      </w:pPr>
      <w:bookmarkStart w:id="116" w:name="_Toc409199749"/>
      <w:bookmarkStart w:id="117" w:name="_Toc411454331"/>
      <w:r>
        <w:t>Set User Language Location Code</w:t>
      </w:r>
      <w:bookmarkEnd w:id="116"/>
      <w:r>
        <w:t xml:space="preserve"> API</w:t>
      </w:r>
      <w:bookmarkEnd w:id="117"/>
    </w:p>
    <w:p w14:paraId="4A2417EB" w14:textId="77777777" w:rsidR="00527AF8" w:rsidRDefault="00527AF8" w:rsidP="00527AF8">
      <w:pPr>
        <w:jc w:val="both"/>
      </w:pPr>
    </w:p>
    <w:p w14:paraId="65B680F7" w14:textId="77777777" w:rsidR="00527AF8" w:rsidRDefault="00527AF8" w:rsidP="00527AF8">
      <w:pPr>
        <w:jc w:val="both"/>
      </w:pPr>
      <w:r>
        <w:t>IVR shall invoke this API to provide user languageLocation preference to MoTech.</w:t>
      </w:r>
    </w:p>
    <w:p w14:paraId="257E6178" w14:textId="77777777" w:rsidR="00527AF8" w:rsidRPr="00814194" w:rsidRDefault="00527AF8" w:rsidP="00527AF8">
      <w:pPr>
        <w:pStyle w:val="Heading4"/>
        <w:jc w:val="both"/>
      </w:pPr>
      <w:r>
        <w:t>Set User Language Location Code</w:t>
      </w:r>
      <w:r w:rsidRPr="00814194">
        <w:t>- Request</w:t>
      </w:r>
    </w:p>
    <w:p w14:paraId="7C6DF4FC" w14:textId="77777777" w:rsidR="00527AF8" w:rsidRPr="006110FF" w:rsidRDefault="00527AF8" w:rsidP="00527AF8">
      <w:pPr>
        <w:jc w:val="both"/>
      </w:pPr>
    </w:p>
    <w:p w14:paraId="215C50D3" w14:textId="091C6B57" w:rsidR="00527AF8" w:rsidRDefault="00527AF8" w:rsidP="00527AF8">
      <w:pPr>
        <w:jc w:val="both"/>
        <w:rPr>
          <w:rStyle w:val="Hyperlink"/>
        </w:rPr>
      </w:pPr>
      <w:r w:rsidRPr="00DE1B6A">
        <w:rPr>
          <w:b/>
          <w:szCs w:val="20"/>
        </w:rPr>
        <w:t>URL</w:t>
      </w:r>
      <w:r w:rsidR="00017428">
        <w:rPr>
          <w:szCs w:val="20"/>
        </w:rPr>
        <w:t xml:space="preserve">: </w:t>
      </w:r>
      <w:r w:rsidR="003D7883" w:rsidRPr="001B6A55">
        <w:rPr>
          <w:szCs w:val="20"/>
        </w:rPr>
        <w:t>http://&lt;motech</w:t>
      </w:r>
      <w:proofErr w:type="gramStart"/>
      <w:r w:rsidR="003D7883" w:rsidRPr="001B6A55">
        <w:rPr>
          <w:szCs w:val="20"/>
        </w:rPr>
        <w:t>:port</w:t>
      </w:r>
      <w:proofErr w:type="gramEnd"/>
      <w:r w:rsidR="003D7883" w:rsidRPr="001B6A55">
        <w:rPr>
          <w:szCs w:val="20"/>
        </w:rPr>
        <w:t>&gt;/motech-platform-server/module/</w:t>
      </w:r>
      <w:r w:rsidR="00017428">
        <w:rPr>
          <w:szCs w:val="20"/>
        </w:rPr>
        <w:t>api/</w:t>
      </w:r>
      <w:r w:rsidR="003D7883" w:rsidRPr="001B6A55">
        <w:rPr>
          <w:szCs w:val="20"/>
        </w:rPr>
        <w:t>mobileacademy/</w:t>
      </w:r>
      <w:r w:rsidRPr="001B6A55">
        <w:rPr>
          <w:szCs w:val="20"/>
        </w:rPr>
        <w:t xml:space="preserve"> languageLocationCode</w:t>
      </w:r>
    </w:p>
    <w:p w14:paraId="6D956A11" w14:textId="77777777" w:rsidR="00527AF8" w:rsidRDefault="00527AF8" w:rsidP="00527AF8">
      <w:pPr>
        <w:jc w:val="both"/>
        <w:rPr>
          <w:b/>
          <w:szCs w:val="20"/>
        </w:rPr>
      </w:pPr>
    </w:p>
    <w:p w14:paraId="18130FF4"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2E57CE32" w14:textId="77777777" w:rsidR="00527AF8" w:rsidRDefault="00527AF8" w:rsidP="00527AF8">
      <w:pPr>
        <w:pStyle w:val="Heading5"/>
        <w:jc w:val="both"/>
      </w:pPr>
      <w:r>
        <w:t>Validations</w:t>
      </w:r>
    </w:p>
    <w:p w14:paraId="798E23BC" w14:textId="77777777" w:rsidR="00527AF8" w:rsidRDefault="00527AF8" w:rsidP="00527AF8">
      <w:pPr>
        <w:jc w:val="both"/>
      </w:pPr>
      <w:r>
        <w:tab/>
      </w:r>
    </w:p>
    <w:p w14:paraId="5CFDDFC0" w14:textId="77777777" w:rsidR="00527AF8" w:rsidRDefault="00527AF8" w:rsidP="00E65978">
      <w:pPr>
        <w:pStyle w:val="ListParagraph"/>
        <w:numPr>
          <w:ilvl w:val="0"/>
          <w:numId w:val="9"/>
        </w:numPr>
        <w:jc w:val="both"/>
      </w:pPr>
      <w:r>
        <w:t>MoTech shall validate the format of all the request parameters and reject the request if it is not correct.</w:t>
      </w:r>
    </w:p>
    <w:p w14:paraId="127DBDB7" w14:textId="77777777" w:rsidR="00527AF8" w:rsidRDefault="00527AF8" w:rsidP="00527AF8">
      <w:pPr>
        <w:pStyle w:val="Heading5"/>
        <w:jc w:val="both"/>
      </w:pPr>
      <w:r>
        <w:t>Http time Out</w:t>
      </w:r>
    </w:p>
    <w:p w14:paraId="7CE3DDB5" w14:textId="77777777" w:rsidR="00527AF8" w:rsidRPr="004755E8" w:rsidRDefault="00527AF8" w:rsidP="00527AF8"/>
    <w:tbl>
      <w:tblPr>
        <w:tblStyle w:val="TableGrid"/>
        <w:tblW w:w="2653" w:type="pct"/>
        <w:tblLayout w:type="fixed"/>
        <w:tblLook w:val="04A0" w:firstRow="1" w:lastRow="0" w:firstColumn="1" w:lastColumn="0" w:noHBand="0" w:noVBand="1"/>
      </w:tblPr>
      <w:tblGrid>
        <w:gridCol w:w="2718"/>
        <w:gridCol w:w="1801"/>
      </w:tblGrid>
      <w:tr w:rsidR="00C31F68" w:rsidRPr="00FF4865" w14:paraId="6B24386C" w14:textId="77777777" w:rsidTr="00D55576">
        <w:trPr>
          <w:trHeight w:val="244"/>
        </w:trPr>
        <w:tc>
          <w:tcPr>
            <w:tcW w:w="3007" w:type="pct"/>
            <w:shd w:val="clear" w:color="auto" w:fill="D9D9D9" w:themeFill="background1" w:themeFillShade="D9"/>
            <w:vAlign w:val="bottom"/>
          </w:tcPr>
          <w:p w14:paraId="4CBD6CDA"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A05CA07"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48B95A32" w14:textId="77777777" w:rsidTr="00D55576">
        <w:trPr>
          <w:trHeight w:val="386"/>
        </w:trPr>
        <w:tc>
          <w:tcPr>
            <w:tcW w:w="3007" w:type="pct"/>
          </w:tcPr>
          <w:p w14:paraId="679564D1"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6949A12E"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09C60D01" w14:textId="77777777" w:rsidR="00527AF8" w:rsidRPr="000C573D" w:rsidRDefault="00527AF8" w:rsidP="00527AF8">
      <w:pPr>
        <w:pStyle w:val="Heading5"/>
        <w:jc w:val="both"/>
      </w:pPr>
      <w:r>
        <w:t>Query Parameters</w:t>
      </w:r>
    </w:p>
    <w:p w14:paraId="0DED94DE" w14:textId="77777777" w:rsidR="00527AF8" w:rsidRDefault="00527AF8" w:rsidP="00527AF8">
      <w:pPr>
        <w:jc w:val="both"/>
      </w:pPr>
    </w:p>
    <w:p w14:paraId="6E74B048" w14:textId="77777777" w:rsidR="00527AF8" w:rsidRPr="004112C6" w:rsidRDefault="00527AF8" w:rsidP="00527AF8">
      <w:pPr>
        <w:jc w:val="both"/>
      </w:pPr>
      <w:r>
        <w:t>None</w:t>
      </w:r>
    </w:p>
    <w:p w14:paraId="0D9BBDBC" w14:textId="77777777" w:rsidR="00527AF8" w:rsidRDefault="00527AF8" w:rsidP="00527AF8">
      <w:pPr>
        <w:pStyle w:val="Heading5"/>
        <w:jc w:val="both"/>
      </w:pPr>
      <w:r>
        <w:t xml:space="preserve">Headers </w:t>
      </w:r>
    </w:p>
    <w:p w14:paraId="2ACA874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BE4C22E" w14:textId="77777777" w:rsidTr="00FE78D0">
        <w:tc>
          <w:tcPr>
            <w:tcW w:w="1512" w:type="dxa"/>
            <w:shd w:val="clear" w:color="auto" w:fill="D9D9D9" w:themeFill="background1" w:themeFillShade="D9"/>
          </w:tcPr>
          <w:p w14:paraId="36B46830" w14:textId="77777777" w:rsidR="00527AF8" w:rsidRDefault="00527AF8" w:rsidP="00FE78D0">
            <w:pPr>
              <w:jc w:val="both"/>
            </w:pPr>
            <w:r>
              <w:t>Header Name</w:t>
            </w:r>
          </w:p>
        </w:tc>
        <w:tc>
          <w:tcPr>
            <w:tcW w:w="1595" w:type="dxa"/>
            <w:shd w:val="clear" w:color="auto" w:fill="D9D9D9" w:themeFill="background1" w:themeFillShade="D9"/>
          </w:tcPr>
          <w:p w14:paraId="420DD886" w14:textId="77777777" w:rsidR="00527AF8" w:rsidRDefault="00527AF8" w:rsidP="00FE78D0">
            <w:pPr>
              <w:jc w:val="both"/>
            </w:pPr>
            <w:r>
              <w:t>Header Value</w:t>
            </w:r>
          </w:p>
        </w:tc>
        <w:tc>
          <w:tcPr>
            <w:tcW w:w="1341" w:type="dxa"/>
            <w:shd w:val="clear" w:color="auto" w:fill="D9D9D9" w:themeFill="background1" w:themeFillShade="D9"/>
          </w:tcPr>
          <w:p w14:paraId="2838536A" w14:textId="77777777" w:rsidR="00527AF8" w:rsidRDefault="00527AF8" w:rsidP="00FE78D0">
            <w:pPr>
              <w:jc w:val="both"/>
            </w:pPr>
            <w:r>
              <w:t>Mandatory</w:t>
            </w:r>
          </w:p>
        </w:tc>
        <w:tc>
          <w:tcPr>
            <w:tcW w:w="4732" w:type="dxa"/>
            <w:shd w:val="clear" w:color="auto" w:fill="D9D9D9" w:themeFill="background1" w:themeFillShade="D9"/>
          </w:tcPr>
          <w:p w14:paraId="13E4CEF8" w14:textId="77777777" w:rsidR="00527AF8" w:rsidRDefault="00527AF8" w:rsidP="00FE78D0">
            <w:pPr>
              <w:jc w:val="both"/>
            </w:pPr>
            <w:r>
              <w:t>Description</w:t>
            </w:r>
          </w:p>
        </w:tc>
      </w:tr>
      <w:tr w:rsidR="00527AF8" w14:paraId="591661EC" w14:textId="77777777" w:rsidTr="00FE78D0">
        <w:tc>
          <w:tcPr>
            <w:tcW w:w="1512" w:type="dxa"/>
          </w:tcPr>
          <w:p w14:paraId="21FA407F" w14:textId="77777777" w:rsidR="00527AF8" w:rsidRPr="0065474C" w:rsidRDefault="00527AF8" w:rsidP="00FE78D0">
            <w:pPr>
              <w:jc w:val="both"/>
            </w:pPr>
            <w:r>
              <w:t>Content-Type</w:t>
            </w:r>
          </w:p>
        </w:tc>
        <w:tc>
          <w:tcPr>
            <w:tcW w:w="1595" w:type="dxa"/>
          </w:tcPr>
          <w:p w14:paraId="1888FD30" w14:textId="77777777" w:rsidR="00527AF8" w:rsidRDefault="00527AF8" w:rsidP="00FE78D0">
            <w:pPr>
              <w:jc w:val="both"/>
            </w:pPr>
            <w:proofErr w:type="gramStart"/>
            <w:r>
              <w:t>application</w:t>
            </w:r>
            <w:proofErr w:type="gramEnd"/>
            <w:r>
              <w:t>/json</w:t>
            </w:r>
          </w:p>
        </w:tc>
        <w:tc>
          <w:tcPr>
            <w:tcW w:w="1341" w:type="dxa"/>
          </w:tcPr>
          <w:p w14:paraId="5A65E4FD" w14:textId="77777777" w:rsidR="00527AF8" w:rsidRPr="0065474C" w:rsidRDefault="00527AF8" w:rsidP="00FE78D0">
            <w:pPr>
              <w:jc w:val="both"/>
            </w:pPr>
            <w:r>
              <w:t>Yes</w:t>
            </w:r>
          </w:p>
        </w:tc>
        <w:tc>
          <w:tcPr>
            <w:tcW w:w="4732" w:type="dxa"/>
          </w:tcPr>
          <w:p w14:paraId="120EB3DA" w14:textId="77777777" w:rsidR="00527AF8" w:rsidRDefault="00527AF8" w:rsidP="00FE78D0">
            <w:pPr>
              <w:jc w:val="both"/>
            </w:pPr>
            <w:r>
              <w:t>It specifies the format of the content in the request</w:t>
            </w:r>
          </w:p>
        </w:tc>
      </w:tr>
      <w:tr w:rsidR="00527AF8" w14:paraId="6CB713A8" w14:textId="77777777" w:rsidTr="00FE78D0">
        <w:tc>
          <w:tcPr>
            <w:tcW w:w="1512" w:type="dxa"/>
          </w:tcPr>
          <w:p w14:paraId="4AB78F9F" w14:textId="77777777" w:rsidR="00527AF8" w:rsidRPr="0065474C" w:rsidRDefault="00527AF8" w:rsidP="00FE78D0">
            <w:pPr>
              <w:jc w:val="both"/>
            </w:pPr>
            <w:r>
              <w:t>Accept</w:t>
            </w:r>
          </w:p>
        </w:tc>
        <w:tc>
          <w:tcPr>
            <w:tcW w:w="1595" w:type="dxa"/>
          </w:tcPr>
          <w:p w14:paraId="7F0DAE62" w14:textId="77777777" w:rsidR="00527AF8" w:rsidRPr="0065474C" w:rsidRDefault="00527AF8" w:rsidP="00FE78D0">
            <w:pPr>
              <w:jc w:val="both"/>
            </w:pPr>
            <w:proofErr w:type="gramStart"/>
            <w:r>
              <w:t>application</w:t>
            </w:r>
            <w:proofErr w:type="gramEnd"/>
            <w:r>
              <w:t>/json</w:t>
            </w:r>
          </w:p>
        </w:tc>
        <w:tc>
          <w:tcPr>
            <w:tcW w:w="1341" w:type="dxa"/>
          </w:tcPr>
          <w:p w14:paraId="4AE7EDD2" w14:textId="77777777" w:rsidR="00527AF8" w:rsidRPr="0065474C" w:rsidRDefault="00527AF8" w:rsidP="00FE78D0">
            <w:pPr>
              <w:jc w:val="both"/>
            </w:pPr>
            <w:r>
              <w:t>Yes</w:t>
            </w:r>
          </w:p>
        </w:tc>
        <w:tc>
          <w:tcPr>
            <w:tcW w:w="4732" w:type="dxa"/>
          </w:tcPr>
          <w:p w14:paraId="3E9B73D2" w14:textId="77777777" w:rsidR="00527AF8" w:rsidRPr="00706077" w:rsidRDefault="00527AF8" w:rsidP="00FE78D0">
            <w:pPr>
              <w:jc w:val="both"/>
            </w:pPr>
            <w:r>
              <w:t>It specifies the format of the content accepted by the API invoker.</w:t>
            </w:r>
          </w:p>
        </w:tc>
      </w:tr>
    </w:tbl>
    <w:p w14:paraId="467A021A" w14:textId="77777777" w:rsidR="00527AF8" w:rsidRDefault="00527AF8" w:rsidP="00527AF8">
      <w:pPr>
        <w:pStyle w:val="Heading5"/>
        <w:jc w:val="both"/>
      </w:pPr>
      <w:r>
        <w:t>Body Example</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EF5A57" w14:paraId="0E75A318" w14:textId="77777777" w:rsidTr="00FE78D0">
        <w:tc>
          <w:tcPr>
            <w:tcW w:w="540" w:type="dxa"/>
            <w:shd w:val="clear" w:color="auto" w:fill="CCCCCC"/>
            <w:tcMar>
              <w:top w:w="100" w:type="dxa"/>
              <w:left w:w="100" w:type="dxa"/>
              <w:bottom w:w="100" w:type="dxa"/>
              <w:right w:w="100" w:type="dxa"/>
            </w:tcMar>
          </w:tcPr>
          <w:p w14:paraId="51AF72D7" w14:textId="77777777" w:rsidR="00527AF8" w:rsidRPr="00EF5A57" w:rsidRDefault="00527AF8" w:rsidP="00FE78D0">
            <w:pPr>
              <w:pStyle w:val="Normal1"/>
              <w:spacing w:line="240" w:lineRule="auto"/>
              <w:jc w:val="both"/>
              <w:rPr>
                <w:sz w:val="20"/>
              </w:rPr>
            </w:pPr>
          </w:p>
        </w:tc>
        <w:tc>
          <w:tcPr>
            <w:tcW w:w="8715" w:type="dxa"/>
            <w:tcMar>
              <w:top w:w="100" w:type="dxa"/>
              <w:left w:w="100" w:type="dxa"/>
              <w:bottom w:w="100" w:type="dxa"/>
              <w:right w:w="100" w:type="dxa"/>
            </w:tcMar>
          </w:tcPr>
          <w:p w14:paraId="52D58250" w14:textId="77777777" w:rsidR="00527AF8" w:rsidRPr="00471C3F" w:rsidRDefault="00527AF8" w:rsidP="00FE78D0">
            <w:pPr>
              <w:jc w:val="both"/>
              <w:rPr>
                <w:rFonts w:eastAsia="Arial" w:cs="Arial"/>
                <w:szCs w:val="20"/>
              </w:rPr>
            </w:pPr>
            <w:r w:rsidRPr="00471C3F">
              <w:rPr>
                <w:rFonts w:eastAsia="Arial" w:cs="Arial"/>
                <w:szCs w:val="20"/>
              </w:rPr>
              <w:t>{</w:t>
            </w:r>
          </w:p>
          <w:p w14:paraId="63F51997"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proofErr w:type="gramStart"/>
            <w:r w:rsidRPr="00471C3F">
              <w:rPr>
                <w:rFonts w:eastAsia="Arial" w:cs="Arial"/>
                <w:szCs w:val="20"/>
              </w:rPr>
              <w:t>callingNumber</w:t>
            </w:r>
            <w:proofErr w:type="gramEnd"/>
            <w:r w:rsidR="003F5A2D">
              <w:rPr>
                <w:rFonts w:eastAsia="Arial" w:cs="Arial"/>
                <w:szCs w:val="20"/>
              </w:rPr>
              <w:t>"</w:t>
            </w:r>
            <w:r w:rsidRPr="00471C3F">
              <w:rPr>
                <w:rFonts w:eastAsia="Arial" w:cs="Arial"/>
                <w:szCs w:val="20"/>
              </w:rPr>
              <w:t>: 9999988888,</w:t>
            </w:r>
          </w:p>
          <w:p w14:paraId="4CE3B096"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proofErr w:type="gramStart"/>
            <w:r w:rsidRPr="00471C3F">
              <w:rPr>
                <w:rFonts w:eastAsia="Arial" w:cs="Arial"/>
                <w:szCs w:val="20"/>
              </w:rPr>
              <w:t>callId</w:t>
            </w:r>
            <w:proofErr w:type="gramEnd"/>
            <w:r w:rsidR="003F5A2D">
              <w:rPr>
                <w:rFonts w:eastAsia="Arial" w:cs="Arial"/>
                <w:szCs w:val="20"/>
              </w:rPr>
              <w:t>"</w:t>
            </w:r>
            <w:r w:rsidRPr="00471C3F">
              <w:rPr>
                <w:rFonts w:eastAsia="Arial" w:cs="Arial"/>
                <w:szCs w:val="20"/>
              </w:rPr>
              <w:t>: 123456789012345,</w:t>
            </w:r>
          </w:p>
          <w:p w14:paraId="55FA5890" w14:textId="77777777" w:rsidR="00B64CA0"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proofErr w:type="gramStart"/>
            <w:r>
              <w:rPr>
                <w:rFonts w:eastAsia="Arial" w:cs="Arial"/>
                <w:szCs w:val="20"/>
              </w:rPr>
              <w:t>languageLocationCode</w:t>
            </w:r>
            <w:proofErr w:type="gramEnd"/>
            <w:r w:rsidR="003F5A2D">
              <w:rPr>
                <w:rFonts w:eastAsia="Arial" w:cs="Arial"/>
                <w:szCs w:val="20"/>
              </w:rPr>
              <w:t>"</w:t>
            </w:r>
            <w:r w:rsidRPr="00471C3F">
              <w:rPr>
                <w:rFonts w:eastAsia="Arial" w:cs="Arial"/>
                <w:szCs w:val="20"/>
              </w:rPr>
              <w:t>:</w:t>
            </w:r>
            <w:r>
              <w:rPr>
                <w:rFonts w:eastAsia="Arial" w:cs="Arial"/>
                <w:szCs w:val="20"/>
              </w:rPr>
              <w:t xml:space="preserve"> </w:t>
            </w:r>
            <w:r w:rsidR="000865AD">
              <w:rPr>
                <w:rFonts w:eastAsia="Arial" w:cs="Arial"/>
                <w:szCs w:val="20"/>
              </w:rPr>
              <w:t>“</w:t>
            </w:r>
            <w:r>
              <w:rPr>
                <w:rFonts w:eastAsia="Arial" w:cs="Arial"/>
                <w:szCs w:val="20"/>
              </w:rPr>
              <w:t>10</w:t>
            </w:r>
            <w:r w:rsidR="000865AD">
              <w:rPr>
                <w:rFonts w:eastAsia="Arial" w:cs="Arial"/>
                <w:szCs w:val="20"/>
              </w:rPr>
              <w:t>”</w:t>
            </w:r>
          </w:p>
          <w:p w14:paraId="00245FA3" w14:textId="77777777" w:rsidR="00527AF8" w:rsidRPr="00EF5A57" w:rsidRDefault="00527AF8" w:rsidP="00FE78D0">
            <w:pPr>
              <w:pStyle w:val="Normal2"/>
              <w:jc w:val="both"/>
              <w:rPr>
                <w:sz w:val="20"/>
                <w:szCs w:val="20"/>
              </w:rPr>
            </w:pPr>
            <w:r w:rsidRPr="00471C3F">
              <w:rPr>
                <w:rFonts w:eastAsia="Arial" w:cs="Arial"/>
                <w:szCs w:val="20"/>
              </w:rPr>
              <w:t>}</w:t>
            </w:r>
          </w:p>
        </w:tc>
      </w:tr>
    </w:tbl>
    <w:p w14:paraId="51FE9002" w14:textId="77777777" w:rsidR="00527AF8" w:rsidRDefault="00527AF8" w:rsidP="00527AF8"/>
    <w:p w14:paraId="2DE77F17" w14:textId="77777777" w:rsidR="00527AF8" w:rsidRDefault="00527AF8" w:rsidP="00527AF8">
      <w:pPr>
        <w:pStyle w:val="Heading5"/>
      </w:pPr>
      <w:r>
        <w:t>Body Elements</w:t>
      </w:r>
    </w:p>
    <w:p w14:paraId="250363A8"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661AB459" w14:textId="77777777" w:rsidTr="00FE78D0">
        <w:tc>
          <w:tcPr>
            <w:tcW w:w="558" w:type="dxa"/>
            <w:shd w:val="clear" w:color="auto" w:fill="D9D9D9" w:themeFill="background1" w:themeFillShade="D9"/>
          </w:tcPr>
          <w:p w14:paraId="0E12F6C1" w14:textId="77777777" w:rsidR="00527AF8" w:rsidRDefault="00527AF8" w:rsidP="00FE78D0">
            <w:pPr>
              <w:jc w:val="both"/>
            </w:pPr>
            <w:r>
              <w:t>#</w:t>
            </w:r>
          </w:p>
        </w:tc>
        <w:tc>
          <w:tcPr>
            <w:tcW w:w="1801" w:type="dxa"/>
            <w:shd w:val="clear" w:color="auto" w:fill="D9D9D9" w:themeFill="background1" w:themeFillShade="D9"/>
          </w:tcPr>
          <w:p w14:paraId="089111F9" w14:textId="77777777" w:rsidR="00527AF8" w:rsidRDefault="00527AF8" w:rsidP="00FE78D0">
            <w:pPr>
              <w:jc w:val="both"/>
            </w:pPr>
            <w:r>
              <w:t>Parameter Name</w:t>
            </w:r>
          </w:p>
        </w:tc>
        <w:tc>
          <w:tcPr>
            <w:tcW w:w="1284" w:type="dxa"/>
            <w:shd w:val="clear" w:color="auto" w:fill="D9D9D9" w:themeFill="background1" w:themeFillShade="D9"/>
          </w:tcPr>
          <w:p w14:paraId="406B385A" w14:textId="77777777" w:rsidR="00527AF8" w:rsidRDefault="00527AF8" w:rsidP="00FE78D0">
            <w:pPr>
              <w:jc w:val="both"/>
            </w:pPr>
            <w:r>
              <w:t>Mandatory</w:t>
            </w:r>
          </w:p>
        </w:tc>
        <w:tc>
          <w:tcPr>
            <w:tcW w:w="1134" w:type="dxa"/>
            <w:shd w:val="clear" w:color="auto" w:fill="D9D9D9" w:themeFill="background1" w:themeFillShade="D9"/>
          </w:tcPr>
          <w:p w14:paraId="6C5DA5B1" w14:textId="77777777" w:rsidR="00527AF8" w:rsidRDefault="00527AF8" w:rsidP="00FE78D0">
            <w:pPr>
              <w:jc w:val="both"/>
            </w:pPr>
            <w:r>
              <w:t>Data type</w:t>
            </w:r>
          </w:p>
        </w:tc>
        <w:tc>
          <w:tcPr>
            <w:tcW w:w="1829" w:type="dxa"/>
            <w:shd w:val="clear" w:color="auto" w:fill="D9D9D9" w:themeFill="background1" w:themeFillShade="D9"/>
          </w:tcPr>
          <w:p w14:paraId="5FAA5EB3" w14:textId="77777777" w:rsidR="00527AF8" w:rsidRDefault="00527AF8" w:rsidP="00FE78D0">
            <w:pPr>
              <w:jc w:val="both"/>
            </w:pPr>
            <w:r>
              <w:t>Range</w:t>
            </w:r>
          </w:p>
        </w:tc>
        <w:tc>
          <w:tcPr>
            <w:tcW w:w="2592" w:type="dxa"/>
            <w:shd w:val="clear" w:color="auto" w:fill="D9D9D9" w:themeFill="background1" w:themeFillShade="D9"/>
          </w:tcPr>
          <w:p w14:paraId="25FFEC58" w14:textId="77777777" w:rsidR="00527AF8" w:rsidRDefault="00527AF8" w:rsidP="00FE78D0">
            <w:pPr>
              <w:jc w:val="both"/>
            </w:pPr>
            <w:r>
              <w:t>Description</w:t>
            </w:r>
          </w:p>
        </w:tc>
      </w:tr>
      <w:tr w:rsidR="00527AF8" w14:paraId="16F5B916" w14:textId="77777777" w:rsidTr="00FE78D0">
        <w:tc>
          <w:tcPr>
            <w:tcW w:w="558" w:type="dxa"/>
          </w:tcPr>
          <w:p w14:paraId="2985A601" w14:textId="77777777" w:rsidR="00527AF8" w:rsidRDefault="00527AF8" w:rsidP="00FE78D0">
            <w:pPr>
              <w:jc w:val="both"/>
            </w:pPr>
            <w:r>
              <w:t>1</w:t>
            </w:r>
          </w:p>
        </w:tc>
        <w:tc>
          <w:tcPr>
            <w:tcW w:w="1801" w:type="dxa"/>
          </w:tcPr>
          <w:p w14:paraId="073E4EE1" w14:textId="77777777" w:rsidR="00527AF8" w:rsidRDefault="00527AF8" w:rsidP="00FE78D0">
            <w:pPr>
              <w:jc w:val="both"/>
            </w:pPr>
            <w:proofErr w:type="gramStart"/>
            <w:r>
              <w:t>callingNumber</w:t>
            </w:r>
            <w:proofErr w:type="gramEnd"/>
          </w:p>
        </w:tc>
        <w:tc>
          <w:tcPr>
            <w:tcW w:w="1284" w:type="dxa"/>
          </w:tcPr>
          <w:p w14:paraId="7C64D165" w14:textId="77777777" w:rsidR="00527AF8" w:rsidRDefault="00527AF8" w:rsidP="00FE78D0">
            <w:pPr>
              <w:jc w:val="both"/>
            </w:pPr>
            <w:r>
              <w:t>Yes</w:t>
            </w:r>
          </w:p>
        </w:tc>
        <w:tc>
          <w:tcPr>
            <w:tcW w:w="1134" w:type="dxa"/>
          </w:tcPr>
          <w:p w14:paraId="42C210B8" w14:textId="77777777" w:rsidR="00527AF8" w:rsidRDefault="00527AF8" w:rsidP="00FE78D0">
            <w:pPr>
              <w:jc w:val="both"/>
            </w:pPr>
            <w:r>
              <w:t>Number (10 digits)</w:t>
            </w:r>
          </w:p>
        </w:tc>
        <w:tc>
          <w:tcPr>
            <w:tcW w:w="1829" w:type="dxa"/>
          </w:tcPr>
          <w:p w14:paraId="2A083498" w14:textId="77777777" w:rsidR="00527AF8" w:rsidRDefault="00527AF8" w:rsidP="00FE78D0">
            <w:pPr>
              <w:jc w:val="both"/>
            </w:pPr>
            <w:r>
              <w:t>NA</w:t>
            </w:r>
          </w:p>
        </w:tc>
        <w:tc>
          <w:tcPr>
            <w:tcW w:w="2592" w:type="dxa"/>
          </w:tcPr>
          <w:p w14:paraId="17D66537" w14:textId="77777777" w:rsidR="00527AF8" w:rsidRDefault="00527AF8" w:rsidP="00FE78D0">
            <w:pPr>
              <w:jc w:val="both"/>
            </w:pPr>
            <w:r>
              <w:t>10-digit mobile number of the caller (including the Country Code as 91)</w:t>
            </w:r>
          </w:p>
        </w:tc>
      </w:tr>
      <w:tr w:rsidR="00527AF8" w14:paraId="70644614" w14:textId="77777777" w:rsidTr="00FE78D0">
        <w:tc>
          <w:tcPr>
            <w:tcW w:w="558" w:type="dxa"/>
          </w:tcPr>
          <w:p w14:paraId="6BCA4D1E" w14:textId="77777777" w:rsidR="00527AF8" w:rsidRDefault="00527AF8" w:rsidP="00FE78D0">
            <w:pPr>
              <w:jc w:val="both"/>
            </w:pPr>
            <w:r>
              <w:t>2</w:t>
            </w:r>
          </w:p>
        </w:tc>
        <w:tc>
          <w:tcPr>
            <w:tcW w:w="1801" w:type="dxa"/>
          </w:tcPr>
          <w:p w14:paraId="4AFD66B8" w14:textId="77777777" w:rsidR="00527AF8" w:rsidRDefault="00527AF8" w:rsidP="00FE78D0">
            <w:pPr>
              <w:jc w:val="both"/>
            </w:pPr>
            <w:proofErr w:type="gramStart"/>
            <w:r>
              <w:t>callId</w:t>
            </w:r>
            <w:proofErr w:type="gramEnd"/>
          </w:p>
        </w:tc>
        <w:tc>
          <w:tcPr>
            <w:tcW w:w="1284" w:type="dxa"/>
          </w:tcPr>
          <w:p w14:paraId="765A6D31" w14:textId="77777777" w:rsidR="00527AF8" w:rsidRDefault="00527AF8" w:rsidP="00FE78D0">
            <w:pPr>
              <w:jc w:val="both"/>
            </w:pPr>
            <w:r>
              <w:t>Yes</w:t>
            </w:r>
          </w:p>
        </w:tc>
        <w:tc>
          <w:tcPr>
            <w:tcW w:w="1134" w:type="dxa"/>
          </w:tcPr>
          <w:p w14:paraId="061BF487" w14:textId="77777777" w:rsidR="00527AF8" w:rsidRDefault="00527AF8" w:rsidP="00FE78D0">
            <w:pPr>
              <w:jc w:val="both"/>
            </w:pPr>
            <w:r>
              <w:t>Number (15 digits)</w:t>
            </w:r>
          </w:p>
        </w:tc>
        <w:tc>
          <w:tcPr>
            <w:tcW w:w="1829" w:type="dxa"/>
          </w:tcPr>
          <w:p w14:paraId="79809F1A" w14:textId="77777777" w:rsidR="00527AF8" w:rsidRDefault="00527AF8" w:rsidP="00FE78D0">
            <w:pPr>
              <w:jc w:val="both"/>
            </w:pPr>
            <w:r>
              <w:t>NA</w:t>
            </w:r>
          </w:p>
        </w:tc>
        <w:tc>
          <w:tcPr>
            <w:tcW w:w="2592" w:type="dxa"/>
          </w:tcPr>
          <w:p w14:paraId="5664B443" w14:textId="77777777" w:rsidR="00527AF8" w:rsidRDefault="00527AF8" w:rsidP="00FE78D0">
            <w:pPr>
              <w:jc w:val="both"/>
            </w:pPr>
          </w:p>
        </w:tc>
      </w:tr>
      <w:tr w:rsidR="00527AF8" w:rsidRPr="00B87F5C" w14:paraId="5485E725" w14:textId="77777777" w:rsidTr="00FE78D0">
        <w:tc>
          <w:tcPr>
            <w:tcW w:w="558" w:type="dxa"/>
          </w:tcPr>
          <w:p w14:paraId="51E16201" w14:textId="77777777" w:rsidR="00527AF8" w:rsidRPr="00B87F5C" w:rsidRDefault="00527AF8" w:rsidP="00FE78D0">
            <w:pPr>
              <w:jc w:val="both"/>
            </w:pPr>
            <w:r w:rsidRPr="00B87F5C">
              <w:t>3</w:t>
            </w:r>
          </w:p>
        </w:tc>
        <w:tc>
          <w:tcPr>
            <w:tcW w:w="1801" w:type="dxa"/>
          </w:tcPr>
          <w:p w14:paraId="4E799A34" w14:textId="77777777" w:rsidR="00527AF8" w:rsidRDefault="00527AF8" w:rsidP="00FE78D0">
            <w:pPr>
              <w:jc w:val="both"/>
            </w:pPr>
            <w:proofErr w:type="gramStart"/>
            <w:r>
              <w:t>l</w:t>
            </w:r>
            <w:r w:rsidRPr="00B87F5C">
              <w:t>anguageLocation</w:t>
            </w:r>
            <w:r>
              <w:t>C</w:t>
            </w:r>
            <w:r w:rsidRPr="00B87F5C">
              <w:t>ode</w:t>
            </w:r>
            <w:proofErr w:type="gramEnd"/>
          </w:p>
        </w:tc>
        <w:tc>
          <w:tcPr>
            <w:tcW w:w="1284" w:type="dxa"/>
          </w:tcPr>
          <w:p w14:paraId="2A1D8E90" w14:textId="77777777" w:rsidR="00527AF8" w:rsidRPr="00B87F5C" w:rsidRDefault="00527AF8" w:rsidP="00FE78D0">
            <w:pPr>
              <w:jc w:val="both"/>
            </w:pPr>
            <w:r w:rsidRPr="00B87F5C">
              <w:t>Yes</w:t>
            </w:r>
          </w:p>
        </w:tc>
        <w:tc>
          <w:tcPr>
            <w:tcW w:w="1134" w:type="dxa"/>
          </w:tcPr>
          <w:p w14:paraId="4AF303B4" w14:textId="77777777" w:rsidR="00527AF8" w:rsidRPr="00B87F5C" w:rsidRDefault="000865AD" w:rsidP="00FE78D0">
            <w:pPr>
              <w:jc w:val="both"/>
            </w:pPr>
            <w:r>
              <w:t>String</w:t>
            </w:r>
          </w:p>
        </w:tc>
        <w:tc>
          <w:tcPr>
            <w:tcW w:w="1829" w:type="dxa"/>
          </w:tcPr>
          <w:p w14:paraId="67E1DE9D" w14:textId="77777777" w:rsidR="00527AF8" w:rsidRPr="00B87F5C"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2592" w:type="dxa"/>
          </w:tcPr>
          <w:p w14:paraId="5F261F26" w14:textId="77777777" w:rsidR="00527AF8" w:rsidRPr="00B87F5C" w:rsidRDefault="00527AF8" w:rsidP="00FE78D0">
            <w:pPr>
              <w:jc w:val="both"/>
            </w:pPr>
            <w:r w:rsidRPr="00B87F5C">
              <w:t>Language location preference provided by caller</w:t>
            </w:r>
          </w:p>
        </w:tc>
      </w:tr>
    </w:tbl>
    <w:p w14:paraId="30015753" w14:textId="77777777" w:rsidR="00527AF8" w:rsidRPr="008603C5" w:rsidRDefault="00527AF8" w:rsidP="00527AF8">
      <w:pPr>
        <w:jc w:val="both"/>
      </w:pPr>
    </w:p>
    <w:p w14:paraId="3E7FDFAC" w14:textId="77777777" w:rsidR="00527AF8" w:rsidRDefault="00527AF8" w:rsidP="00527AF8">
      <w:pPr>
        <w:pStyle w:val="Heading4"/>
        <w:jc w:val="both"/>
      </w:pPr>
      <w:r>
        <w:t xml:space="preserve">Set User Language Location Code </w:t>
      </w:r>
      <w:r w:rsidR="00350A13">
        <w:t>–</w:t>
      </w:r>
      <w:r>
        <w:t xml:space="preserve"> Response </w:t>
      </w:r>
    </w:p>
    <w:p w14:paraId="4AB49F21"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1136A5" w14:paraId="4DBF62B3" w14:textId="77777777" w:rsidTr="00FE78D0">
        <w:tc>
          <w:tcPr>
            <w:tcW w:w="1188" w:type="dxa"/>
            <w:shd w:val="clear" w:color="auto" w:fill="D9D9D9" w:themeFill="background1" w:themeFillShade="D9"/>
          </w:tcPr>
          <w:p w14:paraId="0E498012" w14:textId="77777777" w:rsidR="00527AF8" w:rsidRPr="001136A5" w:rsidRDefault="00527AF8" w:rsidP="00FE78D0">
            <w:pPr>
              <w:jc w:val="both"/>
              <w:rPr>
                <w:szCs w:val="20"/>
              </w:rPr>
            </w:pPr>
            <w:proofErr w:type="gramStart"/>
            <w:r w:rsidRPr="001136A5">
              <w:rPr>
                <w:szCs w:val="20"/>
              </w:rPr>
              <w:t>Response  Status</w:t>
            </w:r>
            <w:proofErr w:type="gramEnd"/>
          </w:p>
        </w:tc>
        <w:tc>
          <w:tcPr>
            <w:tcW w:w="3315" w:type="dxa"/>
            <w:shd w:val="clear" w:color="auto" w:fill="D9D9D9" w:themeFill="background1" w:themeFillShade="D9"/>
          </w:tcPr>
          <w:p w14:paraId="34C2E62A" w14:textId="77777777" w:rsidR="00527AF8" w:rsidRPr="001136A5" w:rsidRDefault="00527AF8" w:rsidP="00FE78D0">
            <w:pPr>
              <w:jc w:val="both"/>
              <w:rPr>
                <w:szCs w:val="20"/>
              </w:rPr>
            </w:pPr>
            <w:r w:rsidRPr="001136A5">
              <w:rPr>
                <w:szCs w:val="20"/>
              </w:rPr>
              <w:t>Body Example</w:t>
            </w:r>
          </w:p>
        </w:tc>
        <w:tc>
          <w:tcPr>
            <w:tcW w:w="956" w:type="dxa"/>
            <w:shd w:val="clear" w:color="auto" w:fill="D9D9D9" w:themeFill="background1" w:themeFillShade="D9"/>
          </w:tcPr>
          <w:p w14:paraId="3404B8DE" w14:textId="77777777" w:rsidR="00527AF8" w:rsidRPr="001136A5" w:rsidRDefault="00527AF8" w:rsidP="00FE78D0">
            <w:pPr>
              <w:jc w:val="both"/>
              <w:rPr>
                <w:szCs w:val="20"/>
              </w:rPr>
            </w:pPr>
            <w:r w:rsidRPr="001136A5">
              <w:rPr>
                <w:szCs w:val="20"/>
              </w:rPr>
              <w:t>HTTP Status Code</w:t>
            </w:r>
          </w:p>
        </w:tc>
        <w:tc>
          <w:tcPr>
            <w:tcW w:w="1471" w:type="dxa"/>
            <w:shd w:val="clear" w:color="auto" w:fill="D9D9D9" w:themeFill="background1" w:themeFillShade="D9"/>
          </w:tcPr>
          <w:p w14:paraId="3434EDCC" w14:textId="77777777" w:rsidR="00527AF8" w:rsidRPr="001136A5" w:rsidRDefault="00527AF8" w:rsidP="00FE78D0">
            <w:pPr>
              <w:jc w:val="both"/>
              <w:rPr>
                <w:szCs w:val="20"/>
              </w:rPr>
            </w:pPr>
            <w:r w:rsidRPr="001136A5">
              <w:rPr>
                <w:szCs w:val="20"/>
              </w:rPr>
              <w:t>Content Type</w:t>
            </w:r>
          </w:p>
        </w:tc>
        <w:tc>
          <w:tcPr>
            <w:tcW w:w="2250" w:type="dxa"/>
            <w:shd w:val="clear" w:color="auto" w:fill="D9D9D9" w:themeFill="background1" w:themeFillShade="D9"/>
          </w:tcPr>
          <w:p w14:paraId="6D937A15" w14:textId="77777777" w:rsidR="00527AF8" w:rsidRPr="001136A5" w:rsidRDefault="00527AF8" w:rsidP="00FE78D0">
            <w:pPr>
              <w:jc w:val="both"/>
              <w:rPr>
                <w:szCs w:val="20"/>
              </w:rPr>
            </w:pPr>
            <w:r w:rsidRPr="001136A5">
              <w:rPr>
                <w:szCs w:val="20"/>
              </w:rPr>
              <w:t>Description</w:t>
            </w:r>
          </w:p>
        </w:tc>
      </w:tr>
      <w:tr w:rsidR="00527AF8" w:rsidRPr="001136A5" w14:paraId="007CD481" w14:textId="77777777" w:rsidTr="00FE78D0">
        <w:trPr>
          <w:trHeight w:val="346"/>
        </w:trPr>
        <w:tc>
          <w:tcPr>
            <w:tcW w:w="1188" w:type="dxa"/>
          </w:tcPr>
          <w:p w14:paraId="423A5C99" w14:textId="77777777" w:rsidR="00527AF8" w:rsidRPr="001136A5" w:rsidRDefault="00527AF8" w:rsidP="00FE78D0">
            <w:pPr>
              <w:jc w:val="both"/>
              <w:rPr>
                <w:szCs w:val="20"/>
              </w:rPr>
            </w:pPr>
            <w:r w:rsidRPr="001136A5">
              <w:rPr>
                <w:szCs w:val="20"/>
              </w:rPr>
              <w:t>Successful</w:t>
            </w:r>
          </w:p>
        </w:tc>
        <w:tc>
          <w:tcPr>
            <w:tcW w:w="3315" w:type="dxa"/>
          </w:tcPr>
          <w:p w14:paraId="53FF1ED1" w14:textId="77777777" w:rsidR="00527AF8" w:rsidRPr="001136A5" w:rsidRDefault="00527AF8" w:rsidP="00FE78D0">
            <w:pPr>
              <w:jc w:val="both"/>
              <w:rPr>
                <w:rFonts w:eastAsia="Arial" w:cs="Arial"/>
                <w:szCs w:val="20"/>
              </w:rPr>
            </w:pPr>
          </w:p>
          <w:p w14:paraId="7D4E0B78" w14:textId="77777777" w:rsidR="00527AF8" w:rsidRPr="001136A5" w:rsidRDefault="00527AF8" w:rsidP="00430CFB">
            <w:pPr>
              <w:jc w:val="both"/>
              <w:rPr>
                <w:rFonts w:eastAsia="Times New Roman" w:cs="Times New Roman"/>
                <w:szCs w:val="20"/>
              </w:rPr>
            </w:pPr>
          </w:p>
        </w:tc>
        <w:tc>
          <w:tcPr>
            <w:tcW w:w="956" w:type="dxa"/>
            <w:tcBorders>
              <w:bottom w:val="single" w:sz="4" w:space="0" w:color="auto"/>
            </w:tcBorders>
          </w:tcPr>
          <w:p w14:paraId="361AE8BD" w14:textId="77777777" w:rsidR="00527AF8" w:rsidRPr="001136A5" w:rsidRDefault="00527AF8" w:rsidP="00FE78D0">
            <w:pPr>
              <w:jc w:val="both"/>
              <w:rPr>
                <w:szCs w:val="20"/>
              </w:rPr>
            </w:pPr>
            <w:r w:rsidRPr="001136A5">
              <w:rPr>
                <w:szCs w:val="20"/>
              </w:rPr>
              <w:t>200</w:t>
            </w:r>
          </w:p>
        </w:tc>
        <w:tc>
          <w:tcPr>
            <w:tcW w:w="1471" w:type="dxa"/>
            <w:tcBorders>
              <w:bottom w:val="single" w:sz="4" w:space="0" w:color="auto"/>
            </w:tcBorders>
          </w:tcPr>
          <w:p w14:paraId="415F7519" w14:textId="77777777" w:rsidR="00527AF8" w:rsidRPr="001136A5" w:rsidRDefault="00527AF8" w:rsidP="00FE78D0">
            <w:pPr>
              <w:jc w:val="both"/>
              <w:rPr>
                <w:szCs w:val="20"/>
              </w:rPr>
            </w:pPr>
            <w:r w:rsidRPr="001136A5">
              <w:rPr>
                <w:szCs w:val="20"/>
              </w:rPr>
              <w:t>Application/json</w:t>
            </w:r>
          </w:p>
        </w:tc>
        <w:tc>
          <w:tcPr>
            <w:tcW w:w="2250" w:type="dxa"/>
            <w:tcBorders>
              <w:bottom w:val="single" w:sz="4" w:space="0" w:color="auto"/>
            </w:tcBorders>
          </w:tcPr>
          <w:p w14:paraId="061C2324" w14:textId="77777777" w:rsidR="00527AF8" w:rsidRPr="001136A5" w:rsidRDefault="00527AF8" w:rsidP="00FE78D0">
            <w:pPr>
              <w:jc w:val="both"/>
              <w:rPr>
                <w:szCs w:val="20"/>
              </w:rPr>
            </w:pPr>
          </w:p>
        </w:tc>
      </w:tr>
      <w:tr w:rsidR="00280ADE" w:rsidRPr="001136A5" w14:paraId="6B4BE988" w14:textId="77777777" w:rsidTr="00FE78D0">
        <w:tc>
          <w:tcPr>
            <w:tcW w:w="1188" w:type="dxa"/>
            <w:vMerge w:val="restart"/>
          </w:tcPr>
          <w:p w14:paraId="4FF103B9" w14:textId="77777777" w:rsidR="00280ADE" w:rsidRPr="001136A5" w:rsidRDefault="00280ADE" w:rsidP="00FE78D0">
            <w:pPr>
              <w:jc w:val="both"/>
              <w:rPr>
                <w:szCs w:val="20"/>
              </w:rPr>
            </w:pPr>
            <w:r w:rsidRPr="001136A5">
              <w:rPr>
                <w:szCs w:val="20"/>
              </w:rPr>
              <w:t>Failure</w:t>
            </w:r>
          </w:p>
        </w:tc>
        <w:tc>
          <w:tcPr>
            <w:tcW w:w="3315" w:type="dxa"/>
            <w:vMerge w:val="restart"/>
            <w:shd w:val="clear" w:color="auto" w:fill="auto"/>
          </w:tcPr>
          <w:p w14:paraId="6C28A626" w14:textId="77777777" w:rsidR="00280ADE" w:rsidRPr="001136A5" w:rsidRDefault="00280ADE" w:rsidP="00FE78D0">
            <w:pPr>
              <w:jc w:val="both"/>
              <w:rPr>
                <w:rFonts w:eastAsia="Arial" w:cs="Arial"/>
                <w:szCs w:val="20"/>
              </w:rPr>
            </w:pPr>
            <w:r w:rsidRPr="001136A5">
              <w:rPr>
                <w:rFonts w:eastAsia="Arial" w:cs="Arial"/>
                <w:szCs w:val="20"/>
              </w:rPr>
              <w:t>{</w:t>
            </w:r>
          </w:p>
          <w:p w14:paraId="6E7AF238" w14:textId="77777777" w:rsidR="00280ADE" w:rsidRPr="001136A5" w:rsidRDefault="00280ADE" w:rsidP="00FE78D0">
            <w:pPr>
              <w:jc w:val="both"/>
              <w:rPr>
                <w:szCs w:val="20"/>
              </w:rPr>
            </w:pPr>
            <w:r w:rsidRPr="001136A5">
              <w:rPr>
                <w:rFonts w:eastAsia="Arial" w:cs="Arial"/>
                <w:szCs w:val="20"/>
              </w:rPr>
              <w:t xml:space="preserve">    </w:t>
            </w:r>
            <w:r>
              <w:rPr>
                <w:rFonts w:eastAsia="Arial" w:cs="Arial"/>
                <w:szCs w:val="20"/>
              </w:rPr>
              <w:t>"</w:t>
            </w:r>
            <w:proofErr w:type="gramStart"/>
            <w:r w:rsidRPr="005C1978">
              <w:rPr>
                <w:szCs w:val="20"/>
              </w:rPr>
              <w:t>failureReason</w:t>
            </w:r>
            <w:proofErr w:type="gramEnd"/>
            <w:r>
              <w:rPr>
                <w:szCs w:val="20"/>
              </w:rPr>
              <w:t>"</w:t>
            </w:r>
            <w:r w:rsidRPr="001136A5">
              <w:rPr>
                <w:szCs w:val="20"/>
              </w:rPr>
              <w:t xml:space="preserve">: </w:t>
            </w:r>
            <w:r>
              <w:rPr>
                <w:szCs w:val="20"/>
              </w:rPr>
              <w:t>"</w:t>
            </w:r>
            <w:r w:rsidRPr="001136A5">
              <w:rPr>
                <w:szCs w:val="20"/>
              </w:rPr>
              <w:t>&lt;Description     of the failure reason&gt;</w:t>
            </w:r>
            <w:r>
              <w:rPr>
                <w:szCs w:val="20"/>
              </w:rPr>
              <w:t>"</w:t>
            </w:r>
          </w:p>
          <w:p w14:paraId="7DAB3644" w14:textId="77777777" w:rsidR="00280ADE" w:rsidRPr="001136A5" w:rsidRDefault="00280ADE" w:rsidP="00FE78D0">
            <w:pPr>
              <w:jc w:val="both"/>
              <w:rPr>
                <w:szCs w:val="20"/>
                <w:highlight w:val="lightGray"/>
              </w:rPr>
            </w:pPr>
            <w:r w:rsidRPr="001136A5">
              <w:rPr>
                <w:szCs w:val="20"/>
              </w:rPr>
              <w:t>}</w:t>
            </w:r>
          </w:p>
        </w:tc>
        <w:tc>
          <w:tcPr>
            <w:tcW w:w="956" w:type="dxa"/>
          </w:tcPr>
          <w:p w14:paraId="2C4DCC82" w14:textId="77777777" w:rsidR="00280ADE" w:rsidRPr="001136A5" w:rsidRDefault="00280ADE" w:rsidP="00FE78D0">
            <w:pPr>
              <w:jc w:val="both"/>
              <w:rPr>
                <w:szCs w:val="20"/>
              </w:rPr>
            </w:pPr>
            <w:r w:rsidRPr="001136A5">
              <w:rPr>
                <w:szCs w:val="20"/>
              </w:rPr>
              <w:t>400</w:t>
            </w:r>
          </w:p>
        </w:tc>
        <w:tc>
          <w:tcPr>
            <w:tcW w:w="1471" w:type="dxa"/>
          </w:tcPr>
          <w:p w14:paraId="3FAB702B" w14:textId="77777777" w:rsidR="00280ADE" w:rsidRPr="001136A5" w:rsidRDefault="00280ADE" w:rsidP="00FE78D0">
            <w:pPr>
              <w:jc w:val="both"/>
              <w:rPr>
                <w:szCs w:val="20"/>
              </w:rPr>
            </w:pPr>
            <w:r w:rsidRPr="001136A5">
              <w:rPr>
                <w:szCs w:val="20"/>
              </w:rPr>
              <w:t>Application/json</w:t>
            </w:r>
          </w:p>
        </w:tc>
        <w:tc>
          <w:tcPr>
            <w:tcW w:w="2250" w:type="dxa"/>
          </w:tcPr>
          <w:p w14:paraId="2EFAEC67" w14:textId="77777777" w:rsidR="00280ADE" w:rsidRPr="001136A5" w:rsidRDefault="00280ADE" w:rsidP="00FE78D0">
            <w:pPr>
              <w:jc w:val="both"/>
              <w:rPr>
                <w:szCs w:val="20"/>
              </w:rPr>
            </w:pPr>
            <w:r w:rsidRPr="001136A5">
              <w:rPr>
                <w:szCs w:val="20"/>
              </w:rPr>
              <w:t xml:space="preserve">In case parameter value is invalid </w:t>
            </w:r>
            <w:r>
              <w:rPr>
                <w:szCs w:val="20"/>
              </w:rPr>
              <w:t>"&lt;</w:t>
            </w:r>
            <w:r w:rsidRPr="001136A5">
              <w:rPr>
                <w:szCs w:val="20"/>
              </w:rPr>
              <w:t xml:space="preserve">Parameter </w:t>
            </w:r>
            <w:proofErr w:type="gramStart"/>
            <w:r w:rsidRPr="001136A5">
              <w:rPr>
                <w:szCs w:val="20"/>
              </w:rPr>
              <w:t>Name :</w:t>
            </w:r>
            <w:proofErr w:type="gramEnd"/>
            <w:r w:rsidRPr="001136A5">
              <w:rPr>
                <w:szCs w:val="20"/>
              </w:rPr>
              <w:t xml:space="preserve"> Invalid Value</w:t>
            </w:r>
            <w:r>
              <w:rPr>
                <w:szCs w:val="20"/>
              </w:rPr>
              <w:t>&gt;"</w:t>
            </w:r>
            <w:r w:rsidRPr="001136A5">
              <w:rPr>
                <w:szCs w:val="20"/>
              </w:rPr>
              <w:t xml:space="preserve"> shall be returned in failure reason</w:t>
            </w:r>
          </w:p>
        </w:tc>
      </w:tr>
      <w:tr w:rsidR="00280ADE" w:rsidRPr="001136A5" w14:paraId="416A762A" w14:textId="77777777" w:rsidTr="00FE78D0">
        <w:tc>
          <w:tcPr>
            <w:tcW w:w="1188" w:type="dxa"/>
            <w:vMerge/>
          </w:tcPr>
          <w:p w14:paraId="5A4AF67F" w14:textId="77777777" w:rsidR="00280ADE" w:rsidRPr="001136A5" w:rsidRDefault="00280ADE" w:rsidP="00FE78D0">
            <w:pPr>
              <w:jc w:val="both"/>
              <w:rPr>
                <w:szCs w:val="20"/>
              </w:rPr>
            </w:pPr>
          </w:p>
        </w:tc>
        <w:tc>
          <w:tcPr>
            <w:tcW w:w="3315" w:type="dxa"/>
            <w:vMerge/>
            <w:shd w:val="clear" w:color="auto" w:fill="auto"/>
          </w:tcPr>
          <w:p w14:paraId="08DF5C27" w14:textId="77777777" w:rsidR="00280ADE" w:rsidRPr="001136A5" w:rsidRDefault="00280ADE" w:rsidP="00FE78D0">
            <w:pPr>
              <w:jc w:val="both"/>
              <w:rPr>
                <w:szCs w:val="20"/>
              </w:rPr>
            </w:pPr>
          </w:p>
        </w:tc>
        <w:tc>
          <w:tcPr>
            <w:tcW w:w="956" w:type="dxa"/>
          </w:tcPr>
          <w:p w14:paraId="7BDEFADD" w14:textId="77777777" w:rsidR="00280ADE" w:rsidRPr="001136A5" w:rsidRDefault="00280ADE" w:rsidP="00FE78D0">
            <w:pPr>
              <w:jc w:val="both"/>
              <w:rPr>
                <w:szCs w:val="20"/>
              </w:rPr>
            </w:pPr>
            <w:r w:rsidRPr="001136A5">
              <w:rPr>
                <w:szCs w:val="20"/>
              </w:rPr>
              <w:t>400</w:t>
            </w:r>
          </w:p>
        </w:tc>
        <w:tc>
          <w:tcPr>
            <w:tcW w:w="1471" w:type="dxa"/>
          </w:tcPr>
          <w:p w14:paraId="344AE10E" w14:textId="77777777" w:rsidR="00280ADE" w:rsidRPr="001136A5" w:rsidRDefault="00280ADE" w:rsidP="00FE78D0">
            <w:pPr>
              <w:jc w:val="both"/>
              <w:rPr>
                <w:szCs w:val="20"/>
              </w:rPr>
            </w:pPr>
          </w:p>
        </w:tc>
        <w:tc>
          <w:tcPr>
            <w:tcW w:w="2250" w:type="dxa"/>
          </w:tcPr>
          <w:p w14:paraId="37A897CD" w14:textId="77777777" w:rsidR="00280ADE" w:rsidRPr="001136A5" w:rsidRDefault="00280ADE" w:rsidP="00FE78D0">
            <w:pPr>
              <w:jc w:val="both"/>
              <w:rPr>
                <w:szCs w:val="20"/>
              </w:rPr>
            </w:pPr>
            <w:r w:rsidRPr="001136A5">
              <w:rPr>
                <w:szCs w:val="20"/>
              </w:rPr>
              <w:t>In case mandatory parameter is missing</w:t>
            </w:r>
          </w:p>
          <w:p w14:paraId="59D45269" w14:textId="77777777" w:rsidR="00280ADE" w:rsidRPr="001136A5" w:rsidRDefault="00280ADE" w:rsidP="00A9180B">
            <w:pPr>
              <w:jc w:val="both"/>
              <w:rPr>
                <w:szCs w:val="20"/>
              </w:rPr>
            </w:pPr>
            <w:r>
              <w:rPr>
                <w:szCs w:val="20"/>
              </w:rPr>
              <w:t>"</w:t>
            </w:r>
            <w:r w:rsidRPr="001136A5">
              <w:rPr>
                <w:szCs w:val="20"/>
              </w:rPr>
              <w:t>&lt;Parameter Name: Not Present&gt;</w:t>
            </w:r>
            <w:r>
              <w:rPr>
                <w:szCs w:val="20"/>
              </w:rPr>
              <w:t>"</w:t>
            </w:r>
            <w:r w:rsidRPr="001136A5">
              <w:rPr>
                <w:szCs w:val="20"/>
              </w:rPr>
              <w:t xml:space="preserve"> shall be returned in failure reason</w:t>
            </w:r>
          </w:p>
        </w:tc>
      </w:tr>
      <w:tr w:rsidR="00280ADE" w:rsidRPr="001136A5" w14:paraId="7B203571" w14:textId="77777777" w:rsidTr="00FE78D0">
        <w:tc>
          <w:tcPr>
            <w:tcW w:w="1188" w:type="dxa"/>
            <w:vMerge/>
          </w:tcPr>
          <w:p w14:paraId="2C43F1F1" w14:textId="77777777" w:rsidR="00280ADE" w:rsidRPr="001136A5" w:rsidRDefault="00280ADE" w:rsidP="00FE78D0">
            <w:pPr>
              <w:jc w:val="both"/>
              <w:rPr>
                <w:szCs w:val="20"/>
              </w:rPr>
            </w:pPr>
          </w:p>
        </w:tc>
        <w:tc>
          <w:tcPr>
            <w:tcW w:w="3315" w:type="dxa"/>
            <w:vMerge/>
            <w:shd w:val="clear" w:color="auto" w:fill="auto"/>
          </w:tcPr>
          <w:p w14:paraId="45A5655F" w14:textId="77777777" w:rsidR="00280ADE" w:rsidRPr="001136A5" w:rsidRDefault="00280ADE" w:rsidP="00FE78D0">
            <w:pPr>
              <w:jc w:val="both"/>
              <w:rPr>
                <w:szCs w:val="20"/>
              </w:rPr>
            </w:pPr>
          </w:p>
        </w:tc>
        <w:tc>
          <w:tcPr>
            <w:tcW w:w="956" w:type="dxa"/>
          </w:tcPr>
          <w:p w14:paraId="752EB78A" w14:textId="77777777" w:rsidR="00280ADE" w:rsidRPr="001136A5" w:rsidRDefault="00280ADE" w:rsidP="00FE78D0">
            <w:pPr>
              <w:jc w:val="both"/>
              <w:rPr>
                <w:szCs w:val="20"/>
              </w:rPr>
            </w:pPr>
            <w:r>
              <w:rPr>
                <w:color w:val="000000" w:themeColor="text1"/>
                <w:szCs w:val="20"/>
              </w:rPr>
              <w:t>500</w:t>
            </w:r>
          </w:p>
        </w:tc>
        <w:tc>
          <w:tcPr>
            <w:tcW w:w="1471" w:type="dxa"/>
          </w:tcPr>
          <w:p w14:paraId="1C4414A8" w14:textId="77777777" w:rsidR="00280ADE" w:rsidRPr="001136A5" w:rsidRDefault="00280ADE" w:rsidP="00FE78D0">
            <w:pPr>
              <w:jc w:val="both"/>
              <w:rPr>
                <w:szCs w:val="20"/>
              </w:rPr>
            </w:pPr>
          </w:p>
        </w:tc>
        <w:tc>
          <w:tcPr>
            <w:tcW w:w="2250" w:type="dxa"/>
          </w:tcPr>
          <w:p w14:paraId="7AD93DAE" w14:textId="77777777" w:rsidR="00280ADE" w:rsidRPr="001136A5" w:rsidRDefault="00280ADE" w:rsidP="00FE78D0">
            <w:pPr>
              <w:jc w:val="both"/>
              <w:rPr>
                <w:szCs w:val="20"/>
              </w:rPr>
            </w:pPr>
            <w:r w:rsidRPr="001136A5">
              <w:rPr>
                <w:szCs w:val="20"/>
              </w:rPr>
              <w:t xml:space="preserve">In case of internal motech error </w:t>
            </w:r>
            <w:r>
              <w:rPr>
                <w:szCs w:val="20"/>
              </w:rPr>
              <w:t>"</w:t>
            </w:r>
            <w:r w:rsidRPr="001136A5">
              <w:rPr>
                <w:szCs w:val="20"/>
              </w:rPr>
              <w:t>Internal Error</w:t>
            </w:r>
            <w:r>
              <w:rPr>
                <w:szCs w:val="20"/>
              </w:rPr>
              <w:t>"</w:t>
            </w:r>
            <w:r w:rsidRPr="001136A5">
              <w:rPr>
                <w:szCs w:val="20"/>
              </w:rPr>
              <w:t xml:space="preserve"> shall be returned in the failure reason</w:t>
            </w:r>
          </w:p>
        </w:tc>
      </w:tr>
      <w:tr w:rsidR="00280ADE" w:rsidRPr="001136A5" w14:paraId="1F049D6B" w14:textId="77777777" w:rsidTr="00FE78D0">
        <w:tc>
          <w:tcPr>
            <w:tcW w:w="1188" w:type="dxa"/>
            <w:vMerge/>
          </w:tcPr>
          <w:p w14:paraId="1DAF2C5C" w14:textId="77777777" w:rsidR="00280ADE" w:rsidRPr="001136A5" w:rsidRDefault="00280ADE" w:rsidP="00FE78D0">
            <w:pPr>
              <w:jc w:val="both"/>
              <w:rPr>
                <w:szCs w:val="20"/>
              </w:rPr>
            </w:pPr>
          </w:p>
        </w:tc>
        <w:tc>
          <w:tcPr>
            <w:tcW w:w="3315" w:type="dxa"/>
            <w:vMerge/>
            <w:shd w:val="clear" w:color="auto" w:fill="auto"/>
          </w:tcPr>
          <w:p w14:paraId="64458615" w14:textId="77777777" w:rsidR="00280ADE" w:rsidRPr="001136A5" w:rsidRDefault="00280ADE" w:rsidP="00FE78D0">
            <w:pPr>
              <w:jc w:val="both"/>
              <w:rPr>
                <w:szCs w:val="20"/>
              </w:rPr>
            </w:pPr>
          </w:p>
        </w:tc>
        <w:tc>
          <w:tcPr>
            <w:tcW w:w="956" w:type="dxa"/>
          </w:tcPr>
          <w:p w14:paraId="5A35CA77" w14:textId="77777777" w:rsidR="00280ADE" w:rsidRDefault="00280ADE" w:rsidP="00FE78D0">
            <w:pPr>
              <w:jc w:val="both"/>
              <w:rPr>
                <w:color w:val="000000" w:themeColor="text1"/>
                <w:szCs w:val="20"/>
              </w:rPr>
            </w:pPr>
            <w:r>
              <w:rPr>
                <w:color w:val="000000" w:themeColor="text1"/>
                <w:szCs w:val="20"/>
              </w:rPr>
              <w:t>403</w:t>
            </w:r>
          </w:p>
        </w:tc>
        <w:tc>
          <w:tcPr>
            <w:tcW w:w="1471" w:type="dxa"/>
          </w:tcPr>
          <w:p w14:paraId="5CA51437" w14:textId="77777777" w:rsidR="00280ADE" w:rsidRPr="001136A5" w:rsidRDefault="00280ADE" w:rsidP="00FE78D0">
            <w:pPr>
              <w:jc w:val="both"/>
              <w:rPr>
                <w:szCs w:val="20"/>
              </w:rPr>
            </w:pPr>
            <w:r>
              <w:rPr>
                <w:szCs w:val="20"/>
              </w:rPr>
              <w:t>Application/json</w:t>
            </w:r>
          </w:p>
        </w:tc>
        <w:tc>
          <w:tcPr>
            <w:tcW w:w="2250" w:type="dxa"/>
          </w:tcPr>
          <w:p w14:paraId="44056BC7" w14:textId="77777777" w:rsidR="00280ADE" w:rsidRPr="001136A5" w:rsidRDefault="00280ADE" w:rsidP="00FE78D0">
            <w:pPr>
              <w:jc w:val="both"/>
              <w:rPr>
                <w:szCs w:val="20"/>
              </w:rPr>
            </w:pPr>
            <w:r>
              <w:rPr>
                <w:szCs w:val="20"/>
              </w:rPr>
              <w:t>In case when whitelisting is enabled and user’s MSISDN is not found in whitelist</w:t>
            </w:r>
          </w:p>
        </w:tc>
      </w:tr>
      <w:tr w:rsidR="00280ADE" w:rsidRPr="001136A5" w14:paraId="14C16442" w14:textId="77777777" w:rsidTr="00FE78D0">
        <w:tc>
          <w:tcPr>
            <w:tcW w:w="1188" w:type="dxa"/>
            <w:vMerge/>
          </w:tcPr>
          <w:p w14:paraId="0F17C979" w14:textId="77777777" w:rsidR="00280ADE" w:rsidRPr="001136A5" w:rsidRDefault="00280ADE" w:rsidP="00FE78D0">
            <w:pPr>
              <w:jc w:val="both"/>
              <w:rPr>
                <w:szCs w:val="20"/>
              </w:rPr>
            </w:pPr>
          </w:p>
        </w:tc>
        <w:tc>
          <w:tcPr>
            <w:tcW w:w="3315" w:type="dxa"/>
            <w:vMerge/>
            <w:shd w:val="clear" w:color="auto" w:fill="auto"/>
          </w:tcPr>
          <w:p w14:paraId="1E98D1E5" w14:textId="77777777" w:rsidR="00280ADE" w:rsidRPr="001136A5" w:rsidRDefault="00280ADE" w:rsidP="00FE78D0">
            <w:pPr>
              <w:jc w:val="both"/>
              <w:rPr>
                <w:szCs w:val="20"/>
              </w:rPr>
            </w:pPr>
          </w:p>
        </w:tc>
        <w:tc>
          <w:tcPr>
            <w:tcW w:w="956" w:type="dxa"/>
          </w:tcPr>
          <w:p w14:paraId="67B8F4BD" w14:textId="77777777" w:rsidR="00280ADE" w:rsidRDefault="00280ADE" w:rsidP="00FE78D0">
            <w:pPr>
              <w:jc w:val="both"/>
              <w:rPr>
                <w:color w:val="000000" w:themeColor="text1"/>
                <w:szCs w:val="20"/>
              </w:rPr>
            </w:pPr>
            <w:r>
              <w:rPr>
                <w:color w:val="000000" w:themeColor="text1"/>
                <w:szCs w:val="20"/>
              </w:rPr>
              <w:t>501</w:t>
            </w:r>
          </w:p>
        </w:tc>
        <w:tc>
          <w:tcPr>
            <w:tcW w:w="1471" w:type="dxa"/>
          </w:tcPr>
          <w:p w14:paraId="3D91D97E" w14:textId="77777777" w:rsidR="00280ADE" w:rsidRDefault="00280ADE" w:rsidP="00FE78D0">
            <w:pPr>
              <w:jc w:val="both"/>
              <w:rPr>
                <w:szCs w:val="20"/>
              </w:rPr>
            </w:pPr>
            <w:r>
              <w:rPr>
                <w:szCs w:val="20"/>
              </w:rPr>
              <w:t>Application/json</w:t>
            </w:r>
          </w:p>
        </w:tc>
        <w:tc>
          <w:tcPr>
            <w:tcW w:w="2250" w:type="dxa"/>
          </w:tcPr>
          <w:p w14:paraId="1F5180A8" w14:textId="77777777" w:rsidR="00280ADE" w:rsidRDefault="00280ADE" w:rsidP="00FE78D0">
            <w:pPr>
              <w:jc w:val="both"/>
              <w:rPr>
                <w:szCs w:val="20"/>
              </w:rPr>
            </w:pPr>
            <w:r>
              <w:rPr>
                <w:szCs w:val="20"/>
              </w:rPr>
              <w:t>In case when call is received from state where service is not deployed</w:t>
            </w:r>
          </w:p>
        </w:tc>
      </w:tr>
      <w:tr w:rsidR="00362277" w:rsidRPr="001136A5" w14:paraId="795EBD5A" w14:textId="77777777" w:rsidTr="00FE78D0">
        <w:tc>
          <w:tcPr>
            <w:tcW w:w="1188" w:type="dxa"/>
          </w:tcPr>
          <w:p w14:paraId="2AA03C1E" w14:textId="77777777" w:rsidR="00362277" w:rsidRPr="001136A5" w:rsidRDefault="00362277" w:rsidP="00FE78D0">
            <w:pPr>
              <w:jc w:val="both"/>
              <w:rPr>
                <w:szCs w:val="20"/>
              </w:rPr>
            </w:pPr>
          </w:p>
        </w:tc>
        <w:tc>
          <w:tcPr>
            <w:tcW w:w="3315" w:type="dxa"/>
            <w:shd w:val="clear" w:color="auto" w:fill="auto"/>
          </w:tcPr>
          <w:p w14:paraId="602F02A5" w14:textId="77777777" w:rsidR="00362277" w:rsidRPr="001136A5" w:rsidRDefault="00362277" w:rsidP="00FE78D0">
            <w:pPr>
              <w:jc w:val="both"/>
              <w:rPr>
                <w:szCs w:val="20"/>
              </w:rPr>
            </w:pPr>
          </w:p>
        </w:tc>
        <w:tc>
          <w:tcPr>
            <w:tcW w:w="956" w:type="dxa"/>
          </w:tcPr>
          <w:p w14:paraId="06856A2F" w14:textId="42931FD4" w:rsidR="00362277" w:rsidRDefault="00362277" w:rsidP="00FE78D0">
            <w:pPr>
              <w:jc w:val="both"/>
              <w:rPr>
                <w:color w:val="000000" w:themeColor="text1"/>
                <w:szCs w:val="20"/>
              </w:rPr>
            </w:pPr>
            <w:r>
              <w:rPr>
                <w:color w:val="000000" w:themeColor="text1"/>
                <w:szCs w:val="20"/>
              </w:rPr>
              <w:t>404</w:t>
            </w:r>
          </w:p>
        </w:tc>
        <w:tc>
          <w:tcPr>
            <w:tcW w:w="1471" w:type="dxa"/>
          </w:tcPr>
          <w:p w14:paraId="47473250" w14:textId="52B65502" w:rsidR="00362277" w:rsidRDefault="00362277" w:rsidP="00FE78D0">
            <w:pPr>
              <w:jc w:val="both"/>
              <w:rPr>
                <w:szCs w:val="20"/>
              </w:rPr>
            </w:pPr>
            <w:r>
              <w:rPr>
                <w:szCs w:val="20"/>
              </w:rPr>
              <w:t>Application/json</w:t>
            </w:r>
          </w:p>
        </w:tc>
        <w:tc>
          <w:tcPr>
            <w:tcW w:w="2250" w:type="dxa"/>
          </w:tcPr>
          <w:p w14:paraId="11620B78" w14:textId="5C404E4B" w:rsidR="00362277" w:rsidRDefault="00362277" w:rsidP="00FE78D0">
            <w:pPr>
              <w:jc w:val="both"/>
              <w:rPr>
                <w:szCs w:val="20"/>
              </w:rPr>
            </w:pPr>
            <w:r>
              <w:rPr>
                <w:szCs w:val="20"/>
              </w:rPr>
              <w:t>In case a required parameter is not found in the database &lt;Paremter Name: Not Found&gt; will be returned</w:t>
            </w:r>
          </w:p>
        </w:tc>
      </w:tr>
    </w:tbl>
    <w:p w14:paraId="5A2FE66E" w14:textId="77777777" w:rsidR="00527AF8" w:rsidRDefault="00527AF8" w:rsidP="00527AF8">
      <w:pPr>
        <w:jc w:val="both"/>
      </w:pPr>
    </w:p>
    <w:p w14:paraId="7AA7FB79" w14:textId="77777777" w:rsidR="00527AF8" w:rsidRPr="00F86535" w:rsidRDefault="00527AF8" w:rsidP="00527AF8">
      <w:pPr>
        <w:jc w:val="both"/>
      </w:pPr>
    </w:p>
    <w:p w14:paraId="19675848" w14:textId="77777777" w:rsidR="00527AF8" w:rsidRDefault="00527AF8" w:rsidP="00527AF8">
      <w:pPr>
        <w:pStyle w:val="Heading5"/>
        <w:jc w:val="both"/>
      </w:pPr>
      <w:r>
        <w:t>Body Elements</w:t>
      </w:r>
    </w:p>
    <w:p w14:paraId="2CB2776F" w14:textId="77777777" w:rsidR="00527AF8" w:rsidRDefault="00527AF8" w:rsidP="00527AF8">
      <w:pPr>
        <w:jc w:val="both"/>
      </w:pPr>
    </w:p>
    <w:p w14:paraId="559C966B"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6CDB4AA8" w14:textId="77777777" w:rsidTr="00FE78D0">
        <w:trPr>
          <w:trHeight w:val="244"/>
        </w:trPr>
        <w:tc>
          <w:tcPr>
            <w:tcW w:w="294" w:type="pct"/>
            <w:shd w:val="clear" w:color="auto" w:fill="D9D9D9" w:themeFill="background1" w:themeFillShade="D9"/>
          </w:tcPr>
          <w:p w14:paraId="73437071" w14:textId="77777777" w:rsidR="00527AF8" w:rsidRPr="00DE1B6A" w:rsidRDefault="00527AF8" w:rsidP="00FE78D0">
            <w:pPr>
              <w:jc w:val="both"/>
            </w:pPr>
            <w:r w:rsidRPr="00DE1B6A">
              <w:t>#</w:t>
            </w:r>
          </w:p>
        </w:tc>
        <w:tc>
          <w:tcPr>
            <w:tcW w:w="926" w:type="pct"/>
            <w:shd w:val="clear" w:color="auto" w:fill="D9D9D9" w:themeFill="background1" w:themeFillShade="D9"/>
          </w:tcPr>
          <w:p w14:paraId="7D3D9CA1"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3FAEB6D0"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2CA819D0"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47F308A5" w14:textId="77777777" w:rsidR="00527AF8" w:rsidRPr="00DE1B6A" w:rsidRDefault="00527AF8" w:rsidP="00FE78D0">
            <w:pPr>
              <w:jc w:val="both"/>
            </w:pPr>
            <w:r>
              <w:t>Range</w:t>
            </w:r>
          </w:p>
        </w:tc>
        <w:tc>
          <w:tcPr>
            <w:tcW w:w="1283" w:type="pct"/>
            <w:shd w:val="clear" w:color="auto" w:fill="D9D9D9" w:themeFill="background1" w:themeFillShade="D9"/>
          </w:tcPr>
          <w:p w14:paraId="519F71BD" w14:textId="77777777" w:rsidR="00527AF8" w:rsidRPr="00DE1B6A" w:rsidRDefault="00527AF8" w:rsidP="00FE78D0">
            <w:pPr>
              <w:jc w:val="both"/>
            </w:pPr>
            <w:r w:rsidRPr="00DE1B6A">
              <w:t>Details</w:t>
            </w:r>
          </w:p>
        </w:tc>
      </w:tr>
      <w:tr w:rsidR="00527AF8" w14:paraId="1C165748" w14:textId="77777777" w:rsidTr="00FE78D0">
        <w:trPr>
          <w:trHeight w:val="244"/>
        </w:trPr>
        <w:tc>
          <w:tcPr>
            <w:tcW w:w="294" w:type="pct"/>
          </w:tcPr>
          <w:p w14:paraId="33CBF78F" w14:textId="77777777" w:rsidR="00527AF8" w:rsidRPr="00E827C4" w:rsidRDefault="00430CFB" w:rsidP="00FE78D0">
            <w:pPr>
              <w:jc w:val="both"/>
              <w:rPr>
                <w:szCs w:val="20"/>
              </w:rPr>
            </w:pPr>
            <w:r>
              <w:rPr>
                <w:szCs w:val="20"/>
              </w:rPr>
              <w:t>1</w:t>
            </w:r>
          </w:p>
        </w:tc>
        <w:tc>
          <w:tcPr>
            <w:tcW w:w="926" w:type="pct"/>
          </w:tcPr>
          <w:p w14:paraId="32E4EB69" w14:textId="77777777" w:rsidR="00527AF8" w:rsidRPr="00B84EE3" w:rsidRDefault="00527AF8" w:rsidP="00FE78D0">
            <w:pPr>
              <w:jc w:val="both"/>
              <w:rPr>
                <w:szCs w:val="20"/>
              </w:rPr>
            </w:pPr>
            <w:proofErr w:type="gramStart"/>
            <w:r>
              <w:rPr>
                <w:szCs w:val="20"/>
              </w:rPr>
              <w:t>failureReason</w:t>
            </w:r>
            <w:proofErr w:type="gramEnd"/>
          </w:p>
        </w:tc>
        <w:tc>
          <w:tcPr>
            <w:tcW w:w="691" w:type="pct"/>
          </w:tcPr>
          <w:p w14:paraId="1327F968" w14:textId="77777777" w:rsidR="00527AF8" w:rsidRPr="00E827C4" w:rsidRDefault="00527AF8" w:rsidP="00FE78D0">
            <w:pPr>
              <w:jc w:val="both"/>
              <w:rPr>
                <w:szCs w:val="20"/>
              </w:rPr>
            </w:pPr>
            <w:r>
              <w:rPr>
                <w:szCs w:val="20"/>
              </w:rPr>
              <w:t>No</w:t>
            </w:r>
          </w:p>
        </w:tc>
        <w:tc>
          <w:tcPr>
            <w:tcW w:w="690" w:type="pct"/>
          </w:tcPr>
          <w:p w14:paraId="7F97D196" w14:textId="77777777" w:rsidR="00527AF8" w:rsidRPr="00B84EE3" w:rsidRDefault="00527AF8" w:rsidP="00FE78D0">
            <w:pPr>
              <w:jc w:val="both"/>
              <w:rPr>
                <w:szCs w:val="20"/>
              </w:rPr>
            </w:pPr>
            <w:r>
              <w:rPr>
                <w:szCs w:val="20"/>
              </w:rPr>
              <w:t>String</w:t>
            </w:r>
          </w:p>
        </w:tc>
        <w:tc>
          <w:tcPr>
            <w:tcW w:w="1116" w:type="pct"/>
          </w:tcPr>
          <w:p w14:paraId="7E505A47" w14:textId="77777777" w:rsidR="00527AF8" w:rsidRPr="00E827C4" w:rsidRDefault="00527AF8" w:rsidP="00FE78D0">
            <w:pPr>
              <w:jc w:val="both"/>
              <w:rPr>
                <w:szCs w:val="20"/>
              </w:rPr>
            </w:pPr>
          </w:p>
        </w:tc>
        <w:tc>
          <w:tcPr>
            <w:tcW w:w="1283" w:type="pct"/>
          </w:tcPr>
          <w:p w14:paraId="6BA4607C" w14:textId="77777777" w:rsidR="00527AF8" w:rsidRPr="00E827C4" w:rsidRDefault="00527AF8" w:rsidP="00FE78D0">
            <w:pPr>
              <w:jc w:val="both"/>
              <w:rPr>
                <w:szCs w:val="20"/>
              </w:rPr>
            </w:pPr>
            <w:r>
              <w:rPr>
                <w:szCs w:val="20"/>
              </w:rPr>
              <w:t>Reason for the request failure</w:t>
            </w:r>
          </w:p>
        </w:tc>
      </w:tr>
    </w:tbl>
    <w:p w14:paraId="201F1DBB" w14:textId="77777777" w:rsidR="00527AF8" w:rsidRDefault="00527AF8" w:rsidP="00527AF8">
      <w:pPr>
        <w:jc w:val="both"/>
      </w:pPr>
    </w:p>
    <w:p w14:paraId="64C447BA" w14:textId="77777777" w:rsidR="00A6596A" w:rsidRDefault="00350895" w:rsidP="00A6596A">
      <w:pPr>
        <w:pStyle w:val="Heading3"/>
        <w:jc w:val="both"/>
      </w:pPr>
      <w:bookmarkStart w:id="118" w:name="_Toc411454332"/>
      <w:r>
        <w:t>Delivery Notification API</w:t>
      </w:r>
      <w:bookmarkEnd w:id="118"/>
    </w:p>
    <w:p w14:paraId="59009EA2" w14:textId="77777777" w:rsidR="00A6596A" w:rsidRDefault="00A6596A" w:rsidP="00527AF8">
      <w:pPr>
        <w:jc w:val="both"/>
      </w:pPr>
    </w:p>
    <w:p w14:paraId="07D2948E" w14:textId="77777777" w:rsidR="008B2246" w:rsidRPr="006B3E10" w:rsidRDefault="008B2246" w:rsidP="008B2246">
      <w:pPr>
        <w:jc w:val="both"/>
      </w:pPr>
      <w:r w:rsidRPr="005C23E2">
        <w:t xml:space="preserve">The </w:t>
      </w:r>
      <w:r>
        <w:t>Delivery Notification is sent by SMS gateway</w:t>
      </w:r>
      <w:r w:rsidRPr="005C23E2">
        <w:t xml:space="preserve"> when a message is delivered or message is impossible to deliver. This HTTP URL mentioned in </w:t>
      </w:r>
      <w:r>
        <w:t>Send SMS API is</w:t>
      </w:r>
      <w:r w:rsidRPr="005C23E2">
        <w:t xml:space="preserve"> called and the </w:t>
      </w:r>
      <w:r>
        <w:t>status information along with other information is passed.</w:t>
      </w:r>
    </w:p>
    <w:p w14:paraId="3499CE0C" w14:textId="77777777" w:rsidR="008B2246" w:rsidRDefault="008B2246" w:rsidP="001B6A55">
      <w:pPr>
        <w:pStyle w:val="Heading4"/>
      </w:pPr>
      <w:r>
        <w:t>Delivery Notification API – Request</w:t>
      </w:r>
    </w:p>
    <w:p w14:paraId="0B82809F" w14:textId="77777777" w:rsidR="005923D5" w:rsidRPr="005923D5" w:rsidRDefault="005923D5" w:rsidP="005923D5"/>
    <w:p w14:paraId="288D1A92" w14:textId="3B56B3DB" w:rsidR="008B2246" w:rsidRPr="001B6A55" w:rsidRDefault="005923D5" w:rsidP="008B2246">
      <w:pPr>
        <w:pStyle w:val="Default"/>
        <w:rPr>
          <w:rFonts w:cstheme="minorBidi"/>
          <w:color w:val="auto"/>
        </w:rPr>
      </w:pPr>
      <w:r w:rsidRPr="005923D5">
        <w:rPr>
          <w:rFonts w:ascii="Arial" w:hAnsi="Arial" w:cs="Arial"/>
          <w:sz w:val="20"/>
          <w:szCs w:val="20"/>
        </w:rPr>
        <w:t xml:space="preserve">URL: </w:t>
      </w:r>
      <w:r w:rsidR="00713C50" w:rsidRPr="00713C50">
        <w:rPr>
          <w:rFonts w:eastAsiaTheme="minorEastAsia" w:cstheme="minorBidi"/>
          <w:color w:val="auto"/>
          <w:lang w:val="en-US"/>
        </w:rPr>
        <w:t>http://&lt;motech:port&gt;/motech-platform-server</w:t>
      </w:r>
      <w:r w:rsidR="00713C50">
        <w:rPr>
          <w:rFonts w:eastAsiaTheme="minorEastAsia" w:cstheme="minorBidi"/>
          <w:color w:val="auto"/>
          <w:lang w:val="en-US"/>
        </w:rPr>
        <w:t>/module/sms/status/IMI</w:t>
      </w:r>
    </w:p>
    <w:p w14:paraId="48411F77" w14:textId="77777777" w:rsidR="008B2246" w:rsidRPr="005923D5" w:rsidRDefault="008B2246" w:rsidP="008B2246">
      <w:pPr>
        <w:pStyle w:val="Default"/>
        <w:rPr>
          <w:rStyle w:val="sbracestructure-1"/>
          <w:rFonts w:ascii="Arial" w:hAnsi="Arial" w:cs="Arial"/>
          <w:color w:val="666666"/>
          <w:sz w:val="20"/>
          <w:szCs w:val="20"/>
        </w:rPr>
      </w:pPr>
    </w:p>
    <w:p w14:paraId="0560FC90" w14:textId="77777777" w:rsidR="008B2246" w:rsidRPr="001B6A55" w:rsidRDefault="008B2246" w:rsidP="008B2246">
      <w:pPr>
        <w:pStyle w:val="Default"/>
        <w:rPr>
          <w:rFonts w:ascii="Arial" w:hAnsi="Arial" w:cs="Arial"/>
          <w:color w:val="auto"/>
          <w:sz w:val="20"/>
          <w:szCs w:val="20"/>
        </w:rPr>
      </w:pPr>
      <w:r w:rsidRPr="001B6A55">
        <w:rPr>
          <w:rStyle w:val="sbracestructure-1"/>
          <w:rFonts w:ascii="Arial" w:hAnsi="Arial" w:cs="Arial"/>
          <w:b/>
          <w:color w:val="auto"/>
          <w:sz w:val="20"/>
          <w:szCs w:val="20"/>
        </w:rPr>
        <w:t>Method</w:t>
      </w:r>
      <w:r w:rsidRPr="001B6A55">
        <w:rPr>
          <w:rStyle w:val="sbracestructure-1"/>
          <w:rFonts w:ascii="Arial" w:hAnsi="Arial" w:cs="Arial"/>
          <w:color w:val="auto"/>
          <w:sz w:val="20"/>
          <w:szCs w:val="20"/>
        </w:rPr>
        <w:t>: Post</w:t>
      </w:r>
    </w:p>
    <w:p w14:paraId="74C5DC1A" w14:textId="77777777" w:rsidR="008B2246" w:rsidRDefault="008B2246" w:rsidP="008B2246">
      <w:pPr>
        <w:pStyle w:val="Heading5"/>
        <w:jc w:val="both"/>
      </w:pPr>
      <w:r>
        <w:t>Validations</w:t>
      </w:r>
    </w:p>
    <w:p w14:paraId="6599CFB3" w14:textId="77777777" w:rsidR="008B2246" w:rsidRDefault="008B2246" w:rsidP="008B2246">
      <w:pPr>
        <w:jc w:val="both"/>
      </w:pPr>
    </w:p>
    <w:p w14:paraId="58C1E26A" w14:textId="77777777" w:rsidR="008B2246" w:rsidRDefault="008B2246" w:rsidP="008B2246">
      <w:pPr>
        <w:jc w:val="both"/>
      </w:pPr>
      <w:r>
        <w:t>None</w:t>
      </w:r>
    </w:p>
    <w:p w14:paraId="2117D4ED" w14:textId="77777777" w:rsidR="008B2246" w:rsidRDefault="008B2246" w:rsidP="008B2246">
      <w:pPr>
        <w:pStyle w:val="Heading5"/>
        <w:jc w:val="both"/>
      </w:pPr>
      <w:r>
        <w:t>Http time Out</w:t>
      </w:r>
    </w:p>
    <w:p w14:paraId="2A504876" w14:textId="77777777" w:rsidR="008B2246" w:rsidRDefault="008B2246" w:rsidP="008B2246">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0DB8205A" w14:textId="77777777" w:rsidTr="00D55576">
        <w:trPr>
          <w:trHeight w:val="244"/>
        </w:trPr>
        <w:tc>
          <w:tcPr>
            <w:tcW w:w="3007" w:type="pct"/>
            <w:shd w:val="clear" w:color="auto" w:fill="D9D9D9" w:themeFill="background1" w:themeFillShade="D9"/>
            <w:vAlign w:val="bottom"/>
          </w:tcPr>
          <w:p w14:paraId="64F8B1D4"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3CAFF7D"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47606451" w14:textId="77777777" w:rsidTr="00D55576">
        <w:trPr>
          <w:trHeight w:val="386"/>
        </w:trPr>
        <w:tc>
          <w:tcPr>
            <w:tcW w:w="3007" w:type="pct"/>
          </w:tcPr>
          <w:p w14:paraId="6BBDCA2D" w14:textId="77777777" w:rsidR="00C31F68" w:rsidRPr="00FF4865" w:rsidRDefault="00C31F68" w:rsidP="00D55576">
            <w:pPr>
              <w:tabs>
                <w:tab w:val="left" w:pos="1114"/>
              </w:tabs>
              <w:ind w:left="360" w:hanging="360"/>
              <w:jc w:val="both"/>
              <w:rPr>
                <w:rFonts w:cs="Arial"/>
                <w:szCs w:val="20"/>
              </w:rPr>
            </w:pPr>
            <w:r>
              <w:rPr>
                <w:rFonts w:cs="Arial"/>
                <w:szCs w:val="20"/>
              </w:rPr>
              <w:t>Offline</w:t>
            </w:r>
          </w:p>
        </w:tc>
        <w:tc>
          <w:tcPr>
            <w:tcW w:w="1993" w:type="pct"/>
          </w:tcPr>
          <w:p w14:paraId="6B020400"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7F55C0E" w14:textId="77777777" w:rsidR="008B2246" w:rsidRPr="000C573D" w:rsidRDefault="008B2246" w:rsidP="008B2246">
      <w:pPr>
        <w:pStyle w:val="Heading5"/>
        <w:jc w:val="both"/>
      </w:pPr>
      <w:r>
        <w:t>Query Parameters</w:t>
      </w:r>
    </w:p>
    <w:p w14:paraId="7AD95CC0" w14:textId="77777777" w:rsidR="008B2246" w:rsidRDefault="008B2246" w:rsidP="008B2246">
      <w:pPr>
        <w:jc w:val="both"/>
      </w:pPr>
    </w:p>
    <w:p w14:paraId="7FC81F84" w14:textId="77777777" w:rsidR="008B2246" w:rsidRPr="004112C6" w:rsidRDefault="008B2246" w:rsidP="008B2246">
      <w:pPr>
        <w:jc w:val="both"/>
      </w:pPr>
      <w:r>
        <w:t>None</w:t>
      </w:r>
    </w:p>
    <w:p w14:paraId="3B6E0F34" w14:textId="77777777" w:rsidR="008B2246" w:rsidRDefault="008B2246" w:rsidP="008B2246">
      <w:pPr>
        <w:pStyle w:val="Heading5"/>
        <w:jc w:val="both"/>
      </w:pPr>
      <w:r>
        <w:t xml:space="preserve">Headers </w:t>
      </w:r>
    </w:p>
    <w:p w14:paraId="084A084C" w14:textId="77777777" w:rsidR="008B2246" w:rsidRDefault="008B2246" w:rsidP="008B2246">
      <w:pPr>
        <w:jc w:val="both"/>
      </w:pPr>
    </w:p>
    <w:tbl>
      <w:tblPr>
        <w:tblStyle w:val="TableGrid"/>
        <w:tblW w:w="9180" w:type="dxa"/>
        <w:tblLook w:val="04A0" w:firstRow="1" w:lastRow="0" w:firstColumn="1" w:lastColumn="0" w:noHBand="0" w:noVBand="1"/>
      </w:tblPr>
      <w:tblGrid>
        <w:gridCol w:w="1512"/>
        <w:gridCol w:w="1595"/>
        <w:gridCol w:w="1341"/>
        <w:gridCol w:w="4732"/>
      </w:tblGrid>
      <w:tr w:rsidR="008B2246" w14:paraId="4D316A66" w14:textId="77777777" w:rsidTr="00D61C51">
        <w:tc>
          <w:tcPr>
            <w:tcW w:w="1512" w:type="dxa"/>
            <w:shd w:val="clear" w:color="auto" w:fill="D9D9D9" w:themeFill="background1" w:themeFillShade="D9"/>
          </w:tcPr>
          <w:p w14:paraId="1B2D0D40" w14:textId="77777777" w:rsidR="008B2246" w:rsidRDefault="008B2246" w:rsidP="00D61C51">
            <w:pPr>
              <w:jc w:val="both"/>
            </w:pPr>
            <w:r>
              <w:t>Header Name</w:t>
            </w:r>
          </w:p>
        </w:tc>
        <w:tc>
          <w:tcPr>
            <w:tcW w:w="1595" w:type="dxa"/>
            <w:shd w:val="clear" w:color="auto" w:fill="D9D9D9" w:themeFill="background1" w:themeFillShade="D9"/>
          </w:tcPr>
          <w:p w14:paraId="2A620839" w14:textId="77777777" w:rsidR="008B2246" w:rsidRDefault="008B2246" w:rsidP="00D61C51">
            <w:pPr>
              <w:jc w:val="both"/>
            </w:pPr>
            <w:r>
              <w:t>Header Value</w:t>
            </w:r>
          </w:p>
        </w:tc>
        <w:tc>
          <w:tcPr>
            <w:tcW w:w="1341" w:type="dxa"/>
            <w:shd w:val="clear" w:color="auto" w:fill="D9D9D9" w:themeFill="background1" w:themeFillShade="D9"/>
          </w:tcPr>
          <w:p w14:paraId="0DE2407C" w14:textId="77777777" w:rsidR="008B2246" w:rsidRDefault="008B2246" w:rsidP="00D61C51">
            <w:pPr>
              <w:jc w:val="both"/>
            </w:pPr>
            <w:r>
              <w:t>Mandatory</w:t>
            </w:r>
          </w:p>
        </w:tc>
        <w:tc>
          <w:tcPr>
            <w:tcW w:w="4732" w:type="dxa"/>
            <w:shd w:val="clear" w:color="auto" w:fill="D9D9D9" w:themeFill="background1" w:themeFillShade="D9"/>
          </w:tcPr>
          <w:p w14:paraId="3BD09D5A" w14:textId="77777777" w:rsidR="008B2246" w:rsidRDefault="008B2246" w:rsidP="00D61C51">
            <w:pPr>
              <w:jc w:val="both"/>
            </w:pPr>
            <w:r>
              <w:t>Description</w:t>
            </w:r>
          </w:p>
        </w:tc>
      </w:tr>
      <w:tr w:rsidR="008B2246" w14:paraId="2CD0BC34" w14:textId="77777777" w:rsidTr="00D61C51">
        <w:tc>
          <w:tcPr>
            <w:tcW w:w="1512" w:type="dxa"/>
          </w:tcPr>
          <w:p w14:paraId="7BCBA9B0" w14:textId="77777777" w:rsidR="008B2246" w:rsidRPr="0065474C" w:rsidRDefault="008B2246" w:rsidP="00D61C51">
            <w:pPr>
              <w:jc w:val="both"/>
            </w:pPr>
            <w:r>
              <w:t>Content-Type</w:t>
            </w:r>
          </w:p>
        </w:tc>
        <w:tc>
          <w:tcPr>
            <w:tcW w:w="1595" w:type="dxa"/>
          </w:tcPr>
          <w:p w14:paraId="4F39AE96" w14:textId="77777777" w:rsidR="008B2246" w:rsidRDefault="008B2246" w:rsidP="00D61C51">
            <w:pPr>
              <w:jc w:val="both"/>
            </w:pPr>
            <w:proofErr w:type="gramStart"/>
            <w:r>
              <w:t>application</w:t>
            </w:r>
            <w:proofErr w:type="gramEnd"/>
            <w:r>
              <w:t>/json</w:t>
            </w:r>
          </w:p>
        </w:tc>
        <w:tc>
          <w:tcPr>
            <w:tcW w:w="1341" w:type="dxa"/>
          </w:tcPr>
          <w:p w14:paraId="72EB8ED3" w14:textId="77777777" w:rsidR="008B2246" w:rsidRPr="0065474C" w:rsidRDefault="008B2246" w:rsidP="00D61C51">
            <w:pPr>
              <w:jc w:val="both"/>
            </w:pPr>
            <w:r>
              <w:t>Yes</w:t>
            </w:r>
          </w:p>
        </w:tc>
        <w:tc>
          <w:tcPr>
            <w:tcW w:w="4732" w:type="dxa"/>
          </w:tcPr>
          <w:p w14:paraId="51D328CA" w14:textId="77777777" w:rsidR="008B2246" w:rsidRPr="00BA7AFF" w:rsidRDefault="008B2246" w:rsidP="00D61C51">
            <w:pPr>
              <w:jc w:val="both"/>
            </w:pPr>
            <w:r>
              <w:t>It specifies the format of the content in the request</w:t>
            </w:r>
          </w:p>
        </w:tc>
      </w:tr>
      <w:tr w:rsidR="008B2246" w14:paraId="66EBCE93" w14:textId="77777777" w:rsidTr="00D61C51">
        <w:tc>
          <w:tcPr>
            <w:tcW w:w="1512" w:type="dxa"/>
          </w:tcPr>
          <w:p w14:paraId="5ED0E32B" w14:textId="77777777" w:rsidR="008B2246" w:rsidRPr="0065474C" w:rsidRDefault="008B2246" w:rsidP="00D61C51">
            <w:pPr>
              <w:jc w:val="both"/>
            </w:pPr>
            <w:r>
              <w:t>Accept</w:t>
            </w:r>
          </w:p>
        </w:tc>
        <w:tc>
          <w:tcPr>
            <w:tcW w:w="1595" w:type="dxa"/>
          </w:tcPr>
          <w:p w14:paraId="0EA7BF04" w14:textId="77777777" w:rsidR="008B2246" w:rsidRPr="0065474C" w:rsidRDefault="008B2246" w:rsidP="00D61C51">
            <w:pPr>
              <w:jc w:val="both"/>
            </w:pPr>
            <w:proofErr w:type="gramStart"/>
            <w:r>
              <w:t>application</w:t>
            </w:r>
            <w:proofErr w:type="gramEnd"/>
            <w:r>
              <w:t>/json</w:t>
            </w:r>
          </w:p>
        </w:tc>
        <w:tc>
          <w:tcPr>
            <w:tcW w:w="1341" w:type="dxa"/>
          </w:tcPr>
          <w:p w14:paraId="5457C07D" w14:textId="77777777" w:rsidR="008B2246" w:rsidRPr="0065474C" w:rsidRDefault="008B2246" w:rsidP="00D61C51">
            <w:pPr>
              <w:jc w:val="both"/>
            </w:pPr>
            <w:r>
              <w:t>Yes</w:t>
            </w:r>
          </w:p>
        </w:tc>
        <w:tc>
          <w:tcPr>
            <w:tcW w:w="4732" w:type="dxa"/>
          </w:tcPr>
          <w:p w14:paraId="4580528D" w14:textId="77777777" w:rsidR="008B2246" w:rsidRPr="00706077" w:rsidRDefault="008B2246" w:rsidP="00D61C51">
            <w:pPr>
              <w:jc w:val="both"/>
            </w:pPr>
            <w:r>
              <w:t>It specifies the format of the content accepted by the API invoker.</w:t>
            </w:r>
          </w:p>
        </w:tc>
      </w:tr>
    </w:tbl>
    <w:p w14:paraId="7F60D80E" w14:textId="77777777" w:rsidR="008B2246" w:rsidRDefault="008B2246" w:rsidP="008B2246">
      <w:pPr>
        <w:pStyle w:val="Heading5"/>
        <w:jc w:val="both"/>
      </w:pPr>
      <w:r>
        <w:t xml:space="preserve">Body Example </w:t>
      </w:r>
    </w:p>
    <w:p w14:paraId="414D9E8D" w14:textId="77777777" w:rsidR="008B2246" w:rsidRPr="005C23E2" w:rsidRDefault="008B2246" w:rsidP="008B2246">
      <w:pPr>
        <w:jc w:val="both"/>
      </w:pPr>
    </w:p>
    <w:p w14:paraId="59C85EAA" w14:textId="77777777" w:rsidR="008B2246" w:rsidRDefault="008B2246" w:rsidP="008B2246">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8B2246" w:rsidRPr="00EF5A57" w14:paraId="71B965BD" w14:textId="77777777" w:rsidTr="00D61C51">
        <w:tc>
          <w:tcPr>
            <w:tcW w:w="540" w:type="dxa"/>
            <w:shd w:val="clear" w:color="auto" w:fill="CCCCCC"/>
            <w:tcMar>
              <w:top w:w="100" w:type="dxa"/>
              <w:left w:w="100" w:type="dxa"/>
              <w:bottom w:w="100" w:type="dxa"/>
              <w:right w:w="100" w:type="dxa"/>
            </w:tcMar>
          </w:tcPr>
          <w:p w14:paraId="76E4789F" w14:textId="77777777" w:rsidR="008B2246" w:rsidRPr="00EF5A57" w:rsidRDefault="008B2246" w:rsidP="00D61C51">
            <w:pPr>
              <w:pStyle w:val="Normal1"/>
              <w:spacing w:line="240" w:lineRule="auto"/>
              <w:jc w:val="both"/>
              <w:rPr>
                <w:sz w:val="20"/>
              </w:rPr>
            </w:pPr>
          </w:p>
        </w:tc>
        <w:tc>
          <w:tcPr>
            <w:tcW w:w="8715" w:type="dxa"/>
            <w:tcMar>
              <w:top w:w="100" w:type="dxa"/>
              <w:left w:w="100" w:type="dxa"/>
              <w:bottom w:w="100" w:type="dxa"/>
              <w:right w:w="100" w:type="dxa"/>
            </w:tcMar>
          </w:tcPr>
          <w:p w14:paraId="35F455F0"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w:t>
            </w:r>
          </w:p>
          <w:p w14:paraId="79919A7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requestData</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61E0F0D2"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deliveryInfoNotification</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0D839DB5"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clientCorrelator</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xxxx</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0D45CE12"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callbackData</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12345</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49FF4D8C"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deliveryInfo</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624ED8DC"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address</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tel: +1350000001</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05E26A6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deliveryStatus</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DeliveredToNetwork</w:t>
            </w:r>
            <w:r w:rsidR="003F5A2D">
              <w:rPr>
                <w:rStyle w:val="sbracestructure-1"/>
                <w:rFonts w:ascii="Consolas" w:hAnsi="Consolas"/>
                <w:color w:val="auto"/>
                <w:sz w:val="20"/>
                <w:szCs w:val="20"/>
              </w:rPr>
              <w:t>"</w:t>
            </w:r>
          </w:p>
          <w:p w14:paraId="5A19D720"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2C5EC64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4AEA9CD1"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258EC8C8" w14:textId="78027F9C" w:rsidR="008B2246" w:rsidRPr="00EF5A57" w:rsidRDefault="004F1AF2" w:rsidP="00D77511">
            <w:pPr>
              <w:pStyle w:val="Normal2"/>
              <w:jc w:val="both"/>
              <w:rPr>
                <w:sz w:val="20"/>
                <w:szCs w:val="20"/>
              </w:rPr>
            </w:pPr>
            <w:r w:rsidRPr="004F1AF2">
              <w:rPr>
                <w:rStyle w:val="sbracestructure-1"/>
                <w:rFonts w:ascii="Consolas" w:hAnsi="Consolas"/>
                <w:color w:val="auto"/>
                <w:sz w:val="20"/>
                <w:szCs w:val="20"/>
              </w:rPr>
              <w:t>}</w:t>
            </w:r>
          </w:p>
        </w:tc>
      </w:tr>
    </w:tbl>
    <w:p w14:paraId="7080EFA1" w14:textId="77777777" w:rsidR="008B2246" w:rsidRPr="005C23E2" w:rsidRDefault="008B2246" w:rsidP="008B2246">
      <w:pPr>
        <w:jc w:val="both"/>
      </w:pPr>
    </w:p>
    <w:p w14:paraId="1D75E9F4" w14:textId="77777777" w:rsidR="008B2246" w:rsidRDefault="008B2246" w:rsidP="008B2246">
      <w:pPr>
        <w:pStyle w:val="Heading5"/>
        <w:jc w:val="both"/>
      </w:pPr>
      <w:r>
        <w:t>Body Elements</w:t>
      </w:r>
    </w:p>
    <w:p w14:paraId="4F9CEFDC" w14:textId="77777777" w:rsidR="008B2246" w:rsidRPr="00BF381B" w:rsidRDefault="008B2246" w:rsidP="008B2246">
      <w:r>
        <w:t>Important elements that are to be tracked by MoTech are explained below</w:t>
      </w:r>
    </w:p>
    <w:p w14:paraId="52AAA9EE" w14:textId="77777777" w:rsidR="008B2246" w:rsidRDefault="008B2246" w:rsidP="008B2246">
      <w:pPr>
        <w:jc w:val="both"/>
        <w:rPr>
          <w:b/>
        </w:rPr>
      </w:pPr>
    </w:p>
    <w:tbl>
      <w:tblPr>
        <w:tblStyle w:val="TableGrid"/>
        <w:tblW w:w="9198" w:type="dxa"/>
        <w:tblLayout w:type="fixed"/>
        <w:tblLook w:val="04A0" w:firstRow="1" w:lastRow="0" w:firstColumn="1" w:lastColumn="0" w:noHBand="0" w:noVBand="1"/>
      </w:tblPr>
      <w:tblGrid>
        <w:gridCol w:w="558"/>
        <w:gridCol w:w="1801"/>
        <w:gridCol w:w="1284"/>
        <w:gridCol w:w="1235"/>
        <w:gridCol w:w="1728"/>
        <w:gridCol w:w="2592"/>
      </w:tblGrid>
      <w:tr w:rsidR="008B2246" w:rsidRPr="00EF5A57" w14:paraId="2FC328D6" w14:textId="77777777" w:rsidTr="00D61C51">
        <w:tc>
          <w:tcPr>
            <w:tcW w:w="558" w:type="dxa"/>
            <w:shd w:val="clear" w:color="auto" w:fill="D9D9D9" w:themeFill="background1" w:themeFillShade="D9"/>
          </w:tcPr>
          <w:p w14:paraId="7845F596" w14:textId="77777777" w:rsidR="008B2246" w:rsidRPr="00EF5A57" w:rsidRDefault="008B2246" w:rsidP="00D61C51">
            <w:pPr>
              <w:jc w:val="both"/>
              <w:rPr>
                <w:rFonts w:cs="Arial"/>
                <w:szCs w:val="20"/>
              </w:rPr>
            </w:pPr>
            <w:r w:rsidRPr="00EF5A57">
              <w:rPr>
                <w:rFonts w:cs="Arial"/>
                <w:szCs w:val="20"/>
              </w:rPr>
              <w:t>#</w:t>
            </w:r>
          </w:p>
        </w:tc>
        <w:tc>
          <w:tcPr>
            <w:tcW w:w="1801" w:type="dxa"/>
            <w:shd w:val="clear" w:color="auto" w:fill="D9D9D9" w:themeFill="background1" w:themeFillShade="D9"/>
          </w:tcPr>
          <w:p w14:paraId="2EEB6B70" w14:textId="77777777" w:rsidR="008B2246" w:rsidRPr="00EF5A57" w:rsidRDefault="008B2246" w:rsidP="00D61C51">
            <w:pPr>
              <w:jc w:val="both"/>
              <w:rPr>
                <w:rFonts w:cs="Arial"/>
                <w:szCs w:val="20"/>
              </w:rPr>
            </w:pPr>
            <w:r w:rsidRPr="00EF5A57">
              <w:rPr>
                <w:rFonts w:cs="Arial"/>
                <w:szCs w:val="20"/>
              </w:rPr>
              <w:t>Parameter Name</w:t>
            </w:r>
          </w:p>
        </w:tc>
        <w:tc>
          <w:tcPr>
            <w:tcW w:w="1284" w:type="dxa"/>
            <w:shd w:val="clear" w:color="auto" w:fill="D9D9D9" w:themeFill="background1" w:themeFillShade="D9"/>
          </w:tcPr>
          <w:p w14:paraId="1885698D" w14:textId="77777777" w:rsidR="008B2246" w:rsidRPr="00EF5A57" w:rsidRDefault="008B2246" w:rsidP="00D61C51">
            <w:pPr>
              <w:jc w:val="both"/>
              <w:rPr>
                <w:rFonts w:cs="Arial"/>
                <w:szCs w:val="20"/>
              </w:rPr>
            </w:pPr>
            <w:r w:rsidRPr="00EF5A57">
              <w:rPr>
                <w:rFonts w:cs="Arial"/>
                <w:szCs w:val="20"/>
              </w:rPr>
              <w:t>Mandatory</w:t>
            </w:r>
          </w:p>
        </w:tc>
        <w:tc>
          <w:tcPr>
            <w:tcW w:w="1235" w:type="dxa"/>
            <w:shd w:val="clear" w:color="auto" w:fill="D9D9D9" w:themeFill="background1" w:themeFillShade="D9"/>
          </w:tcPr>
          <w:p w14:paraId="512F1319" w14:textId="77777777" w:rsidR="008B2246" w:rsidRPr="00EF5A57" w:rsidRDefault="008B2246" w:rsidP="00D61C51">
            <w:pPr>
              <w:jc w:val="both"/>
              <w:rPr>
                <w:rFonts w:cs="Arial"/>
                <w:szCs w:val="20"/>
              </w:rPr>
            </w:pPr>
            <w:r w:rsidRPr="00EF5A57">
              <w:rPr>
                <w:rFonts w:cs="Arial"/>
                <w:szCs w:val="20"/>
              </w:rPr>
              <w:t>Data type</w:t>
            </w:r>
          </w:p>
        </w:tc>
        <w:tc>
          <w:tcPr>
            <w:tcW w:w="1728" w:type="dxa"/>
            <w:shd w:val="clear" w:color="auto" w:fill="D9D9D9" w:themeFill="background1" w:themeFillShade="D9"/>
          </w:tcPr>
          <w:p w14:paraId="15FC8DDC" w14:textId="77777777" w:rsidR="008B2246" w:rsidRPr="00EF5A57" w:rsidRDefault="008B2246" w:rsidP="00D61C51">
            <w:pPr>
              <w:jc w:val="both"/>
              <w:rPr>
                <w:rFonts w:cs="Arial"/>
                <w:szCs w:val="20"/>
              </w:rPr>
            </w:pPr>
            <w:r w:rsidRPr="00EF5A57">
              <w:rPr>
                <w:rFonts w:cs="Arial"/>
                <w:szCs w:val="20"/>
              </w:rPr>
              <w:t>Range</w:t>
            </w:r>
          </w:p>
        </w:tc>
        <w:tc>
          <w:tcPr>
            <w:tcW w:w="2592" w:type="dxa"/>
            <w:shd w:val="clear" w:color="auto" w:fill="D9D9D9" w:themeFill="background1" w:themeFillShade="D9"/>
          </w:tcPr>
          <w:p w14:paraId="14DAFA5B" w14:textId="77777777" w:rsidR="008B2246" w:rsidRPr="00EF5A57" w:rsidRDefault="008B2246" w:rsidP="00D61C51">
            <w:pPr>
              <w:jc w:val="both"/>
              <w:rPr>
                <w:rFonts w:cs="Arial"/>
                <w:szCs w:val="20"/>
              </w:rPr>
            </w:pPr>
            <w:r w:rsidRPr="00EF5A57">
              <w:rPr>
                <w:rFonts w:cs="Arial"/>
                <w:szCs w:val="20"/>
              </w:rPr>
              <w:t>Description</w:t>
            </w:r>
          </w:p>
        </w:tc>
      </w:tr>
      <w:tr w:rsidR="00313B3E" w:rsidRPr="00EF5A57" w14:paraId="66D73293" w14:textId="77777777" w:rsidTr="00D61C51">
        <w:tc>
          <w:tcPr>
            <w:tcW w:w="558" w:type="dxa"/>
          </w:tcPr>
          <w:p w14:paraId="6D0260EC" w14:textId="77777777" w:rsidR="00313B3E" w:rsidRPr="00EF5A57" w:rsidRDefault="00313B3E" w:rsidP="00D61C51">
            <w:pPr>
              <w:jc w:val="both"/>
              <w:rPr>
                <w:rFonts w:cs="Arial"/>
                <w:szCs w:val="20"/>
              </w:rPr>
            </w:pPr>
            <w:r>
              <w:rPr>
                <w:rFonts w:cs="Arial"/>
                <w:szCs w:val="20"/>
              </w:rPr>
              <w:t>1</w:t>
            </w:r>
          </w:p>
        </w:tc>
        <w:tc>
          <w:tcPr>
            <w:tcW w:w="1801" w:type="dxa"/>
          </w:tcPr>
          <w:p w14:paraId="0F4D2D02" w14:textId="77777777" w:rsidR="00313B3E" w:rsidRDefault="00313B3E" w:rsidP="00D61C51">
            <w:pPr>
              <w:jc w:val="both"/>
              <w:rPr>
                <w:rFonts w:cs="Arial"/>
                <w:szCs w:val="20"/>
              </w:rPr>
            </w:pPr>
            <w:proofErr w:type="gramStart"/>
            <w:r w:rsidRPr="005923D5">
              <w:rPr>
                <w:rStyle w:val="sobjectk"/>
                <w:rFonts w:cs="Arial"/>
                <w:b/>
                <w:bCs/>
                <w:color w:val="333333"/>
                <w:szCs w:val="20"/>
              </w:rPr>
              <w:t>clientCorrelator</w:t>
            </w:r>
            <w:proofErr w:type="gramEnd"/>
          </w:p>
        </w:tc>
        <w:tc>
          <w:tcPr>
            <w:tcW w:w="1284" w:type="dxa"/>
          </w:tcPr>
          <w:p w14:paraId="1EC44F2A" w14:textId="77777777" w:rsidR="00313B3E" w:rsidRPr="00EF5A57" w:rsidRDefault="00313B3E" w:rsidP="00D61C51">
            <w:pPr>
              <w:jc w:val="both"/>
              <w:rPr>
                <w:rFonts w:cs="Arial"/>
                <w:szCs w:val="20"/>
              </w:rPr>
            </w:pPr>
            <w:r>
              <w:rPr>
                <w:rFonts w:cs="Arial"/>
                <w:szCs w:val="20"/>
              </w:rPr>
              <w:t>Yes</w:t>
            </w:r>
          </w:p>
        </w:tc>
        <w:tc>
          <w:tcPr>
            <w:tcW w:w="1235" w:type="dxa"/>
          </w:tcPr>
          <w:p w14:paraId="6C1DC2E4" w14:textId="77777777" w:rsidR="00313B3E" w:rsidRDefault="00313B3E" w:rsidP="00D61C51">
            <w:pPr>
              <w:jc w:val="both"/>
              <w:rPr>
                <w:rFonts w:cs="Arial"/>
                <w:szCs w:val="20"/>
              </w:rPr>
            </w:pPr>
            <w:r>
              <w:rPr>
                <w:rFonts w:cs="Arial"/>
                <w:szCs w:val="20"/>
              </w:rPr>
              <w:t>String</w:t>
            </w:r>
          </w:p>
        </w:tc>
        <w:tc>
          <w:tcPr>
            <w:tcW w:w="1728" w:type="dxa"/>
          </w:tcPr>
          <w:p w14:paraId="4CCA8D5A" w14:textId="77777777" w:rsidR="00313B3E" w:rsidRDefault="00313B3E" w:rsidP="00D61C51">
            <w:pPr>
              <w:jc w:val="both"/>
              <w:rPr>
                <w:rFonts w:cs="Arial"/>
                <w:szCs w:val="20"/>
              </w:rPr>
            </w:pPr>
          </w:p>
        </w:tc>
        <w:tc>
          <w:tcPr>
            <w:tcW w:w="2592" w:type="dxa"/>
          </w:tcPr>
          <w:p w14:paraId="119D9E86" w14:textId="77777777" w:rsidR="00313B3E" w:rsidRDefault="00313B3E" w:rsidP="00313B3E">
            <w:pPr>
              <w:jc w:val="both"/>
              <w:rPr>
                <w:rFonts w:cs="Arial"/>
                <w:szCs w:val="20"/>
              </w:rPr>
            </w:pPr>
            <w:r>
              <w:rPr>
                <w:rFonts w:cs="Arial"/>
                <w:szCs w:val="20"/>
              </w:rPr>
              <w:t>Unique id sent by third-party application in the Send SMS API request</w:t>
            </w:r>
          </w:p>
        </w:tc>
      </w:tr>
      <w:tr w:rsidR="004F1AF2" w:rsidRPr="00EF5A57" w14:paraId="79722926" w14:textId="77777777" w:rsidTr="00D61C51">
        <w:tc>
          <w:tcPr>
            <w:tcW w:w="558" w:type="dxa"/>
          </w:tcPr>
          <w:p w14:paraId="68BC1E92" w14:textId="77777777" w:rsidR="004F1AF2" w:rsidRDefault="007D1851" w:rsidP="00D61C51">
            <w:pPr>
              <w:jc w:val="both"/>
              <w:rPr>
                <w:rFonts w:cs="Arial"/>
                <w:szCs w:val="20"/>
              </w:rPr>
            </w:pPr>
            <w:r>
              <w:rPr>
                <w:rFonts w:cs="Arial"/>
                <w:szCs w:val="20"/>
              </w:rPr>
              <w:t>2</w:t>
            </w:r>
          </w:p>
        </w:tc>
        <w:tc>
          <w:tcPr>
            <w:tcW w:w="1801" w:type="dxa"/>
          </w:tcPr>
          <w:p w14:paraId="13EDB9D5" w14:textId="77777777" w:rsidR="004F1AF2" w:rsidRPr="005923D5" w:rsidRDefault="004F1AF2" w:rsidP="00D61C51">
            <w:pPr>
              <w:jc w:val="both"/>
              <w:rPr>
                <w:rStyle w:val="sobjectk"/>
                <w:rFonts w:cs="Arial"/>
                <w:b/>
                <w:bCs/>
                <w:color w:val="333333"/>
                <w:szCs w:val="20"/>
              </w:rPr>
            </w:pPr>
            <w:proofErr w:type="gramStart"/>
            <w:r>
              <w:rPr>
                <w:rStyle w:val="sobjectk"/>
                <w:rFonts w:cs="Arial"/>
                <w:b/>
                <w:bCs/>
                <w:color w:val="333333"/>
                <w:szCs w:val="20"/>
              </w:rPr>
              <w:t>callbackData</w:t>
            </w:r>
            <w:proofErr w:type="gramEnd"/>
          </w:p>
        </w:tc>
        <w:tc>
          <w:tcPr>
            <w:tcW w:w="1284" w:type="dxa"/>
          </w:tcPr>
          <w:p w14:paraId="21FEDE59" w14:textId="77777777" w:rsidR="004F1AF2" w:rsidRDefault="004F1AF2" w:rsidP="00D61C51">
            <w:pPr>
              <w:jc w:val="both"/>
              <w:rPr>
                <w:rFonts w:cs="Arial"/>
                <w:szCs w:val="20"/>
              </w:rPr>
            </w:pPr>
            <w:r>
              <w:rPr>
                <w:rFonts w:cs="Arial"/>
                <w:szCs w:val="20"/>
              </w:rPr>
              <w:t>No</w:t>
            </w:r>
          </w:p>
        </w:tc>
        <w:tc>
          <w:tcPr>
            <w:tcW w:w="1235" w:type="dxa"/>
          </w:tcPr>
          <w:p w14:paraId="49A4B820" w14:textId="77777777" w:rsidR="004F1AF2" w:rsidRDefault="004F1AF2" w:rsidP="00D61C51">
            <w:pPr>
              <w:jc w:val="both"/>
              <w:rPr>
                <w:rFonts w:cs="Arial"/>
                <w:szCs w:val="20"/>
              </w:rPr>
            </w:pPr>
            <w:r>
              <w:rPr>
                <w:rFonts w:cs="Arial"/>
                <w:szCs w:val="20"/>
              </w:rPr>
              <w:t>String</w:t>
            </w:r>
          </w:p>
        </w:tc>
        <w:tc>
          <w:tcPr>
            <w:tcW w:w="1728" w:type="dxa"/>
          </w:tcPr>
          <w:p w14:paraId="4F387B84" w14:textId="77777777" w:rsidR="004F1AF2" w:rsidRDefault="004F1AF2" w:rsidP="00D61C51">
            <w:pPr>
              <w:jc w:val="both"/>
              <w:rPr>
                <w:rFonts w:cs="Arial"/>
                <w:szCs w:val="20"/>
              </w:rPr>
            </w:pPr>
            <w:r>
              <w:rPr>
                <w:rFonts w:cs="Arial"/>
                <w:szCs w:val="20"/>
              </w:rPr>
              <w:t>NA</w:t>
            </w:r>
          </w:p>
        </w:tc>
        <w:tc>
          <w:tcPr>
            <w:tcW w:w="2592" w:type="dxa"/>
          </w:tcPr>
          <w:p w14:paraId="44E75344" w14:textId="77777777" w:rsidR="004F1AF2" w:rsidRDefault="004F1AF2" w:rsidP="00313B3E">
            <w:pPr>
              <w:jc w:val="both"/>
              <w:rPr>
                <w:rFonts w:cs="Arial"/>
                <w:szCs w:val="20"/>
              </w:rPr>
            </w:pPr>
            <w:r>
              <w:rPr>
                <w:rFonts w:cs="Arial"/>
                <w:szCs w:val="20"/>
              </w:rPr>
              <w:t>NA for NMS</w:t>
            </w:r>
          </w:p>
        </w:tc>
      </w:tr>
      <w:tr w:rsidR="004F1AF2" w:rsidRPr="00EF5A57" w14:paraId="56A1A1B6" w14:textId="77777777" w:rsidTr="00D61C51">
        <w:tc>
          <w:tcPr>
            <w:tcW w:w="558" w:type="dxa"/>
          </w:tcPr>
          <w:p w14:paraId="2BA181A7" w14:textId="77777777" w:rsidR="004F1AF2" w:rsidRDefault="007D1851" w:rsidP="00D61C51">
            <w:pPr>
              <w:jc w:val="both"/>
              <w:rPr>
                <w:rFonts w:cs="Arial"/>
                <w:szCs w:val="20"/>
              </w:rPr>
            </w:pPr>
            <w:r>
              <w:rPr>
                <w:rFonts w:cs="Arial"/>
                <w:szCs w:val="20"/>
              </w:rPr>
              <w:t>3</w:t>
            </w:r>
          </w:p>
        </w:tc>
        <w:tc>
          <w:tcPr>
            <w:tcW w:w="1801" w:type="dxa"/>
          </w:tcPr>
          <w:p w14:paraId="6DF7BE67" w14:textId="77777777" w:rsidR="004F1AF2" w:rsidRDefault="004F1AF2" w:rsidP="00D61C51">
            <w:pPr>
              <w:jc w:val="both"/>
              <w:rPr>
                <w:rStyle w:val="sobjectk"/>
                <w:rFonts w:cs="Arial"/>
                <w:b/>
                <w:bCs/>
                <w:color w:val="333333"/>
                <w:szCs w:val="20"/>
              </w:rPr>
            </w:pPr>
            <w:proofErr w:type="gramStart"/>
            <w:r>
              <w:rPr>
                <w:rStyle w:val="sobjectk"/>
                <w:rFonts w:cs="Arial"/>
                <w:b/>
                <w:bCs/>
                <w:color w:val="333333"/>
                <w:szCs w:val="20"/>
              </w:rPr>
              <w:t>address</w:t>
            </w:r>
            <w:proofErr w:type="gramEnd"/>
          </w:p>
        </w:tc>
        <w:tc>
          <w:tcPr>
            <w:tcW w:w="1284" w:type="dxa"/>
          </w:tcPr>
          <w:p w14:paraId="54507458" w14:textId="77777777" w:rsidR="004F1AF2" w:rsidRDefault="004F1AF2" w:rsidP="00D61C51">
            <w:pPr>
              <w:jc w:val="both"/>
              <w:rPr>
                <w:rFonts w:cs="Arial"/>
                <w:szCs w:val="20"/>
              </w:rPr>
            </w:pPr>
            <w:r>
              <w:rPr>
                <w:rFonts w:cs="Arial"/>
                <w:szCs w:val="20"/>
              </w:rPr>
              <w:t>Yes</w:t>
            </w:r>
          </w:p>
        </w:tc>
        <w:tc>
          <w:tcPr>
            <w:tcW w:w="1235" w:type="dxa"/>
          </w:tcPr>
          <w:p w14:paraId="2D8C48C9" w14:textId="77777777" w:rsidR="004F1AF2" w:rsidRDefault="004F1AF2" w:rsidP="00D61C51">
            <w:pPr>
              <w:jc w:val="both"/>
              <w:rPr>
                <w:rFonts w:cs="Arial"/>
                <w:szCs w:val="20"/>
              </w:rPr>
            </w:pPr>
            <w:r>
              <w:rPr>
                <w:rFonts w:cs="Arial"/>
                <w:szCs w:val="20"/>
              </w:rPr>
              <w:t>String</w:t>
            </w:r>
          </w:p>
        </w:tc>
        <w:tc>
          <w:tcPr>
            <w:tcW w:w="1728" w:type="dxa"/>
          </w:tcPr>
          <w:p w14:paraId="79D1014F" w14:textId="77777777" w:rsidR="004F1AF2" w:rsidRDefault="004F1AF2" w:rsidP="00D61C51">
            <w:pPr>
              <w:jc w:val="both"/>
              <w:rPr>
                <w:rFonts w:cs="Arial"/>
                <w:szCs w:val="20"/>
              </w:rPr>
            </w:pPr>
            <w:r>
              <w:rPr>
                <w:rFonts w:cs="Arial"/>
                <w:szCs w:val="20"/>
              </w:rPr>
              <w:t>NA</w:t>
            </w:r>
          </w:p>
        </w:tc>
        <w:tc>
          <w:tcPr>
            <w:tcW w:w="2592" w:type="dxa"/>
          </w:tcPr>
          <w:p w14:paraId="622C400A" w14:textId="77777777" w:rsidR="004F1AF2" w:rsidRDefault="004F1AF2" w:rsidP="00313B3E">
            <w:pPr>
              <w:jc w:val="both"/>
              <w:rPr>
                <w:rFonts w:cs="Arial"/>
                <w:szCs w:val="20"/>
              </w:rPr>
            </w:pPr>
            <w:proofErr w:type="gramStart"/>
            <w:r>
              <w:rPr>
                <w:rFonts w:cs="Arial"/>
                <w:szCs w:val="20"/>
              </w:rPr>
              <w:t>address</w:t>
            </w:r>
            <w:proofErr w:type="gramEnd"/>
            <w:r>
              <w:rPr>
                <w:rFonts w:cs="Arial"/>
                <w:szCs w:val="20"/>
              </w:rPr>
              <w:t xml:space="preserve"> in SMS send API</w:t>
            </w:r>
          </w:p>
        </w:tc>
      </w:tr>
      <w:tr w:rsidR="008B2246" w:rsidRPr="00EF5A57" w14:paraId="31CA68E0" w14:textId="77777777" w:rsidTr="00D61C51">
        <w:tc>
          <w:tcPr>
            <w:tcW w:w="558" w:type="dxa"/>
          </w:tcPr>
          <w:p w14:paraId="11C5BA68" w14:textId="77777777" w:rsidR="008B2246" w:rsidRPr="00EF5A57" w:rsidRDefault="007D1851" w:rsidP="007D1851">
            <w:pPr>
              <w:jc w:val="both"/>
              <w:rPr>
                <w:rFonts w:cs="Arial"/>
                <w:szCs w:val="20"/>
              </w:rPr>
            </w:pPr>
            <w:r>
              <w:rPr>
                <w:rFonts w:cs="Arial"/>
                <w:szCs w:val="20"/>
              </w:rPr>
              <w:t>4</w:t>
            </w:r>
          </w:p>
        </w:tc>
        <w:tc>
          <w:tcPr>
            <w:tcW w:w="1801" w:type="dxa"/>
          </w:tcPr>
          <w:p w14:paraId="698CE1D9" w14:textId="77777777" w:rsidR="008B2246" w:rsidRPr="00EF5A57" w:rsidRDefault="008B2246" w:rsidP="00D61C51">
            <w:pPr>
              <w:jc w:val="both"/>
              <w:rPr>
                <w:rFonts w:cs="Arial"/>
                <w:szCs w:val="20"/>
              </w:rPr>
            </w:pPr>
            <w:proofErr w:type="gramStart"/>
            <w:r>
              <w:rPr>
                <w:rFonts w:cs="Arial"/>
                <w:szCs w:val="20"/>
              </w:rPr>
              <w:t>deliveryStatus</w:t>
            </w:r>
            <w:proofErr w:type="gramEnd"/>
          </w:p>
        </w:tc>
        <w:tc>
          <w:tcPr>
            <w:tcW w:w="1284" w:type="dxa"/>
          </w:tcPr>
          <w:p w14:paraId="5CC13944" w14:textId="77777777" w:rsidR="008B2246" w:rsidRPr="00EF5A57" w:rsidRDefault="008B2246" w:rsidP="00D61C51">
            <w:pPr>
              <w:jc w:val="both"/>
              <w:rPr>
                <w:rFonts w:cs="Arial"/>
                <w:szCs w:val="20"/>
              </w:rPr>
            </w:pPr>
            <w:r w:rsidRPr="00EF5A57">
              <w:rPr>
                <w:rFonts w:cs="Arial"/>
                <w:szCs w:val="20"/>
              </w:rPr>
              <w:t>Yes</w:t>
            </w:r>
          </w:p>
        </w:tc>
        <w:tc>
          <w:tcPr>
            <w:tcW w:w="1235" w:type="dxa"/>
          </w:tcPr>
          <w:p w14:paraId="7BBED412" w14:textId="77777777" w:rsidR="008B2246" w:rsidRPr="00EF5A57" w:rsidRDefault="008B2246" w:rsidP="00D61C51">
            <w:pPr>
              <w:jc w:val="both"/>
              <w:rPr>
                <w:rFonts w:cs="Arial"/>
                <w:szCs w:val="20"/>
              </w:rPr>
            </w:pPr>
            <w:r>
              <w:rPr>
                <w:rFonts w:cs="Arial"/>
                <w:szCs w:val="20"/>
              </w:rPr>
              <w:t>String</w:t>
            </w:r>
          </w:p>
        </w:tc>
        <w:tc>
          <w:tcPr>
            <w:tcW w:w="1728" w:type="dxa"/>
          </w:tcPr>
          <w:p w14:paraId="62DAA5BB" w14:textId="36ACB478" w:rsidR="008B2246" w:rsidRPr="00EF5A57" w:rsidRDefault="007844FB" w:rsidP="00D61C51">
            <w:pPr>
              <w:jc w:val="both"/>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_Ref410419843 \r \h </w:instrText>
            </w:r>
            <w:r w:rsidR="001639D2">
              <w:rPr>
                <w:rFonts w:cs="Arial"/>
                <w:szCs w:val="20"/>
              </w:rPr>
            </w:r>
            <w:r w:rsidR="001639D2">
              <w:rPr>
                <w:rFonts w:cs="Arial"/>
                <w:szCs w:val="20"/>
              </w:rPr>
              <w:fldChar w:fldCharType="separate"/>
            </w:r>
            <w:r w:rsidR="00C9141F">
              <w:rPr>
                <w:rFonts w:cs="Arial"/>
                <w:szCs w:val="20"/>
              </w:rPr>
              <w:t>2.7.2</w:t>
            </w:r>
            <w:r w:rsidR="001639D2">
              <w:rPr>
                <w:rFonts w:cs="Arial"/>
                <w:szCs w:val="20"/>
              </w:rPr>
              <w:fldChar w:fldCharType="end"/>
            </w:r>
          </w:p>
        </w:tc>
        <w:tc>
          <w:tcPr>
            <w:tcW w:w="2592" w:type="dxa"/>
          </w:tcPr>
          <w:p w14:paraId="7914E60D" w14:textId="77777777" w:rsidR="008B2246" w:rsidRPr="00EF5A57" w:rsidRDefault="008B2246" w:rsidP="00D61C51">
            <w:pPr>
              <w:jc w:val="both"/>
              <w:rPr>
                <w:rFonts w:cs="Arial"/>
                <w:szCs w:val="20"/>
              </w:rPr>
            </w:pPr>
            <w:r>
              <w:rPr>
                <w:rFonts w:cs="Arial"/>
                <w:szCs w:val="20"/>
              </w:rPr>
              <w:t>SMS delivery status – either successful or failed.</w:t>
            </w:r>
          </w:p>
        </w:tc>
      </w:tr>
    </w:tbl>
    <w:p w14:paraId="3D261F6F" w14:textId="77777777" w:rsidR="00A6596A" w:rsidRDefault="00D02082" w:rsidP="00A6596A">
      <w:pPr>
        <w:pStyle w:val="Heading4"/>
        <w:jc w:val="both"/>
      </w:pPr>
      <w:r>
        <w:t xml:space="preserve">Delivery Notification API </w:t>
      </w:r>
      <w:r w:rsidR="00A6596A">
        <w:t xml:space="preserve">– Response </w:t>
      </w:r>
    </w:p>
    <w:p w14:paraId="7A90B8CB" w14:textId="77777777" w:rsidR="00A6596A" w:rsidRPr="005C2EAB" w:rsidRDefault="00A6596A" w:rsidP="00A6596A">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A6596A" w:rsidRPr="001136A5" w14:paraId="30D6DD97" w14:textId="77777777" w:rsidTr="001B6A55">
        <w:tc>
          <w:tcPr>
            <w:tcW w:w="1188" w:type="dxa"/>
            <w:shd w:val="clear" w:color="auto" w:fill="D9D9D9" w:themeFill="background1" w:themeFillShade="D9"/>
          </w:tcPr>
          <w:p w14:paraId="1D0E2AED" w14:textId="77777777" w:rsidR="00A6596A" w:rsidRPr="001136A5" w:rsidRDefault="00A6596A" w:rsidP="001B6A55">
            <w:pPr>
              <w:jc w:val="both"/>
              <w:rPr>
                <w:szCs w:val="20"/>
              </w:rPr>
            </w:pPr>
            <w:proofErr w:type="gramStart"/>
            <w:r w:rsidRPr="001136A5">
              <w:rPr>
                <w:szCs w:val="20"/>
              </w:rPr>
              <w:t>Response  Status</w:t>
            </w:r>
            <w:proofErr w:type="gramEnd"/>
          </w:p>
        </w:tc>
        <w:tc>
          <w:tcPr>
            <w:tcW w:w="3315" w:type="dxa"/>
            <w:shd w:val="clear" w:color="auto" w:fill="D9D9D9" w:themeFill="background1" w:themeFillShade="D9"/>
          </w:tcPr>
          <w:p w14:paraId="43917E38" w14:textId="77777777" w:rsidR="00A6596A" w:rsidRPr="001136A5" w:rsidRDefault="00A6596A" w:rsidP="001B6A55">
            <w:pPr>
              <w:jc w:val="both"/>
              <w:rPr>
                <w:szCs w:val="20"/>
              </w:rPr>
            </w:pPr>
            <w:r w:rsidRPr="001136A5">
              <w:rPr>
                <w:szCs w:val="20"/>
              </w:rPr>
              <w:t>Body Example</w:t>
            </w:r>
          </w:p>
        </w:tc>
        <w:tc>
          <w:tcPr>
            <w:tcW w:w="956" w:type="dxa"/>
            <w:shd w:val="clear" w:color="auto" w:fill="D9D9D9" w:themeFill="background1" w:themeFillShade="D9"/>
          </w:tcPr>
          <w:p w14:paraId="3FA4060E" w14:textId="77777777" w:rsidR="00A6596A" w:rsidRPr="001136A5" w:rsidRDefault="00A6596A" w:rsidP="001B6A55">
            <w:pPr>
              <w:jc w:val="both"/>
              <w:rPr>
                <w:szCs w:val="20"/>
              </w:rPr>
            </w:pPr>
            <w:r w:rsidRPr="001136A5">
              <w:rPr>
                <w:szCs w:val="20"/>
              </w:rPr>
              <w:t>HTTP Status Code</w:t>
            </w:r>
          </w:p>
        </w:tc>
        <w:tc>
          <w:tcPr>
            <w:tcW w:w="1471" w:type="dxa"/>
            <w:shd w:val="clear" w:color="auto" w:fill="D9D9D9" w:themeFill="background1" w:themeFillShade="D9"/>
          </w:tcPr>
          <w:p w14:paraId="12892D84" w14:textId="77777777" w:rsidR="00A6596A" w:rsidRPr="001136A5" w:rsidRDefault="00A6596A" w:rsidP="001B6A55">
            <w:pPr>
              <w:jc w:val="both"/>
              <w:rPr>
                <w:szCs w:val="20"/>
              </w:rPr>
            </w:pPr>
            <w:r w:rsidRPr="001136A5">
              <w:rPr>
                <w:szCs w:val="20"/>
              </w:rPr>
              <w:t>Content Type</w:t>
            </w:r>
          </w:p>
        </w:tc>
        <w:tc>
          <w:tcPr>
            <w:tcW w:w="2250" w:type="dxa"/>
            <w:shd w:val="clear" w:color="auto" w:fill="D9D9D9" w:themeFill="background1" w:themeFillShade="D9"/>
          </w:tcPr>
          <w:p w14:paraId="33A3E00B" w14:textId="77777777" w:rsidR="00A6596A" w:rsidRPr="001136A5" w:rsidRDefault="00A6596A" w:rsidP="001B6A55">
            <w:pPr>
              <w:jc w:val="both"/>
              <w:rPr>
                <w:szCs w:val="20"/>
              </w:rPr>
            </w:pPr>
            <w:r w:rsidRPr="001136A5">
              <w:rPr>
                <w:szCs w:val="20"/>
              </w:rPr>
              <w:t>Description</w:t>
            </w:r>
          </w:p>
        </w:tc>
      </w:tr>
      <w:tr w:rsidR="00A6596A" w:rsidRPr="001136A5" w14:paraId="0FCD5045" w14:textId="77777777" w:rsidTr="001B6A55">
        <w:trPr>
          <w:trHeight w:val="346"/>
        </w:trPr>
        <w:tc>
          <w:tcPr>
            <w:tcW w:w="1188" w:type="dxa"/>
          </w:tcPr>
          <w:p w14:paraId="3DFFAA4B" w14:textId="77777777" w:rsidR="00A6596A" w:rsidRPr="001136A5" w:rsidRDefault="00A6596A" w:rsidP="001B6A55">
            <w:pPr>
              <w:jc w:val="both"/>
              <w:rPr>
                <w:szCs w:val="20"/>
              </w:rPr>
            </w:pPr>
            <w:r w:rsidRPr="001136A5">
              <w:rPr>
                <w:szCs w:val="20"/>
              </w:rPr>
              <w:t>Successful</w:t>
            </w:r>
          </w:p>
        </w:tc>
        <w:tc>
          <w:tcPr>
            <w:tcW w:w="3315" w:type="dxa"/>
          </w:tcPr>
          <w:p w14:paraId="1434E12E" w14:textId="77777777" w:rsidR="00A6596A" w:rsidRPr="001136A5" w:rsidRDefault="00A6596A" w:rsidP="001B6A55">
            <w:pPr>
              <w:jc w:val="both"/>
              <w:rPr>
                <w:rFonts w:eastAsia="Arial" w:cs="Arial"/>
                <w:szCs w:val="20"/>
              </w:rPr>
            </w:pPr>
          </w:p>
          <w:p w14:paraId="4BAF64B2" w14:textId="77777777" w:rsidR="00A6596A" w:rsidRPr="001136A5" w:rsidRDefault="00A6596A" w:rsidP="001B6A55">
            <w:pPr>
              <w:jc w:val="both"/>
              <w:rPr>
                <w:rFonts w:eastAsia="Times New Roman" w:cs="Times New Roman"/>
                <w:szCs w:val="20"/>
              </w:rPr>
            </w:pPr>
          </w:p>
        </w:tc>
        <w:tc>
          <w:tcPr>
            <w:tcW w:w="956" w:type="dxa"/>
            <w:tcBorders>
              <w:bottom w:val="single" w:sz="4" w:space="0" w:color="auto"/>
            </w:tcBorders>
          </w:tcPr>
          <w:p w14:paraId="22B6E957" w14:textId="77777777" w:rsidR="00A6596A" w:rsidRPr="001136A5" w:rsidRDefault="00A6596A" w:rsidP="001B6A55">
            <w:pPr>
              <w:jc w:val="both"/>
              <w:rPr>
                <w:szCs w:val="20"/>
              </w:rPr>
            </w:pPr>
            <w:r w:rsidRPr="001136A5">
              <w:rPr>
                <w:szCs w:val="20"/>
              </w:rPr>
              <w:t>200</w:t>
            </w:r>
          </w:p>
        </w:tc>
        <w:tc>
          <w:tcPr>
            <w:tcW w:w="1471" w:type="dxa"/>
            <w:tcBorders>
              <w:bottom w:val="single" w:sz="4" w:space="0" w:color="auto"/>
            </w:tcBorders>
          </w:tcPr>
          <w:p w14:paraId="5E227EED" w14:textId="77777777" w:rsidR="00A6596A" w:rsidRPr="001136A5" w:rsidRDefault="00A6596A" w:rsidP="001B6A55">
            <w:pPr>
              <w:jc w:val="both"/>
              <w:rPr>
                <w:szCs w:val="20"/>
              </w:rPr>
            </w:pPr>
            <w:r w:rsidRPr="001136A5">
              <w:rPr>
                <w:szCs w:val="20"/>
              </w:rPr>
              <w:t>Application/json</w:t>
            </w:r>
          </w:p>
        </w:tc>
        <w:tc>
          <w:tcPr>
            <w:tcW w:w="2250" w:type="dxa"/>
            <w:tcBorders>
              <w:bottom w:val="single" w:sz="4" w:space="0" w:color="auto"/>
            </w:tcBorders>
          </w:tcPr>
          <w:p w14:paraId="6C6C3F82" w14:textId="77777777" w:rsidR="00A6596A" w:rsidRPr="001136A5" w:rsidRDefault="00A6596A" w:rsidP="001B6A55">
            <w:pPr>
              <w:jc w:val="both"/>
              <w:rPr>
                <w:szCs w:val="20"/>
              </w:rPr>
            </w:pPr>
          </w:p>
        </w:tc>
      </w:tr>
      <w:tr w:rsidR="00A6596A" w:rsidRPr="001136A5" w14:paraId="04E027FE" w14:textId="77777777" w:rsidTr="001B6A55">
        <w:tc>
          <w:tcPr>
            <w:tcW w:w="1188" w:type="dxa"/>
            <w:vMerge w:val="restart"/>
          </w:tcPr>
          <w:p w14:paraId="528D2C39" w14:textId="77777777" w:rsidR="00A6596A" w:rsidRPr="001136A5" w:rsidRDefault="00A6596A" w:rsidP="001B6A55">
            <w:pPr>
              <w:jc w:val="both"/>
              <w:rPr>
                <w:szCs w:val="20"/>
              </w:rPr>
            </w:pPr>
            <w:r w:rsidRPr="001136A5">
              <w:rPr>
                <w:szCs w:val="20"/>
              </w:rPr>
              <w:t>Failure</w:t>
            </w:r>
          </w:p>
        </w:tc>
        <w:tc>
          <w:tcPr>
            <w:tcW w:w="3315" w:type="dxa"/>
            <w:vMerge w:val="restart"/>
            <w:shd w:val="clear" w:color="auto" w:fill="auto"/>
          </w:tcPr>
          <w:p w14:paraId="0CE679A7" w14:textId="77777777" w:rsidR="00A6596A" w:rsidRPr="001136A5" w:rsidRDefault="00A6596A" w:rsidP="001B6A55">
            <w:pPr>
              <w:jc w:val="both"/>
              <w:rPr>
                <w:rFonts w:eastAsia="Arial" w:cs="Arial"/>
                <w:szCs w:val="20"/>
              </w:rPr>
            </w:pPr>
            <w:r w:rsidRPr="001136A5">
              <w:rPr>
                <w:rFonts w:eastAsia="Arial" w:cs="Arial"/>
                <w:szCs w:val="20"/>
              </w:rPr>
              <w:t>{</w:t>
            </w:r>
          </w:p>
          <w:p w14:paraId="00D5A136" w14:textId="77777777" w:rsidR="00A6596A" w:rsidRPr="001136A5" w:rsidRDefault="00A6596A" w:rsidP="001B6A55">
            <w:pPr>
              <w:jc w:val="both"/>
              <w:rPr>
                <w:szCs w:val="20"/>
              </w:rPr>
            </w:pPr>
            <w:r w:rsidRPr="001136A5">
              <w:rPr>
                <w:rFonts w:eastAsia="Arial" w:cs="Arial"/>
                <w:szCs w:val="20"/>
              </w:rPr>
              <w:t xml:space="preserve">    </w:t>
            </w:r>
            <w:r w:rsidR="003F5A2D">
              <w:rPr>
                <w:rFonts w:eastAsia="Arial" w:cs="Arial"/>
                <w:szCs w:val="20"/>
              </w:rPr>
              <w:t>"</w:t>
            </w:r>
            <w:proofErr w:type="gramStart"/>
            <w:r w:rsidRPr="005C1978">
              <w:rPr>
                <w:szCs w:val="20"/>
              </w:rPr>
              <w:t>failureReason</w:t>
            </w:r>
            <w:proofErr w:type="gramEnd"/>
            <w:r w:rsidR="003F5A2D">
              <w:rPr>
                <w:szCs w:val="20"/>
              </w:rPr>
              <w:t>"</w:t>
            </w:r>
            <w:r w:rsidRPr="001136A5">
              <w:rPr>
                <w:szCs w:val="20"/>
              </w:rPr>
              <w:t xml:space="preserve">: </w:t>
            </w:r>
            <w:r w:rsidR="003F5A2D">
              <w:rPr>
                <w:szCs w:val="20"/>
              </w:rPr>
              <w:t>"</w:t>
            </w:r>
            <w:r w:rsidRPr="001136A5">
              <w:rPr>
                <w:szCs w:val="20"/>
              </w:rPr>
              <w:t>&lt;Description     of the failure reason&gt;</w:t>
            </w:r>
            <w:r w:rsidR="003F5A2D">
              <w:rPr>
                <w:szCs w:val="20"/>
              </w:rPr>
              <w:t>"</w:t>
            </w:r>
          </w:p>
          <w:p w14:paraId="1E96482C" w14:textId="77777777" w:rsidR="00A6596A" w:rsidRPr="00A6596A" w:rsidRDefault="00A6596A" w:rsidP="001B6A55">
            <w:pPr>
              <w:jc w:val="both"/>
              <w:rPr>
                <w:szCs w:val="20"/>
                <w:highlight w:val="lightGray"/>
              </w:rPr>
            </w:pPr>
            <w:r w:rsidRPr="001136A5">
              <w:rPr>
                <w:szCs w:val="20"/>
              </w:rPr>
              <w:t>}</w:t>
            </w:r>
          </w:p>
        </w:tc>
        <w:tc>
          <w:tcPr>
            <w:tcW w:w="956" w:type="dxa"/>
          </w:tcPr>
          <w:p w14:paraId="065B7244" w14:textId="77777777" w:rsidR="00A6596A" w:rsidRPr="001136A5" w:rsidRDefault="00A6596A" w:rsidP="001B6A55">
            <w:pPr>
              <w:jc w:val="both"/>
              <w:rPr>
                <w:szCs w:val="20"/>
              </w:rPr>
            </w:pPr>
            <w:r w:rsidRPr="001136A5">
              <w:rPr>
                <w:szCs w:val="20"/>
              </w:rPr>
              <w:t>400</w:t>
            </w:r>
          </w:p>
        </w:tc>
        <w:tc>
          <w:tcPr>
            <w:tcW w:w="1471" w:type="dxa"/>
          </w:tcPr>
          <w:p w14:paraId="7D3B551B" w14:textId="77777777" w:rsidR="00A6596A" w:rsidRPr="001136A5" w:rsidRDefault="00A6596A" w:rsidP="001B6A55">
            <w:pPr>
              <w:jc w:val="both"/>
              <w:rPr>
                <w:szCs w:val="20"/>
              </w:rPr>
            </w:pPr>
            <w:r w:rsidRPr="001136A5">
              <w:rPr>
                <w:szCs w:val="20"/>
              </w:rPr>
              <w:t>Application/json</w:t>
            </w:r>
          </w:p>
        </w:tc>
        <w:tc>
          <w:tcPr>
            <w:tcW w:w="2250" w:type="dxa"/>
          </w:tcPr>
          <w:p w14:paraId="683CF06B" w14:textId="77777777" w:rsidR="00A6596A" w:rsidRPr="001136A5" w:rsidRDefault="00A6596A" w:rsidP="001B6A55">
            <w:pPr>
              <w:jc w:val="both"/>
              <w:rPr>
                <w:szCs w:val="20"/>
              </w:rPr>
            </w:pPr>
            <w:r w:rsidRPr="001136A5">
              <w:rPr>
                <w:szCs w:val="20"/>
              </w:rPr>
              <w:t xml:space="preserve">In case parameter value is invalid </w:t>
            </w:r>
            <w:r w:rsidR="003F5A2D">
              <w:rPr>
                <w:szCs w:val="20"/>
              </w:rPr>
              <w:t>"</w:t>
            </w:r>
            <w:r w:rsidR="00A9180B">
              <w:rPr>
                <w:szCs w:val="20"/>
              </w:rPr>
              <w:t xml:space="preserve">&lt;Parameter </w:t>
            </w:r>
            <w:proofErr w:type="gramStart"/>
            <w:r w:rsidR="00A9180B">
              <w:rPr>
                <w:szCs w:val="20"/>
              </w:rPr>
              <w:t>Name :</w:t>
            </w:r>
            <w:proofErr w:type="gramEnd"/>
            <w:r w:rsidR="00A9180B">
              <w:rPr>
                <w:szCs w:val="20"/>
              </w:rPr>
              <w:t xml:space="preserve"> Invalid Value&gt;</w:t>
            </w:r>
            <w:r w:rsidR="003F5A2D">
              <w:rPr>
                <w:szCs w:val="20"/>
              </w:rPr>
              <w:t>"</w:t>
            </w:r>
            <w:r w:rsidRPr="001136A5">
              <w:rPr>
                <w:szCs w:val="20"/>
              </w:rPr>
              <w:t xml:space="preserve"> shall be returned in failure reason</w:t>
            </w:r>
          </w:p>
        </w:tc>
      </w:tr>
      <w:tr w:rsidR="00A6596A" w:rsidRPr="001136A5" w14:paraId="2C7BB680" w14:textId="77777777" w:rsidTr="001B6A55">
        <w:tc>
          <w:tcPr>
            <w:tcW w:w="1188" w:type="dxa"/>
            <w:vMerge/>
          </w:tcPr>
          <w:p w14:paraId="266AFD10" w14:textId="77777777" w:rsidR="00A6596A" w:rsidRPr="001136A5" w:rsidRDefault="00A6596A" w:rsidP="001B6A55">
            <w:pPr>
              <w:jc w:val="both"/>
              <w:rPr>
                <w:szCs w:val="20"/>
              </w:rPr>
            </w:pPr>
          </w:p>
        </w:tc>
        <w:tc>
          <w:tcPr>
            <w:tcW w:w="3315" w:type="dxa"/>
            <w:vMerge/>
            <w:shd w:val="clear" w:color="auto" w:fill="auto"/>
          </w:tcPr>
          <w:p w14:paraId="717B14B8" w14:textId="77777777" w:rsidR="00A6596A" w:rsidRPr="001136A5" w:rsidRDefault="00A6596A" w:rsidP="001B6A55">
            <w:pPr>
              <w:jc w:val="both"/>
              <w:rPr>
                <w:szCs w:val="20"/>
              </w:rPr>
            </w:pPr>
          </w:p>
        </w:tc>
        <w:tc>
          <w:tcPr>
            <w:tcW w:w="956" w:type="dxa"/>
          </w:tcPr>
          <w:p w14:paraId="19D6C2BE" w14:textId="77777777" w:rsidR="00A6596A" w:rsidRPr="001136A5" w:rsidRDefault="00A6596A" w:rsidP="001B6A55">
            <w:pPr>
              <w:jc w:val="both"/>
              <w:rPr>
                <w:szCs w:val="20"/>
              </w:rPr>
            </w:pPr>
            <w:r w:rsidRPr="001136A5">
              <w:rPr>
                <w:szCs w:val="20"/>
              </w:rPr>
              <w:t>400</w:t>
            </w:r>
          </w:p>
        </w:tc>
        <w:tc>
          <w:tcPr>
            <w:tcW w:w="1471" w:type="dxa"/>
          </w:tcPr>
          <w:p w14:paraId="5EF9BC14" w14:textId="77777777" w:rsidR="00A6596A" w:rsidRPr="001136A5" w:rsidRDefault="00A6596A" w:rsidP="001B6A55">
            <w:pPr>
              <w:jc w:val="both"/>
              <w:rPr>
                <w:szCs w:val="20"/>
              </w:rPr>
            </w:pPr>
          </w:p>
        </w:tc>
        <w:tc>
          <w:tcPr>
            <w:tcW w:w="2250" w:type="dxa"/>
          </w:tcPr>
          <w:p w14:paraId="2DB128ED" w14:textId="77777777" w:rsidR="00A6596A" w:rsidRPr="001136A5" w:rsidRDefault="00A6596A" w:rsidP="001B6A55">
            <w:pPr>
              <w:jc w:val="both"/>
              <w:rPr>
                <w:szCs w:val="20"/>
              </w:rPr>
            </w:pPr>
            <w:r w:rsidRPr="001136A5">
              <w:rPr>
                <w:szCs w:val="20"/>
              </w:rPr>
              <w:t>In case mandatory parameter is missing</w:t>
            </w:r>
          </w:p>
          <w:p w14:paraId="007BE7E4" w14:textId="77777777" w:rsidR="00A6596A" w:rsidRPr="001136A5" w:rsidRDefault="003F5A2D" w:rsidP="001B6A55">
            <w:pPr>
              <w:jc w:val="both"/>
              <w:rPr>
                <w:szCs w:val="20"/>
              </w:rPr>
            </w:pPr>
            <w:r>
              <w:rPr>
                <w:szCs w:val="20"/>
              </w:rPr>
              <w:t>"</w:t>
            </w:r>
            <w:r w:rsidR="00A6596A" w:rsidRPr="001136A5">
              <w:rPr>
                <w:szCs w:val="20"/>
              </w:rPr>
              <w:t>&lt;</w:t>
            </w:r>
            <w:r>
              <w:rPr>
                <w:szCs w:val="20"/>
              </w:rPr>
              <w:t>"</w:t>
            </w:r>
            <w:r w:rsidR="00A6596A" w:rsidRPr="001136A5">
              <w:rPr>
                <w:szCs w:val="20"/>
              </w:rPr>
              <w:t>Parameter Name</w:t>
            </w:r>
            <w:r>
              <w:rPr>
                <w:szCs w:val="20"/>
              </w:rPr>
              <w:t>"</w:t>
            </w:r>
            <w:r w:rsidR="00A6596A" w:rsidRPr="001136A5">
              <w:rPr>
                <w:szCs w:val="20"/>
              </w:rPr>
              <w:t>: Not Present&gt;</w:t>
            </w:r>
            <w:r>
              <w:rPr>
                <w:szCs w:val="20"/>
              </w:rPr>
              <w:t>"</w:t>
            </w:r>
            <w:r w:rsidR="00A6596A" w:rsidRPr="001136A5">
              <w:rPr>
                <w:szCs w:val="20"/>
              </w:rPr>
              <w:t xml:space="preserve"> shall be returned in failure reason</w:t>
            </w:r>
          </w:p>
        </w:tc>
      </w:tr>
      <w:tr w:rsidR="00A6596A" w:rsidRPr="001136A5" w14:paraId="583B0241" w14:textId="77777777" w:rsidTr="001B6A55">
        <w:tc>
          <w:tcPr>
            <w:tcW w:w="1188" w:type="dxa"/>
            <w:vMerge/>
          </w:tcPr>
          <w:p w14:paraId="21150779" w14:textId="77777777" w:rsidR="00A6596A" w:rsidRPr="001136A5" w:rsidRDefault="00A6596A" w:rsidP="001B6A55">
            <w:pPr>
              <w:jc w:val="both"/>
              <w:rPr>
                <w:szCs w:val="20"/>
              </w:rPr>
            </w:pPr>
          </w:p>
        </w:tc>
        <w:tc>
          <w:tcPr>
            <w:tcW w:w="3315" w:type="dxa"/>
            <w:vMerge/>
            <w:shd w:val="clear" w:color="auto" w:fill="auto"/>
          </w:tcPr>
          <w:p w14:paraId="3ECC6A10" w14:textId="77777777" w:rsidR="00A6596A" w:rsidRPr="001136A5" w:rsidRDefault="00A6596A" w:rsidP="001B6A55">
            <w:pPr>
              <w:jc w:val="both"/>
              <w:rPr>
                <w:szCs w:val="20"/>
              </w:rPr>
            </w:pPr>
          </w:p>
        </w:tc>
        <w:tc>
          <w:tcPr>
            <w:tcW w:w="956" w:type="dxa"/>
          </w:tcPr>
          <w:p w14:paraId="430DB361" w14:textId="77777777" w:rsidR="00A6596A" w:rsidRPr="001136A5" w:rsidRDefault="00A6596A" w:rsidP="001B6A55">
            <w:pPr>
              <w:jc w:val="both"/>
              <w:rPr>
                <w:szCs w:val="20"/>
              </w:rPr>
            </w:pPr>
            <w:r>
              <w:rPr>
                <w:color w:val="000000" w:themeColor="text1"/>
                <w:szCs w:val="20"/>
              </w:rPr>
              <w:t>500</w:t>
            </w:r>
          </w:p>
        </w:tc>
        <w:tc>
          <w:tcPr>
            <w:tcW w:w="1471" w:type="dxa"/>
          </w:tcPr>
          <w:p w14:paraId="7FA75E03" w14:textId="77777777" w:rsidR="00A6596A" w:rsidRPr="001136A5" w:rsidRDefault="00A6596A" w:rsidP="001B6A55">
            <w:pPr>
              <w:jc w:val="both"/>
              <w:rPr>
                <w:szCs w:val="20"/>
              </w:rPr>
            </w:pPr>
          </w:p>
        </w:tc>
        <w:tc>
          <w:tcPr>
            <w:tcW w:w="2250" w:type="dxa"/>
          </w:tcPr>
          <w:p w14:paraId="52CE87C2" w14:textId="77777777" w:rsidR="00A6596A" w:rsidRPr="001136A5" w:rsidRDefault="00A6596A" w:rsidP="001B6A55">
            <w:pPr>
              <w:jc w:val="both"/>
              <w:rPr>
                <w:szCs w:val="20"/>
              </w:rPr>
            </w:pPr>
            <w:r w:rsidRPr="001136A5">
              <w:rPr>
                <w:szCs w:val="20"/>
              </w:rPr>
              <w:t xml:space="preserve">In case of internal motech error </w:t>
            </w:r>
            <w:r w:rsidR="003F5A2D">
              <w:rPr>
                <w:szCs w:val="20"/>
              </w:rPr>
              <w:t>"</w:t>
            </w:r>
            <w:r w:rsidRPr="001136A5">
              <w:rPr>
                <w:szCs w:val="20"/>
              </w:rPr>
              <w:t>Internal Error</w:t>
            </w:r>
            <w:r w:rsidR="003F5A2D">
              <w:rPr>
                <w:szCs w:val="20"/>
              </w:rPr>
              <w:t>"</w:t>
            </w:r>
            <w:r w:rsidRPr="001136A5">
              <w:rPr>
                <w:szCs w:val="20"/>
              </w:rPr>
              <w:t xml:space="preserve"> shall be returned in the failure reason</w:t>
            </w:r>
          </w:p>
        </w:tc>
      </w:tr>
    </w:tbl>
    <w:p w14:paraId="6AD25D37" w14:textId="77777777" w:rsidR="00A6596A" w:rsidRDefault="00A6596A" w:rsidP="00A6596A">
      <w:pPr>
        <w:jc w:val="both"/>
      </w:pPr>
    </w:p>
    <w:p w14:paraId="234EEC83" w14:textId="77777777" w:rsidR="00A6596A" w:rsidRPr="00F86535" w:rsidRDefault="00A6596A" w:rsidP="00A6596A">
      <w:pPr>
        <w:jc w:val="both"/>
      </w:pPr>
    </w:p>
    <w:p w14:paraId="25D415DD" w14:textId="77777777" w:rsidR="00A6596A" w:rsidRDefault="00A6596A" w:rsidP="00A6596A">
      <w:pPr>
        <w:pStyle w:val="Heading5"/>
        <w:jc w:val="both"/>
      </w:pPr>
      <w:r>
        <w:t>Body Elements</w:t>
      </w:r>
    </w:p>
    <w:p w14:paraId="54578292" w14:textId="77777777" w:rsidR="00A6596A" w:rsidRDefault="00A6596A" w:rsidP="00A6596A">
      <w:pPr>
        <w:jc w:val="both"/>
      </w:pPr>
    </w:p>
    <w:p w14:paraId="3C38F939" w14:textId="77777777" w:rsidR="00A6596A" w:rsidRPr="004A1E9E" w:rsidRDefault="00A6596A" w:rsidP="00A6596A">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A6596A" w:rsidRPr="00DE1B6A" w14:paraId="5FDBB7C5" w14:textId="77777777" w:rsidTr="001B6A55">
        <w:trPr>
          <w:trHeight w:val="244"/>
        </w:trPr>
        <w:tc>
          <w:tcPr>
            <w:tcW w:w="294" w:type="pct"/>
            <w:shd w:val="clear" w:color="auto" w:fill="D9D9D9" w:themeFill="background1" w:themeFillShade="D9"/>
          </w:tcPr>
          <w:p w14:paraId="70BDE5E8" w14:textId="77777777" w:rsidR="00A6596A" w:rsidRPr="00DE1B6A" w:rsidRDefault="00A6596A" w:rsidP="001B6A55">
            <w:pPr>
              <w:jc w:val="both"/>
            </w:pPr>
            <w:r w:rsidRPr="00DE1B6A">
              <w:t>#</w:t>
            </w:r>
          </w:p>
        </w:tc>
        <w:tc>
          <w:tcPr>
            <w:tcW w:w="926" w:type="pct"/>
            <w:shd w:val="clear" w:color="auto" w:fill="D9D9D9" w:themeFill="background1" w:themeFillShade="D9"/>
          </w:tcPr>
          <w:p w14:paraId="4029EC31" w14:textId="77777777" w:rsidR="00A6596A" w:rsidRPr="00DE1B6A" w:rsidRDefault="00A6596A" w:rsidP="001B6A55">
            <w:pPr>
              <w:jc w:val="both"/>
            </w:pPr>
            <w:r w:rsidRPr="00DE1B6A">
              <w:t>Element Name</w:t>
            </w:r>
          </w:p>
        </w:tc>
        <w:tc>
          <w:tcPr>
            <w:tcW w:w="691" w:type="pct"/>
            <w:shd w:val="clear" w:color="auto" w:fill="D9D9D9" w:themeFill="background1" w:themeFillShade="D9"/>
          </w:tcPr>
          <w:p w14:paraId="2356F7D5" w14:textId="77777777" w:rsidR="00A6596A" w:rsidRPr="00DE1B6A" w:rsidRDefault="00A6596A" w:rsidP="001B6A55">
            <w:pPr>
              <w:jc w:val="both"/>
            </w:pPr>
            <w:r w:rsidRPr="00DE1B6A">
              <w:t>Mandatory</w:t>
            </w:r>
          </w:p>
        </w:tc>
        <w:tc>
          <w:tcPr>
            <w:tcW w:w="690" w:type="pct"/>
            <w:shd w:val="clear" w:color="auto" w:fill="D9D9D9" w:themeFill="background1" w:themeFillShade="D9"/>
          </w:tcPr>
          <w:p w14:paraId="5A6E6CA9" w14:textId="77777777" w:rsidR="00A6596A" w:rsidRPr="00DE1B6A" w:rsidRDefault="00A6596A" w:rsidP="001B6A55">
            <w:pPr>
              <w:jc w:val="both"/>
            </w:pPr>
            <w:r w:rsidRPr="00DE1B6A">
              <w:t>Data type</w:t>
            </w:r>
          </w:p>
        </w:tc>
        <w:tc>
          <w:tcPr>
            <w:tcW w:w="1116" w:type="pct"/>
            <w:shd w:val="clear" w:color="auto" w:fill="D9D9D9" w:themeFill="background1" w:themeFillShade="D9"/>
          </w:tcPr>
          <w:p w14:paraId="594B77C5" w14:textId="77777777" w:rsidR="00A6596A" w:rsidRPr="00DE1B6A" w:rsidRDefault="00A6596A" w:rsidP="001B6A55">
            <w:pPr>
              <w:jc w:val="both"/>
            </w:pPr>
            <w:r>
              <w:t>Range</w:t>
            </w:r>
          </w:p>
        </w:tc>
        <w:tc>
          <w:tcPr>
            <w:tcW w:w="1283" w:type="pct"/>
            <w:shd w:val="clear" w:color="auto" w:fill="D9D9D9" w:themeFill="background1" w:themeFillShade="D9"/>
          </w:tcPr>
          <w:p w14:paraId="3F3E9B61" w14:textId="77777777" w:rsidR="00A6596A" w:rsidRPr="00DE1B6A" w:rsidRDefault="00A6596A" w:rsidP="001B6A55">
            <w:pPr>
              <w:jc w:val="both"/>
            </w:pPr>
            <w:r w:rsidRPr="00DE1B6A">
              <w:t>Details</w:t>
            </w:r>
          </w:p>
        </w:tc>
      </w:tr>
      <w:tr w:rsidR="00A6596A" w14:paraId="09970AF3" w14:textId="77777777" w:rsidTr="001B6A55">
        <w:trPr>
          <w:trHeight w:val="244"/>
        </w:trPr>
        <w:tc>
          <w:tcPr>
            <w:tcW w:w="294" w:type="pct"/>
          </w:tcPr>
          <w:p w14:paraId="0B25F11D" w14:textId="77777777" w:rsidR="00A6596A" w:rsidRPr="00E827C4" w:rsidRDefault="00A6596A" w:rsidP="001B6A55">
            <w:pPr>
              <w:jc w:val="both"/>
              <w:rPr>
                <w:szCs w:val="20"/>
              </w:rPr>
            </w:pPr>
            <w:r>
              <w:rPr>
                <w:szCs w:val="20"/>
              </w:rPr>
              <w:t>1</w:t>
            </w:r>
          </w:p>
        </w:tc>
        <w:tc>
          <w:tcPr>
            <w:tcW w:w="926" w:type="pct"/>
          </w:tcPr>
          <w:p w14:paraId="499F9244" w14:textId="77777777" w:rsidR="00A6596A" w:rsidRPr="00B84EE3" w:rsidRDefault="00A6596A" w:rsidP="001B6A55">
            <w:pPr>
              <w:jc w:val="both"/>
              <w:rPr>
                <w:szCs w:val="20"/>
              </w:rPr>
            </w:pPr>
            <w:proofErr w:type="gramStart"/>
            <w:r>
              <w:rPr>
                <w:szCs w:val="20"/>
              </w:rPr>
              <w:t>failureReason</w:t>
            </w:r>
            <w:proofErr w:type="gramEnd"/>
          </w:p>
        </w:tc>
        <w:tc>
          <w:tcPr>
            <w:tcW w:w="691" w:type="pct"/>
          </w:tcPr>
          <w:p w14:paraId="09BB2568" w14:textId="77777777" w:rsidR="00A6596A" w:rsidRPr="00E827C4" w:rsidRDefault="00A6596A" w:rsidP="001B6A55">
            <w:pPr>
              <w:jc w:val="both"/>
              <w:rPr>
                <w:szCs w:val="20"/>
              </w:rPr>
            </w:pPr>
            <w:r>
              <w:rPr>
                <w:szCs w:val="20"/>
              </w:rPr>
              <w:t>No</w:t>
            </w:r>
          </w:p>
        </w:tc>
        <w:tc>
          <w:tcPr>
            <w:tcW w:w="690" w:type="pct"/>
          </w:tcPr>
          <w:p w14:paraId="6B96AD11" w14:textId="77777777" w:rsidR="00A6596A" w:rsidRPr="00B84EE3" w:rsidRDefault="00A6596A" w:rsidP="001B6A55">
            <w:pPr>
              <w:jc w:val="both"/>
              <w:rPr>
                <w:szCs w:val="20"/>
              </w:rPr>
            </w:pPr>
            <w:r>
              <w:rPr>
                <w:szCs w:val="20"/>
              </w:rPr>
              <w:t>String</w:t>
            </w:r>
          </w:p>
        </w:tc>
        <w:tc>
          <w:tcPr>
            <w:tcW w:w="1116" w:type="pct"/>
          </w:tcPr>
          <w:p w14:paraId="0E7A5E6A" w14:textId="77777777" w:rsidR="00A6596A" w:rsidRPr="00E827C4" w:rsidRDefault="00A6596A" w:rsidP="001B6A55">
            <w:pPr>
              <w:jc w:val="both"/>
              <w:rPr>
                <w:szCs w:val="20"/>
              </w:rPr>
            </w:pPr>
          </w:p>
        </w:tc>
        <w:tc>
          <w:tcPr>
            <w:tcW w:w="1283" w:type="pct"/>
          </w:tcPr>
          <w:p w14:paraId="0784B817" w14:textId="77777777" w:rsidR="00A6596A" w:rsidRPr="00E827C4" w:rsidRDefault="00A6596A" w:rsidP="001B6A55">
            <w:pPr>
              <w:jc w:val="both"/>
              <w:rPr>
                <w:szCs w:val="20"/>
              </w:rPr>
            </w:pPr>
            <w:r>
              <w:rPr>
                <w:szCs w:val="20"/>
              </w:rPr>
              <w:t>Reason for the request failure</w:t>
            </w:r>
          </w:p>
        </w:tc>
      </w:tr>
    </w:tbl>
    <w:p w14:paraId="028BAF6C" w14:textId="77777777" w:rsidR="00527AF8" w:rsidRDefault="00527AF8" w:rsidP="00527AF8">
      <w:pPr>
        <w:jc w:val="both"/>
      </w:pPr>
    </w:p>
    <w:p w14:paraId="43D57CFA" w14:textId="77777777" w:rsidR="00527AF8" w:rsidRDefault="00527AF8" w:rsidP="00527AF8">
      <w:pPr>
        <w:pStyle w:val="Heading2"/>
        <w:jc w:val="both"/>
      </w:pPr>
      <w:bookmarkStart w:id="119" w:name="_Toc411454333"/>
      <w:r>
        <w:t>APIs exposed by IVR to be called by NMS_MoTech_MA</w:t>
      </w:r>
      <w:bookmarkEnd w:id="119"/>
    </w:p>
    <w:p w14:paraId="70286C3F" w14:textId="77777777" w:rsidR="005923D5" w:rsidRDefault="005923D5" w:rsidP="005923D5">
      <w:pPr>
        <w:pStyle w:val="Heading3"/>
        <w:jc w:val="both"/>
      </w:pPr>
      <w:bookmarkStart w:id="120" w:name="_Toc409727778"/>
      <w:bookmarkStart w:id="121" w:name="_Toc411454334"/>
      <w:r>
        <w:t>Send Sms API</w:t>
      </w:r>
      <w:bookmarkEnd w:id="120"/>
      <w:bookmarkEnd w:id="121"/>
    </w:p>
    <w:p w14:paraId="59CD8D2B" w14:textId="77777777" w:rsidR="005923D5" w:rsidRDefault="005923D5" w:rsidP="005923D5">
      <w:pPr>
        <w:jc w:val="both"/>
      </w:pPr>
    </w:p>
    <w:p w14:paraId="3DAD9432" w14:textId="77777777" w:rsidR="005923D5" w:rsidRDefault="005923D5" w:rsidP="005923D5">
      <w:pPr>
        <w:jc w:val="both"/>
      </w:pPr>
      <w:r w:rsidRPr="0012627E">
        <w:t>The application invokes the sendSms operation to send an SMS message, specified by the String message.</w:t>
      </w:r>
      <w:r>
        <w:t xml:space="preserve"> If </w:t>
      </w:r>
      <w:r>
        <w:rPr>
          <w:b/>
        </w:rPr>
        <w:t>message</w:t>
      </w:r>
      <w:r>
        <w:t xml:space="preserve"> is cannot be sent in single Short message, the message content will be sent as several concatenated short messages. </w:t>
      </w:r>
    </w:p>
    <w:p w14:paraId="471B1961" w14:textId="77777777" w:rsidR="005923D5" w:rsidRDefault="005923D5" w:rsidP="005923D5">
      <w:pPr>
        <w:jc w:val="both"/>
      </w:pPr>
    </w:p>
    <w:p w14:paraId="75A9888F" w14:textId="77777777" w:rsidR="005923D5" w:rsidRDefault="005923D5" w:rsidP="005923D5">
      <w:pPr>
        <w:jc w:val="both"/>
      </w:pPr>
      <w:r>
        <w:t xml:space="preserve">SMS Messages will be sent as </w:t>
      </w:r>
      <w:r w:rsidRPr="00E8075E">
        <w:t>Unicode</w:t>
      </w:r>
      <w:r>
        <w:t xml:space="preserve">SMS, </w:t>
      </w:r>
      <w:r w:rsidRPr="00E8075E">
        <w:t xml:space="preserve">if </w:t>
      </w:r>
      <w:r w:rsidRPr="00E8075E">
        <w:rPr>
          <w:b/>
          <w:bCs/>
        </w:rPr>
        <w:t xml:space="preserve">message </w:t>
      </w:r>
      <w:r w:rsidRPr="00E8075E">
        <w:t>contains characters not in the GSM 7-bit character set</w:t>
      </w:r>
      <w:r>
        <w:t>.</w:t>
      </w:r>
    </w:p>
    <w:p w14:paraId="03E8CC7D" w14:textId="77777777" w:rsidR="005923D5" w:rsidRDefault="005923D5" w:rsidP="005923D5">
      <w:pPr>
        <w:jc w:val="both"/>
      </w:pPr>
    </w:p>
    <w:p w14:paraId="14F998AD" w14:textId="77777777" w:rsidR="005923D5" w:rsidRDefault="005923D5" w:rsidP="005923D5">
      <w:pPr>
        <w:pStyle w:val="Heading4"/>
        <w:jc w:val="both"/>
      </w:pPr>
      <w:r>
        <w:t>Send SMS API – Request</w:t>
      </w:r>
    </w:p>
    <w:p w14:paraId="4662E057" w14:textId="77777777" w:rsidR="005923D5" w:rsidRDefault="005923D5" w:rsidP="005923D5">
      <w:pPr>
        <w:pStyle w:val="Default"/>
        <w:rPr>
          <w:rFonts w:ascii="Arial" w:hAnsi="Arial" w:cs="Arial"/>
          <w:b/>
          <w:bCs/>
          <w:sz w:val="20"/>
          <w:szCs w:val="20"/>
        </w:rPr>
      </w:pPr>
    </w:p>
    <w:p w14:paraId="5A454BFC" w14:textId="77777777" w:rsidR="005923D5" w:rsidRPr="005923D5" w:rsidRDefault="005923D5" w:rsidP="005923D5">
      <w:pPr>
        <w:pStyle w:val="Default"/>
        <w:rPr>
          <w:rFonts w:ascii="Arial" w:hAnsi="Arial" w:cs="Arial"/>
          <w:sz w:val="20"/>
          <w:szCs w:val="20"/>
        </w:rPr>
      </w:pPr>
      <w:r w:rsidRPr="005923D5">
        <w:rPr>
          <w:rFonts w:ascii="Arial" w:hAnsi="Arial" w:cs="Arial"/>
          <w:b/>
          <w:bCs/>
          <w:sz w:val="20"/>
          <w:szCs w:val="20"/>
        </w:rPr>
        <w:t xml:space="preserve">Request URL: </w:t>
      </w:r>
    </w:p>
    <w:p w14:paraId="2F80EF58" w14:textId="77777777" w:rsidR="005923D5" w:rsidRPr="005923D5" w:rsidRDefault="005923D5" w:rsidP="005923D5">
      <w:pPr>
        <w:pStyle w:val="Default"/>
        <w:rPr>
          <w:rFonts w:ascii="Arial" w:hAnsi="Arial" w:cs="Arial"/>
          <w:sz w:val="20"/>
          <w:szCs w:val="20"/>
        </w:rPr>
      </w:pPr>
      <w:r w:rsidRPr="005923D5">
        <w:rPr>
          <w:rFonts w:ascii="Arial" w:hAnsi="Arial" w:cs="Arial"/>
          <w:sz w:val="20"/>
          <w:szCs w:val="20"/>
        </w:rPr>
        <w:t xml:space="preserve">http://&lt;domain_name&gt;/smsmessaging/v1/outbound/{senderAddress}/requests </w:t>
      </w:r>
    </w:p>
    <w:p w14:paraId="006AD2EC" w14:textId="77777777" w:rsidR="005923D5" w:rsidRDefault="005923D5" w:rsidP="005923D5">
      <w:pPr>
        <w:pStyle w:val="Default"/>
        <w:rPr>
          <w:rFonts w:ascii="Arial" w:hAnsi="Arial" w:cs="Arial"/>
          <w:b/>
          <w:sz w:val="20"/>
          <w:szCs w:val="20"/>
        </w:rPr>
      </w:pPr>
    </w:p>
    <w:p w14:paraId="1D2A53F2" w14:textId="77777777" w:rsidR="005923D5" w:rsidRPr="005923D5" w:rsidRDefault="005923D5" w:rsidP="005923D5">
      <w:pPr>
        <w:pStyle w:val="Default"/>
        <w:rPr>
          <w:rFonts w:ascii="Arial" w:hAnsi="Arial" w:cs="Arial"/>
          <w:sz w:val="20"/>
          <w:szCs w:val="20"/>
        </w:rPr>
      </w:pPr>
      <w:r w:rsidRPr="005923D5">
        <w:rPr>
          <w:rFonts w:ascii="Arial" w:hAnsi="Arial" w:cs="Arial"/>
          <w:b/>
          <w:sz w:val="20"/>
          <w:szCs w:val="20"/>
        </w:rPr>
        <w:t>Method</w:t>
      </w:r>
      <w:r w:rsidRPr="005923D5">
        <w:rPr>
          <w:rFonts w:ascii="Arial" w:hAnsi="Arial" w:cs="Arial"/>
          <w:sz w:val="20"/>
          <w:szCs w:val="20"/>
        </w:rPr>
        <w:t>: POST</w:t>
      </w:r>
    </w:p>
    <w:p w14:paraId="7BE324D5" w14:textId="77777777" w:rsidR="005923D5" w:rsidRDefault="005923D5" w:rsidP="005923D5">
      <w:pPr>
        <w:pStyle w:val="Heading5"/>
        <w:jc w:val="both"/>
      </w:pPr>
      <w:r>
        <w:t>Validations</w:t>
      </w:r>
    </w:p>
    <w:p w14:paraId="5408F461" w14:textId="77777777" w:rsidR="005923D5" w:rsidRDefault="005923D5" w:rsidP="005923D5"/>
    <w:p w14:paraId="76940C2B" w14:textId="77777777" w:rsidR="005923D5" w:rsidRPr="00ED350B" w:rsidRDefault="005923D5" w:rsidP="005923D5">
      <w:r>
        <w:t>In case mandatory parameters are missing, http error is returned. This is explained in the API response section.</w:t>
      </w:r>
    </w:p>
    <w:p w14:paraId="28A3D325" w14:textId="77777777" w:rsidR="005923D5" w:rsidRDefault="005923D5" w:rsidP="005923D5">
      <w:pPr>
        <w:pStyle w:val="Heading5"/>
        <w:jc w:val="both"/>
      </w:pPr>
      <w:r>
        <w:t>Http timeout</w:t>
      </w:r>
    </w:p>
    <w:p w14:paraId="2FE8004B" w14:textId="77777777" w:rsidR="00865407" w:rsidRDefault="00865407" w:rsidP="00865407"/>
    <w:tbl>
      <w:tblPr>
        <w:tblStyle w:val="TableGrid"/>
        <w:tblW w:w="2653" w:type="pct"/>
        <w:tblLayout w:type="fixed"/>
        <w:tblLook w:val="04A0" w:firstRow="1" w:lastRow="0" w:firstColumn="1" w:lastColumn="0" w:noHBand="0" w:noVBand="1"/>
      </w:tblPr>
      <w:tblGrid>
        <w:gridCol w:w="2718"/>
        <w:gridCol w:w="1801"/>
      </w:tblGrid>
      <w:tr w:rsidR="001703BD" w:rsidRPr="00FF4865" w14:paraId="7EF398A3" w14:textId="77777777" w:rsidTr="00D55576">
        <w:trPr>
          <w:trHeight w:val="244"/>
        </w:trPr>
        <w:tc>
          <w:tcPr>
            <w:tcW w:w="3007" w:type="pct"/>
            <w:shd w:val="clear" w:color="auto" w:fill="D9D9D9" w:themeFill="background1" w:themeFillShade="D9"/>
            <w:vAlign w:val="bottom"/>
          </w:tcPr>
          <w:p w14:paraId="72600C84" w14:textId="77777777" w:rsidR="001703BD" w:rsidRPr="00FF4865" w:rsidRDefault="001703BD"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9CD2AE6" w14:textId="77777777" w:rsidR="001703BD" w:rsidRPr="00FF4865" w:rsidRDefault="001703BD" w:rsidP="00D55576">
            <w:pPr>
              <w:jc w:val="both"/>
              <w:rPr>
                <w:szCs w:val="20"/>
              </w:rPr>
            </w:pPr>
            <w:r>
              <w:rPr>
                <w:rFonts w:eastAsia="Times New Roman" w:cs="Arial"/>
                <w:b/>
                <w:szCs w:val="20"/>
              </w:rPr>
              <w:t>Description</w:t>
            </w:r>
          </w:p>
        </w:tc>
      </w:tr>
      <w:tr w:rsidR="001703BD" w:rsidRPr="00FF4865" w14:paraId="3B32F2C4" w14:textId="77777777" w:rsidTr="00D55576">
        <w:trPr>
          <w:trHeight w:val="386"/>
        </w:trPr>
        <w:tc>
          <w:tcPr>
            <w:tcW w:w="3007" w:type="pct"/>
          </w:tcPr>
          <w:p w14:paraId="6233924F" w14:textId="77777777" w:rsidR="001703BD" w:rsidRPr="00FF4865" w:rsidRDefault="001703BD" w:rsidP="00D55576">
            <w:pPr>
              <w:tabs>
                <w:tab w:val="left" w:pos="1114"/>
              </w:tabs>
              <w:ind w:left="360" w:hanging="360"/>
              <w:jc w:val="both"/>
              <w:rPr>
                <w:rFonts w:cs="Arial"/>
                <w:szCs w:val="20"/>
              </w:rPr>
            </w:pPr>
            <w:r>
              <w:rPr>
                <w:rFonts w:cs="Arial"/>
                <w:szCs w:val="20"/>
              </w:rPr>
              <w:t>Offline</w:t>
            </w:r>
          </w:p>
        </w:tc>
        <w:tc>
          <w:tcPr>
            <w:tcW w:w="1993" w:type="pct"/>
          </w:tcPr>
          <w:p w14:paraId="6F80CC85" w14:textId="77777777" w:rsidR="001703BD" w:rsidRPr="00FF4865" w:rsidRDefault="001703BD"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2C982B23" w14:textId="77777777" w:rsidR="00917696" w:rsidRDefault="00917696" w:rsidP="00D7621C">
      <w:pPr>
        <w:pStyle w:val="ListParagraph"/>
        <w:numPr>
          <w:ilvl w:val="0"/>
          <w:numId w:val="0"/>
        </w:numPr>
        <w:ind w:left="1440"/>
        <w:jc w:val="both"/>
      </w:pPr>
    </w:p>
    <w:p w14:paraId="64BBA0B3" w14:textId="77777777" w:rsidR="005923D5" w:rsidRDefault="005923D5" w:rsidP="005923D5">
      <w:pPr>
        <w:pStyle w:val="Heading5"/>
        <w:jc w:val="both"/>
      </w:pPr>
      <w:r>
        <w:t>Headers</w:t>
      </w:r>
    </w:p>
    <w:p w14:paraId="0D10DBB5" w14:textId="77777777" w:rsidR="005923D5" w:rsidRPr="005923D5" w:rsidRDefault="005923D5" w:rsidP="005923D5"/>
    <w:tbl>
      <w:tblPr>
        <w:tblStyle w:val="TableGrid"/>
        <w:tblW w:w="9180" w:type="dxa"/>
        <w:tblLook w:val="04A0" w:firstRow="1" w:lastRow="0" w:firstColumn="1" w:lastColumn="0" w:noHBand="0" w:noVBand="1"/>
      </w:tblPr>
      <w:tblGrid>
        <w:gridCol w:w="1512"/>
        <w:gridCol w:w="1595"/>
        <w:gridCol w:w="1341"/>
        <w:gridCol w:w="4732"/>
      </w:tblGrid>
      <w:tr w:rsidR="005923D5" w14:paraId="685E25BE" w14:textId="77777777" w:rsidTr="00D61C51">
        <w:trPr>
          <w:trHeight w:val="430"/>
        </w:trPr>
        <w:tc>
          <w:tcPr>
            <w:tcW w:w="1512" w:type="dxa"/>
            <w:shd w:val="clear" w:color="auto" w:fill="D9D9D9" w:themeFill="background1" w:themeFillShade="D9"/>
          </w:tcPr>
          <w:p w14:paraId="5AC958B6" w14:textId="77777777" w:rsidR="005923D5" w:rsidRDefault="005923D5" w:rsidP="00D61C51">
            <w:pPr>
              <w:jc w:val="both"/>
            </w:pPr>
            <w:r>
              <w:t>Header Name</w:t>
            </w:r>
          </w:p>
        </w:tc>
        <w:tc>
          <w:tcPr>
            <w:tcW w:w="1595" w:type="dxa"/>
            <w:shd w:val="clear" w:color="auto" w:fill="D9D9D9" w:themeFill="background1" w:themeFillShade="D9"/>
          </w:tcPr>
          <w:p w14:paraId="795D3387" w14:textId="77777777" w:rsidR="005923D5" w:rsidRDefault="005923D5" w:rsidP="00D61C51">
            <w:pPr>
              <w:jc w:val="both"/>
            </w:pPr>
            <w:r>
              <w:t>Header Value</w:t>
            </w:r>
          </w:p>
        </w:tc>
        <w:tc>
          <w:tcPr>
            <w:tcW w:w="1341" w:type="dxa"/>
            <w:shd w:val="clear" w:color="auto" w:fill="D9D9D9" w:themeFill="background1" w:themeFillShade="D9"/>
          </w:tcPr>
          <w:p w14:paraId="078EB416" w14:textId="77777777" w:rsidR="005923D5" w:rsidRDefault="005923D5" w:rsidP="00D61C51">
            <w:pPr>
              <w:jc w:val="both"/>
            </w:pPr>
            <w:r>
              <w:t>Mandatory</w:t>
            </w:r>
          </w:p>
        </w:tc>
        <w:tc>
          <w:tcPr>
            <w:tcW w:w="4732" w:type="dxa"/>
            <w:shd w:val="clear" w:color="auto" w:fill="D9D9D9" w:themeFill="background1" w:themeFillShade="D9"/>
          </w:tcPr>
          <w:p w14:paraId="089F7528" w14:textId="77777777" w:rsidR="005923D5" w:rsidRDefault="005923D5" w:rsidP="00D61C51">
            <w:pPr>
              <w:jc w:val="both"/>
            </w:pPr>
            <w:r>
              <w:t>Description</w:t>
            </w:r>
          </w:p>
        </w:tc>
      </w:tr>
      <w:tr w:rsidR="005923D5" w14:paraId="48AE636A" w14:textId="77777777" w:rsidTr="00D61C51">
        <w:tc>
          <w:tcPr>
            <w:tcW w:w="1512" w:type="dxa"/>
          </w:tcPr>
          <w:p w14:paraId="7EDADC49" w14:textId="77777777" w:rsidR="005923D5" w:rsidRPr="0065474C" w:rsidRDefault="005923D5" w:rsidP="00D61C51">
            <w:pPr>
              <w:jc w:val="both"/>
            </w:pPr>
            <w:r>
              <w:t>Content-Type</w:t>
            </w:r>
          </w:p>
        </w:tc>
        <w:tc>
          <w:tcPr>
            <w:tcW w:w="1595" w:type="dxa"/>
          </w:tcPr>
          <w:p w14:paraId="2D41DCCC" w14:textId="77777777" w:rsidR="005923D5" w:rsidRDefault="005923D5" w:rsidP="00D61C51">
            <w:pPr>
              <w:jc w:val="both"/>
            </w:pPr>
            <w:proofErr w:type="gramStart"/>
            <w:r>
              <w:t>application</w:t>
            </w:r>
            <w:proofErr w:type="gramEnd"/>
            <w:r>
              <w:t>/json</w:t>
            </w:r>
          </w:p>
        </w:tc>
        <w:tc>
          <w:tcPr>
            <w:tcW w:w="1341" w:type="dxa"/>
          </w:tcPr>
          <w:p w14:paraId="52C056C0" w14:textId="77777777" w:rsidR="005923D5" w:rsidRPr="0065474C" w:rsidRDefault="005923D5" w:rsidP="00D61C51">
            <w:pPr>
              <w:jc w:val="both"/>
            </w:pPr>
            <w:r>
              <w:t>Yes</w:t>
            </w:r>
          </w:p>
        </w:tc>
        <w:tc>
          <w:tcPr>
            <w:tcW w:w="4732" w:type="dxa"/>
          </w:tcPr>
          <w:p w14:paraId="37CCD905" w14:textId="77777777" w:rsidR="005923D5" w:rsidRPr="00BA7AFF" w:rsidRDefault="005923D5" w:rsidP="00D61C51">
            <w:pPr>
              <w:jc w:val="both"/>
            </w:pPr>
            <w:r>
              <w:t>It specifies the format of the content in the request</w:t>
            </w:r>
          </w:p>
        </w:tc>
      </w:tr>
      <w:tr w:rsidR="005923D5" w14:paraId="32609292" w14:textId="77777777" w:rsidTr="00D61C51">
        <w:tc>
          <w:tcPr>
            <w:tcW w:w="1512" w:type="dxa"/>
          </w:tcPr>
          <w:p w14:paraId="6528C81A" w14:textId="77777777" w:rsidR="005923D5" w:rsidRPr="0065474C" w:rsidRDefault="005923D5" w:rsidP="00D61C51">
            <w:pPr>
              <w:jc w:val="both"/>
            </w:pPr>
            <w:r>
              <w:t>Accept</w:t>
            </w:r>
          </w:p>
        </w:tc>
        <w:tc>
          <w:tcPr>
            <w:tcW w:w="1595" w:type="dxa"/>
          </w:tcPr>
          <w:p w14:paraId="68916B2E" w14:textId="77777777" w:rsidR="005923D5" w:rsidRPr="0065474C" w:rsidRDefault="005923D5" w:rsidP="00D61C51">
            <w:pPr>
              <w:jc w:val="both"/>
            </w:pPr>
            <w:proofErr w:type="gramStart"/>
            <w:r>
              <w:t>application</w:t>
            </w:r>
            <w:proofErr w:type="gramEnd"/>
            <w:r>
              <w:t>/json</w:t>
            </w:r>
          </w:p>
        </w:tc>
        <w:tc>
          <w:tcPr>
            <w:tcW w:w="1341" w:type="dxa"/>
          </w:tcPr>
          <w:p w14:paraId="2DC9A678" w14:textId="77777777" w:rsidR="005923D5" w:rsidRPr="0065474C" w:rsidRDefault="005923D5" w:rsidP="00D61C51">
            <w:pPr>
              <w:jc w:val="both"/>
            </w:pPr>
            <w:r>
              <w:t>Yes</w:t>
            </w:r>
          </w:p>
        </w:tc>
        <w:tc>
          <w:tcPr>
            <w:tcW w:w="4732" w:type="dxa"/>
          </w:tcPr>
          <w:p w14:paraId="2C040C82" w14:textId="77777777" w:rsidR="005923D5" w:rsidRPr="00706077" w:rsidRDefault="005923D5" w:rsidP="00D61C51">
            <w:pPr>
              <w:jc w:val="both"/>
            </w:pPr>
            <w:r>
              <w:t>It specifies the format of the content accepted by the API invoker.</w:t>
            </w:r>
          </w:p>
        </w:tc>
      </w:tr>
    </w:tbl>
    <w:p w14:paraId="3DE3BF7C" w14:textId="77777777" w:rsidR="005923D5" w:rsidRPr="003479B6" w:rsidRDefault="005923D5" w:rsidP="005923D5"/>
    <w:p w14:paraId="6535C6B8" w14:textId="77777777" w:rsidR="005923D5" w:rsidRDefault="005923D5" w:rsidP="005923D5">
      <w:pPr>
        <w:pStyle w:val="Heading5"/>
        <w:jc w:val="both"/>
      </w:pPr>
      <w:r>
        <w:t>Body Example</w:t>
      </w:r>
    </w:p>
    <w:p w14:paraId="5B157668" w14:textId="77777777" w:rsidR="005923D5" w:rsidRPr="005923D5" w:rsidRDefault="005923D5" w:rsidP="005923D5"/>
    <w:tbl>
      <w:tblPr>
        <w:tblW w:w="1797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gridCol w:w="8715"/>
      </w:tblGrid>
      <w:tr w:rsidR="00346C59" w:rsidRPr="005923D5" w14:paraId="5DCF6167" w14:textId="77777777" w:rsidTr="00346C59">
        <w:tc>
          <w:tcPr>
            <w:tcW w:w="540" w:type="dxa"/>
            <w:shd w:val="clear" w:color="auto" w:fill="CCCCCC"/>
            <w:tcMar>
              <w:top w:w="100" w:type="dxa"/>
              <w:left w:w="100" w:type="dxa"/>
              <w:bottom w:w="100" w:type="dxa"/>
              <w:right w:w="100" w:type="dxa"/>
            </w:tcMar>
          </w:tcPr>
          <w:p w14:paraId="616C4D65" w14:textId="77777777" w:rsidR="00346C59" w:rsidRPr="005923D5" w:rsidRDefault="00346C59" w:rsidP="00D61C51">
            <w:pPr>
              <w:pStyle w:val="Normal1"/>
              <w:spacing w:line="240" w:lineRule="auto"/>
              <w:jc w:val="both"/>
              <w:rPr>
                <w:sz w:val="20"/>
              </w:rPr>
            </w:pPr>
          </w:p>
        </w:tc>
        <w:tc>
          <w:tcPr>
            <w:tcW w:w="8715" w:type="dxa"/>
          </w:tcPr>
          <w:p w14:paraId="12E1FED3" w14:textId="77777777" w:rsidR="00407B8A" w:rsidRPr="00407B8A" w:rsidRDefault="003F5A2D" w:rsidP="00407B8A">
            <w:pPr>
              <w:rPr>
                <w:rFonts w:cs="Arial"/>
                <w:szCs w:val="20"/>
              </w:rPr>
            </w:pPr>
            <w:r>
              <w:rPr>
                <w:rStyle w:val="sobjectk"/>
                <w:rFonts w:cs="Arial"/>
                <w:b/>
                <w:bCs/>
                <w:color w:val="333333"/>
                <w:szCs w:val="20"/>
              </w:rPr>
              <w:t>""""</w:t>
            </w:r>
            <w:r>
              <w:rPr>
                <w:rStyle w:val="sarray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sidR="00407B8A" w:rsidRPr="00407B8A">
              <w:rPr>
                <w:rFonts w:cs="Arial"/>
                <w:szCs w:val="20"/>
              </w:rPr>
              <w:t>{</w:t>
            </w:r>
          </w:p>
          <w:p w14:paraId="02F9A40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outboundSMSMessageRequest</w:t>
            </w:r>
            <w:proofErr w:type="gramEnd"/>
            <w:r w:rsidR="003F5A2D">
              <w:rPr>
                <w:rFonts w:cs="Arial"/>
                <w:szCs w:val="20"/>
              </w:rPr>
              <w:t>"</w:t>
            </w:r>
            <w:r w:rsidRPr="00407B8A">
              <w:rPr>
                <w:rFonts w:cs="Arial"/>
                <w:szCs w:val="20"/>
              </w:rPr>
              <w:t>: {</w:t>
            </w:r>
          </w:p>
          <w:p w14:paraId="3E170719"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address</w:t>
            </w:r>
            <w:proofErr w:type="gramEnd"/>
            <w:r w:rsidR="003F5A2D">
              <w:rPr>
                <w:rFonts w:cs="Arial"/>
                <w:szCs w:val="20"/>
              </w:rPr>
              <w:t>"</w:t>
            </w:r>
            <w:r w:rsidRPr="00407B8A">
              <w:rPr>
                <w:rFonts w:cs="Arial"/>
                <w:szCs w:val="20"/>
              </w:rPr>
              <w:t>: [</w:t>
            </w:r>
          </w:p>
          <w:p w14:paraId="14782068"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tel</w:t>
            </w:r>
            <w:proofErr w:type="gramEnd"/>
            <w:r w:rsidRPr="00407B8A">
              <w:rPr>
                <w:rFonts w:cs="Arial"/>
                <w:szCs w:val="20"/>
              </w:rPr>
              <w:t>: 9703553010</w:t>
            </w:r>
            <w:r w:rsidR="003F5A2D">
              <w:rPr>
                <w:rFonts w:cs="Arial"/>
                <w:szCs w:val="20"/>
              </w:rPr>
              <w:t>"</w:t>
            </w:r>
            <w:r w:rsidRPr="00407B8A">
              <w:rPr>
                <w:rFonts w:cs="Arial"/>
                <w:szCs w:val="20"/>
              </w:rPr>
              <w:t>,</w:t>
            </w:r>
          </w:p>
          <w:p w14:paraId="5F7FE37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tel</w:t>
            </w:r>
            <w:proofErr w:type="gramEnd"/>
            <w:r w:rsidRPr="00407B8A">
              <w:rPr>
                <w:rFonts w:cs="Arial"/>
                <w:szCs w:val="20"/>
              </w:rPr>
              <w:t>: 9030622480</w:t>
            </w:r>
            <w:r w:rsidR="003F5A2D">
              <w:rPr>
                <w:rFonts w:cs="Arial"/>
                <w:szCs w:val="20"/>
              </w:rPr>
              <w:t>"</w:t>
            </w:r>
          </w:p>
          <w:p w14:paraId="4847049B" w14:textId="77777777" w:rsidR="00407B8A" w:rsidRPr="00407B8A" w:rsidRDefault="00407B8A" w:rsidP="00407B8A">
            <w:pPr>
              <w:rPr>
                <w:rFonts w:cs="Arial"/>
                <w:szCs w:val="20"/>
              </w:rPr>
            </w:pPr>
            <w:r w:rsidRPr="00407B8A">
              <w:rPr>
                <w:rFonts w:cs="Arial"/>
                <w:szCs w:val="20"/>
              </w:rPr>
              <w:t xml:space="preserve">        ],</w:t>
            </w:r>
          </w:p>
          <w:p w14:paraId="6788921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senderAddress</w:t>
            </w:r>
            <w:proofErr w:type="gramEnd"/>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tel: opnhse</w:t>
            </w:r>
            <w:r w:rsidR="003F5A2D">
              <w:rPr>
                <w:rFonts w:cs="Arial"/>
                <w:szCs w:val="20"/>
              </w:rPr>
              <w:t>"</w:t>
            </w:r>
            <w:r w:rsidRPr="00407B8A">
              <w:rPr>
                <w:rFonts w:cs="Arial"/>
                <w:szCs w:val="20"/>
              </w:rPr>
              <w:t>,</w:t>
            </w:r>
          </w:p>
          <w:p w14:paraId="7D5A3A46"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outboundSMSTextMessage</w:t>
            </w:r>
            <w:proofErr w:type="gramEnd"/>
            <w:r w:rsidR="003F5A2D">
              <w:rPr>
                <w:rFonts w:cs="Arial"/>
                <w:szCs w:val="20"/>
              </w:rPr>
              <w:t>"</w:t>
            </w:r>
            <w:r w:rsidRPr="00407B8A">
              <w:rPr>
                <w:rFonts w:cs="Arial"/>
                <w:szCs w:val="20"/>
              </w:rPr>
              <w:t>: {</w:t>
            </w:r>
          </w:p>
          <w:p w14:paraId="097A842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message</w:t>
            </w:r>
            <w:proofErr w:type="gramEnd"/>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testmessage</w:t>
            </w:r>
            <w:r w:rsidR="003F5A2D">
              <w:rPr>
                <w:rFonts w:cs="Arial"/>
                <w:szCs w:val="20"/>
              </w:rPr>
              <w:t>"</w:t>
            </w:r>
          </w:p>
          <w:p w14:paraId="3C2D3F76" w14:textId="77777777" w:rsidR="00407B8A" w:rsidRPr="00407B8A" w:rsidRDefault="00407B8A" w:rsidP="00407B8A">
            <w:pPr>
              <w:rPr>
                <w:rFonts w:cs="Arial"/>
                <w:szCs w:val="20"/>
              </w:rPr>
            </w:pPr>
            <w:r w:rsidRPr="00407B8A">
              <w:rPr>
                <w:rFonts w:cs="Arial"/>
                <w:szCs w:val="20"/>
              </w:rPr>
              <w:t xml:space="preserve">        },</w:t>
            </w:r>
          </w:p>
          <w:p w14:paraId="2EE8638A"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clientCorrelator</w:t>
            </w:r>
            <w:proofErr w:type="gramEnd"/>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xxxxxx</w:t>
            </w:r>
            <w:r w:rsidR="003F5A2D">
              <w:rPr>
                <w:rFonts w:cs="Arial"/>
                <w:szCs w:val="20"/>
              </w:rPr>
              <w:t>"</w:t>
            </w:r>
            <w:r w:rsidRPr="00407B8A">
              <w:rPr>
                <w:rFonts w:cs="Arial"/>
                <w:szCs w:val="20"/>
              </w:rPr>
              <w:t>,</w:t>
            </w:r>
          </w:p>
          <w:p w14:paraId="243F7E86"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receiptRequest</w:t>
            </w:r>
            <w:proofErr w:type="gramEnd"/>
            <w:r w:rsidR="003F5A2D">
              <w:rPr>
                <w:rFonts w:cs="Arial"/>
                <w:szCs w:val="20"/>
              </w:rPr>
              <w:t>"</w:t>
            </w:r>
            <w:r w:rsidRPr="00407B8A">
              <w:rPr>
                <w:rFonts w:cs="Arial"/>
                <w:szCs w:val="20"/>
              </w:rPr>
              <w:t>: {</w:t>
            </w:r>
          </w:p>
          <w:p w14:paraId="32E5A8E8"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notifyURL</w:t>
            </w:r>
            <w:proofErr w:type="gramEnd"/>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w:t>
            </w:r>
          </w:p>
          <w:p w14:paraId="2F8D9809"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callbackData</w:t>
            </w:r>
            <w:proofErr w:type="gramEnd"/>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$(callbackData)</w:t>
            </w:r>
            <w:r w:rsidR="003F5A2D">
              <w:rPr>
                <w:rFonts w:cs="Arial"/>
                <w:szCs w:val="20"/>
              </w:rPr>
              <w:t>"</w:t>
            </w:r>
          </w:p>
          <w:p w14:paraId="660E5D3F" w14:textId="77777777" w:rsidR="00407B8A" w:rsidRPr="00407B8A" w:rsidRDefault="00407B8A" w:rsidP="00407B8A">
            <w:pPr>
              <w:rPr>
                <w:rFonts w:cs="Arial"/>
                <w:szCs w:val="20"/>
              </w:rPr>
            </w:pPr>
            <w:r w:rsidRPr="00407B8A">
              <w:rPr>
                <w:rFonts w:cs="Arial"/>
                <w:szCs w:val="20"/>
              </w:rPr>
              <w:t xml:space="preserve">        },</w:t>
            </w:r>
          </w:p>
          <w:p w14:paraId="501C1AC5"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senderName</w:t>
            </w:r>
            <w:proofErr w:type="gramEnd"/>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w:t>
            </w:r>
          </w:p>
          <w:p w14:paraId="613BCC15"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category</w:t>
            </w:r>
            <w:proofErr w:type="gramEnd"/>
            <w:r w:rsidR="003F5A2D">
              <w:rPr>
                <w:rFonts w:cs="Arial"/>
                <w:szCs w:val="20"/>
              </w:rPr>
              <w:t>"</w:t>
            </w:r>
            <w:r w:rsidRPr="00407B8A">
              <w:rPr>
                <w:rFonts w:cs="Arial"/>
                <w:szCs w:val="20"/>
              </w:rPr>
              <w:t xml:space="preserve">: </w:t>
            </w:r>
            <w:r w:rsidR="003F5A2D">
              <w:rPr>
                <w:rFonts w:cs="Arial"/>
                <w:szCs w:val="20"/>
              </w:rPr>
              <w:t>""</w:t>
            </w:r>
          </w:p>
          <w:p w14:paraId="4E113DA2" w14:textId="77777777" w:rsidR="00407B8A" w:rsidRPr="00407B8A" w:rsidRDefault="00407B8A" w:rsidP="00407B8A">
            <w:pPr>
              <w:rPr>
                <w:rFonts w:cs="Arial"/>
                <w:szCs w:val="20"/>
              </w:rPr>
            </w:pPr>
            <w:r w:rsidRPr="00407B8A">
              <w:rPr>
                <w:rFonts w:cs="Arial"/>
                <w:szCs w:val="20"/>
              </w:rPr>
              <w:t xml:space="preserve">    }</w:t>
            </w:r>
          </w:p>
          <w:p w14:paraId="0676614C" w14:textId="77777777" w:rsidR="00346C59" w:rsidRPr="005923D5" w:rsidRDefault="00407B8A" w:rsidP="00D7621C">
            <w:pPr>
              <w:rPr>
                <w:rFonts w:cs="Arial"/>
                <w:szCs w:val="20"/>
              </w:rPr>
            </w:pPr>
            <w:r w:rsidRPr="00407B8A">
              <w:rPr>
                <w:rFonts w:cs="Arial"/>
                <w:szCs w:val="20"/>
              </w:rPr>
              <w:t>}</w:t>
            </w:r>
          </w:p>
        </w:tc>
        <w:tc>
          <w:tcPr>
            <w:tcW w:w="8715" w:type="dxa"/>
            <w:tcMar>
              <w:top w:w="100" w:type="dxa"/>
              <w:left w:w="100" w:type="dxa"/>
              <w:bottom w:w="100" w:type="dxa"/>
              <w:right w:w="100" w:type="dxa"/>
            </w:tcMar>
          </w:tcPr>
          <w:p w14:paraId="067F543D" w14:textId="77777777" w:rsidR="00346C59" w:rsidRPr="005923D5" w:rsidRDefault="00346C59" w:rsidP="00D61C51">
            <w:pPr>
              <w:jc w:val="both"/>
              <w:rPr>
                <w:rFonts w:cs="Arial"/>
                <w:szCs w:val="20"/>
              </w:rPr>
            </w:pPr>
          </w:p>
        </w:tc>
      </w:tr>
    </w:tbl>
    <w:p w14:paraId="77D8A3ED" w14:textId="77777777" w:rsidR="005923D5" w:rsidRPr="003479B6" w:rsidRDefault="005923D5" w:rsidP="005923D5"/>
    <w:p w14:paraId="4D15B06F" w14:textId="77777777" w:rsidR="005923D5" w:rsidRDefault="005923D5" w:rsidP="005923D5">
      <w:pPr>
        <w:pStyle w:val="Heading5"/>
        <w:jc w:val="both"/>
      </w:pPr>
      <w:r>
        <w:t>Body Elements</w:t>
      </w:r>
    </w:p>
    <w:p w14:paraId="541E7D8C" w14:textId="77777777" w:rsidR="005923D5" w:rsidRPr="005923D5" w:rsidRDefault="005923D5" w:rsidP="005923D5"/>
    <w:tbl>
      <w:tblPr>
        <w:tblStyle w:val="TableGrid"/>
        <w:tblW w:w="9198" w:type="dxa"/>
        <w:tblLayout w:type="fixed"/>
        <w:tblLook w:val="04A0" w:firstRow="1" w:lastRow="0" w:firstColumn="1" w:lastColumn="0" w:noHBand="0" w:noVBand="1"/>
      </w:tblPr>
      <w:tblGrid>
        <w:gridCol w:w="558"/>
        <w:gridCol w:w="1801"/>
        <w:gridCol w:w="1284"/>
        <w:gridCol w:w="1685"/>
        <w:gridCol w:w="1170"/>
        <w:gridCol w:w="2700"/>
      </w:tblGrid>
      <w:tr w:rsidR="005923D5" w:rsidRPr="00B276B8" w14:paraId="7904B902" w14:textId="77777777" w:rsidTr="00D61C51">
        <w:tc>
          <w:tcPr>
            <w:tcW w:w="558" w:type="dxa"/>
            <w:shd w:val="clear" w:color="auto" w:fill="D9D9D9" w:themeFill="background1" w:themeFillShade="D9"/>
          </w:tcPr>
          <w:p w14:paraId="30C33AED" w14:textId="77777777" w:rsidR="005923D5" w:rsidRPr="00B276B8" w:rsidRDefault="005923D5" w:rsidP="00D61C51">
            <w:pPr>
              <w:jc w:val="both"/>
              <w:rPr>
                <w:rFonts w:cs="Arial"/>
                <w:szCs w:val="20"/>
              </w:rPr>
            </w:pPr>
            <w:r w:rsidRPr="00B276B8">
              <w:rPr>
                <w:rFonts w:cs="Arial"/>
                <w:szCs w:val="20"/>
              </w:rPr>
              <w:t>#</w:t>
            </w:r>
          </w:p>
        </w:tc>
        <w:tc>
          <w:tcPr>
            <w:tcW w:w="1801" w:type="dxa"/>
            <w:shd w:val="clear" w:color="auto" w:fill="D9D9D9" w:themeFill="background1" w:themeFillShade="D9"/>
          </w:tcPr>
          <w:p w14:paraId="4CB8727C" w14:textId="77777777" w:rsidR="005923D5" w:rsidRPr="00B276B8" w:rsidRDefault="005923D5" w:rsidP="00D61C51">
            <w:pPr>
              <w:jc w:val="both"/>
              <w:rPr>
                <w:rFonts w:cs="Arial"/>
                <w:szCs w:val="20"/>
              </w:rPr>
            </w:pPr>
            <w:r w:rsidRPr="00B276B8">
              <w:rPr>
                <w:rFonts w:cs="Arial"/>
                <w:szCs w:val="20"/>
              </w:rPr>
              <w:t>Parameter Name</w:t>
            </w:r>
          </w:p>
        </w:tc>
        <w:tc>
          <w:tcPr>
            <w:tcW w:w="1284" w:type="dxa"/>
            <w:shd w:val="clear" w:color="auto" w:fill="D9D9D9" w:themeFill="background1" w:themeFillShade="D9"/>
          </w:tcPr>
          <w:p w14:paraId="5B0CD776" w14:textId="77777777" w:rsidR="005923D5" w:rsidRPr="00B276B8" w:rsidRDefault="005923D5" w:rsidP="00D61C51">
            <w:pPr>
              <w:jc w:val="both"/>
              <w:rPr>
                <w:rFonts w:cs="Arial"/>
                <w:szCs w:val="20"/>
              </w:rPr>
            </w:pPr>
            <w:r w:rsidRPr="00B276B8">
              <w:rPr>
                <w:rFonts w:cs="Arial"/>
                <w:szCs w:val="20"/>
              </w:rPr>
              <w:t>Mandatory</w:t>
            </w:r>
          </w:p>
        </w:tc>
        <w:tc>
          <w:tcPr>
            <w:tcW w:w="1685" w:type="dxa"/>
            <w:shd w:val="clear" w:color="auto" w:fill="D9D9D9" w:themeFill="background1" w:themeFillShade="D9"/>
          </w:tcPr>
          <w:p w14:paraId="16B2B099" w14:textId="77777777" w:rsidR="005923D5" w:rsidRPr="00B276B8" w:rsidRDefault="005923D5" w:rsidP="00D61C51">
            <w:pPr>
              <w:jc w:val="both"/>
              <w:rPr>
                <w:rFonts w:cs="Arial"/>
                <w:szCs w:val="20"/>
              </w:rPr>
            </w:pPr>
            <w:r w:rsidRPr="00B276B8">
              <w:rPr>
                <w:rFonts w:cs="Arial"/>
                <w:szCs w:val="20"/>
              </w:rPr>
              <w:t>Data type</w:t>
            </w:r>
          </w:p>
        </w:tc>
        <w:tc>
          <w:tcPr>
            <w:tcW w:w="1170" w:type="dxa"/>
            <w:shd w:val="clear" w:color="auto" w:fill="D9D9D9" w:themeFill="background1" w:themeFillShade="D9"/>
          </w:tcPr>
          <w:p w14:paraId="602D922E" w14:textId="77777777" w:rsidR="005923D5" w:rsidRPr="00B276B8" w:rsidRDefault="005923D5" w:rsidP="00D61C51">
            <w:pPr>
              <w:jc w:val="both"/>
              <w:rPr>
                <w:rFonts w:cs="Arial"/>
                <w:szCs w:val="20"/>
              </w:rPr>
            </w:pPr>
            <w:r w:rsidRPr="00B276B8">
              <w:rPr>
                <w:rFonts w:cs="Arial"/>
                <w:szCs w:val="20"/>
              </w:rPr>
              <w:t>Range</w:t>
            </w:r>
          </w:p>
        </w:tc>
        <w:tc>
          <w:tcPr>
            <w:tcW w:w="2700" w:type="dxa"/>
            <w:shd w:val="clear" w:color="auto" w:fill="D9D9D9" w:themeFill="background1" w:themeFillShade="D9"/>
          </w:tcPr>
          <w:p w14:paraId="4F4DDC2E" w14:textId="77777777" w:rsidR="005923D5" w:rsidRPr="00B276B8" w:rsidRDefault="005923D5" w:rsidP="00D61C51">
            <w:pPr>
              <w:jc w:val="both"/>
              <w:rPr>
                <w:rFonts w:cs="Arial"/>
                <w:szCs w:val="20"/>
              </w:rPr>
            </w:pPr>
            <w:r w:rsidRPr="00B276B8">
              <w:rPr>
                <w:rFonts w:cs="Arial"/>
                <w:szCs w:val="20"/>
              </w:rPr>
              <w:t>Description</w:t>
            </w:r>
          </w:p>
        </w:tc>
      </w:tr>
      <w:tr w:rsidR="005923D5" w:rsidRPr="00B276B8" w14:paraId="43EE8F7C" w14:textId="77777777" w:rsidTr="00D61C51">
        <w:tc>
          <w:tcPr>
            <w:tcW w:w="558" w:type="dxa"/>
          </w:tcPr>
          <w:p w14:paraId="453A7BEF" w14:textId="77777777" w:rsidR="005923D5" w:rsidRPr="00B276B8" w:rsidRDefault="005923D5" w:rsidP="00D61C51">
            <w:pPr>
              <w:jc w:val="both"/>
              <w:rPr>
                <w:rFonts w:cs="Arial"/>
                <w:szCs w:val="20"/>
              </w:rPr>
            </w:pPr>
            <w:r w:rsidRPr="00B276B8">
              <w:rPr>
                <w:rFonts w:cs="Arial"/>
                <w:szCs w:val="20"/>
              </w:rPr>
              <w:t>1</w:t>
            </w:r>
          </w:p>
        </w:tc>
        <w:tc>
          <w:tcPr>
            <w:tcW w:w="1801" w:type="dxa"/>
          </w:tcPr>
          <w:p w14:paraId="6FB1638D" w14:textId="77777777" w:rsidR="005923D5" w:rsidRPr="00B276B8" w:rsidRDefault="0046686A" w:rsidP="00D61C51">
            <w:pPr>
              <w:jc w:val="both"/>
              <w:rPr>
                <w:rFonts w:cs="Arial"/>
                <w:szCs w:val="20"/>
              </w:rPr>
            </w:pPr>
            <w:r w:rsidRPr="00B276B8">
              <w:rPr>
                <w:rFonts w:cs="Arial"/>
                <w:color w:val="000000"/>
                <w:szCs w:val="20"/>
              </w:rPr>
              <w:t>A</w:t>
            </w:r>
            <w:r w:rsidR="005923D5" w:rsidRPr="00B276B8">
              <w:rPr>
                <w:rFonts w:cs="Arial"/>
                <w:color w:val="000000"/>
                <w:szCs w:val="20"/>
              </w:rPr>
              <w:t>ddress</w:t>
            </w:r>
          </w:p>
        </w:tc>
        <w:tc>
          <w:tcPr>
            <w:tcW w:w="1284" w:type="dxa"/>
          </w:tcPr>
          <w:p w14:paraId="03450F5D" w14:textId="77777777" w:rsidR="005923D5" w:rsidRPr="00B276B8" w:rsidRDefault="005923D5" w:rsidP="00D61C51">
            <w:pPr>
              <w:jc w:val="both"/>
              <w:rPr>
                <w:rFonts w:cs="Arial"/>
                <w:szCs w:val="20"/>
              </w:rPr>
            </w:pPr>
            <w:r w:rsidRPr="00B276B8">
              <w:rPr>
                <w:rFonts w:cs="Arial"/>
                <w:szCs w:val="20"/>
              </w:rPr>
              <w:t>Yes</w:t>
            </w:r>
          </w:p>
        </w:tc>
        <w:tc>
          <w:tcPr>
            <w:tcW w:w="1685" w:type="dxa"/>
          </w:tcPr>
          <w:p w14:paraId="0B6B0F12"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252DE66E" w14:textId="77777777" w:rsidR="005923D5" w:rsidRPr="00B276B8" w:rsidRDefault="005923D5" w:rsidP="00D61C51">
            <w:pPr>
              <w:jc w:val="both"/>
              <w:rPr>
                <w:rFonts w:cs="Arial"/>
                <w:szCs w:val="20"/>
              </w:rPr>
            </w:pPr>
            <w:r w:rsidRPr="00B276B8">
              <w:rPr>
                <w:rFonts w:cs="Arial"/>
                <w:szCs w:val="20"/>
              </w:rPr>
              <w:t>NA</w:t>
            </w:r>
          </w:p>
        </w:tc>
        <w:tc>
          <w:tcPr>
            <w:tcW w:w="2700" w:type="dxa"/>
          </w:tcPr>
          <w:p w14:paraId="6CEDDFF8"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The SMS recipient’s MSISDN number to which the message is to be sent. At least one address must be provided. </w:t>
            </w:r>
          </w:p>
          <w:p w14:paraId="7CB60BC3"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Ex: The recipients MSISDN should include the ‘tel:’ protocol identifier and the country code preceded by ‘+’. </w:t>
            </w:r>
            <w:proofErr w:type="gramStart"/>
            <w:r w:rsidRPr="00B276B8">
              <w:rPr>
                <w:rFonts w:cs="Arial"/>
                <w:color w:val="000000"/>
                <w:szCs w:val="20"/>
              </w:rPr>
              <w:t>i</w:t>
            </w:r>
            <w:proofErr w:type="gramEnd"/>
            <w:r w:rsidRPr="00B276B8">
              <w:rPr>
                <w:rFonts w:cs="Arial"/>
                <w:color w:val="000000"/>
                <w:szCs w:val="20"/>
              </w:rPr>
              <w:t xml:space="preserve">.e., </w:t>
            </w:r>
          </w:p>
          <w:p w14:paraId="6EEE3831" w14:textId="77777777" w:rsidR="005923D5" w:rsidRPr="00B276B8" w:rsidRDefault="005923D5" w:rsidP="00D61C51">
            <w:pPr>
              <w:autoSpaceDE w:val="0"/>
              <w:autoSpaceDN w:val="0"/>
              <w:adjustRightInd w:val="0"/>
              <w:rPr>
                <w:rFonts w:cs="Arial"/>
                <w:color w:val="000000"/>
                <w:szCs w:val="20"/>
              </w:rPr>
            </w:pPr>
            <w:proofErr w:type="gramStart"/>
            <w:r w:rsidRPr="00B276B8">
              <w:rPr>
                <w:rFonts w:cs="Arial"/>
                <w:color w:val="000000"/>
                <w:szCs w:val="20"/>
              </w:rPr>
              <w:t>tel</w:t>
            </w:r>
            <w:proofErr w:type="gramEnd"/>
            <w:r w:rsidRPr="00B276B8">
              <w:rPr>
                <w:rFonts w:cs="Arial"/>
                <w:color w:val="000000"/>
                <w:szCs w:val="20"/>
              </w:rPr>
              <w:t xml:space="preserve">:+919876543210 </w:t>
            </w:r>
          </w:p>
        </w:tc>
      </w:tr>
      <w:tr w:rsidR="005923D5" w:rsidRPr="00B276B8" w14:paraId="78D963E2" w14:textId="77777777" w:rsidTr="00D61C51">
        <w:tc>
          <w:tcPr>
            <w:tcW w:w="558" w:type="dxa"/>
          </w:tcPr>
          <w:p w14:paraId="3203603D" w14:textId="77777777" w:rsidR="005923D5" w:rsidRPr="00B276B8" w:rsidRDefault="005923D5" w:rsidP="00D61C51">
            <w:pPr>
              <w:jc w:val="both"/>
              <w:rPr>
                <w:rFonts w:cs="Arial"/>
                <w:szCs w:val="20"/>
              </w:rPr>
            </w:pPr>
            <w:r w:rsidRPr="00B276B8">
              <w:rPr>
                <w:rFonts w:cs="Arial"/>
                <w:szCs w:val="20"/>
              </w:rPr>
              <w:t>2</w:t>
            </w:r>
          </w:p>
        </w:tc>
        <w:tc>
          <w:tcPr>
            <w:tcW w:w="1801" w:type="dxa"/>
          </w:tcPr>
          <w:p w14:paraId="468FD5FB" w14:textId="77777777" w:rsidR="005923D5" w:rsidRPr="00B276B8" w:rsidRDefault="005923D5" w:rsidP="00D61C51">
            <w:pPr>
              <w:jc w:val="both"/>
              <w:rPr>
                <w:rFonts w:cs="Arial"/>
                <w:szCs w:val="20"/>
              </w:rPr>
            </w:pPr>
            <w:proofErr w:type="gramStart"/>
            <w:r w:rsidRPr="00B276B8">
              <w:rPr>
                <w:rFonts w:cs="Arial"/>
                <w:color w:val="000000"/>
                <w:szCs w:val="20"/>
              </w:rPr>
              <w:t>senderAddress</w:t>
            </w:r>
            <w:proofErr w:type="gramEnd"/>
          </w:p>
        </w:tc>
        <w:tc>
          <w:tcPr>
            <w:tcW w:w="1284" w:type="dxa"/>
          </w:tcPr>
          <w:p w14:paraId="1710E583" w14:textId="77777777" w:rsidR="005923D5" w:rsidRPr="00B276B8" w:rsidRDefault="005923D5" w:rsidP="00D61C51">
            <w:pPr>
              <w:rPr>
                <w:rFonts w:cs="Arial"/>
                <w:szCs w:val="20"/>
              </w:rPr>
            </w:pPr>
            <w:r w:rsidRPr="00B276B8">
              <w:rPr>
                <w:rFonts w:cs="Arial"/>
                <w:szCs w:val="20"/>
              </w:rPr>
              <w:t>Yes</w:t>
            </w:r>
          </w:p>
        </w:tc>
        <w:tc>
          <w:tcPr>
            <w:tcW w:w="1685" w:type="dxa"/>
          </w:tcPr>
          <w:p w14:paraId="7E419892"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35870BE8" w14:textId="77777777" w:rsidR="005923D5" w:rsidRPr="00B276B8" w:rsidRDefault="005923D5" w:rsidP="00D61C51">
            <w:pPr>
              <w:jc w:val="both"/>
              <w:rPr>
                <w:rFonts w:cs="Arial"/>
                <w:szCs w:val="20"/>
              </w:rPr>
            </w:pPr>
            <w:r w:rsidRPr="00B276B8">
              <w:rPr>
                <w:rFonts w:cs="Arial"/>
                <w:szCs w:val="20"/>
              </w:rPr>
              <w:t>NA</w:t>
            </w:r>
          </w:p>
        </w:tc>
        <w:tc>
          <w:tcPr>
            <w:tcW w:w="2700" w:type="dxa"/>
          </w:tcPr>
          <w:p w14:paraId="18E0884B" w14:textId="77777777" w:rsidR="005923D5" w:rsidRPr="00B276B8" w:rsidRDefault="005923D5" w:rsidP="00D61C51">
            <w:pPr>
              <w:rPr>
                <w:rFonts w:cs="Arial"/>
                <w:szCs w:val="20"/>
              </w:rPr>
            </w:pPr>
            <w:r w:rsidRPr="00B276B8">
              <w:rPr>
                <w:rFonts w:cs="Arial"/>
                <w:color w:val="000000"/>
                <w:szCs w:val="20"/>
              </w:rPr>
              <w:t>Sender ID of the message</w:t>
            </w:r>
          </w:p>
        </w:tc>
      </w:tr>
      <w:tr w:rsidR="005923D5" w:rsidRPr="00B276B8" w14:paraId="3A0F28CE" w14:textId="77777777" w:rsidTr="00D61C51">
        <w:trPr>
          <w:trHeight w:val="2393"/>
        </w:trPr>
        <w:tc>
          <w:tcPr>
            <w:tcW w:w="558" w:type="dxa"/>
          </w:tcPr>
          <w:p w14:paraId="46D9CF9C" w14:textId="77777777" w:rsidR="005923D5" w:rsidRPr="00B276B8" w:rsidRDefault="005923D5" w:rsidP="00D61C51">
            <w:pPr>
              <w:jc w:val="both"/>
              <w:rPr>
                <w:rFonts w:cs="Arial"/>
                <w:szCs w:val="20"/>
              </w:rPr>
            </w:pPr>
            <w:r w:rsidRPr="00B276B8">
              <w:rPr>
                <w:rFonts w:cs="Arial"/>
                <w:szCs w:val="20"/>
              </w:rPr>
              <w:t>3</w:t>
            </w:r>
          </w:p>
        </w:tc>
        <w:tc>
          <w:tcPr>
            <w:tcW w:w="1801" w:type="dxa"/>
          </w:tcPr>
          <w:p w14:paraId="2CFE6CEA" w14:textId="77777777" w:rsidR="005923D5" w:rsidRPr="00B276B8" w:rsidRDefault="0046686A" w:rsidP="00D61C51">
            <w:pPr>
              <w:jc w:val="both"/>
              <w:rPr>
                <w:rFonts w:cs="Arial"/>
                <w:szCs w:val="20"/>
              </w:rPr>
            </w:pPr>
            <w:r w:rsidRPr="00B276B8">
              <w:rPr>
                <w:rFonts w:cs="Arial"/>
                <w:color w:val="000000"/>
                <w:szCs w:val="20"/>
              </w:rPr>
              <w:t>M</w:t>
            </w:r>
            <w:r w:rsidR="005923D5" w:rsidRPr="00B276B8">
              <w:rPr>
                <w:rFonts w:cs="Arial"/>
                <w:color w:val="000000"/>
                <w:szCs w:val="20"/>
              </w:rPr>
              <w:t>essage</w:t>
            </w:r>
          </w:p>
        </w:tc>
        <w:tc>
          <w:tcPr>
            <w:tcW w:w="1284" w:type="dxa"/>
          </w:tcPr>
          <w:p w14:paraId="37A50D4C" w14:textId="77777777" w:rsidR="005923D5" w:rsidRPr="00B276B8" w:rsidRDefault="005923D5" w:rsidP="00D61C51">
            <w:pPr>
              <w:rPr>
                <w:rFonts w:cs="Arial"/>
                <w:szCs w:val="20"/>
              </w:rPr>
            </w:pPr>
            <w:r w:rsidRPr="00B276B8">
              <w:rPr>
                <w:rFonts w:cs="Arial"/>
                <w:szCs w:val="20"/>
              </w:rPr>
              <w:t>Yes</w:t>
            </w:r>
          </w:p>
        </w:tc>
        <w:tc>
          <w:tcPr>
            <w:tcW w:w="1685" w:type="dxa"/>
          </w:tcPr>
          <w:p w14:paraId="51FBF09A"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494A3589" w14:textId="77777777" w:rsidR="005923D5" w:rsidRPr="00B276B8" w:rsidRDefault="005923D5" w:rsidP="00D61C51">
            <w:pPr>
              <w:jc w:val="both"/>
              <w:rPr>
                <w:rFonts w:cs="Arial"/>
                <w:szCs w:val="20"/>
              </w:rPr>
            </w:pPr>
            <w:r w:rsidRPr="00B276B8">
              <w:rPr>
                <w:rFonts w:cs="Arial"/>
                <w:szCs w:val="20"/>
              </w:rPr>
              <w:t>NA</w:t>
            </w:r>
          </w:p>
        </w:tc>
        <w:tc>
          <w:tcPr>
            <w:tcW w:w="2700" w:type="dxa"/>
          </w:tcPr>
          <w:p w14:paraId="3EF4B0B2"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The text message sent to the recipient (subscriber). The message must be provided within the outboundSMSTextMessage element. </w:t>
            </w:r>
            <w:proofErr w:type="gramStart"/>
            <w:r w:rsidRPr="00B276B8">
              <w:rPr>
                <w:rFonts w:cs="Arial"/>
                <w:color w:val="000000"/>
                <w:szCs w:val="20"/>
              </w:rPr>
              <w:t>Messages more than 160 character length may be sent as two or more messages by the operator</w:t>
            </w:r>
            <w:proofErr w:type="gramEnd"/>
            <w:r w:rsidRPr="00B276B8">
              <w:rPr>
                <w:rFonts w:cs="Arial"/>
                <w:color w:val="000000"/>
                <w:szCs w:val="20"/>
              </w:rPr>
              <w:t xml:space="preserve">. </w:t>
            </w:r>
          </w:p>
          <w:p w14:paraId="4C2B7408" w14:textId="77777777" w:rsidR="005923D5" w:rsidRPr="00B276B8" w:rsidRDefault="005923D5" w:rsidP="00D61C51">
            <w:pPr>
              <w:jc w:val="both"/>
              <w:rPr>
                <w:rFonts w:cs="Arial"/>
                <w:szCs w:val="20"/>
              </w:rPr>
            </w:pPr>
            <w:r w:rsidRPr="00B276B8">
              <w:rPr>
                <w:rFonts w:cs="Arial"/>
                <w:color w:val="000000"/>
                <w:szCs w:val="20"/>
              </w:rPr>
              <w:t xml:space="preserve">Ex: </w:t>
            </w:r>
            <w:r w:rsidR="003F5A2D">
              <w:rPr>
                <w:rFonts w:cs="Arial"/>
                <w:color w:val="000000"/>
                <w:szCs w:val="20"/>
              </w:rPr>
              <w:t>"</w:t>
            </w:r>
            <w:r w:rsidRPr="00B276B8">
              <w:rPr>
                <w:rFonts w:cs="Arial"/>
                <w:color w:val="000000"/>
                <w:szCs w:val="20"/>
              </w:rPr>
              <w:t>Hello World</w:t>
            </w:r>
            <w:r w:rsidR="003F5A2D">
              <w:rPr>
                <w:rFonts w:cs="Arial"/>
                <w:color w:val="000000"/>
                <w:szCs w:val="20"/>
              </w:rPr>
              <w:t>"</w:t>
            </w:r>
          </w:p>
        </w:tc>
      </w:tr>
      <w:tr w:rsidR="005923D5" w:rsidRPr="00B276B8" w14:paraId="5D019FB2" w14:textId="77777777" w:rsidTr="00D61C51">
        <w:tc>
          <w:tcPr>
            <w:tcW w:w="558" w:type="dxa"/>
            <w:tcBorders>
              <w:bottom w:val="single" w:sz="4" w:space="0" w:color="auto"/>
            </w:tcBorders>
          </w:tcPr>
          <w:p w14:paraId="729D2EC4" w14:textId="77777777" w:rsidR="005923D5" w:rsidRPr="00B276B8" w:rsidRDefault="005923D5" w:rsidP="00D61C51">
            <w:pPr>
              <w:jc w:val="both"/>
              <w:rPr>
                <w:rFonts w:cs="Arial"/>
                <w:szCs w:val="20"/>
              </w:rPr>
            </w:pPr>
            <w:r w:rsidRPr="00B276B8">
              <w:rPr>
                <w:rFonts w:cs="Arial"/>
                <w:szCs w:val="20"/>
              </w:rPr>
              <w:t>4</w:t>
            </w:r>
          </w:p>
        </w:tc>
        <w:tc>
          <w:tcPr>
            <w:tcW w:w="1801" w:type="dxa"/>
            <w:tcBorders>
              <w:bottom w:val="single" w:sz="4" w:space="0" w:color="auto"/>
            </w:tcBorders>
          </w:tcPr>
          <w:p w14:paraId="1317FD6E" w14:textId="77777777" w:rsidR="005923D5" w:rsidRPr="00B276B8" w:rsidRDefault="005923D5" w:rsidP="00D61C51">
            <w:pPr>
              <w:jc w:val="both"/>
              <w:rPr>
                <w:rFonts w:cs="Arial"/>
                <w:szCs w:val="20"/>
              </w:rPr>
            </w:pPr>
            <w:proofErr w:type="gramStart"/>
            <w:r w:rsidRPr="00B276B8">
              <w:rPr>
                <w:rFonts w:cs="Arial"/>
                <w:color w:val="000000"/>
                <w:szCs w:val="20"/>
              </w:rPr>
              <w:t>clientCorrelator</w:t>
            </w:r>
            <w:proofErr w:type="gramEnd"/>
          </w:p>
        </w:tc>
        <w:tc>
          <w:tcPr>
            <w:tcW w:w="1284" w:type="dxa"/>
            <w:tcBorders>
              <w:bottom w:val="single" w:sz="4" w:space="0" w:color="auto"/>
            </w:tcBorders>
          </w:tcPr>
          <w:p w14:paraId="1A6231EA" w14:textId="77777777" w:rsidR="005923D5" w:rsidRPr="00B276B8" w:rsidRDefault="00313B3E" w:rsidP="00D61C51">
            <w:pPr>
              <w:jc w:val="both"/>
              <w:rPr>
                <w:rFonts w:cs="Arial"/>
                <w:szCs w:val="20"/>
              </w:rPr>
            </w:pPr>
            <w:r>
              <w:rPr>
                <w:rFonts w:cs="Arial"/>
                <w:color w:val="000000"/>
                <w:szCs w:val="20"/>
              </w:rPr>
              <w:t>Yes</w:t>
            </w:r>
          </w:p>
        </w:tc>
        <w:tc>
          <w:tcPr>
            <w:tcW w:w="1685" w:type="dxa"/>
            <w:tcBorders>
              <w:bottom w:val="single" w:sz="4" w:space="0" w:color="auto"/>
            </w:tcBorders>
          </w:tcPr>
          <w:p w14:paraId="4421A663" w14:textId="77777777" w:rsidR="005923D5" w:rsidRPr="00B276B8" w:rsidRDefault="005923D5" w:rsidP="00D61C51">
            <w:pPr>
              <w:rPr>
                <w:rFonts w:cs="Arial"/>
                <w:szCs w:val="20"/>
              </w:rPr>
            </w:pPr>
            <w:r w:rsidRPr="00B276B8">
              <w:rPr>
                <w:rFonts w:cs="Arial"/>
                <w:szCs w:val="20"/>
              </w:rPr>
              <w:t>String</w:t>
            </w:r>
          </w:p>
        </w:tc>
        <w:tc>
          <w:tcPr>
            <w:tcW w:w="1170" w:type="dxa"/>
            <w:tcBorders>
              <w:bottom w:val="single" w:sz="4" w:space="0" w:color="auto"/>
            </w:tcBorders>
          </w:tcPr>
          <w:p w14:paraId="59F90FA3" w14:textId="77777777" w:rsidR="005923D5" w:rsidRPr="00B276B8" w:rsidRDefault="005923D5" w:rsidP="00D61C51">
            <w:pPr>
              <w:jc w:val="both"/>
              <w:rPr>
                <w:rFonts w:cs="Arial"/>
                <w:szCs w:val="20"/>
              </w:rPr>
            </w:pPr>
            <w:r w:rsidRPr="00B276B8">
              <w:rPr>
                <w:rFonts w:cs="Arial"/>
                <w:color w:val="000000"/>
                <w:szCs w:val="20"/>
              </w:rPr>
              <w:t>NA</w:t>
            </w:r>
          </w:p>
        </w:tc>
        <w:tc>
          <w:tcPr>
            <w:tcW w:w="2700" w:type="dxa"/>
            <w:tcBorders>
              <w:bottom w:val="single" w:sz="4" w:space="0" w:color="auto"/>
            </w:tcBorders>
          </w:tcPr>
          <w:p w14:paraId="42D9BABA"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Unique identifier used by </w:t>
            </w:r>
            <w:proofErr w:type="gramStart"/>
            <w:r w:rsidRPr="00B276B8">
              <w:rPr>
                <w:rFonts w:cs="Arial"/>
                <w:color w:val="000000"/>
                <w:szCs w:val="20"/>
              </w:rPr>
              <w:t>the  application’s</w:t>
            </w:r>
            <w:proofErr w:type="gramEnd"/>
            <w:r w:rsidRPr="00B276B8">
              <w:rPr>
                <w:rFonts w:cs="Arial"/>
                <w:color w:val="000000"/>
                <w:szCs w:val="20"/>
              </w:rPr>
              <w:t xml:space="preserve"> request. </w:t>
            </w:r>
          </w:p>
          <w:p w14:paraId="35DD5B98"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For example, it could be a ‘Transaction ID (TID)’, which uniquely identifies the </w:t>
            </w:r>
            <w:r w:rsidR="00350A13">
              <w:rPr>
                <w:rFonts w:cs="Arial"/>
                <w:color w:val="000000"/>
                <w:szCs w:val="20"/>
              </w:rPr>
              <w:t>‘</w:t>
            </w:r>
            <w:r w:rsidRPr="00B276B8">
              <w:rPr>
                <w:rFonts w:cs="Arial"/>
                <w:color w:val="000000"/>
                <w:szCs w:val="20"/>
              </w:rPr>
              <w:t>Send SMS Request</w:t>
            </w:r>
            <w:r w:rsidR="00350A13">
              <w:rPr>
                <w:rFonts w:cs="Arial"/>
                <w:color w:val="000000"/>
                <w:szCs w:val="20"/>
              </w:rPr>
              <w:t>’</w:t>
            </w:r>
            <w:r w:rsidRPr="00B276B8">
              <w:rPr>
                <w:rFonts w:cs="Arial"/>
                <w:color w:val="000000"/>
                <w:szCs w:val="20"/>
              </w:rPr>
              <w:t xml:space="preserve"> transaction. </w:t>
            </w:r>
          </w:p>
          <w:p w14:paraId="080FB0E3" w14:textId="77777777" w:rsidR="005923D5" w:rsidRPr="00B276B8" w:rsidRDefault="005923D5" w:rsidP="00D61C51">
            <w:pPr>
              <w:autoSpaceDE w:val="0"/>
              <w:autoSpaceDN w:val="0"/>
              <w:adjustRightInd w:val="0"/>
              <w:rPr>
                <w:rFonts w:cs="Arial"/>
                <w:szCs w:val="20"/>
              </w:rPr>
            </w:pPr>
            <w:r w:rsidRPr="00B276B8">
              <w:rPr>
                <w:rFonts w:cs="Arial"/>
                <w:color w:val="000000"/>
                <w:szCs w:val="20"/>
              </w:rPr>
              <w:t xml:space="preserve">If there is a communication failure while forwarding the request, the clientCorrelator allows the application to avoid sending the same message twice during </w:t>
            </w:r>
            <w:r w:rsidR="00350A13">
              <w:rPr>
                <w:rFonts w:cs="Arial"/>
                <w:color w:val="000000"/>
                <w:szCs w:val="20"/>
              </w:rPr>
              <w:t>‘</w:t>
            </w:r>
            <w:r w:rsidRPr="00B276B8">
              <w:rPr>
                <w:rFonts w:cs="Arial"/>
                <w:color w:val="000000"/>
                <w:szCs w:val="20"/>
              </w:rPr>
              <w:t>retry</w:t>
            </w:r>
            <w:r w:rsidR="00350A13">
              <w:rPr>
                <w:rFonts w:cs="Arial"/>
                <w:color w:val="000000"/>
                <w:szCs w:val="20"/>
              </w:rPr>
              <w:t>’</w:t>
            </w:r>
            <w:r w:rsidRPr="00B276B8">
              <w:rPr>
                <w:rFonts w:cs="Arial"/>
                <w:color w:val="000000"/>
                <w:szCs w:val="20"/>
              </w:rPr>
              <w:t xml:space="preserve"> operation.</w:t>
            </w:r>
          </w:p>
        </w:tc>
      </w:tr>
      <w:tr w:rsidR="005923D5" w:rsidRPr="00B276B8" w14:paraId="18815797" w14:textId="77777777" w:rsidTr="00D61C51">
        <w:tc>
          <w:tcPr>
            <w:tcW w:w="558" w:type="dxa"/>
          </w:tcPr>
          <w:p w14:paraId="22586873" w14:textId="77777777" w:rsidR="005923D5" w:rsidRPr="00B276B8" w:rsidRDefault="005923D5" w:rsidP="00D61C51">
            <w:pPr>
              <w:jc w:val="both"/>
              <w:rPr>
                <w:rFonts w:cs="Arial"/>
                <w:szCs w:val="20"/>
              </w:rPr>
            </w:pPr>
            <w:r w:rsidRPr="00B276B8">
              <w:rPr>
                <w:rFonts w:cs="Arial"/>
                <w:szCs w:val="20"/>
              </w:rPr>
              <w:t>5</w:t>
            </w:r>
          </w:p>
        </w:tc>
        <w:tc>
          <w:tcPr>
            <w:tcW w:w="1801" w:type="dxa"/>
          </w:tcPr>
          <w:p w14:paraId="34ABD620" w14:textId="77777777" w:rsidR="005923D5" w:rsidRPr="00B276B8" w:rsidRDefault="005923D5" w:rsidP="00D61C51">
            <w:pPr>
              <w:jc w:val="both"/>
              <w:rPr>
                <w:rFonts w:cs="Arial"/>
                <w:szCs w:val="20"/>
              </w:rPr>
            </w:pPr>
            <w:proofErr w:type="gramStart"/>
            <w:r w:rsidRPr="00B276B8">
              <w:rPr>
                <w:rFonts w:cs="Arial"/>
                <w:szCs w:val="20"/>
              </w:rPr>
              <w:t>messageType</w:t>
            </w:r>
            <w:proofErr w:type="gramEnd"/>
          </w:p>
        </w:tc>
        <w:tc>
          <w:tcPr>
            <w:tcW w:w="1284" w:type="dxa"/>
          </w:tcPr>
          <w:p w14:paraId="3F425501" w14:textId="77777777" w:rsidR="005923D5" w:rsidRPr="00B276B8" w:rsidRDefault="005923D5" w:rsidP="00D61C51">
            <w:pPr>
              <w:jc w:val="both"/>
              <w:rPr>
                <w:rFonts w:cs="Arial"/>
                <w:szCs w:val="20"/>
              </w:rPr>
            </w:pPr>
            <w:r w:rsidRPr="00B276B8">
              <w:rPr>
                <w:rFonts w:cs="Arial"/>
                <w:color w:val="000000"/>
                <w:szCs w:val="20"/>
              </w:rPr>
              <w:t>Yes</w:t>
            </w:r>
          </w:p>
        </w:tc>
        <w:tc>
          <w:tcPr>
            <w:tcW w:w="1685" w:type="dxa"/>
          </w:tcPr>
          <w:p w14:paraId="6EC3D6DC" w14:textId="77777777" w:rsidR="005923D5" w:rsidRPr="00B276B8" w:rsidRDefault="005923D5" w:rsidP="00D61C51">
            <w:pPr>
              <w:rPr>
                <w:rFonts w:cs="Arial"/>
                <w:szCs w:val="20"/>
              </w:rPr>
            </w:pPr>
            <w:r w:rsidRPr="00B276B8">
              <w:rPr>
                <w:rFonts w:cs="Arial"/>
                <w:szCs w:val="20"/>
              </w:rPr>
              <w:t>Numeric</w:t>
            </w:r>
          </w:p>
        </w:tc>
        <w:tc>
          <w:tcPr>
            <w:tcW w:w="1170" w:type="dxa"/>
          </w:tcPr>
          <w:p w14:paraId="6A16AB68" w14:textId="77777777" w:rsidR="005923D5" w:rsidRPr="00B276B8" w:rsidRDefault="005923D5" w:rsidP="00D61C51">
            <w:pPr>
              <w:jc w:val="both"/>
              <w:rPr>
                <w:rFonts w:cs="Arial"/>
                <w:szCs w:val="20"/>
              </w:rPr>
            </w:pPr>
            <w:r w:rsidRPr="00B276B8">
              <w:rPr>
                <w:rFonts w:cs="Arial"/>
                <w:szCs w:val="20"/>
              </w:rPr>
              <w:t>0: text</w:t>
            </w:r>
          </w:p>
          <w:p w14:paraId="02BAADCB" w14:textId="77777777" w:rsidR="005923D5" w:rsidRPr="00B276B8" w:rsidRDefault="005923D5" w:rsidP="00D61C51">
            <w:pPr>
              <w:jc w:val="both"/>
              <w:rPr>
                <w:rFonts w:cs="Arial"/>
                <w:szCs w:val="20"/>
              </w:rPr>
            </w:pPr>
            <w:r w:rsidRPr="00B276B8">
              <w:rPr>
                <w:rFonts w:cs="Arial"/>
                <w:szCs w:val="20"/>
              </w:rPr>
              <w:t>2: Binary</w:t>
            </w:r>
          </w:p>
          <w:p w14:paraId="4EAA05A2" w14:textId="77777777" w:rsidR="005923D5" w:rsidRPr="00B276B8" w:rsidRDefault="005923D5" w:rsidP="00D61C51">
            <w:pPr>
              <w:jc w:val="both"/>
              <w:rPr>
                <w:rFonts w:cs="Arial"/>
                <w:szCs w:val="20"/>
              </w:rPr>
            </w:pPr>
            <w:r w:rsidRPr="00B276B8">
              <w:rPr>
                <w:rFonts w:cs="Arial"/>
                <w:szCs w:val="20"/>
              </w:rPr>
              <w:t>3: WAP</w:t>
            </w:r>
          </w:p>
          <w:p w14:paraId="6BA6FD3B" w14:textId="77777777" w:rsidR="005923D5" w:rsidRPr="00B276B8" w:rsidRDefault="005923D5" w:rsidP="00D61C51">
            <w:pPr>
              <w:jc w:val="both"/>
              <w:rPr>
                <w:rFonts w:cs="Arial"/>
                <w:szCs w:val="20"/>
              </w:rPr>
            </w:pPr>
            <w:r w:rsidRPr="00B276B8">
              <w:rPr>
                <w:rFonts w:cs="Arial"/>
                <w:szCs w:val="20"/>
              </w:rPr>
              <w:t>4: Unicode</w:t>
            </w:r>
          </w:p>
          <w:p w14:paraId="004DA810" w14:textId="77777777" w:rsidR="005923D5" w:rsidRPr="00B276B8" w:rsidRDefault="005923D5" w:rsidP="00D61C51">
            <w:pPr>
              <w:jc w:val="both"/>
              <w:rPr>
                <w:rFonts w:cs="Arial"/>
                <w:szCs w:val="20"/>
              </w:rPr>
            </w:pPr>
            <w:r w:rsidRPr="00B276B8">
              <w:rPr>
                <w:rFonts w:cs="Arial"/>
                <w:szCs w:val="20"/>
              </w:rPr>
              <w:t>7: Picture message</w:t>
            </w:r>
          </w:p>
        </w:tc>
        <w:tc>
          <w:tcPr>
            <w:tcW w:w="2700" w:type="dxa"/>
          </w:tcPr>
          <w:p w14:paraId="3E352962"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Specifies the type of message. For English text messages, the value should be 0.</w:t>
            </w:r>
          </w:p>
        </w:tc>
      </w:tr>
      <w:tr w:rsidR="005923D5" w:rsidRPr="00B276B8" w14:paraId="010633CA" w14:textId="77777777" w:rsidTr="00D61C51">
        <w:tc>
          <w:tcPr>
            <w:tcW w:w="558" w:type="dxa"/>
          </w:tcPr>
          <w:p w14:paraId="350A0C8E" w14:textId="77777777" w:rsidR="005923D5" w:rsidRPr="00B276B8" w:rsidRDefault="005923D5" w:rsidP="00D61C51">
            <w:pPr>
              <w:jc w:val="both"/>
              <w:rPr>
                <w:rFonts w:cs="Arial"/>
                <w:szCs w:val="20"/>
              </w:rPr>
            </w:pPr>
            <w:r w:rsidRPr="00B276B8">
              <w:rPr>
                <w:rFonts w:cs="Arial"/>
                <w:szCs w:val="20"/>
              </w:rPr>
              <w:t>6</w:t>
            </w:r>
          </w:p>
        </w:tc>
        <w:tc>
          <w:tcPr>
            <w:tcW w:w="1801" w:type="dxa"/>
          </w:tcPr>
          <w:p w14:paraId="5D906F1D" w14:textId="77777777" w:rsidR="005923D5" w:rsidRPr="00B276B8" w:rsidRDefault="005923D5" w:rsidP="00D61C51">
            <w:pPr>
              <w:jc w:val="both"/>
              <w:rPr>
                <w:rFonts w:cs="Arial"/>
                <w:szCs w:val="20"/>
              </w:rPr>
            </w:pPr>
            <w:proofErr w:type="gramStart"/>
            <w:r w:rsidRPr="00B276B8">
              <w:rPr>
                <w:rFonts w:cs="Arial"/>
                <w:szCs w:val="20"/>
              </w:rPr>
              <w:t>notifyURL</w:t>
            </w:r>
            <w:proofErr w:type="gramEnd"/>
          </w:p>
        </w:tc>
        <w:tc>
          <w:tcPr>
            <w:tcW w:w="1284" w:type="dxa"/>
          </w:tcPr>
          <w:p w14:paraId="090388F9" w14:textId="77777777" w:rsidR="005923D5" w:rsidRPr="00B276B8" w:rsidRDefault="007D1851" w:rsidP="00D61C51">
            <w:pPr>
              <w:jc w:val="both"/>
              <w:rPr>
                <w:rFonts w:cs="Arial"/>
                <w:szCs w:val="20"/>
              </w:rPr>
            </w:pPr>
            <w:r>
              <w:rPr>
                <w:rFonts w:cs="Arial"/>
                <w:szCs w:val="20"/>
              </w:rPr>
              <w:t>No</w:t>
            </w:r>
          </w:p>
        </w:tc>
        <w:tc>
          <w:tcPr>
            <w:tcW w:w="1685" w:type="dxa"/>
          </w:tcPr>
          <w:p w14:paraId="67AA7F56" w14:textId="77777777" w:rsidR="005923D5" w:rsidRPr="00B276B8" w:rsidRDefault="005923D5" w:rsidP="00D61C51">
            <w:pPr>
              <w:jc w:val="both"/>
              <w:rPr>
                <w:rFonts w:cs="Arial"/>
                <w:szCs w:val="20"/>
              </w:rPr>
            </w:pPr>
            <w:r w:rsidRPr="00B276B8">
              <w:rPr>
                <w:rFonts w:cs="Arial"/>
                <w:szCs w:val="20"/>
              </w:rPr>
              <w:t>URI</w:t>
            </w:r>
          </w:p>
        </w:tc>
        <w:tc>
          <w:tcPr>
            <w:tcW w:w="1170" w:type="dxa"/>
          </w:tcPr>
          <w:p w14:paraId="12E40001" w14:textId="77777777" w:rsidR="005923D5" w:rsidRPr="00B276B8" w:rsidRDefault="005923D5" w:rsidP="00D61C51">
            <w:pPr>
              <w:jc w:val="both"/>
              <w:rPr>
                <w:rFonts w:cs="Arial"/>
                <w:szCs w:val="20"/>
              </w:rPr>
            </w:pPr>
            <w:r w:rsidRPr="00B276B8">
              <w:rPr>
                <w:rFonts w:cs="Arial"/>
                <w:szCs w:val="20"/>
              </w:rPr>
              <w:t>NA</w:t>
            </w:r>
          </w:p>
        </w:tc>
        <w:tc>
          <w:tcPr>
            <w:tcW w:w="2700" w:type="dxa"/>
          </w:tcPr>
          <w:p w14:paraId="4FE0E035"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The URL called by the gateway to which the SMS delivery notification is to be sent. If you would prefer to get the notifications, the notifyURL parameter should be sent within thereceiptRequest element.</w:t>
            </w:r>
          </w:p>
        </w:tc>
      </w:tr>
      <w:tr w:rsidR="005923D5" w:rsidRPr="00B276B8" w14:paraId="33F93110" w14:textId="77777777" w:rsidTr="00D61C51">
        <w:tc>
          <w:tcPr>
            <w:tcW w:w="558" w:type="dxa"/>
          </w:tcPr>
          <w:p w14:paraId="65FD7A63" w14:textId="77777777" w:rsidR="005923D5" w:rsidRPr="00B276B8" w:rsidRDefault="00E27292" w:rsidP="00D61C51">
            <w:pPr>
              <w:jc w:val="both"/>
              <w:rPr>
                <w:rFonts w:cs="Arial"/>
                <w:szCs w:val="20"/>
              </w:rPr>
            </w:pPr>
            <w:r>
              <w:rPr>
                <w:rFonts w:cs="Arial"/>
                <w:szCs w:val="20"/>
              </w:rPr>
              <w:t>7</w:t>
            </w:r>
          </w:p>
        </w:tc>
        <w:tc>
          <w:tcPr>
            <w:tcW w:w="1801" w:type="dxa"/>
          </w:tcPr>
          <w:p w14:paraId="484D1609" w14:textId="77777777" w:rsidR="005923D5" w:rsidRPr="00B276B8" w:rsidRDefault="005923D5" w:rsidP="00D61C51">
            <w:pPr>
              <w:rPr>
                <w:rFonts w:cs="Arial"/>
                <w:szCs w:val="20"/>
              </w:rPr>
            </w:pPr>
            <w:proofErr w:type="gramStart"/>
            <w:r w:rsidRPr="00B276B8">
              <w:rPr>
                <w:rFonts w:cs="Arial"/>
                <w:szCs w:val="20"/>
              </w:rPr>
              <w:t>callbackData</w:t>
            </w:r>
            <w:proofErr w:type="gramEnd"/>
          </w:p>
        </w:tc>
        <w:tc>
          <w:tcPr>
            <w:tcW w:w="1284" w:type="dxa"/>
          </w:tcPr>
          <w:p w14:paraId="5053360E" w14:textId="77777777" w:rsidR="005923D5" w:rsidRPr="00B276B8" w:rsidRDefault="007D1851" w:rsidP="00D61C51">
            <w:pPr>
              <w:jc w:val="both"/>
              <w:rPr>
                <w:rFonts w:cs="Arial"/>
                <w:szCs w:val="20"/>
              </w:rPr>
            </w:pPr>
            <w:r>
              <w:rPr>
                <w:rFonts w:cs="Arial"/>
                <w:szCs w:val="20"/>
              </w:rPr>
              <w:t>No</w:t>
            </w:r>
          </w:p>
        </w:tc>
        <w:tc>
          <w:tcPr>
            <w:tcW w:w="1685" w:type="dxa"/>
          </w:tcPr>
          <w:p w14:paraId="234D884F" w14:textId="77777777" w:rsidR="005923D5" w:rsidRPr="00B276B8" w:rsidRDefault="004F1AF2" w:rsidP="00D61C51">
            <w:pPr>
              <w:jc w:val="both"/>
              <w:rPr>
                <w:rFonts w:cs="Arial"/>
                <w:szCs w:val="20"/>
              </w:rPr>
            </w:pPr>
            <w:r>
              <w:rPr>
                <w:rFonts w:cs="Arial"/>
                <w:szCs w:val="20"/>
              </w:rPr>
              <w:t>String</w:t>
            </w:r>
          </w:p>
        </w:tc>
        <w:tc>
          <w:tcPr>
            <w:tcW w:w="1170" w:type="dxa"/>
          </w:tcPr>
          <w:p w14:paraId="707314A4" w14:textId="77777777" w:rsidR="005923D5" w:rsidRPr="00B276B8" w:rsidRDefault="004F1AF2" w:rsidP="00D61C51">
            <w:pPr>
              <w:jc w:val="both"/>
              <w:rPr>
                <w:rFonts w:cs="Arial"/>
                <w:szCs w:val="20"/>
              </w:rPr>
            </w:pPr>
            <w:r>
              <w:rPr>
                <w:rFonts w:cs="Arial"/>
                <w:szCs w:val="20"/>
              </w:rPr>
              <w:t>NA</w:t>
            </w:r>
          </w:p>
        </w:tc>
        <w:tc>
          <w:tcPr>
            <w:tcW w:w="2700" w:type="dxa"/>
          </w:tcPr>
          <w:p w14:paraId="09EBBE89"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NA to NMS</w:t>
            </w:r>
          </w:p>
        </w:tc>
      </w:tr>
      <w:tr w:rsidR="005923D5" w:rsidRPr="00B276B8" w14:paraId="706EC86C" w14:textId="77777777" w:rsidTr="00D61C51">
        <w:tc>
          <w:tcPr>
            <w:tcW w:w="558" w:type="dxa"/>
          </w:tcPr>
          <w:p w14:paraId="79DBFB7D" w14:textId="77777777" w:rsidR="005923D5" w:rsidRPr="00B276B8" w:rsidRDefault="00E27292" w:rsidP="00D61C51">
            <w:pPr>
              <w:jc w:val="both"/>
              <w:rPr>
                <w:rFonts w:cs="Arial"/>
                <w:szCs w:val="20"/>
              </w:rPr>
            </w:pPr>
            <w:r>
              <w:rPr>
                <w:rFonts w:cs="Arial"/>
                <w:szCs w:val="20"/>
              </w:rPr>
              <w:t>8</w:t>
            </w:r>
          </w:p>
        </w:tc>
        <w:tc>
          <w:tcPr>
            <w:tcW w:w="1801" w:type="dxa"/>
          </w:tcPr>
          <w:p w14:paraId="074BF1F6" w14:textId="77777777" w:rsidR="005923D5" w:rsidRPr="00B276B8" w:rsidRDefault="005923D5" w:rsidP="00D61C51">
            <w:pPr>
              <w:jc w:val="both"/>
              <w:rPr>
                <w:rFonts w:cs="Arial"/>
                <w:szCs w:val="20"/>
              </w:rPr>
            </w:pPr>
            <w:proofErr w:type="gramStart"/>
            <w:r w:rsidRPr="00B276B8">
              <w:rPr>
                <w:rFonts w:cs="Arial"/>
                <w:szCs w:val="20"/>
              </w:rPr>
              <w:t>senderName</w:t>
            </w:r>
            <w:proofErr w:type="gramEnd"/>
          </w:p>
        </w:tc>
        <w:tc>
          <w:tcPr>
            <w:tcW w:w="1284" w:type="dxa"/>
          </w:tcPr>
          <w:p w14:paraId="078E0E1D" w14:textId="77777777" w:rsidR="005923D5" w:rsidRPr="00B276B8" w:rsidRDefault="007D1851" w:rsidP="00D61C51">
            <w:pPr>
              <w:jc w:val="both"/>
              <w:rPr>
                <w:rFonts w:cs="Arial"/>
                <w:szCs w:val="20"/>
              </w:rPr>
            </w:pPr>
            <w:r>
              <w:rPr>
                <w:rFonts w:cs="Arial"/>
                <w:szCs w:val="20"/>
              </w:rPr>
              <w:t>No</w:t>
            </w:r>
          </w:p>
        </w:tc>
        <w:tc>
          <w:tcPr>
            <w:tcW w:w="1685" w:type="dxa"/>
          </w:tcPr>
          <w:p w14:paraId="6FC0144C" w14:textId="77777777" w:rsidR="005923D5" w:rsidRPr="00B276B8" w:rsidRDefault="005923D5" w:rsidP="00D61C51">
            <w:pPr>
              <w:jc w:val="both"/>
              <w:rPr>
                <w:rFonts w:cs="Arial"/>
                <w:szCs w:val="20"/>
              </w:rPr>
            </w:pPr>
            <w:r w:rsidRPr="00B276B8">
              <w:rPr>
                <w:rFonts w:cs="Arial"/>
                <w:szCs w:val="20"/>
              </w:rPr>
              <w:t>String</w:t>
            </w:r>
          </w:p>
        </w:tc>
        <w:tc>
          <w:tcPr>
            <w:tcW w:w="1170" w:type="dxa"/>
          </w:tcPr>
          <w:p w14:paraId="36D7966E" w14:textId="77777777" w:rsidR="005923D5" w:rsidRPr="00B276B8" w:rsidRDefault="005923D5" w:rsidP="00D61C51">
            <w:pPr>
              <w:jc w:val="both"/>
              <w:rPr>
                <w:rFonts w:cs="Arial"/>
                <w:szCs w:val="20"/>
              </w:rPr>
            </w:pPr>
            <w:r w:rsidRPr="00B276B8">
              <w:rPr>
                <w:rFonts w:cs="Arial"/>
                <w:szCs w:val="20"/>
              </w:rPr>
              <w:t>NA</w:t>
            </w:r>
          </w:p>
        </w:tc>
        <w:tc>
          <w:tcPr>
            <w:tcW w:w="2700" w:type="dxa"/>
          </w:tcPr>
          <w:p w14:paraId="07B2C651"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NA to NMS</w:t>
            </w:r>
          </w:p>
        </w:tc>
      </w:tr>
      <w:tr w:rsidR="005923D5" w:rsidRPr="00B276B8" w14:paraId="44909FA6" w14:textId="77777777" w:rsidTr="00D61C51">
        <w:tc>
          <w:tcPr>
            <w:tcW w:w="558" w:type="dxa"/>
          </w:tcPr>
          <w:p w14:paraId="650BBD82" w14:textId="77777777" w:rsidR="005923D5" w:rsidRPr="00B276B8" w:rsidRDefault="00E27292" w:rsidP="00D61C51">
            <w:pPr>
              <w:jc w:val="both"/>
              <w:rPr>
                <w:rFonts w:cs="Arial"/>
                <w:szCs w:val="20"/>
              </w:rPr>
            </w:pPr>
            <w:r>
              <w:rPr>
                <w:rFonts w:cs="Arial"/>
                <w:szCs w:val="20"/>
              </w:rPr>
              <w:t>9</w:t>
            </w:r>
          </w:p>
        </w:tc>
        <w:tc>
          <w:tcPr>
            <w:tcW w:w="1801" w:type="dxa"/>
          </w:tcPr>
          <w:p w14:paraId="0E72222F" w14:textId="77777777" w:rsidR="005923D5" w:rsidRPr="00B276B8" w:rsidRDefault="007D1851" w:rsidP="00D61C51">
            <w:pPr>
              <w:jc w:val="both"/>
              <w:rPr>
                <w:rFonts w:cs="Arial"/>
                <w:szCs w:val="20"/>
              </w:rPr>
            </w:pPr>
            <w:proofErr w:type="gramStart"/>
            <w:r>
              <w:rPr>
                <w:rFonts w:cs="Arial"/>
                <w:szCs w:val="20"/>
              </w:rPr>
              <w:t>c</w:t>
            </w:r>
            <w:r w:rsidR="005923D5" w:rsidRPr="00B276B8">
              <w:rPr>
                <w:rFonts w:cs="Arial"/>
                <w:szCs w:val="20"/>
              </w:rPr>
              <w:t>ategory</w:t>
            </w:r>
            <w:proofErr w:type="gramEnd"/>
          </w:p>
        </w:tc>
        <w:tc>
          <w:tcPr>
            <w:tcW w:w="1284" w:type="dxa"/>
          </w:tcPr>
          <w:p w14:paraId="4B962583" w14:textId="77777777" w:rsidR="005923D5" w:rsidRPr="00B276B8" w:rsidRDefault="007D1851" w:rsidP="00D61C51">
            <w:pPr>
              <w:jc w:val="both"/>
              <w:rPr>
                <w:rFonts w:cs="Arial"/>
                <w:szCs w:val="20"/>
              </w:rPr>
            </w:pPr>
            <w:r>
              <w:rPr>
                <w:rFonts w:cs="Arial"/>
                <w:color w:val="000000"/>
                <w:szCs w:val="20"/>
              </w:rPr>
              <w:t>No</w:t>
            </w:r>
          </w:p>
        </w:tc>
        <w:tc>
          <w:tcPr>
            <w:tcW w:w="1685" w:type="dxa"/>
          </w:tcPr>
          <w:p w14:paraId="5A29F485" w14:textId="77777777" w:rsidR="005923D5" w:rsidRPr="00B276B8" w:rsidRDefault="005923D5" w:rsidP="00D61C51">
            <w:pPr>
              <w:rPr>
                <w:rFonts w:cs="Arial"/>
                <w:szCs w:val="20"/>
              </w:rPr>
            </w:pPr>
            <w:r w:rsidRPr="00B276B8">
              <w:rPr>
                <w:rFonts w:cs="Arial"/>
                <w:szCs w:val="20"/>
              </w:rPr>
              <w:t>String</w:t>
            </w:r>
          </w:p>
        </w:tc>
        <w:tc>
          <w:tcPr>
            <w:tcW w:w="1170" w:type="dxa"/>
          </w:tcPr>
          <w:p w14:paraId="16967BAB" w14:textId="77777777" w:rsidR="005923D5" w:rsidRPr="00B276B8" w:rsidRDefault="005923D5" w:rsidP="00D61C51">
            <w:pPr>
              <w:jc w:val="both"/>
              <w:rPr>
                <w:rFonts w:cs="Arial"/>
                <w:szCs w:val="20"/>
              </w:rPr>
            </w:pPr>
            <w:r w:rsidRPr="00B276B8">
              <w:rPr>
                <w:rFonts w:cs="Arial"/>
                <w:color w:val="000000"/>
                <w:szCs w:val="20"/>
              </w:rPr>
              <w:t>NA</w:t>
            </w:r>
          </w:p>
        </w:tc>
        <w:tc>
          <w:tcPr>
            <w:tcW w:w="2700" w:type="dxa"/>
          </w:tcPr>
          <w:p w14:paraId="2613116F" w14:textId="77777777" w:rsidR="005923D5" w:rsidRPr="00B276B8" w:rsidRDefault="005923D5" w:rsidP="00D61C51">
            <w:pPr>
              <w:jc w:val="both"/>
              <w:rPr>
                <w:rFonts w:cs="Arial"/>
                <w:szCs w:val="20"/>
              </w:rPr>
            </w:pPr>
            <w:r w:rsidRPr="00B276B8">
              <w:rPr>
                <w:rFonts w:cs="Arial"/>
                <w:szCs w:val="20"/>
              </w:rPr>
              <w:t>NA to NMS</w:t>
            </w:r>
          </w:p>
        </w:tc>
      </w:tr>
    </w:tbl>
    <w:p w14:paraId="7B49725A" w14:textId="77777777" w:rsidR="005923D5" w:rsidRDefault="005923D5" w:rsidP="005923D5"/>
    <w:p w14:paraId="4BB4D8BC" w14:textId="77777777" w:rsidR="005923D5" w:rsidRPr="003479B6" w:rsidRDefault="005923D5" w:rsidP="005923D5"/>
    <w:p w14:paraId="73EB8FD1" w14:textId="77777777" w:rsidR="005923D5" w:rsidRDefault="005923D5" w:rsidP="005923D5">
      <w:pPr>
        <w:pStyle w:val="Heading4"/>
        <w:jc w:val="both"/>
      </w:pPr>
      <w:bookmarkStart w:id="122" w:name="_Toc242149826"/>
      <w:r>
        <w:t xml:space="preserve">Send Sms API </w:t>
      </w:r>
      <w:r w:rsidR="00350A13">
        <w:t>–</w:t>
      </w:r>
      <w:r>
        <w:t xml:space="preserve"> Response</w:t>
      </w:r>
    </w:p>
    <w:bookmarkEnd w:id="122"/>
    <w:p w14:paraId="2EF937DE" w14:textId="77777777" w:rsidR="005923D5" w:rsidRPr="00ED350B" w:rsidRDefault="005923D5" w:rsidP="005923D5"/>
    <w:tbl>
      <w:tblPr>
        <w:tblStyle w:val="TableGrid"/>
        <w:tblW w:w="9180" w:type="dxa"/>
        <w:tblLayout w:type="fixed"/>
        <w:tblLook w:val="04A0" w:firstRow="1" w:lastRow="0" w:firstColumn="1" w:lastColumn="0" w:noHBand="0" w:noVBand="1"/>
      </w:tblPr>
      <w:tblGrid>
        <w:gridCol w:w="1188"/>
        <w:gridCol w:w="3600"/>
        <w:gridCol w:w="720"/>
        <w:gridCol w:w="1350"/>
        <w:gridCol w:w="2322"/>
      </w:tblGrid>
      <w:tr w:rsidR="005923D5" w:rsidRPr="00EF5A57" w14:paraId="77EE42F1" w14:textId="77777777" w:rsidTr="00D61C51">
        <w:tc>
          <w:tcPr>
            <w:tcW w:w="1188" w:type="dxa"/>
            <w:shd w:val="clear" w:color="auto" w:fill="D9D9D9" w:themeFill="background1" w:themeFillShade="D9"/>
          </w:tcPr>
          <w:p w14:paraId="29E10BB4" w14:textId="77777777" w:rsidR="005923D5" w:rsidRPr="00EF5A57" w:rsidRDefault="005923D5" w:rsidP="00D61C51">
            <w:pPr>
              <w:jc w:val="both"/>
              <w:rPr>
                <w:szCs w:val="20"/>
              </w:rPr>
            </w:pPr>
            <w:proofErr w:type="gramStart"/>
            <w:r w:rsidRPr="00EF5A57">
              <w:rPr>
                <w:szCs w:val="20"/>
              </w:rPr>
              <w:t>Response  Status</w:t>
            </w:r>
            <w:proofErr w:type="gramEnd"/>
          </w:p>
        </w:tc>
        <w:tc>
          <w:tcPr>
            <w:tcW w:w="3600" w:type="dxa"/>
            <w:shd w:val="clear" w:color="auto" w:fill="D9D9D9" w:themeFill="background1" w:themeFillShade="D9"/>
          </w:tcPr>
          <w:p w14:paraId="398AB9E1" w14:textId="77777777" w:rsidR="005923D5" w:rsidRPr="00EF5A57" w:rsidRDefault="005923D5" w:rsidP="00D61C51">
            <w:pPr>
              <w:jc w:val="both"/>
              <w:rPr>
                <w:szCs w:val="20"/>
              </w:rPr>
            </w:pPr>
            <w:r w:rsidRPr="00EF5A57">
              <w:rPr>
                <w:szCs w:val="20"/>
              </w:rPr>
              <w:t>Body Example</w:t>
            </w:r>
          </w:p>
        </w:tc>
        <w:tc>
          <w:tcPr>
            <w:tcW w:w="720" w:type="dxa"/>
            <w:shd w:val="clear" w:color="auto" w:fill="D9D9D9" w:themeFill="background1" w:themeFillShade="D9"/>
          </w:tcPr>
          <w:p w14:paraId="1A09BD24" w14:textId="77777777" w:rsidR="005923D5" w:rsidRPr="00EF5A57" w:rsidRDefault="005923D5" w:rsidP="00D61C51">
            <w:pPr>
              <w:jc w:val="both"/>
              <w:rPr>
                <w:szCs w:val="20"/>
              </w:rPr>
            </w:pPr>
            <w:r w:rsidRPr="00EF5A57">
              <w:rPr>
                <w:szCs w:val="20"/>
              </w:rPr>
              <w:t>HTTP Status Code</w:t>
            </w:r>
          </w:p>
        </w:tc>
        <w:tc>
          <w:tcPr>
            <w:tcW w:w="1350" w:type="dxa"/>
            <w:shd w:val="clear" w:color="auto" w:fill="D9D9D9" w:themeFill="background1" w:themeFillShade="D9"/>
          </w:tcPr>
          <w:p w14:paraId="02A9BDBD" w14:textId="77777777" w:rsidR="005923D5" w:rsidRPr="00EF5A57" w:rsidRDefault="005923D5" w:rsidP="00D61C51">
            <w:pPr>
              <w:jc w:val="both"/>
              <w:rPr>
                <w:szCs w:val="20"/>
              </w:rPr>
            </w:pPr>
            <w:r w:rsidRPr="00EF5A57">
              <w:rPr>
                <w:szCs w:val="20"/>
              </w:rPr>
              <w:t>Content Type</w:t>
            </w:r>
          </w:p>
        </w:tc>
        <w:tc>
          <w:tcPr>
            <w:tcW w:w="2322" w:type="dxa"/>
            <w:shd w:val="clear" w:color="auto" w:fill="D9D9D9" w:themeFill="background1" w:themeFillShade="D9"/>
          </w:tcPr>
          <w:p w14:paraId="44E09CDA" w14:textId="77777777" w:rsidR="005923D5" w:rsidRPr="00EF5A57" w:rsidRDefault="005923D5" w:rsidP="00D61C51">
            <w:pPr>
              <w:jc w:val="both"/>
              <w:rPr>
                <w:szCs w:val="20"/>
              </w:rPr>
            </w:pPr>
            <w:r w:rsidRPr="00EF5A57">
              <w:rPr>
                <w:szCs w:val="20"/>
              </w:rPr>
              <w:t>Description</w:t>
            </w:r>
          </w:p>
        </w:tc>
      </w:tr>
      <w:tr w:rsidR="00346C59" w:rsidRPr="00EF5A57" w14:paraId="0F368872" w14:textId="77777777" w:rsidTr="00D61C51">
        <w:trPr>
          <w:trHeight w:val="346"/>
        </w:trPr>
        <w:tc>
          <w:tcPr>
            <w:tcW w:w="1188" w:type="dxa"/>
          </w:tcPr>
          <w:p w14:paraId="0A8B100A" w14:textId="77777777" w:rsidR="00346C59" w:rsidRPr="00EF5A57" w:rsidRDefault="00346C59" w:rsidP="00D61C51">
            <w:pPr>
              <w:jc w:val="both"/>
              <w:rPr>
                <w:szCs w:val="20"/>
              </w:rPr>
            </w:pPr>
            <w:r w:rsidRPr="00EF5A57">
              <w:rPr>
                <w:szCs w:val="20"/>
              </w:rPr>
              <w:t>Successful</w:t>
            </w:r>
          </w:p>
        </w:tc>
        <w:tc>
          <w:tcPr>
            <w:tcW w:w="3600" w:type="dxa"/>
          </w:tcPr>
          <w:p w14:paraId="13F3061C" w14:textId="77777777" w:rsidR="00346C59" w:rsidRDefault="00346C59" w:rsidP="00313B3E">
            <w:pPr>
              <w:pStyle w:val="Default"/>
              <w:rPr>
                <w:rStyle w:val="scolon"/>
                <w:rFonts w:ascii="Consolas" w:hAnsi="Consolas"/>
                <w:color w:val="666666"/>
                <w:sz w:val="20"/>
                <w:szCs w:val="20"/>
              </w:rPr>
            </w:pPr>
            <w:r w:rsidRPr="000456FC">
              <w:rPr>
                <w:rStyle w:val="sbracestructure-1"/>
                <w:rFonts w:ascii="Consolas" w:hAnsi="Consolas"/>
                <w:color w:val="666666"/>
                <w:sz w:val="20"/>
                <w:szCs w:val="20"/>
              </w:rPr>
              <w:t>{</w:t>
            </w:r>
            <w:r w:rsidRPr="000456FC">
              <w:rPr>
                <w:rStyle w:val="apple-converted-space"/>
                <w:rFonts w:ascii="Consolas" w:hAnsi="Consolas"/>
                <w:color w:val="666666"/>
                <w:sz w:val="20"/>
                <w:szCs w:val="20"/>
              </w:rPr>
              <w:t> </w:t>
            </w:r>
            <w:hyperlink r:id="rId9"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outboundSMSMessageRequest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6D3E15AB" w14:textId="77777777" w:rsidR="00346C59" w:rsidRDefault="00346C59" w:rsidP="00313B3E">
            <w:pPr>
              <w:pStyle w:val="Default"/>
              <w:rPr>
                <w:rStyle w:val="scolon"/>
                <w:rFonts w:ascii="Consolas" w:hAnsi="Consolas"/>
                <w:color w:val="666666"/>
                <w:sz w:val="20"/>
                <w:szCs w:val="20"/>
              </w:rPr>
            </w:pPr>
            <w:r w:rsidRPr="000456FC">
              <w:rPr>
                <w:rStyle w:val="sbracestructure-2"/>
                <w:rFonts w:ascii="Consolas" w:hAnsi="Consolas"/>
                <w:color w:val="666666"/>
                <w:sz w:val="20"/>
                <w:szCs w:val="20"/>
              </w:rPr>
              <w:t>{</w:t>
            </w:r>
            <w:r w:rsidRPr="000456FC">
              <w:rPr>
                <w:rStyle w:val="apple-converted-space"/>
                <w:rFonts w:ascii="Consolas" w:hAnsi="Consolas"/>
                <w:color w:val="666666"/>
                <w:sz w:val="20"/>
                <w:szCs w:val="20"/>
              </w:rPr>
              <w:t> </w:t>
            </w:r>
            <w:hyperlink r:id="rId10"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deliveryInfoList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01D2357D" w14:textId="77777777" w:rsidR="00346C59" w:rsidRDefault="00346C59" w:rsidP="00313B3E">
            <w:pPr>
              <w:pStyle w:val="Default"/>
              <w:rPr>
                <w:rStyle w:val="scolon"/>
                <w:rFonts w:ascii="Consolas" w:hAnsi="Consolas"/>
                <w:color w:val="666666"/>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1"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deliveryInfo</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785AB354" w14:textId="77777777" w:rsidR="00346C59" w:rsidRDefault="00346C59" w:rsidP="00313B3E">
            <w:pPr>
              <w:pStyle w:val="Default"/>
              <w:rPr>
                <w:rStyle w:val="scolon"/>
                <w:rFonts w:ascii="Consolas" w:hAnsi="Consolas"/>
                <w:color w:val="666666"/>
                <w:sz w:val="20"/>
                <w:szCs w:val="20"/>
              </w:rPr>
            </w:pPr>
            <w:r w:rsidRPr="000456FC">
              <w:rPr>
                <w:rStyle w:val="sbracestructure-4"/>
                <w:rFonts w:ascii="Consolas" w:hAnsi="Consolas"/>
                <w:color w:val="666666"/>
                <w:sz w:val="20"/>
                <w:szCs w:val="20"/>
              </w:rPr>
              <w:t>{</w:t>
            </w:r>
            <w:r w:rsidRPr="000456FC">
              <w:rPr>
                <w:rStyle w:val="apple-converted-space"/>
                <w:rFonts w:ascii="Consolas" w:hAnsi="Consolas"/>
                <w:color w:val="666666"/>
                <w:sz w:val="20"/>
                <w:szCs w:val="20"/>
              </w:rPr>
              <w:t> </w:t>
            </w:r>
            <w:hyperlink r:id="rId12"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address</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9703553010</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deliveryStatus</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3F5A2D">
              <w:rPr>
                <w:rStyle w:val="sobjectv"/>
                <w:rFonts w:ascii="Consolas" w:hAnsi="Consolas"/>
                <w:color w:val="auto"/>
                <w:sz w:val="20"/>
                <w:szCs w:val="20"/>
              </w:rPr>
              <w:t>"</w:t>
            </w:r>
            <w:r w:rsidRPr="00753A13">
              <w:rPr>
                <w:color w:val="auto"/>
              </w:rPr>
              <w:t xml:space="preserve"> </w:t>
            </w:r>
            <w:r w:rsidRPr="00753A13">
              <w:rPr>
                <w:rStyle w:val="sobjectv"/>
                <w:rFonts w:ascii="Consolas" w:hAnsi="Consolas"/>
                <w:color w:val="auto"/>
                <w:sz w:val="20"/>
                <w:szCs w:val="20"/>
              </w:rPr>
              <w:t>Submitted</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4"/>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resourceURL</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3F5A2D">
              <w:rPr>
                <w:rStyle w:val="sobjectv"/>
                <w:rFonts w:ascii="Consolas" w:hAnsi="Consolas"/>
                <w:color w:val="auto"/>
                <w:sz w:val="20"/>
                <w:szCs w:val="20"/>
              </w:rPr>
              <w:t>"</w:t>
            </w:r>
            <w:r w:rsidRPr="00753A13">
              <w:rPr>
                <w:rStyle w:val="sobjectv"/>
                <w:rFonts w:ascii="Consolas" w:hAnsi="Consolas"/>
                <w:color w:val="auto"/>
                <w:sz w:val="20"/>
                <w:szCs w:val="20"/>
              </w:rPr>
              <w:t>http://&lt;ip:port&gt;/smsmessaging/1/outbound/</w:t>
            </w:r>
            <w:r w:rsidRPr="00753A13">
              <w:rPr>
                <w:color w:val="auto"/>
                <w:sz w:val="20"/>
                <w:szCs w:val="20"/>
              </w:rPr>
              <w:t>{senderAddress}/</w:t>
            </w:r>
            <w:r w:rsidRPr="00753A13">
              <w:rPr>
                <w:rStyle w:val="sobjectv"/>
                <w:rFonts w:ascii="Consolas" w:hAnsi="Consolas"/>
                <w:color w:val="auto"/>
                <w:sz w:val="20"/>
                <w:szCs w:val="20"/>
              </w:rPr>
              <w:t>requests/urn:uuid:bdbd04e7-eb05-421f-abb9-3d731c861353/deliveryInfos</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3"/>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senderAddress</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opnhse</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outboundSMSTextMessage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4A9EA331" w14:textId="77777777" w:rsidR="00346C59" w:rsidRDefault="00346C59" w:rsidP="00313B3E">
            <w:pPr>
              <w:pStyle w:val="Default"/>
              <w:rPr>
                <w:rStyle w:val="scolon"/>
                <w:rFonts w:ascii="Consolas" w:hAnsi="Consolas"/>
                <w:color w:val="666666"/>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3"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message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test message</w:t>
            </w:r>
            <w:r w:rsidR="003F5A2D">
              <w:rPr>
                <w:rStyle w:val="sobjectv"/>
                <w:rFonts w:ascii="Consolas" w:hAnsi="Consolas"/>
                <w:color w:val="555555"/>
                <w:sz w:val="20"/>
                <w:szCs w:val="20"/>
              </w:rPr>
              <w:t>"</w:t>
            </w:r>
            <w:r w:rsidRPr="000456FC">
              <w:rPr>
                <w:rFonts w:ascii="Consolas" w:hAnsi="Consolas"/>
                <w:color w:val="555555"/>
                <w:sz w:val="20"/>
                <w:szCs w:val="20"/>
              </w:rPr>
              <w:br/>
            </w:r>
            <w:r w:rsidRPr="000456FC">
              <w:rPr>
                <w:rStyle w:val="sbracestructure-3"/>
                <w:rFonts w:ascii="Consolas" w:hAnsi="Consolas"/>
                <w:color w:val="666666"/>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clientCorrelator</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13B3E">
              <w:rPr>
                <w:rStyle w:val="scolon"/>
                <w:rFonts w:ascii="Consolas" w:hAnsi="Consolas"/>
                <w:color w:val="666666"/>
                <w:sz w:val="20"/>
                <w:szCs w:val="20"/>
              </w:rPr>
              <w:t xml:space="preserve"> </w:t>
            </w:r>
            <w:r w:rsidR="003F5A2D">
              <w:rPr>
                <w:rStyle w:val="sobjectv"/>
                <w:rFonts w:ascii="Consolas" w:hAnsi="Consolas"/>
                <w:color w:val="555555"/>
                <w:sz w:val="20"/>
                <w:szCs w:val="20"/>
              </w:rPr>
              <w:t>"</w:t>
            </w:r>
            <w:r w:rsidR="00313B3E">
              <w:rPr>
                <w:rStyle w:val="sobjectv"/>
                <w:rFonts w:ascii="Consolas" w:hAnsi="Consolas"/>
                <w:color w:val="555555"/>
                <w:sz w:val="20"/>
                <w:szCs w:val="20"/>
              </w:rPr>
              <w:t>xxxxx</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receiptRequest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42E75B27" w14:textId="77777777" w:rsidR="00346C59" w:rsidRDefault="00346C59" w:rsidP="00313B3E">
            <w:pPr>
              <w:pStyle w:val="Default"/>
              <w:rPr>
                <w:rStyle w:val="sobjectv"/>
                <w:rFonts w:ascii="Consolas" w:hAnsi="Consolas"/>
                <w:color w:val="555555"/>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4"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notifyURL</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A42973">
              <w:rPr>
                <w:rStyle w:val="scolon"/>
                <w:rFonts w:ascii="Consolas" w:hAnsi="Consolas"/>
                <w:color w:val="666666"/>
                <w:sz w:val="20"/>
                <w:szCs w:val="20"/>
              </w:rPr>
              <w:t xml:space="preserve"> </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callbackData</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$(callbackData)</w:t>
            </w:r>
            <w:r w:rsidR="003F5A2D">
              <w:rPr>
                <w:rStyle w:val="sobjectv"/>
                <w:rFonts w:ascii="Consolas" w:hAnsi="Consolas"/>
                <w:color w:val="555555"/>
                <w:sz w:val="20"/>
                <w:szCs w:val="20"/>
              </w:rPr>
              <w:t>"</w:t>
            </w:r>
          </w:p>
          <w:p w14:paraId="40A0C487" w14:textId="77777777" w:rsidR="00346C59" w:rsidRPr="00EF5A57" w:rsidRDefault="00346C59" w:rsidP="003F5A2D">
            <w:pPr>
              <w:pStyle w:val="Default"/>
              <w:rPr>
                <w:rFonts w:eastAsia="Times New Roman" w:cs="Times New Roman"/>
                <w:szCs w:val="20"/>
              </w:rPr>
            </w:pPr>
            <w:r w:rsidRPr="000456FC">
              <w:rPr>
                <w:rStyle w:val="sbracestructure-3"/>
                <w:rFonts w:ascii="Consolas" w:hAnsi="Consolas"/>
                <w:color w:val="666666"/>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senderName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003F5A2D">
              <w:rPr>
                <w:rStyle w:val="sobjectv"/>
                <w:rFonts w:ascii="Consolas" w:hAnsi="Consolas"/>
                <w:color w:val="555555"/>
                <w:sz w:val="20"/>
                <w:szCs w:val="20"/>
              </w:rPr>
              <w:t>""</w:t>
            </w:r>
            <w:r w:rsidRPr="000456FC">
              <w:rPr>
                <w:rFonts w:ascii="Consolas" w:hAnsi="Consolas"/>
                <w:color w:val="555555"/>
                <w:sz w:val="20"/>
                <w:szCs w:val="20"/>
              </w:rPr>
              <w:br/>
            </w:r>
            <w:r w:rsidRPr="000456FC">
              <w:rPr>
                <w:rStyle w:val="sbracestructure-2"/>
                <w:rFonts w:ascii="Consolas" w:hAnsi="Consolas"/>
                <w:color w:val="666666"/>
                <w:sz w:val="20"/>
                <w:szCs w:val="20"/>
              </w:rPr>
              <w:t>}</w:t>
            </w:r>
            <w:r w:rsidRPr="000456FC">
              <w:rPr>
                <w:rFonts w:ascii="Consolas" w:hAnsi="Consolas"/>
                <w:color w:val="555555"/>
                <w:sz w:val="20"/>
                <w:szCs w:val="20"/>
              </w:rPr>
              <w:br/>
            </w:r>
            <w:r w:rsidRPr="00133D6A">
              <w:rPr>
                <w:rFonts w:eastAsia="Times New Roman" w:cs="Times New Roman"/>
                <w:szCs w:val="20"/>
              </w:rPr>
              <w:t>}</w:t>
            </w:r>
          </w:p>
        </w:tc>
        <w:tc>
          <w:tcPr>
            <w:tcW w:w="720" w:type="dxa"/>
          </w:tcPr>
          <w:p w14:paraId="72A05551" w14:textId="77777777" w:rsidR="00346C59" w:rsidRPr="00EF5A57" w:rsidRDefault="00346C59" w:rsidP="00D61C51">
            <w:pPr>
              <w:jc w:val="both"/>
              <w:rPr>
                <w:szCs w:val="20"/>
              </w:rPr>
            </w:pPr>
            <w:r>
              <w:rPr>
                <w:szCs w:val="20"/>
              </w:rPr>
              <w:t>201</w:t>
            </w:r>
          </w:p>
        </w:tc>
        <w:tc>
          <w:tcPr>
            <w:tcW w:w="1350" w:type="dxa"/>
          </w:tcPr>
          <w:p w14:paraId="0BF6024F" w14:textId="77777777" w:rsidR="00346C59" w:rsidRPr="00EF5A57" w:rsidRDefault="00346C59" w:rsidP="00D61C51">
            <w:pPr>
              <w:jc w:val="both"/>
              <w:rPr>
                <w:szCs w:val="20"/>
              </w:rPr>
            </w:pPr>
            <w:proofErr w:type="gramStart"/>
            <w:r w:rsidRPr="00133D6A">
              <w:rPr>
                <w:szCs w:val="20"/>
              </w:rPr>
              <w:t>application</w:t>
            </w:r>
            <w:proofErr w:type="gramEnd"/>
            <w:r w:rsidRPr="00133D6A">
              <w:rPr>
                <w:szCs w:val="20"/>
              </w:rPr>
              <w:t>/json</w:t>
            </w:r>
          </w:p>
        </w:tc>
        <w:tc>
          <w:tcPr>
            <w:tcW w:w="2322" w:type="dxa"/>
          </w:tcPr>
          <w:p w14:paraId="77C34A2B" w14:textId="77777777" w:rsidR="00346C59" w:rsidRDefault="00346C59" w:rsidP="00D61C51">
            <w:pPr>
              <w:jc w:val="both"/>
              <w:rPr>
                <w:szCs w:val="20"/>
              </w:rPr>
            </w:pPr>
            <w:r>
              <w:rPr>
                <w:szCs w:val="20"/>
              </w:rPr>
              <w:t xml:space="preserve">Possible values of deliveryStatus </w:t>
            </w:r>
            <w:r w:rsidR="00A42973">
              <w:rPr>
                <w:szCs w:val="20"/>
              </w:rPr>
              <w:t>is</w:t>
            </w:r>
          </w:p>
          <w:p w14:paraId="1A0139AD" w14:textId="77777777" w:rsidR="00A42973" w:rsidRDefault="00346C59" w:rsidP="00A42973">
            <w:pPr>
              <w:pStyle w:val="ListParagraph"/>
              <w:numPr>
                <w:ilvl w:val="0"/>
                <w:numId w:val="0"/>
              </w:numPr>
              <w:ind w:left="720"/>
              <w:jc w:val="both"/>
              <w:rPr>
                <w:szCs w:val="20"/>
              </w:rPr>
            </w:pPr>
            <w:r>
              <w:rPr>
                <w:szCs w:val="20"/>
              </w:rPr>
              <w:t>Submitted</w:t>
            </w:r>
            <w:r w:rsidR="00A42973">
              <w:rPr>
                <w:szCs w:val="20"/>
              </w:rPr>
              <w:t xml:space="preserve"> (As DND is disabled for this requirement)</w:t>
            </w:r>
          </w:p>
          <w:p w14:paraId="3C0E649C" w14:textId="77777777" w:rsidR="0065211B" w:rsidRDefault="0065211B" w:rsidP="00D7621C">
            <w:pPr>
              <w:pStyle w:val="ListParagraph"/>
              <w:numPr>
                <w:ilvl w:val="0"/>
                <w:numId w:val="0"/>
              </w:numPr>
              <w:ind w:left="720"/>
              <w:jc w:val="both"/>
              <w:rPr>
                <w:szCs w:val="20"/>
              </w:rPr>
            </w:pPr>
          </w:p>
        </w:tc>
      </w:tr>
      <w:tr w:rsidR="00346C59" w:rsidRPr="00EF5A57" w14:paraId="54B7E014" w14:textId="77777777" w:rsidTr="00D61C51">
        <w:trPr>
          <w:trHeight w:val="346"/>
        </w:trPr>
        <w:tc>
          <w:tcPr>
            <w:tcW w:w="1188" w:type="dxa"/>
          </w:tcPr>
          <w:p w14:paraId="3A1D33BD" w14:textId="77777777" w:rsidR="00346C59" w:rsidRPr="00EF5A57" w:rsidRDefault="00346C59" w:rsidP="00D61C51">
            <w:pPr>
              <w:jc w:val="both"/>
              <w:rPr>
                <w:szCs w:val="20"/>
              </w:rPr>
            </w:pPr>
            <w:r>
              <w:rPr>
                <w:szCs w:val="20"/>
              </w:rPr>
              <w:t>Failure</w:t>
            </w:r>
          </w:p>
        </w:tc>
        <w:tc>
          <w:tcPr>
            <w:tcW w:w="3600" w:type="dxa"/>
          </w:tcPr>
          <w:p w14:paraId="0D56A797" w14:textId="77777777" w:rsidR="00346C59" w:rsidRDefault="00346C59" w:rsidP="00313B3E">
            <w:pPr>
              <w:pStyle w:val="Default"/>
              <w:rPr>
                <w:rStyle w:val="scolon"/>
                <w:rFonts w:ascii="Consolas" w:hAnsi="Consolas"/>
                <w:color w:val="666666"/>
                <w:sz w:val="20"/>
                <w:szCs w:val="20"/>
              </w:rPr>
            </w:pPr>
            <w:r w:rsidRPr="00FC7B0F">
              <w:rPr>
                <w:rStyle w:val="sbracestructure-2"/>
                <w:rFonts w:ascii="Consolas" w:hAnsi="Consolas"/>
                <w:color w:val="666666"/>
                <w:sz w:val="20"/>
                <w:szCs w:val="20"/>
              </w:rPr>
              <w:t>{</w:t>
            </w:r>
            <w:r w:rsidRPr="00FC7B0F">
              <w:rPr>
                <w:rStyle w:val="apple-converted-space"/>
                <w:rFonts w:ascii="Consolas" w:hAnsi="Consolas"/>
                <w:color w:val="666666"/>
                <w:sz w:val="20"/>
                <w:szCs w:val="20"/>
              </w:rPr>
              <w:t> </w:t>
            </w:r>
            <w:hyperlink r:id="rId15"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333333"/>
                <w:sz w:val="20"/>
                <w:szCs w:val="20"/>
              </w:rPr>
              <w:t>"</w:t>
            </w:r>
            <w:r w:rsidRPr="00FC7B0F">
              <w:rPr>
                <w:rStyle w:val="sobjectk"/>
                <w:rFonts w:ascii="Consolas" w:hAnsi="Consolas"/>
                <w:b/>
                <w:bCs/>
                <w:color w:val="333333"/>
                <w:sz w:val="20"/>
                <w:szCs w:val="20"/>
              </w:rPr>
              <w:t>requestError</w:t>
            </w:r>
            <w:r w:rsidR="003F5A2D">
              <w:rPr>
                <w:rStyle w:val="sobjectk"/>
                <w:rFonts w:ascii="Consolas" w:hAnsi="Consolas"/>
                <w:b/>
                <w:bCs/>
                <w:color w:val="333333"/>
                <w:sz w:val="20"/>
                <w:szCs w:val="20"/>
              </w:rPr>
              <w:t>"</w:t>
            </w:r>
            <w:r w:rsidRPr="00FC7B0F">
              <w:rPr>
                <w:rStyle w:val="scolon"/>
                <w:rFonts w:ascii="Consolas" w:hAnsi="Consolas"/>
                <w:color w:val="666666"/>
                <w:sz w:val="20"/>
                <w:szCs w:val="20"/>
              </w:rPr>
              <w:t>:</w:t>
            </w:r>
          </w:p>
          <w:p w14:paraId="5067FBBC" w14:textId="77777777" w:rsidR="00346C59" w:rsidRDefault="00346C59" w:rsidP="00313B3E">
            <w:pPr>
              <w:pStyle w:val="Default"/>
              <w:rPr>
                <w:rStyle w:val="scolon"/>
                <w:rFonts w:ascii="Consolas" w:hAnsi="Consolas"/>
                <w:color w:val="666666"/>
                <w:sz w:val="20"/>
                <w:szCs w:val="20"/>
              </w:rPr>
            </w:pPr>
            <w:r w:rsidRPr="00FC7B0F">
              <w:rPr>
                <w:rStyle w:val="sbracestructure-3"/>
                <w:rFonts w:ascii="Consolas" w:hAnsi="Consolas"/>
                <w:color w:val="666666"/>
                <w:sz w:val="20"/>
                <w:szCs w:val="20"/>
              </w:rPr>
              <w:t>{</w:t>
            </w:r>
            <w:r w:rsidRPr="00FC7B0F">
              <w:rPr>
                <w:rStyle w:val="apple-converted-space"/>
                <w:rFonts w:ascii="Consolas" w:hAnsi="Consolas"/>
                <w:color w:val="666666"/>
                <w:sz w:val="20"/>
                <w:szCs w:val="20"/>
              </w:rPr>
              <w:t> </w:t>
            </w:r>
            <w:hyperlink r:id="rId16"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333333"/>
                <w:sz w:val="20"/>
                <w:szCs w:val="20"/>
              </w:rPr>
              <w:t>"</w:t>
            </w:r>
            <w:r w:rsidRPr="00FC7B0F">
              <w:rPr>
                <w:rStyle w:val="sobjectk"/>
                <w:rFonts w:ascii="Consolas" w:hAnsi="Consolas"/>
                <w:b/>
                <w:bCs/>
                <w:color w:val="333333"/>
                <w:sz w:val="20"/>
                <w:szCs w:val="20"/>
              </w:rPr>
              <w:t>policyException</w:t>
            </w:r>
            <w:r w:rsidR="003F5A2D">
              <w:rPr>
                <w:rStyle w:val="sobjectk"/>
                <w:rFonts w:ascii="Consolas" w:hAnsi="Consolas"/>
                <w:b/>
                <w:bCs/>
                <w:color w:val="333333"/>
                <w:sz w:val="20"/>
                <w:szCs w:val="20"/>
              </w:rPr>
              <w:t>"</w:t>
            </w:r>
            <w:r w:rsidRPr="00FC7B0F">
              <w:rPr>
                <w:rStyle w:val="scolon"/>
                <w:rFonts w:ascii="Consolas" w:hAnsi="Consolas"/>
                <w:color w:val="666666"/>
                <w:sz w:val="20"/>
                <w:szCs w:val="20"/>
              </w:rPr>
              <w:t>:</w:t>
            </w:r>
          </w:p>
          <w:p w14:paraId="403137C2" w14:textId="77777777" w:rsidR="00346C59" w:rsidRPr="00FC7B0F" w:rsidRDefault="00346C59" w:rsidP="00313B3E">
            <w:pPr>
              <w:pStyle w:val="Default"/>
              <w:rPr>
                <w:rStyle w:val="sbracestructure-1"/>
                <w:rFonts w:ascii="Consolas" w:hAnsi="Consolas"/>
                <w:color w:val="666666"/>
                <w:sz w:val="20"/>
                <w:szCs w:val="20"/>
              </w:rPr>
            </w:pPr>
            <w:r w:rsidRPr="00FC7B0F">
              <w:rPr>
                <w:rStyle w:val="sbracestructure-4"/>
                <w:rFonts w:ascii="Consolas" w:hAnsi="Consolas"/>
                <w:color w:val="666666"/>
                <w:sz w:val="20"/>
                <w:szCs w:val="20"/>
              </w:rPr>
              <w:t>{</w:t>
            </w:r>
            <w:r w:rsidRPr="00FC7B0F">
              <w:rPr>
                <w:rStyle w:val="apple-converted-space"/>
                <w:rFonts w:ascii="Consolas" w:hAnsi="Consolas"/>
                <w:color w:val="666666"/>
                <w:sz w:val="20"/>
                <w:szCs w:val="20"/>
              </w:rPr>
              <w:t> </w:t>
            </w:r>
            <w:hyperlink r:id="rId17"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messageId</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003F5A2D">
              <w:rPr>
                <w:rStyle w:val="sobjectv"/>
                <w:rFonts w:ascii="Consolas" w:hAnsi="Consolas"/>
                <w:color w:val="auto"/>
                <w:sz w:val="20"/>
                <w:szCs w:val="20"/>
              </w:rPr>
              <w:t>"</w:t>
            </w:r>
            <w:r w:rsidRPr="00753A13">
              <w:rPr>
                <w:rStyle w:val="sobjectv"/>
                <w:rFonts w:ascii="Consolas" w:hAnsi="Consolas"/>
                <w:color w:val="auto"/>
                <w:sz w:val="20"/>
                <w:szCs w:val="20"/>
              </w:rPr>
              <w:t>SVC0001</w:t>
            </w:r>
            <w:r w:rsidR="003F5A2D">
              <w:rPr>
                <w:rStyle w:val="sobjectv"/>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code</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Pr="00753A13">
              <w:rPr>
                <w:rStyle w:val="sobjectv"/>
                <w:rFonts w:ascii="Consolas" w:hAnsi="Consolas"/>
                <w:color w:val="auto"/>
                <w:sz w:val="20"/>
                <w:szCs w:val="20"/>
              </w:rPr>
              <w:t>10001</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text</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003F5A2D">
              <w:rPr>
                <w:rStyle w:val="sobjectv"/>
                <w:rFonts w:ascii="Consolas" w:hAnsi="Consolas"/>
                <w:color w:val="auto"/>
                <w:sz w:val="20"/>
                <w:szCs w:val="20"/>
              </w:rPr>
              <w:t>"</w:t>
            </w:r>
            <w:r w:rsidRPr="00753A13">
              <w:rPr>
                <w:rStyle w:val="sobjectv"/>
                <w:rFonts w:ascii="Consolas" w:hAnsi="Consolas"/>
                <w:color w:val="auto"/>
                <w:sz w:val="20"/>
                <w:szCs w:val="20"/>
              </w:rPr>
              <w:t>An unclassified service exception</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4"/>
                <w:rFonts w:ascii="Consolas" w:hAnsi="Consolas"/>
                <w:color w:val="auto"/>
                <w:sz w:val="20"/>
                <w:szCs w:val="20"/>
              </w:rPr>
              <w:t>}</w:t>
            </w:r>
            <w:r w:rsidRPr="00FC7B0F">
              <w:rPr>
                <w:rFonts w:ascii="Consolas" w:hAnsi="Consolas"/>
                <w:color w:val="555555"/>
                <w:sz w:val="20"/>
                <w:szCs w:val="20"/>
              </w:rPr>
              <w:br/>
            </w:r>
            <w:r w:rsidRPr="00FC7B0F">
              <w:rPr>
                <w:rStyle w:val="sbracestructure-3"/>
                <w:rFonts w:ascii="Consolas" w:hAnsi="Consolas"/>
                <w:color w:val="666666"/>
                <w:sz w:val="20"/>
                <w:szCs w:val="20"/>
              </w:rPr>
              <w:t>}</w:t>
            </w:r>
            <w:r w:rsidRPr="00FC7B0F">
              <w:rPr>
                <w:rFonts w:ascii="Consolas" w:hAnsi="Consolas"/>
                <w:color w:val="555555"/>
                <w:sz w:val="20"/>
                <w:szCs w:val="20"/>
              </w:rPr>
              <w:br/>
            </w:r>
            <w:r w:rsidRPr="00FC7B0F">
              <w:rPr>
                <w:rStyle w:val="sbracestructure-2"/>
                <w:rFonts w:ascii="Consolas" w:hAnsi="Consolas"/>
                <w:color w:val="666666"/>
                <w:sz w:val="20"/>
                <w:szCs w:val="20"/>
              </w:rPr>
              <w:t>}</w:t>
            </w:r>
          </w:p>
          <w:p w14:paraId="3B34ECDC" w14:textId="77777777" w:rsidR="00346C59" w:rsidRPr="00EF5A57" w:rsidRDefault="00346C59" w:rsidP="00313B3E">
            <w:pPr>
              <w:jc w:val="both"/>
              <w:rPr>
                <w:rFonts w:eastAsia="Arial" w:cs="Arial"/>
                <w:szCs w:val="20"/>
              </w:rPr>
            </w:pPr>
          </w:p>
        </w:tc>
        <w:tc>
          <w:tcPr>
            <w:tcW w:w="720" w:type="dxa"/>
            <w:tcBorders>
              <w:bottom w:val="single" w:sz="4" w:space="0" w:color="auto"/>
            </w:tcBorders>
          </w:tcPr>
          <w:p w14:paraId="786F9686" w14:textId="77777777" w:rsidR="00346C59" w:rsidRPr="00EF5A57" w:rsidRDefault="00346C59" w:rsidP="00D61C51">
            <w:pPr>
              <w:jc w:val="both"/>
              <w:rPr>
                <w:szCs w:val="20"/>
              </w:rPr>
            </w:pPr>
            <w:r>
              <w:rPr>
                <w:szCs w:val="20"/>
              </w:rPr>
              <w:t>400</w:t>
            </w:r>
          </w:p>
        </w:tc>
        <w:tc>
          <w:tcPr>
            <w:tcW w:w="1350" w:type="dxa"/>
            <w:tcBorders>
              <w:bottom w:val="single" w:sz="4" w:space="0" w:color="auto"/>
            </w:tcBorders>
          </w:tcPr>
          <w:p w14:paraId="6BEE9461" w14:textId="77777777" w:rsidR="00346C59" w:rsidRPr="00EF5A57" w:rsidRDefault="00346C59" w:rsidP="00D61C51">
            <w:pPr>
              <w:jc w:val="both"/>
              <w:rPr>
                <w:szCs w:val="20"/>
              </w:rPr>
            </w:pPr>
            <w:r w:rsidRPr="00EF5A57">
              <w:rPr>
                <w:szCs w:val="20"/>
              </w:rPr>
              <w:t>Application/json</w:t>
            </w:r>
          </w:p>
        </w:tc>
        <w:tc>
          <w:tcPr>
            <w:tcW w:w="2322" w:type="dxa"/>
            <w:tcBorders>
              <w:bottom w:val="single" w:sz="4" w:space="0" w:color="auto"/>
            </w:tcBorders>
          </w:tcPr>
          <w:p w14:paraId="3ABF3743" w14:textId="1A942D5F" w:rsidR="00346C59" w:rsidRPr="00EF5A57" w:rsidRDefault="00346C59" w:rsidP="00D704C5">
            <w:pPr>
              <w:rPr>
                <w:szCs w:val="20"/>
              </w:rPr>
            </w:pPr>
            <w:r>
              <w:rPr>
                <w:szCs w:val="20"/>
              </w:rPr>
              <w:t xml:space="preserve">For possible error codes, please refer table in section </w:t>
            </w:r>
            <w:r w:rsidR="001639D2">
              <w:rPr>
                <w:szCs w:val="20"/>
              </w:rPr>
              <w:fldChar w:fldCharType="begin"/>
            </w:r>
            <w:r>
              <w:rPr>
                <w:szCs w:val="20"/>
              </w:rPr>
              <w:instrText xml:space="preserve"> REF _Ref410393154 \r \h </w:instrText>
            </w:r>
            <w:r w:rsidR="001639D2">
              <w:rPr>
                <w:szCs w:val="20"/>
              </w:rPr>
            </w:r>
            <w:r w:rsidR="001639D2">
              <w:rPr>
                <w:szCs w:val="20"/>
              </w:rPr>
              <w:fldChar w:fldCharType="separate"/>
            </w:r>
            <w:r w:rsidR="00C9141F">
              <w:rPr>
                <w:szCs w:val="20"/>
              </w:rPr>
              <w:t>2.7.1</w:t>
            </w:r>
            <w:r w:rsidR="001639D2">
              <w:rPr>
                <w:szCs w:val="20"/>
              </w:rPr>
              <w:fldChar w:fldCharType="end"/>
            </w:r>
          </w:p>
        </w:tc>
      </w:tr>
    </w:tbl>
    <w:p w14:paraId="2D1C37D5" w14:textId="77777777" w:rsidR="00313B3E" w:rsidRDefault="00313B3E" w:rsidP="00313B3E">
      <w:pPr>
        <w:pStyle w:val="Heading5"/>
        <w:jc w:val="both"/>
      </w:pPr>
      <w:r>
        <w:t>Body Elements</w:t>
      </w:r>
    </w:p>
    <w:p w14:paraId="2E96B4AE" w14:textId="77777777" w:rsidR="005923D5" w:rsidRDefault="00A42973" w:rsidP="005923D5">
      <w:pPr>
        <w:jc w:val="both"/>
      </w:pPr>
      <w:r>
        <w:t>Important body elements are explained below</w:t>
      </w:r>
    </w:p>
    <w:p w14:paraId="669E49EE" w14:textId="77777777" w:rsidR="007D1851" w:rsidRDefault="007D1851" w:rsidP="005923D5">
      <w:pPr>
        <w:jc w:val="both"/>
      </w:pPr>
    </w:p>
    <w:tbl>
      <w:tblPr>
        <w:tblStyle w:val="TableGrid"/>
        <w:tblW w:w="9198" w:type="dxa"/>
        <w:tblLayout w:type="fixed"/>
        <w:tblLook w:val="04A0" w:firstRow="1" w:lastRow="0" w:firstColumn="1" w:lastColumn="0" w:noHBand="0" w:noVBand="1"/>
      </w:tblPr>
      <w:tblGrid>
        <w:gridCol w:w="558"/>
        <w:gridCol w:w="1801"/>
        <w:gridCol w:w="1284"/>
        <w:gridCol w:w="1685"/>
        <w:gridCol w:w="1170"/>
        <w:gridCol w:w="2700"/>
      </w:tblGrid>
      <w:tr w:rsidR="00313B3E" w:rsidRPr="00B276B8" w14:paraId="609EAAC7" w14:textId="77777777" w:rsidTr="00313B3E">
        <w:tc>
          <w:tcPr>
            <w:tcW w:w="558" w:type="dxa"/>
            <w:shd w:val="clear" w:color="auto" w:fill="D9D9D9" w:themeFill="background1" w:themeFillShade="D9"/>
          </w:tcPr>
          <w:p w14:paraId="61871DAE" w14:textId="77777777" w:rsidR="00313B3E" w:rsidRPr="00B276B8" w:rsidRDefault="00313B3E" w:rsidP="00313B3E">
            <w:pPr>
              <w:jc w:val="both"/>
              <w:rPr>
                <w:rFonts w:cs="Arial"/>
                <w:szCs w:val="20"/>
              </w:rPr>
            </w:pPr>
            <w:r w:rsidRPr="00B276B8">
              <w:rPr>
                <w:rFonts w:cs="Arial"/>
                <w:szCs w:val="20"/>
              </w:rPr>
              <w:t>#</w:t>
            </w:r>
          </w:p>
        </w:tc>
        <w:tc>
          <w:tcPr>
            <w:tcW w:w="1801" w:type="dxa"/>
            <w:shd w:val="clear" w:color="auto" w:fill="D9D9D9" w:themeFill="background1" w:themeFillShade="D9"/>
          </w:tcPr>
          <w:p w14:paraId="178A7D78" w14:textId="77777777" w:rsidR="00313B3E" w:rsidRPr="00B276B8" w:rsidRDefault="00313B3E" w:rsidP="00313B3E">
            <w:pPr>
              <w:jc w:val="both"/>
              <w:rPr>
                <w:rFonts w:cs="Arial"/>
                <w:szCs w:val="20"/>
              </w:rPr>
            </w:pPr>
            <w:r w:rsidRPr="00B276B8">
              <w:rPr>
                <w:rFonts w:cs="Arial"/>
                <w:szCs w:val="20"/>
              </w:rPr>
              <w:t>Parameter Name</w:t>
            </w:r>
          </w:p>
        </w:tc>
        <w:tc>
          <w:tcPr>
            <w:tcW w:w="1284" w:type="dxa"/>
            <w:shd w:val="clear" w:color="auto" w:fill="D9D9D9" w:themeFill="background1" w:themeFillShade="D9"/>
          </w:tcPr>
          <w:p w14:paraId="36FC3598" w14:textId="77777777" w:rsidR="00313B3E" w:rsidRPr="00B276B8" w:rsidRDefault="00313B3E" w:rsidP="00313B3E">
            <w:pPr>
              <w:jc w:val="both"/>
              <w:rPr>
                <w:rFonts w:cs="Arial"/>
                <w:szCs w:val="20"/>
              </w:rPr>
            </w:pPr>
            <w:r w:rsidRPr="00B276B8">
              <w:rPr>
                <w:rFonts w:cs="Arial"/>
                <w:szCs w:val="20"/>
              </w:rPr>
              <w:t>Mandatory</w:t>
            </w:r>
          </w:p>
        </w:tc>
        <w:tc>
          <w:tcPr>
            <w:tcW w:w="1685" w:type="dxa"/>
            <w:shd w:val="clear" w:color="auto" w:fill="D9D9D9" w:themeFill="background1" w:themeFillShade="D9"/>
          </w:tcPr>
          <w:p w14:paraId="04A0C943" w14:textId="77777777" w:rsidR="00313B3E" w:rsidRPr="00B276B8" w:rsidRDefault="00313B3E" w:rsidP="00313B3E">
            <w:pPr>
              <w:jc w:val="both"/>
              <w:rPr>
                <w:rFonts w:cs="Arial"/>
                <w:szCs w:val="20"/>
              </w:rPr>
            </w:pPr>
            <w:r w:rsidRPr="00B276B8">
              <w:rPr>
                <w:rFonts w:cs="Arial"/>
                <w:szCs w:val="20"/>
              </w:rPr>
              <w:t>Data type</w:t>
            </w:r>
          </w:p>
        </w:tc>
        <w:tc>
          <w:tcPr>
            <w:tcW w:w="1170" w:type="dxa"/>
            <w:shd w:val="clear" w:color="auto" w:fill="D9D9D9" w:themeFill="background1" w:themeFillShade="D9"/>
          </w:tcPr>
          <w:p w14:paraId="2755B5EE" w14:textId="77777777" w:rsidR="00313B3E" w:rsidRPr="00B276B8" w:rsidRDefault="00313B3E" w:rsidP="00313B3E">
            <w:pPr>
              <w:jc w:val="both"/>
              <w:rPr>
                <w:rFonts w:cs="Arial"/>
                <w:szCs w:val="20"/>
              </w:rPr>
            </w:pPr>
            <w:r w:rsidRPr="00B276B8">
              <w:rPr>
                <w:rFonts w:cs="Arial"/>
                <w:szCs w:val="20"/>
              </w:rPr>
              <w:t>Range</w:t>
            </w:r>
          </w:p>
        </w:tc>
        <w:tc>
          <w:tcPr>
            <w:tcW w:w="2700" w:type="dxa"/>
            <w:shd w:val="clear" w:color="auto" w:fill="D9D9D9" w:themeFill="background1" w:themeFillShade="D9"/>
          </w:tcPr>
          <w:p w14:paraId="1E3133D8" w14:textId="77777777" w:rsidR="00313B3E" w:rsidRPr="00B276B8" w:rsidRDefault="00313B3E" w:rsidP="00313B3E">
            <w:pPr>
              <w:jc w:val="both"/>
              <w:rPr>
                <w:rFonts w:cs="Arial"/>
                <w:szCs w:val="20"/>
              </w:rPr>
            </w:pPr>
            <w:r w:rsidRPr="00B276B8">
              <w:rPr>
                <w:rFonts w:cs="Arial"/>
                <w:szCs w:val="20"/>
              </w:rPr>
              <w:t>Description</w:t>
            </w:r>
          </w:p>
        </w:tc>
      </w:tr>
      <w:tr w:rsidR="00313B3E" w:rsidRPr="00B276B8" w14:paraId="74E335E0" w14:textId="77777777" w:rsidTr="00313B3E">
        <w:tc>
          <w:tcPr>
            <w:tcW w:w="558" w:type="dxa"/>
          </w:tcPr>
          <w:p w14:paraId="420A6ECE" w14:textId="77777777" w:rsidR="00313B3E" w:rsidRPr="00B276B8" w:rsidRDefault="00313B3E" w:rsidP="00313B3E">
            <w:pPr>
              <w:jc w:val="both"/>
              <w:rPr>
                <w:rFonts w:cs="Arial"/>
                <w:szCs w:val="20"/>
              </w:rPr>
            </w:pPr>
            <w:r w:rsidRPr="00B276B8">
              <w:rPr>
                <w:rFonts w:cs="Arial"/>
                <w:szCs w:val="20"/>
              </w:rPr>
              <w:t>1</w:t>
            </w:r>
          </w:p>
        </w:tc>
        <w:tc>
          <w:tcPr>
            <w:tcW w:w="1801" w:type="dxa"/>
          </w:tcPr>
          <w:p w14:paraId="2549BEDD" w14:textId="77777777" w:rsidR="00313B3E" w:rsidRPr="00B276B8" w:rsidRDefault="00A42973" w:rsidP="00313B3E">
            <w:pPr>
              <w:jc w:val="both"/>
              <w:rPr>
                <w:rFonts w:cs="Arial"/>
                <w:szCs w:val="20"/>
              </w:rPr>
            </w:pPr>
            <w:proofErr w:type="gramStart"/>
            <w:r w:rsidRPr="00753A13">
              <w:rPr>
                <w:rStyle w:val="sobjectk"/>
                <w:rFonts w:ascii="Consolas" w:hAnsi="Consolas"/>
                <w:b/>
                <w:bCs/>
                <w:szCs w:val="20"/>
              </w:rPr>
              <w:t>deliveryStatus</w:t>
            </w:r>
            <w:proofErr w:type="gramEnd"/>
          </w:p>
        </w:tc>
        <w:tc>
          <w:tcPr>
            <w:tcW w:w="1284" w:type="dxa"/>
          </w:tcPr>
          <w:p w14:paraId="192BD896" w14:textId="77777777" w:rsidR="00313B3E" w:rsidRPr="00B276B8" w:rsidRDefault="00A42973" w:rsidP="00313B3E">
            <w:pPr>
              <w:jc w:val="both"/>
              <w:rPr>
                <w:rFonts w:cs="Arial"/>
                <w:szCs w:val="20"/>
              </w:rPr>
            </w:pPr>
            <w:r>
              <w:rPr>
                <w:rFonts w:cs="Arial"/>
                <w:szCs w:val="20"/>
              </w:rPr>
              <w:t>No</w:t>
            </w:r>
          </w:p>
        </w:tc>
        <w:tc>
          <w:tcPr>
            <w:tcW w:w="1685" w:type="dxa"/>
          </w:tcPr>
          <w:p w14:paraId="4220C417" w14:textId="77777777" w:rsidR="00313B3E" w:rsidRPr="00B276B8" w:rsidRDefault="00313B3E" w:rsidP="00313B3E">
            <w:pPr>
              <w:jc w:val="both"/>
              <w:rPr>
                <w:rFonts w:cs="Arial"/>
                <w:szCs w:val="20"/>
              </w:rPr>
            </w:pPr>
            <w:r w:rsidRPr="00B276B8">
              <w:rPr>
                <w:rFonts w:cs="Arial"/>
                <w:color w:val="000000"/>
                <w:szCs w:val="20"/>
              </w:rPr>
              <w:t>String</w:t>
            </w:r>
          </w:p>
        </w:tc>
        <w:tc>
          <w:tcPr>
            <w:tcW w:w="1170" w:type="dxa"/>
          </w:tcPr>
          <w:p w14:paraId="7E0F78C6" w14:textId="77777777" w:rsidR="00313B3E" w:rsidRPr="00B276B8" w:rsidRDefault="00313B3E" w:rsidP="00313B3E">
            <w:pPr>
              <w:jc w:val="both"/>
              <w:rPr>
                <w:rFonts w:cs="Arial"/>
                <w:szCs w:val="20"/>
              </w:rPr>
            </w:pPr>
            <w:r w:rsidRPr="00B276B8">
              <w:rPr>
                <w:rFonts w:cs="Arial"/>
                <w:szCs w:val="20"/>
              </w:rPr>
              <w:t>NA</w:t>
            </w:r>
          </w:p>
        </w:tc>
        <w:tc>
          <w:tcPr>
            <w:tcW w:w="2700" w:type="dxa"/>
          </w:tcPr>
          <w:p w14:paraId="32993CA4" w14:textId="77777777" w:rsidR="00A66E4D" w:rsidRDefault="00A66E4D" w:rsidP="00313B3E">
            <w:pPr>
              <w:autoSpaceDE w:val="0"/>
              <w:autoSpaceDN w:val="0"/>
              <w:adjustRightInd w:val="0"/>
              <w:rPr>
                <w:rFonts w:cs="Arial"/>
                <w:color w:val="000000"/>
                <w:szCs w:val="20"/>
              </w:rPr>
            </w:pPr>
            <w:r>
              <w:rPr>
                <w:rFonts w:cs="Arial"/>
                <w:color w:val="000000"/>
                <w:szCs w:val="20"/>
              </w:rPr>
              <w:t>Specifies the status of the SMS API request. Possible values are:</w:t>
            </w:r>
          </w:p>
          <w:p w14:paraId="3BB82B08" w14:textId="77777777" w:rsidR="0065211B" w:rsidRDefault="00A66E4D" w:rsidP="00D7621C">
            <w:pPr>
              <w:pStyle w:val="ListParagraph"/>
              <w:numPr>
                <w:ilvl w:val="0"/>
                <w:numId w:val="46"/>
              </w:numPr>
              <w:autoSpaceDE w:val="0"/>
              <w:autoSpaceDN w:val="0"/>
              <w:adjustRightInd w:val="0"/>
              <w:rPr>
                <w:rFonts w:cs="Arial"/>
                <w:color w:val="000000"/>
                <w:szCs w:val="20"/>
              </w:rPr>
            </w:pPr>
            <w:r>
              <w:rPr>
                <w:rFonts w:cs="Arial"/>
                <w:color w:val="000000"/>
                <w:szCs w:val="20"/>
              </w:rPr>
              <w:t>Submitted</w:t>
            </w:r>
          </w:p>
          <w:p w14:paraId="2357A860" w14:textId="77777777" w:rsidR="0065211B" w:rsidRPr="00D7621C" w:rsidRDefault="00A66E4D" w:rsidP="00D7621C">
            <w:pPr>
              <w:pStyle w:val="ListParagraph"/>
              <w:numPr>
                <w:ilvl w:val="0"/>
                <w:numId w:val="46"/>
              </w:numPr>
              <w:autoSpaceDE w:val="0"/>
              <w:autoSpaceDN w:val="0"/>
              <w:adjustRightInd w:val="0"/>
              <w:rPr>
                <w:rFonts w:cs="Arial"/>
                <w:color w:val="000000"/>
                <w:szCs w:val="20"/>
              </w:rPr>
            </w:pPr>
            <w:r>
              <w:rPr>
                <w:rFonts w:cs="Arial"/>
                <w:color w:val="000000"/>
                <w:szCs w:val="20"/>
              </w:rPr>
              <w:t>DND (As DND check is disabled for this requirement, this status will never be returned)</w:t>
            </w:r>
          </w:p>
        </w:tc>
      </w:tr>
      <w:tr w:rsidR="00A42973" w:rsidRPr="00B276B8" w14:paraId="35C7EACA" w14:textId="77777777" w:rsidTr="00313B3E">
        <w:tc>
          <w:tcPr>
            <w:tcW w:w="558" w:type="dxa"/>
          </w:tcPr>
          <w:p w14:paraId="4B96CBC2" w14:textId="77777777" w:rsidR="00A42973" w:rsidRDefault="00A42973" w:rsidP="00313B3E">
            <w:pPr>
              <w:jc w:val="both"/>
              <w:rPr>
                <w:rFonts w:cs="Arial"/>
                <w:szCs w:val="20"/>
              </w:rPr>
            </w:pPr>
          </w:p>
        </w:tc>
        <w:tc>
          <w:tcPr>
            <w:tcW w:w="1801" w:type="dxa"/>
          </w:tcPr>
          <w:p w14:paraId="7313B534" w14:textId="77777777" w:rsidR="00A42973" w:rsidRDefault="00A42973" w:rsidP="00313B3E">
            <w:pPr>
              <w:jc w:val="both"/>
              <w:rPr>
                <w:rFonts w:cs="Arial"/>
                <w:color w:val="000000"/>
                <w:szCs w:val="20"/>
              </w:rPr>
            </w:pPr>
            <w:proofErr w:type="gramStart"/>
            <w:r>
              <w:rPr>
                <w:rFonts w:cs="Arial"/>
                <w:color w:val="000000"/>
                <w:szCs w:val="20"/>
              </w:rPr>
              <w:t>resourceURL</w:t>
            </w:r>
            <w:proofErr w:type="gramEnd"/>
          </w:p>
        </w:tc>
        <w:tc>
          <w:tcPr>
            <w:tcW w:w="1284" w:type="dxa"/>
          </w:tcPr>
          <w:p w14:paraId="561B8307" w14:textId="77777777" w:rsidR="00A42973" w:rsidRDefault="00A42973" w:rsidP="00313B3E">
            <w:pPr>
              <w:jc w:val="both"/>
              <w:rPr>
                <w:rFonts w:cs="Arial"/>
                <w:szCs w:val="20"/>
              </w:rPr>
            </w:pPr>
            <w:r>
              <w:rPr>
                <w:rFonts w:cs="Arial"/>
                <w:szCs w:val="20"/>
              </w:rPr>
              <w:t>No</w:t>
            </w:r>
          </w:p>
        </w:tc>
        <w:tc>
          <w:tcPr>
            <w:tcW w:w="1685" w:type="dxa"/>
          </w:tcPr>
          <w:p w14:paraId="787E7630" w14:textId="77777777" w:rsidR="00A42973" w:rsidRDefault="00A42973" w:rsidP="00313B3E">
            <w:pPr>
              <w:jc w:val="both"/>
              <w:rPr>
                <w:rFonts w:cs="Arial"/>
                <w:color w:val="000000"/>
                <w:szCs w:val="20"/>
              </w:rPr>
            </w:pPr>
          </w:p>
        </w:tc>
        <w:tc>
          <w:tcPr>
            <w:tcW w:w="1170" w:type="dxa"/>
          </w:tcPr>
          <w:p w14:paraId="2688F6B1" w14:textId="77777777" w:rsidR="00A42973" w:rsidRPr="00B276B8" w:rsidRDefault="00A42973" w:rsidP="00313B3E">
            <w:pPr>
              <w:jc w:val="both"/>
              <w:rPr>
                <w:rFonts w:cs="Arial"/>
                <w:szCs w:val="20"/>
              </w:rPr>
            </w:pPr>
          </w:p>
        </w:tc>
        <w:tc>
          <w:tcPr>
            <w:tcW w:w="2700" w:type="dxa"/>
          </w:tcPr>
          <w:p w14:paraId="6F6CA376" w14:textId="77777777" w:rsidR="00A42973" w:rsidRDefault="00A42973" w:rsidP="00A42973">
            <w:pPr>
              <w:autoSpaceDE w:val="0"/>
              <w:autoSpaceDN w:val="0"/>
              <w:adjustRightInd w:val="0"/>
              <w:rPr>
                <w:rFonts w:cs="Arial"/>
                <w:color w:val="000000"/>
                <w:szCs w:val="20"/>
              </w:rPr>
            </w:pPr>
            <w:r>
              <w:rPr>
                <w:rFonts w:cs="Arial"/>
                <w:color w:val="000000"/>
                <w:szCs w:val="20"/>
              </w:rPr>
              <w:t xml:space="preserve">The resource URL specifies the </w:t>
            </w:r>
            <w:proofErr w:type="gramStart"/>
            <w:r>
              <w:rPr>
                <w:rFonts w:cs="Arial"/>
                <w:color w:val="000000"/>
                <w:szCs w:val="20"/>
              </w:rPr>
              <w:t>URL is generated by the SMS Gateway for the particular request</w:t>
            </w:r>
            <w:proofErr w:type="gramEnd"/>
            <w:r>
              <w:rPr>
                <w:rFonts w:cs="Arial"/>
                <w:color w:val="000000"/>
                <w:szCs w:val="20"/>
              </w:rPr>
              <w:t>. This URL can be used to get the status of the SMS request.</w:t>
            </w:r>
          </w:p>
        </w:tc>
      </w:tr>
      <w:tr w:rsidR="00A42973" w:rsidRPr="00B276B8" w14:paraId="6A82BEF3" w14:textId="77777777" w:rsidTr="00313B3E">
        <w:tc>
          <w:tcPr>
            <w:tcW w:w="558" w:type="dxa"/>
          </w:tcPr>
          <w:p w14:paraId="51872A36" w14:textId="77777777" w:rsidR="00A42973" w:rsidRPr="00B276B8" w:rsidRDefault="00A42973" w:rsidP="00313B3E">
            <w:pPr>
              <w:jc w:val="both"/>
              <w:rPr>
                <w:rFonts w:cs="Arial"/>
                <w:szCs w:val="20"/>
              </w:rPr>
            </w:pPr>
            <w:r>
              <w:rPr>
                <w:rFonts w:cs="Arial"/>
                <w:szCs w:val="20"/>
              </w:rPr>
              <w:t>2</w:t>
            </w:r>
          </w:p>
        </w:tc>
        <w:tc>
          <w:tcPr>
            <w:tcW w:w="1801" w:type="dxa"/>
          </w:tcPr>
          <w:p w14:paraId="496B49DC" w14:textId="77777777" w:rsidR="00A42973" w:rsidRPr="00B276B8" w:rsidRDefault="00A42973" w:rsidP="00313B3E">
            <w:pPr>
              <w:jc w:val="both"/>
              <w:rPr>
                <w:rFonts w:cs="Arial"/>
                <w:color w:val="000000"/>
                <w:szCs w:val="20"/>
              </w:rPr>
            </w:pPr>
            <w:proofErr w:type="gramStart"/>
            <w:r>
              <w:rPr>
                <w:rFonts w:cs="Arial"/>
                <w:color w:val="000000"/>
                <w:szCs w:val="20"/>
              </w:rPr>
              <w:t>requestError</w:t>
            </w:r>
            <w:proofErr w:type="gramEnd"/>
          </w:p>
        </w:tc>
        <w:tc>
          <w:tcPr>
            <w:tcW w:w="1284" w:type="dxa"/>
          </w:tcPr>
          <w:p w14:paraId="33FD5A82" w14:textId="77777777" w:rsidR="00A42973" w:rsidRPr="00B276B8" w:rsidRDefault="00A42973" w:rsidP="00313B3E">
            <w:pPr>
              <w:jc w:val="both"/>
              <w:rPr>
                <w:rFonts w:cs="Arial"/>
                <w:szCs w:val="20"/>
              </w:rPr>
            </w:pPr>
            <w:r>
              <w:rPr>
                <w:rFonts w:cs="Arial"/>
                <w:szCs w:val="20"/>
              </w:rPr>
              <w:t>No</w:t>
            </w:r>
          </w:p>
        </w:tc>
        <w:tc>
          <w:tcPr>
            <w:tcW w:w="1685" w:type="dxa"/>
          </w:tcPr>
          <w:p w14:paraId="1986020C" w14:textId="77777777" w:rsidR="00A42973" w:rsidRPr="00B276B8" w:rsidRDefault="00A42973" w:rsidP="00313B3E">
            <w:pPr>
              <w:jc w:val="both"/>
              <w:rPr>
                <w:rFonts w:cs="Arial"/>
                <w:color w:val="000000"/>
                <w:szCs w:val="20"/>
              </w:rPr>
            </w:pPr>
            <w:r>
              <w:rPr>
                <w:rFonts w:cs="Arial"/>
                <w:color w:val="000000"/>
                <w:szCs w:val="20"/>
              </w:rPr>
              <w:t>JSON String</w:t>
            </w:r>
          </w:p>
        </w:tc>
        <w:tc>
          <w:tcPr>
            <w:tcW w:w="1170" w:type="dxa"/>
          </w:tcPr>
          <w:p w14:paraId="45095183" w14:textId="77777777" w:rsidR="00A42973" w:rsidRPr="00B276B8" w:rsidRDefault="00A42973" w:rsidP="00313B3E">
            <w:pPr>
              <w:jc w:val="both"/>
              <w:rPr>
                <w:rFonts w:cs="Arial"/>
                <w:szCs w:val="20"/>
              </w:rPr>
            </w:pPr>
          </w:p>
        </w:tc>
        <w:tc>
          <w:tcPr>
            <w:tcW w:w="2700" w:type="dxa"/>
          </w:tcPr>
          <w:p w14:paraId="1188EF8D" w14:textId="77777777" w:rsidR="00A42973" w:rsidRDefault="00A42973" w:rsidP="00313B3E">
            <w:pPr>
              <w:autoSpaceDE w:val="0"/>
              <w:autoSpaceDN w:val="0"/>
              <w:adjustRightInd w:val="0"/>
              <w:rPr>
                <w:rFonts w:cs="Arial"/>
                <w:color w:val="000000"/>
                <w:szCs w:val="20"/>
              </w:rPr>
            </w:pPr>
            <w:r>
              <w:rPr>
                <w:rFonts w:cs="Arial"/>
                <w:color w:val="000000"/>
                <w:szCs w:val="20"/>
              </w:rPr>
              <w:t>Returned if there is any service exception in executing the SMS API.</w:t>
            </w:r>
          </w:p>
          <w:p w14:paraId="4D5AA959" w14:textId="77777777" w:rsidR="0065211B" w:rsidRDefault="004D4415" w:rsidP="00D7621C">
            <w:pPr>
              <w:pStyle w:val="ListParagraph"/>
              <w:numPr>
                <w:ilvl w:val="0"/>
                <w:numId w:val="45"/>
              </w:numPr>
              <w:autoSpaceDE w:val="0"/>
              <w:autoSpaceDN w:val="0"/>
              <w:adjustRightInd w:val="0"/>
              <w:rPr>
                <w:rFonts w:cs="Arial"/>
                <w:color w:val="000000"/>
                <w:szCs w:val="20"/>
              </w:rPr>
            </w:pPr>
            <w:r w:rsidRPr="00D7621C">
              <w:rPr>
                <w:rFonts w:cs="Arial"/>
                <w:color w:val="000000"/>
                <w:szCs w:val="20"/>
              </w:rPr>
              <w:t xml:space="preserve">The </w:t>
            </w:r>
            <w:r w:rsidRPr="00D7621C">
              <w:rPr>
                <w:rFonts w:cs="Arial"/>
                <w:b/>
                <w:color w:val="000000"/>
                <w:szCs w:val="20"/>
              </w:rPr>
              <w:t>messageId</w:t>
            </w:r>
            <w:r w:rsidRPr="00D7621C">
              <w:rPr>
                <w:rFonts w:cs="Arial"/>
                <w:color w:val="000000"/>
                <w:szCs w:val="20"/>
              </w:rPr>
              <w:t xml:space="preserve"> specifies the type of error. In this case the error type could only be SVC0001. The error code under</w:t>
            </w:r>
          </w:p>
          <w:p w14:paraId="2A1F8CDB" w14:textId="77777777" w:rsidR="0065211B" w:rsidRDefault="004D4415" w:rsidP="00D7621C">
            <w:pPr>
              <w:pStyle w:val="ListParagraph"/>
              <w:numPr>
                <w:ilvl w:val="0"/>
                <w:numId w:val="45"/>
              </w:numPr>
              <w:autoSpaceDE w:val="0"/>
              <w:autoSpaceDN w:val="0"/>
              <w:adjustRightInd w:val="0"/>
              <w:rPr>
                <w:rFonts w:cs="Arial"/>
                <w:color w:val="000000"/>
                <w:szCs w:val="20"/>
              </w:rPr>
            </w:pPr>
            <w:proofErr w:type="gramStart"/>
            <w:r w:rsidRPr="00D7621C">
              <w:rPr>
                <w:rFonts w:cs="Arial"/>
                <w:b/>
                <w:color w:val="000000"/>
                <w:szCs w:val="20"/>
              </w:rPr>
              <w:t>code</w:t>
            </w:r>
            <w:proofErr w:type="gramEnd"/>
            <w:r w:rsidR="00A42973">
              <w:rPr>
                <w:rFonts w:cs="Arial"/>
                <w:color w:val="000000"/>
                <w:szCs w:val="20"/>
              </w:rPr>
              <w:t xml:space="preserve"> specifies the exact error code. (Refer 2.4.2)</w:t>
            </w:r>
          </w:p>
          <w:p w14:paraId="176B7904" w14:textId="77777777" w:rsidR="0065211B" w:rsidRPr="00D7621C" w:rsidRDefault="004D4415" w:rsidP="00D7621C">
            <w:pPr>
              <w:pStyle w:val="ListParagraph"/>
              <w:numPr>
                <w:ilvl w:val="0"/>
                <w:numId w:val="45"/>
              </w:numPr>
              <w:autoSpaceDE w:val="0"/>
              <w:autoSpaceDN w:val="0"/>
              <w:adjustRightInd w:val="0"/>
              <w:rPr>
                <w:rFonts w:cs="Arial"/>
                <w:color w:val="000000"/>
                <w:szCs w:val="20"/>
              </w:rPr>
            </w:pPr>
            <w:proofErr w:type="gramStart"/>
            <w:r w:rsidRPr="00D7621C">
              <w:rPr>
                <w:rFonts w:cs="Arial"/>
                <w:b/>
                <w:color w:val="000000"/>
                <w:szCs w:val="20"/>
              </w:rPr>
              <w:t>text</w:t>
            </w:r>
            <w:proofErr w:type="gramEnd"/>
            <w:r w:rsidR="00A42973">
              <w:rPr>
                <w:rFonts w:cs="Arial"/>
                <w:color w:val="000000"/>
                <w:szCs w:val="20"/>
              </w:rPr>
              <w:t xml:space="preserve"> specifies the description of the error code.</w:t>
            </w:r>
          </w:p>
          <w:p w14:paraId="110E3E8F" w14:textId="77777777" w:rsidR="00A42973" w:rsidRPr="00B276B8" w:rsidRDefault="00A42973" w:rsidP="00313B3E">
            <w:pPr>
              <w:autoSpaceDE w:val="0"/>
              <w:autoSpaceDN w:val="0"/>
              <w:adjustRightInd w:val="0"/>
              <w:rPr>
                <w:rFonts w:cs="Arial"/>
                <w:color w:val="000000"/>
                <w:szCs w:val="20"/>
              </w:rPr>
            </w:pPr>
          </w:p>
        </w:tc>
      </w:tr>
    </w:tbl>
    <w:p w14:paraId="34E469AA" w14:textId="77777777" w:rsidR="00527AF8" w:rsidRDefault="00527AF8" w:rsidP="00527AF8">
      <w:pPr>
        <w:jc w:val="both"/>
      </w:pPr>
    </w:p>
    <w:p w14:paraId="39B65C20" w14:textId="77777777" w:rsidR="00527AF8" w:rsidRDefault="00527AF8" w:rsidP="00527AF8">
      <w:pPr>
        <w:pStyle w:val="Heading2"/>
        <w:jc w:val="both"/>
      </w:pPr>
      <w:bookmarkStart w:id="123" w:name="_Toc411454335"/>
      <w:r>
        <w:t>Constants</w:t>
      </w:r>
      <w:bookmarkEnd w:id="123"/>
    </w:p>
    <w:p w14:paraId="23F90866" w14:textId="77777777" w:rsidR="00527AF8" w:rsidRDefault="00527AF8" w:rsidP="00527AF8">
      <w:pPr>
        <w:pStyle w:val="Heading3"/>
      </w:pPr>
      <w:bookmarkStart w:id="124" w:name="_Toc411454336"/>
      <w:bookmarkStart w:id="125" w:name="_Toc411454337"/>
      <w:bookmarkStart w:id="126" w:name="_Toc411454338"/>
      <w:bookmarkStart w:id="127" w:name="_Toc411454339"/>
      <w:bookmarkStart w:id="128" w:name="_Toc411454340"/>
      <w:bookmarkStart w:id="129" w:name="_Toc411454365"/>
      <w:bookmarkStart w:id="130" w:name="_Toc411454366"/>
      <w:bookmarkStart w:id="131" w:name="_Ref410156727"/>
      <w:bookmarkStart w:id="132" w:name="_Ref410393154"/>
      <w:bookmarkStart w:id="133" w:name="_Toc411454367"/>
      <w:bookmarkEnd w:id="124"/>
      <w:bookmarkEnd w:id="125"/>
      <w:bookmarkEnd w:id="126"/>
      <w:bookmarkEnd w:id="127"/>
      <w:bookmarkEnd w:id="128"/>
      <w:bookmarkEnd w:id="129"/>
      <w:bookmarkEnd w:id="130"/>
      <w:r>
        <w:t xml:space="preserve">Send SMS API </w:t>
      </w:r>
      <w:r w:rsidR="00350A13">
        <w:t>–</w:t>
      </w:r>
      <w:r>
        <w:t xml:space="preserve"> Error Codes</w:t>
      </w:r>
      <w:bookmarkEnd w:id="131"/>
      <w:bookmarkEnd w:id="132"/>
      <w:bookmarkEnd w:id="133"/>
    </w:p>
    <w:p w14:paraId="23C4038E" w14:textId="77777777" w:rsidR="00527AF8" w:rsidRPr="00194FB8" w:rsidRDefault="00527AF8" w:rsidP="00527AF8"/>
    <w:tbl>
      <w:tblPr>
        <w:tblStyle w:val="TableGrid"/>
        <w:tblW w:w="0" w:type="auto"/>
        <w:tblLook w:val="04A0" w:firstRow="1" w:lastRow="0" w:firstColumn="1" w:lastColumn="0" w:noHBand="0" w:noVBand="1"/>
      </w:tblPr>
      <w:tblGrid>
        <w:gridCol w:w="3258"/>
        <w:gridCol w:w="3150"/>
      </w:tblGrid>
      <w:tr w:rsidR="00527AF8" w:rsidRPr="00865407" w14:paraId="250CA634" w14:textId="77777777" w:rsidTr="00FE78D0">
        <w:tc>
          <w:tcPr>
            <w:tcW w:w="3258" w:type="dxa"/>
            <w:shd w:val="clear" w:color="auto" w:fill="D9D9D9" w:themeFill="background1" w:themeFillShade="D9"/>
          </w:tcPr>
          <w:p w14:paraId="31C9118A" w14:textId="77777777" w:rsidR="00527AF8" w:rsidRPr="00865407" w:rsidRDefault="00527AF8" w:rsidP="00FE78D0">
            <w:pPr>
              <w:rPr>
                <w:rFonts w:cs="Arial"/>
                <w:szCs w:val="20"/>
              </w:rPr>
            </w:pPr>
            <w:r w:rsidRPr="00865407">
              <w:rPr>
                <w:rFonts w:cs="Arial"/>
                <w:szCs w:val="20"/>
              </w:rPr>
              <w:t>Error Type</w:t>
            </w:r>
          </w:p>
        </w:tc>
        <w:tc>
          <w:tcPr>
            <w:tcW w:w="3150" w:type="dxa"/>
            <w:shd w:val="clear" w:color="auto" w:fill="D9D9D9" w:themeFill="background1" w:themeFillShade="D9"/>
          </w:tcPr>
          <w:p w14:paraId="09B2A265" w14:textId="77777777" w:rsidR="00527AF8" w:rsidRPr="00865407" w:rsidRDefault="00527AF8" w:rsidP="00FE78D0">
            <w:pPr>
              <w:rPr>
                <w:rFonts w:cs="Arial"/>
                <w:szCs w:val="20"/>
              </w:rPr>
            </w:pPr>
            <w:r w:rsidRPr="00865407">
              <w:rPr>
                <w:rFonts w:cs="Arial"/>
                <w:szCs w:val="20"/>
              </w:rPr>
              <w:t>Error Code</w:t>
            </w:r>
          </w:p>
        </w:tc>
      </w:tr>
      <w:tr w:rsidR="00527AF8" w:rsidRPr="00865407" w14:paraId="79D99978" w14:textId="77777777" w:rsidTr="00FE78D0">
        <w:tc>
          <w:tcPr>
            <w:tcW w:w="3258" w:type="dxa"/>
          </w:tcPr>
          <w:p w14:paraId="7150E47E" w14:textId="77777777" w:rsidR="00527AF8" w:rsidRPr="00865407" w:rsidRDefault="00527AF8" w:rsidP="00FE78D0">
            <w:pPr>
              <w:rPr>
                <w:rFonts w:cs="Arial"/>
                <w:szCs w:val="20"/>
              </w:rPr>
            </w:pPr>
            <w:r w:rsidRPr="00865407">
              <w:rPr>
                <w:rFonts w:cs="Arial"/>
                <w:szCs w:val="20"/>
              </w:rPr>
              <w:t>An unclassified service exception</w:t>
            </w:r>
          </w:p>
        </w:tc>
        <w:tc>
          <w:tcPr>
            <w:tcW w:w="3150" w:type="dxa"/>
          </w:tcPr>
          <w:p w14:paraId="475A9A2D" w14:textId="77777777" w:rsidR="00527AF8" w:rsidRPr="00865407" w:rsidRDefault="00527AF8" w:rsidP="00FE78D0">
            <w:pPr>
              <w:rPr>
                <w:rFonts w:cs="Arial"/>
                <w:szCs w:val="20"/>
              </w:rPr>
            </w:pPr>
            <w:r w:rsidRPr="00865407">
              <w:rPr>
                <w:rFonts w:cs="Arial"/>
                <w:szCs w:val="20"/>
              </w:rPr>
              <w:t>10001</w:t>
            </w:r>
          </w:p>
        </w:tc>
      </w:tr>
      <w:tr w:rsidR="00527AF8" w:rsidRPr="00865407" w14:paraId="71C817A4" w14:textId="77777777" w:rsidTr="00FE78D0">
        <w:tc>
          <w:tcPr>
            <w:tcW w:w="3258" w:type="dxa"/>
          </w:tcPr>
          <w:p w14:paraId="2BE18ABA" w14:textId="77777777" w:rsidR="00527AF8" w:rsidRPr="00865407" w:rsidRDefault="00527AF8" w:rsidP="00FE78D0">
            <w:pPr>
              <w:rPr>
                <w:rFonts w:cs="Arial"/>
                <w:szCs w:val="20"/>
              </w:rPr>
            </w:pPr>
            <w:r w:rsidRPr="00865407">
              <w:rPr>
                <w:rFonts w:cs="Arial"/>
                <w:szCs w:val="20"/>
              </w:rPr>
              <w:t>Invalid URL pattern</w:t>
            </w:r>
          </w:p>
        </w:tc>
        <w:tc>
          <w:tcPr>
            <w:tcW w:w="3150" w:type="dxa"/>
          </w:tcPr>
          <w:p w14:paraId="0693DE69"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 xml:space="preserve">10002 </w:t>
            </w:r>
          </w:p>
        </w:tc>
      </w:tr>
      <w:tr w:rsidR="00527AF8" w:rsidRPr="00865407" w14:paraId="7F16350C" w14:textId="77777777" w:rsidTr="00FE78D0">
        <w:tc>
          <w:tcPr>
            <w:tcW w:w="3258" w:type="dxa"/>
          </w:tcPr>
          <w:p w14:paraId="243FE2F2" w14:textId="77777777" w:rsidR="00527AF8" w:rsidRPr="00865407" w:rsidRDefault="00527AF8" w:rsidP="00FE78D0">
            <w:pPr>
              <w:rPr>
                <w:rFonts w:cs="Arial"/>
                <w:szCs w:val="20"/>
              </w:rPr>
            </w:pPr>
            <w:r w:rsidRPr="00865407">
              <w:rPr>
                <w:rFonts w:cs="Arial"/>
                <w:szCs w:val="20"/>
              </w:rPr>
              <w:t>Sender address is required</w:t>
            </w:r>
          </w:p>
        </w:tc>
        <w:tc>
          <w:tcPr>
            <w:tcW w:w="3150" w:type="dxa"/>
          </w:tcPr>
          <w:p w14:paraId="41F214D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10007</w:t>
            </w:r>
          </w:p>
        </w:tc>
      </w:tr>
      <w:tr w:rsidR="00527AF8" w:rsidRPr="00865407" w14:paraId="4B5D502F" w14:textId="77777777" w:rsidTr="00FE78D0">
        <w:tc>
          <w:tcPr>
            <w:tcW w:w="3258" w:type="dxa"/>
          </w:tcPr>
          <w:p w14:paraId="11FE0F5D" w14:textId="77777777" w:rsidR="00527AF8" w:rsidRPr="00865407" w:rsidRDefault="00527AF8" w:rsidP="00FE78D0">
            <w:pPr>
              <w:rPr>
                <w:rFonts w:cs="Arial"/>
                <w:szCs w:val="20"/>
              </w:rPr>
            </w:pPr>
            <w:r w:rsidRPr="00865407">
              <w:rPr>
                <w:rFonts w:cs="Arial"/>
                <w:szCs w:val="20"/>
              </w:rPr>
              <w:t>Invalid Sender Address</w:t>
            </w:r>
          </w:p>
        </w:tc>
        <w:tc>
          <w:tcPr>
            <w:tcW w:w="3150" w:type="dxa"/>
          </w:tcPr>
          <w:p w14:paraId="5AA01BF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10008</w:t>
            </w:r>
          </w:p>
        </w:tc>
      </w:tr>
      <w:tr w:rsidR="00527AF8" w:rsidRPr="00865407" w14:paraId="2F9B6071" w14:textId="77777777" w:rsidTr="00FE78D0">
        <w:tc>
          <w:tcPr>
            <w:tcW w:w="3258" w:type="dxa"/>
          </w:tcPr>
          <w:p w14:paraId="55D9EE2B" w14:textId="77777777" w:rsidR="00527AF8" w:rsidRPr="00865407" w:rsidRDefault="00527AF8" w:rsidP="00FE78D0">
            <w:pPr>
              <w:rPr>
                <w:rFonts w:cs="Arial"/>
                <w:szCs w:val="20"/>
              </w:rPr>
            </w:pPr>
            <w:r w:rsidRPr="00865407">
              <w:rPr>
                <w:rFonts w:cs="Arial"/>
                <w:szCs w:val="20"/>
              </w:rPr>
              <w:t>Address is required</w:t>
            </w:r>
          </w:p>
        </w:tc>
        <w:tc>
          <w:tcPr>
            <w:tcW w:w="3150" w:type="dxa"/>
          </w:tcPr>
          <w:p w14:paraId="2492D252"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10009</w:t>
            </w:r>
          </w:p>
        </w:tc>
      </w:tr>
      <w:tr w:rsidR="00527AF8" w:rsidRPr="00865407" w14:paraId="55180422" w14:textId="77777777" w:rsidTr="00FE78D0">
        <w:tc>
          <w:tcPr>
            <w:tcW w:w="3258" w:type="dxa"/>
          </w:tcPr>
          <w:p w14:paraId="76CFA1EB" w14:textId="77777777" w:rsidR="00527AF8" w:rsidRPr="00865407" w:rsidRDefault="00527AF8" w:rsidP="00FE78D0">
            <w:pPr>
              <w:rPr>
                <w:rFonts w:cs="Arial"/>
                <w:szCs w:val="20"/>
              </w:rPr>
            </w:pPr>
            <w:r w:rsidRPr="00865407">
              <w:rPr>
                <w:rFonts w:cs="Arial"/>
                <w:szCs w:val="20"/>
              </w:rPr>
              <w:t>Invalid Address</w:t>
            </w:r>
          </w:p>
        </w:tc>
        <w:tc>
          <w:tcPr>
            <w:tcW w:w="3150" w:type="dxa"/>
          </w:tcPr>
          <w:p w14:paraId="1683B088"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10010</w:t>
            </w:r>
          </w:p>
        </w:tc>
      </w:tr>
      <w:tr w:rsidR="00527AF8" w:rsidRPr="00865407" w14:paraId="40C0C1FD" w14:textId="77777777" w:rsidTr="00FE78D0">
        <w:tc>
          <w:tcPr>
            <w:tcW w:w="3258" w:type="dxa"/>
          </w:tcPr>
          <w:p w14:paraId="15636512"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Message required</w:t>
            </w:r>
          </w:p>
        </w:tc>
        <w:tc>
          <w:tcPr>
            <w:tcW w:w="3150" w:type="dxa"/>
          </w:tcPr>
          <w:p w14:paraId="2129196A"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10011</w:t>
            </w:r>
          </w:p>
        </w:tc>
      </w:tr>
      <w:tr w:rsidR="00527AF8" w:rsidRPr="00865407" w14:paraId="51BDA0C5" w14:textId="77777777" w:rsidTr="00FE78D0">
        <w:tc>
          <w:tcPr>
            <w:tcW w:w="3258" w:type="dxa"/>
          </w:tcPr>
          <w:p w14:paraId="3DDECF8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Invalid message</w:t>
            </w:r>
          </w:p>
        </w:tc>
        <w:tc>
          <w:tcPr>
            <w:tcW w:w="3150" w:type="dxa"/>
          </w:tcPr>
          <w:p w14:paraId="27CBD52B"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10012</w:t>
            </w:r>
          </w:p>
        </w:tc>
      </w:tr>
      <w:tr w:rsidR="00527AF8" w:rsidRPr="00865407" w14:paraId="485EEA59" w14:textId="77777777" w:rsidTr="00FE78D0">
        <w:tc>
          <w:tcPr>
            <w:tcW w:w="3258" w:type="dxa"/>
          </w:tcPr>
          <w:p w14:paraId="72CD90B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User information not found</w:t>
            </w:r>
          </w:p>
        </w:tc>
        <w:tc>
          <w:tcPr>
            <w:tcW w:w="3150" w:type="dxa"/>
          </w:tcPr>
          <w:p w14:paraId="53358C9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10015</w:t>
            </w:r>
          </w:p>
        </w:tc>
      </w:tr>
      <w:tr w:rsidR="00527AF8" w:rsidRPr="00865407" w14:paraId="676DF7F3" w14:textId="77777777" w:rsidTr="00FE78D0">
        <w:tc>
          <w:tcPr>
            <w:tcW w:w="3258" w:type="dxa"/>
          </w:tcPr>
          <w:p w14:paraId="7C51375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Message length exceeded</w:t>
            </w:r>
          </w:p>
        </w:tc>
        <w:tc>
          <w:tcPr>
            <w:tcW w:w="3150" w:type="dxa"/>
          </w:tcPr>
          <w:p w14:paraId="52C4EABB"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10018</w:t>
            </w:r>
          </w:p>
        </w:tc>
      </w:tr>
    </w:tbl>
    <w:p w14:paraId="00CE1453" w14:textId="77777777" w:rsidR="005923D5" w:rsidRDefault="005923D5" w:rsidP="005923D5">
      <w:pPr>
        <w:pStyle w:val="Heading3"/>
      </w:pPr>
      <w:bookmarkStart w:id="134" w:name="_Ref410419843"/>
      <w:bookmarkStart w:id="135" w:name="_Toc411454368"/>
      <w:r>
        <w:t>SMS Delivery Status</w:t>
      </w:r>
      <w:bookmarkEnd w:id="134"/>
      <w:bookmarkEnd w:id="135"/>
    </w:p>
    <w:p w14:paraId="7CEE6EF8" w14:textId="77777777" w:rsidR="005923D5" w:rsidRPr="005923D5" w:rsidRDefault="005923D5" w:rsidP="005923D5"/>
    <w:tbl>
      <w:tblPr>
        <w:tblStyle w:val="TableGrid"/>
        <w:tblW w:w="0" w:type="auto"/>
        <w:tblLook w:val="04A0" w:firstRow="1" w:lastRow="0" w:firstColumn="1" w:lastColumn="0" w:noHBand="0" w:noVBand="1"/>
      </w:tblPr>
      <w:tblGrid>
        <w:gridCol w:w="4258"/>
        <w:gridCol w:w="4258"/>
      </w:tblGrid>
      <w:tr w:rsidR="005923D5" w14:paraId="426F69B3" w14:textId="77777777" w:rsidTr="005923D5">
        <w:tc>
          <w:tcPr>
            <w:tcW w:w="4258" w:type="dxa"/>
            <w:shd w:val="clear" w:color="auto" w:fill="D9D9D9" w:themeFill="background1" w:themeFillShade="D9"/>
          </w:tcPr>
          <w:p w14:paraId="6224107C" w14:textId="77777777" w:rsidR="005923D5" w:rsidRDefault="005923D5" w:rsidP="00D61C51">
            <w:r>
              <w:t>Delivery Status</w:t>
            </w:r>
          </w:p>
        </w:tc>
        <w:tc>
          <w:tcPr>
            <w:tcW w:w="4258" w:type="dxa"/>
            <w:shd w:val="clear" w:color="auto" w:fill="D9D9D9" w:themeFill="background1" w:themeFillShade="D9"/>
          </w:tcPr>
          <w:p w14:paraId="1C995C1C" w14:textId="77777777" w:rsidR="005923D5" w:rsidRDefault="005923D5" w:rsidP="00D61C51">
            <w:r>
              <w:t>Description</w:t>
            </w:r>
          </w:p>
        </w:tc>
      </w:tr>
      <w:tr w:rsidR="005923D5" w14:paraId="50A614EE" w14:textId="77777777" w:rsidTr="00D61C51">
        <w:tc>
          <w:tcPr>
            <w:tcW w:w="4258" w:type="dxa"/>
          </w:tcPr>
          <w:p w14:paraId="4736D576" w14:textId="77777777" w:rsidR="005923D5" w:rsidRPr="004F6823" w:rsidRDefault="005923D5" w:rsidP="00D61C51">
            <w:pPr>
              <w:pStyle w:val="Default"/>
              <w:rPr>
                <w:sz w:val="22"/>
                <w:szCs w:val="22"/>
              </w:rPr>
            </w:pPr>
            <w:r w:rsidRPr="004F6823">
              <w:rPr>
                <w:sz w:val="22"/>
                <w:szCs w:val="22"/>
              </w:rPr>
              <w:t>DeliveredToTerminal</w:t>
            </w:r>
          </w:p>
        </w:tc>
        <w:tc>
          <w:tcPr>
            <w:tcW w:w="4258" w:type="dxa"/>
          </w:tcPr>
          <w:p w14:paraId="1DA7FD1D" w14:textId="77777777" w:rsidR="005923D5" w:rsidRPr="004F6823" w:rsidRDefault="005923D5" w:rsidP="00D61C51">
            <w:pPr>
              <w:pStyle w:val="Default"/>
              <w:rPr>
                <w:sz w:val="22"/>
                <w:szCs w:val="22"/>
              </w:rPr>
            </w:pPr>
            <w:r w:rsidRPr="004F6823">
              <w:rPr>
                <w:sz w:val="22"/>
                <w:szCs w:val="22"/>
              </w:rPr>
              <w:t>successful delivery to Terminal.</w:t>
            </w:r>
          </w:p>
        </w:tc>
      </w:tr>
      <w:tr w:rsidR="005923D5" w14:paraId="234BD30A" w14:textId="77777777" w:rsidTr="00D61C51">
        <w:tc>
          <w:tcPr>
            <w:tcW w:w="4258" w:type="dxa"/>
          </w:tcPr>
          <w:p w14:paraId="0E7DCEAC" w14:textId="77777777" w:rsidR="005923D5" w:rsidRPr="001F07B5" w:rsidRDefault="005923D5" w:rsidP="00D61C51">
            <w:pPr>
              <w:pStyle w:val="Default"/>
              <w:rPr>
                <w:sz w:val="22"/>
                <w:szCs w:val="22"/>
              </w:rPr>
            </w:pPr>
            <w:r w:rsidRPr="004F6823">
              <w:rPr>
                <w:sz w:val="22"/>
                <w:szCs w:val="22"/>
              </w:rPr>
              <w:t>DeliveryUncertain</w:t>
            </w:r>
          </w:p>
        </w:tc>
        <w:tc>
          <w:tcPr>
            <w:tcW w:w="4258" w:type="dxa"/>
          </w:tcPr>
          <w:p w14:paraId="0B6E58A8"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delivery status unknown: e.g. because it was handed off to another network.</w:t>
            </w:r>
          </w:p>
        </w:tc>
      </w:tr>
      <w:tr w:rsidR="005923D5" w14:paraId="62312756" w14:textId="77777777" w:rsidTr="00D61C51">
        <w:tc>
          <w:tcPr>
            <w:tcW w:w="4258" w:type="dxa"/>
          </w:tcPr>
          <w:p w14:paraId="2EEBEE57" w14:textId="77777777" w:rsidR="005923D5" w:rsidRDefault="005923D5" w:rsidP="00D61C51">
            <w:pPr>
              <w:pStyle w:val="Default"/>
              <w:rPr>
                <w:sz w:val="22"/>
                <w:szCs w:val="22"/>
              </w:rPr>
            </w:pPr>
            <w:r w:rsidRPr="004F6823">
              <w:rPr>
                <w:sz w:val="22"/>
                <w:szCs w:val="22"/>
              </w:rPr>
              <w:t>DeliveryImpossible</w:t>
            </w:r>
          </w:p>
        </w:tc>
        <w:tc>
          <w:tcPr>
            <w:tcW w:w="4258" w:type="dxa"/>
          </w:tcPr>
          <w:p w14:paraId="2C2352ED"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unsuccessful delivery; the message could not be delivered before it expired.</w:t>
            </w:r>
          </w:p>
        </w:tc>
      </w:tr>
      <w:tr w:rsidR="005923D5" w14:paraId="38C401AB" w14:textId="77777777" w:rsidTr="00D61C51">
        <w:tc>
          <w:tcPr>
            <w:tcW w:w="4258" w:type="dxa"/>
          </w:tcPr>
          <w:p w14:paraId="12BEF4E6" w14:textId="77777777" w:rsidR="005923D5" w:rsidRDefault="005923D5" w:rsidP="00D61C51">
            <w:pPr>
              <w:pStyle w:val="Default"/>
              <w:rPr>
                <w:sz w:val="22"/>
                <w:szCs w:val="22"/>
              </w:rPr>
            </w:pPr>
            <w:r w:rsidRPr="004F6823">
              <w:rPr>
                <w:sz w:val="22"/>
                <w:szCs w:val="22"/>
              </w:rPr>
              <w:t>DeliveredToNetwork</w:t>
            </w:r>
          </w:p>
        </w:tc>
        <w:tc>
          <w:tcPr>
            <w:tcW w:w="4258" w:type="dxa"/>
          </w:tcPr>
          <w:p w14:paraId="42C5C930"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successful delivery to the network enabler responsible for routing the SMS</w:t>
            </w:r>
          </w:p>
        </w:tc>
      </w:tr>
    </w:tbl>
    <w:p w14:paraId="5280BEAF" w14:textId="77777777" w:rsidR="00527AF8" w:rsidRDefault="00527AF8" w:rsidP="00527AF8">
      <w:pPr>
        <w:pStyle w:val="Heading1"/>
        <w:jc w:val="both"/>
      </w:pPr>
      <w:bookmarkStart w:id="136" w:name="_Toc411454369"/>
      <w:r>
        <w:t>MK Service</w:t>
      </w:r>
      <w:bookmarkEnd w:id="136"/>
    </w:p>
    <w:p w14:paraId="302016F1" w14:textId="77777777" w:rsidR="00527AF8" w:rsidRDefault="00527AF8" w:rsidP="00527AF8">
      <w:pPr>
        <w:pStyle w:val="Heading2"/>
        <w:jc w:val="both"/>
      </w:pPr>
      <w:bookmarkStart w:id="137" w:name="_Toc411454370"/>
      <w:r>
        <w:t>Use cases</w:t>
      </w:r>
      <w:bookmarkEnd w:id="137"/>
    </w:p>
    <w:p w14:paraId="5A1CED72" w14:textId="77777777" w:rsidR="00527AF8" w:rsidRDefault="00527AF8" w:rsidP="00527AF8">
      <w:pPr>
        <w:jc w:val="both"/>
      </w:pPr>
    </w:p>
    <w:p w14:paraId="22CE1CB6" w14:textId="77777777" w:rsidR="00527AF8" w:rsidRDefault="008B2246" w:rsidP="00527AF8">
      <w:pPr>
        <w:jc w:val="both"/>
      </w:pPr>
      <w:r>
        <w:t>This section details the use cases/scenarios for interaction between IVR system and Mobile Kunji service (NMS_MoTech_MK).</w:t>
      </w:r>
    </w:p>
    <w:p w14:paraId="583033FA" w14:textId="77777777" w:rsidR="00527AF8" w:rsidRDefault="00527AF8" w:rsidP="00527AF8">
      <w:pPr>
        <w:pStyle w:val="Heading3"/>
        <w:jc w:val="both"/>
      </w:pPr>
      <w:bookmarkStart w:id="138" w:name="_Toc411454371"/>
      <w:r>
        <w:t>FLW/Anonymous user Calls MK Service</w:t>
      </w:r>
      <w:bookmarkEnd w:id="138"/>
    </w:p>
    <w:p w14:paraId="4C46F10F" w14:textId="77777777" w:rsidR="00527AF8" w:rsidRDefault="00527AF8" w:rsidP="00527AF8">
      <w:pPr>
        <w:jc w:val="both"/>
      </w:pPr>
    </w:p>
    <w:p w14:paraId="589AB439" w14:textId="77777777" w:rsidR="00527AF8" w:rsidRDefault="00527AF8" w:rsidP="00527AF8">
      <w:pPr>
        <w:jc w:val="both"/>
      </w:pPr>
      <w:r>
        <w:t xml:space="preserve">When a user calls MK, based on the B-party number (long-code or toll free number received from the network) IVR Platform shall identify the service as MK service and will answer the call. The figure below shows the interaction scenario between IVR System and Motech MK service. </w:t>
      </w:r>
    </w:p>
    <w:p w14:paraId="4200DE80" w14:textId="77777777" w:rsidR="00527AF8" w:rsidRDefault="00527AF8" w:rsidP="00527AF8">
      <w:pPr>
        <w:jc w:val="both"/>
      </w:pPr>
    </w:p>
    <w:p w14:paraId="3664AEA4" w14:textId="77777777" w:rsidR="00527AF8" w:rsidRDefault="00527AF8" w:rsidP="00527AF8">
      <w:pPr>
        <w:jc w:val="both"/>
      </w:pPr>
      <w:r>
        <w:t>IVR shall process the VXML for MK call flow available with it and shall proceed with the call as detailed below</w:t>
      </w:r>
    </w:p>
    <w:p w14:paraId="4F8C90C2" w14:textId="77777777" w:rsidR="00527AF8" w:rsidRDefault="00527AF8" w:rsidP="00527AF8">
      <w:pPr>
        <w:jc w:val="both"/>
      </w:pPr>
      <w:r>
        <w:t>Scenario is as follows:</w:t>
      </w:r>
    </w:p>
    <w:p w14:paraId="5E9A51BE" w14:textId="77777777" w:rsidR="00527AF8" w:rsidRPr="008E38E0" w:rsidRDefault="00527AF8" w:rsidP="00E65978">
      <w:pPr>
        <w:pStyle w:val="ListParagraph"/>
        <w:numPr>
          <w:ilvl w:val="0"/>
          <w:numId w:val="14"/>
        </w:numPr>
        <w:jc w:val="both"/>
      </w:pPr>
      <w:r w:rsidRPr="008E38E0">
        <w:t>Use</w:t>
      </w:r>
      <w:r>
        <w:t>r dials the MK</w:t>
      </w:r>
      <w:r w:rsidRPr="008E38E0">
        <w:t xml:space="preserve"> long code and call terminates at IVR System</w:t>
      </w:r>
    </w:p>
    <w:p w14:paraId="613EDC1C" w14:textId="77777777" w:rsidR="00527AF8" w:rsidRDefault="00527AF8" w:rsidP="00E65978">
      <w:pPr>
        <w:pStyle w:val="ListParagraph"/>
        <w:numPr>
          <w:ilvl w:val="0"/>
          <w:numId w:val="14"/>
        </w:numPr>
        <w:jc w:val="both"/>
      </w:pPr>
      <w:r>
        <w:t>IVR system shall check its service configuration and identify that the long code corresponds to a MA service and answers the call (as per the service configuration)</w:t>
      </w:r>
    </w:p>
    <w:p w14:paraId="438F0234" w14:textId="77777777" w:rsidR="00527AF8" w:rsidRDefault="00527AF8" w:rsidP="00E65978">
      <w:pPr>
        <w:pStyle w:val="ListParagraph"/>
        <w:numPr>
          <w:ilvl w:val="0"/>
          <w:numId w:val="14"/>
        </w:numPr>
        <w:jc w:val="both"/>
      </w:pPr>
      <w:r>
        <w:t>IVR System shall proceed with the call flow defiled in the VXML for MK.</w:t>
      </w:r>
    </w:p>
    <w:p w14:paraId="60544B2C" w14:textId="77777777" w:rsidR="00527AF8" w:rsidRDefault="00527AF8" w:rsidP="00527AF8">
      <w:pPr>
        <w:jc w:val="both"/>
      </w:pPr>
    </w:p>
    <w:p w14:paraId="1CD4BF5D" w14:textId="77777777" w:rsidR="00527AF8" w:rsidRDefault="00527AF8" w:rsidP="00527AF8">
      <w:pPr>
        <w:jc w:val="both"/>
      </w:pPr>
      <w:r>
        <w:t>If there is any error related to format of the API parameters or any other error such as NMS_MoTech not reachable, during this scenario then IVR shall terminate the call without proceeding further.</w:t>
      </w:r>
    </w:p>
    <w:p w14:paraId="28BE073D" w14:textId="77777777" w:rsidR="00527AF8" w:rsidRDefault="00527AF8" w:rsidP="00527AF8">
      <w:pPr>
        <w:jc w:val="both"/>
      </w:pPr>
    </w:p>
    <w:p w14:paraId="1D286855" w14:textId="77777777" w:rsidR="00527AF8" w:rsidRDefault="00527AF8" w:rsidP="00527AF8">
      <w:pPr>
        <w:jc w:val="both"/>
      </w:pPr>
    </w:p>
    <w:p w14:paraId="32374F0F" w14:textId="77777777" w:rsidR="00527AF8" w:rsidRDefault="00527AF8" w:rsidP="00527AF8">
      <w:pPr>
        <w:jc w:val="both"/>
      </w:pPr>
    </w:p>
    <w:p w14:paraId="0EE0C58C" w14:textId="77777777" w:rsidR="00527AF8" w:rsidRDefault="00527AF8" w:rsidP="00527AF8">
      <w:pPr>
        <w:jc w:val="both"/>
      </w:pPr>
    </w:p>
    <w:p w14:paraId="60075031" w14:textId="77777777" w:rsidR="00527AF8" w:rsidRPr="00B52177" w:rsidRDefault="00527AF8" w:rsidP="00527AF8">
      <w:pPr>
        <w:ind w:left="-1080" w:right="-700"/>
        <w:jc w:val="both"/>
      </w:pPr>
    </w:p>
    <w:p w14:paraId="139C5AD2" w14:textId="77777777" w:rsidR="00527AF8" w:rsidRDefault="00B709FC" w:rsidP="00527AF8">
      <w:pPr>
        <w:jc w:val="both"/>
        <w:rPr>
          <w:noProof/>
        </w:rPr>
      </w:pPr>
      <w:r>
        <w:rPr>
          <w:noProof/>
        </w:rPr>
        <mc:AlternateContent>
          <mc:Choice Requires="wps">
            <w:drawing>
              <wp:anchor distT="0" distB="0" distL="114300" distR="114300" simplePos="0" relativeHeight="251659264" behindDoc="0" locked="0" layoutInCell="1" allowOverlap="1" wp14:anchorId="3ADC44B3" wp14:editId="2F444F69">
                <wp:simplePos x="0" y="0"/>
                <wp:positionH relativeFrom="column">
                  <wp:posOffset>2047875</wp:posOffset>
                </wp:positionH>
                <wp:positionV relativeFrom="paragraph">
                  <wp:posOffset>2753995</wp:posOffset>
                </wp:positionV>
                <wp:extent cx="1677035" cy="285115"/>
                <wp:effectExtent l="0" t="0" r="0" b="635"/>
                <wp:wrapNone/>
                <wp:docPr id="1600" name="Text Box 1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1FDD13" w14:textId="77777777" w:rsidR="00C9141F" w:rsidRDefault="00C9141F" w:rsidP="00C74DAB">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7" o:spid="_x0000_s1112" type="#_x0000_t202" style="position:absolute;left:0;text-align:left;margin-left:161.25pt;margin-top:216.85pt;width:132.0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" filled="f" stroked="f" strokeweight=".5pt">
                <v:textbox>
                  <w:txbxContent>
                    <w:p w14:paraId="3A1FDD13" w14:textId="77777777" w:rsidR="00C9141F" w:rsidRDefault="00C9141F" w:rsidP="00C74DAB">
                      <w:pPr>
                        <w:pStyle w:val="NormalWeb"/>
                        <w:spacing w:before="0" w:beforeAutospacing="0" w:after="0" w:afterAutospacing="0"/>
                        <w:jc w:val="center"/>
                      </w:pPr>
                      <w:r>
                        <w:rPr>
                          <w:rFonts w:ascii="Arial" w:eastAsia="MS Mincho" w:hAnsi="Arial"/>
                          <w:sz w:val="12"/>
                          <w:szCs w:val="12"/>
                        </w:rPr>
                        <w:t>Send Response</w:t>
                      </w:r>
                    </w:p>
                  </w:txbxContent>
                </v:textbox>
              </v:shape>
            </w:pict>
          </mc:Fallback>
        </mc:AlternateContent>
      </w:r>
      <w:r>
        <w:rPr>
          <w:noProof/>
        </w:rPr>
        <mc:AlternateContent>
          <mc:Choice Requires="wpc">
            <w:drawing>
              <wp:inline distT="0" distB="0" distL="0" distR="0" wp14:anchorId="6AA73473" wp14:editId="2B9420A8">
                <wp:extent cx="6099175" cy="8018145"/>
                <wp:effectExtent l="0" t="3810" r="0" b="0"/>
                <wp:docPr id="89" name="Canvas 17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4" name="Rectangle 298"/>
                        <wps:cNvSpPr>
                          <a:spLocks noChangeArrowheads="1"/>
                        </wps:cNvSpPr>
                        <wps:spPr bwMode="auto">
                          <a:xfrm>
                            <a:off x="123802" y="6372236"/>
                            <a:ext cx="5306065" cy="126280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51B58B57" w14:textId="77777777" w:rsidR="00C9141F" w:rsidRDefault="00C9141F" w:rsidP="00527AF8">
                              <w:pPr>
                                <w:pStyle w:val="NormalWeb"/>
                                <w:spacing w:before="0" w:beforeAutospacing="0" w:after="0" w:afterAutospacing="0"/>
                              </w:pPr>
                              <w:r>
                                <w:rPr>
                                  <w:rFonts w:ascii="Arial" w:eastAsia="Times New Roman" w:hAnsi="Arial"/>
                                  <w:b/>
                                  <w:bCs/>
                                  <w:sz w:val="20"/>
                                  <w:szCs w:val="20"/>
                                </w:rPr>
                                <w:t xml:space="preserve">  SAVE CALL DETAILS</w:t>
                              </w:r>
                            </w:p>
                            <w:p w14:paraId="3CAF64FE"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2FC23CB1"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499F12AA"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769BDEB8"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4BC265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116B37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6EEEAA8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50FD008"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AACB386"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txbxContent>
                        </wps:txbx>
                        <wps:bodyPr rot="0" vert="horz" wrap="square" lIns="91440" tIns="45720" rIns="91440" bIns="45720" anchor="ctr" anchorCtr="0" upright="1">
                          <a:noAutofit/>
                        </wps:bodyPr>
                      </wps:wsp>
                      <wps:wsp>
                        <wps:cNvPr id="205" name="Rectangle 301"/>
                        <wps:cNvSpPr>
                          <a:spLocks noChangeArrowheads="1"/>
                        </wps:cNvSpPr>
                        <wps:spPr bwMode="auto">
                          <a:xfrm>
                            <a:off x="382205" y="6598737"/>
                            <a:ext cx="4940961" cy="9066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1833609A" w14:textId="77777777" w:rsidR="00C9141F" w:rsidRDefault="00C9141F" w:rsidP="00527AF8">
                              <w:pPr>
                                <w:rPr>
                                  <w:rFonts w:eastAsia="Times New Roman"/>
                                </w:rPr>
                              </w:pPr>
                            </w:p>
                          </w:txbxContent>
                        </wps:txbx>
                        <wps:bodyPr rot="0" vert="horz" wrap="square" lIns="91440" tIns="45720" rIns="91440" bIns="45720" anchor="ctr" anchorCtr="0" upright="1">
                          <a:noAutofit/>
                        </wps:bodyPr>
                      </wps:wsp>
                      <wps:wsp>
                        <wps:cNvPr id="206" name="Rectangle 161"/>
                        <wps:cNvSpPr>
                          <a:spLocks noChangeArrowheads="1"/>
                        </wps:cNvSpPr>
                        <wps:spPr bwMode="auto">
                          <a:xfrm>
                            <a:off x="177102" y="1179207"/>
                            <a:ext cx="5314965" cy="303941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58B0DFCE" w14:textId="77777777" w:rsidR="00C9141F" w:rsidRDefault="00C9141F" w:rsidP="00527AF8">
                              <w:pPr>
                                <w:rPr>
                                  <w:b/>
                                </w:rPr>
                              </w:pPr>
                              <w:r>
                                <w:rPr>
                                  <w:b/>
                                </w:rPr>
                                <w:t xml:space="preserve">     LANGUAGE AND LOCATION DETERMI</w:t>
                              </w:r>
                              <w:r w:rsidRPr="003F0194">
                                <w:rPr>
                                  <w:b/>
                                </w:rPr>
                                <w:t>NATION</w:t>
                              </w:r>
                            </w:p>
                            <w:p w14:paraId="1486C964" w14:textId="77777777" w:rsidR="00C9141F" w:rsidRDefault="00C9141F" w:rsidP="00527AF8">
                              <w:pPr>
                                <w:rPr>
                                  <w:b/>
                                </w:rPr>
                              </w:pPr>
                            </w:p>
                            <w:p w14:paraId="11E8B5DB" w14:textId="77777777" w:rsidR="00C9141F" w:rsidRDefault="00C9141F" w:rsidP="00527AF8">
                              <w:pPr>
                                <w:rPr>
                                  <w:b/>
                                </w:rPr>
                              </w:pPr>
                            </w:p>
                            <w:p w14:paraId="279552B3" w14:textId="77777777" w:rsidR="00C9141F" w:rsidRDefault="00C9141F" w:rsidP="00527AF8">
                              <w:pPr>
                                <w:rPr>
                                  <w:b/>
                                </w:rPr>
                              </w:pPr>
                            </w:p>
                            <w:p w14:paraId="26926316" w14:textId="77777777" w:rsidR="00C9141F" w:rsidRDefault="00C9141F" w:rsidP="00527AF8">
                              <w:pPr>
                                <w:rPr>
                                  <w:b/>
                                </w:rPr>
                              </w:pPr>
                            </w:p>
                            <w:p w14:paraId="58F01676" w14:textId="77777777" w:rsidR="00C9141F" w:rsidRDefault="00C9141F" w:rsidP="00527AF8">
                              <w:pPr>
                                <w:rPr>
                                  <w:b/>
                                </w:rPr>
                              </w:pPr>
                            </w:p>
                            <w:p w14:paraId="0D9A940C" w14:textId="77777777" w:rsidR="00C9141F" w:rsidRDefault="00C9141F" w:rsidP="00527AF8">
                              <w:pPr>
                                <w:rPr>
                                  <w:b/>
                                </w:rPr>
                              </w:pPr>
                            </w:p>
                            <w:p w14:paraId="7E2E4867" w14:textId="77777777" w:rsidR="00C9141F" w:rsidRDefault="00C9141F" w:rsidP="00527AF8">
                              <w:pPr>
                                <w:rPr>
                                  <w:b/>
                                </w:rPr>
                              </w:pPr>
                            </w:p>
                            <w:p w14:paraId="509C9286" w14:textId="77777777" w:rsidR="00C9141F" w:rsidRDefault="00C9141F" w:rsidP="00527AF8">
                              <w:pPr>
                                <w:rPr>
                                  <w:b/>
                                </w:rPr>
                              </w:pPr>
                            </w:p>
                            <w:p w14:paraId="21AE094E" w14:textId="77777777" w:rsidR="00C9141F" w:rsidRDefault="00C9141F" w:rsidP="00527AF8">
                              <w:pPr>
                                <w:rPr>
                                  <w:b/>
                                </w:rPr>
                              </w:pPr>
                            </w:p>
                            <w:p w14:paraId="2CA7BB05" w14:textId="77777777" w:rsidR="00C9141F" w:rsidRDefault="00C9141F" w:rsidP="00527AF8">
                              <w:pPr>
                                <w:rPr>
                                  <w:b/>
                                </w:rPr>
                              </w:pPr>
                            </w:p>
                            <w:p w14:paraId="39BE85CF" w14:textId="77777777" w:rsidR="00C9141F" w:rsidRDefault="00C9141F" w:rsidP="00527AF8">
                              <w:pPr>
                                <w:rPr>
                                  <w:b/>
                                </w:rPr>
                              </w:pPr>
                            </w:p>
                            <w:p w14:paraId="5D202B9E" w14:textId="77777777" w:rsidR="00C9141F" w:rsidRDefault="00C9141F" w:rsidP="00527AF8">
                              <w:pPr>
                                <w:rPr>
                                  <w:b/>
                                </w:rPr>
                              </w:pPr>
                            </w:p>
                            <w:p w14:paraId="363628F0" w14:textId="77777777" w:rsidR="00C9141F" w:rsidRDefault="00C9141F" w:rsidP="00527AF8">
                              <w:pPr>
                                <w:rPr>
                                  <w:b/>
                                </w:rPr>
                              </w:pPr>
                            </w:p>
                            <w:p w14:paraId="56CD3F2D" w14:textId="77777777" w:rsidR="00C9141F" w:rsidRDefault="00C9141F" w:rsidP="00527AF8">
                              <w:pPr>
                                <w:rPr>
                                  <w:b/>
                                </w:rPr>
                              </w:pPr>
                            </w:p>
                            <w:p w14:paraId="1AFD7FD6" w14:textId="77777777" w:rsidR="00C9141F" w:rsidRDefault="00C9141F" w:rsidP="00527AF8">
                              <w:pPr>
                                <w:rPr>
                                  <w:b/>
                                </w:rPr>
                              </w:pPr>
                            </w:p>
                            <w:p w14:paraId="0A1DEA18" w14:textId="77777777" w:rsidR="00C9141F" w:rsidRPr="003F0194" w:rsidRDefault="00C9141F" w:rsidP="00527AF8">
                              <w:pPr>
                                <w:rPr>
                                  <w:b/>
                                </w:rPr>
                              </w:pPr>
                            </w:p>
                          </w:txbxContent>
                        </wps:txbx>
                        <wps:bodyPr rot="0" vert="horz" wrap="square" lIns="91440" tIns="45720" rIns="91440" bIns="45720" anchor="ctr" anchorCtr="0" upright="1">
                          <a:noAutofit/>
                        </wps:bodyPr>
                      </wps:wsp>
                      <wps:wsp>
                        <wps:cNvPr id="207" name="Rectangle 161"/>
                        <wps:cNvSpPr>
                          <a:spLocks noChangeArrowheads="1"/>
                        </wps:cNvSpPr>
                        <wps:spPr bwMode="auto">
                          <a:xfrm>
                            <a:off x="177102" y="4328424"/>
                            <a:ext cx="5314965" cy="991406"/>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7A69901B" w14:textId="77777777" w:rsidR="00C9141F" w:rsidRDefault="00C9141F" w:rsidP="00527AF8">
                              <w:pPr>
                                <w:rPr>
                                  <w:b/>
                                </w:rPr>
                              </w:pPr>
                              <w:r>
                                <w:rPr>
                                  <w:b/>
                                </w:rPr>
                                <w:t xml:space="preserve">     USAGE DETERMI</w:t>
                              </w:r>
                              <w:r w:rsidRPr="003F0194">
                                <w:rPr>
                                  <w:b/>
                                </w:rPr>
                                <w:t>NATION</w:t>
                              </w:r>
                            </w:p>
                            <w:p w14:paraId="3ECA59C3" w14:textId="77777777" w:rsidR="00C9141F" w:rsidRDefault="00C9141F" w:rsidP="00527AF8">
                              <w:pPr>
                                <w:rPr>
                                  <w:b/>
                                </w:rPr>
                              </w:pPr>
                            </w:p>
                            <w:p w14:paraId="73E274B7" w14:textId="77777777" w:rsidR="00C9141F" w:rsidRDefault="00C9141F" w:rsidP="00527AF8">
                              <w:pPr>
                                <w:rPr>
                                  <w:b/>
                                </w:rPr>
                              </w:pPr>
                            </w:p>
                            <w:p w14:paraId="51A47961" w14:textId="77777777" w:rsidR="00C9141F" w:rsidRDefault="00C9141F" w:rsidP="00527AF8">
                              <w:pPr>
                                <w:rPr>
                                  <w:b/>
                                </w:rPr>
                              </w:pPr>
                            </w:p>
                            <w:p w14:paraId="2DD16378" w14:textId="77777777" w:rsidR="00C9141F" w:rsidRDefault="00C9141F" w:rsidP="00527AF8">
                              <w:pPr>
                                <w:rPr>
                                  <w:b/>
                                </w:rPr>
                              </w:pPr>
                            </w:p>
                            <w:p w14:paraId="54E1B547" w14:textId="77777777" w:rsidR="00C9141F" w:rsidRDefault="00C9141F" w:rsidP="00527AF8">
                              <w:pPr>
                                <w:rPr>
                                  <w:b/>
                                </w:rPr>
                              </w:pPr>
                            </w:p>
                            <w:p w14:paraId="71F457F4" w14:textId="77777777" w:rsidR="00C9141F" w:rsidRDefault="00C9141F" w:rsidP="00527AF8">
                              <w:pPr>
                                <w:rPr>
                                  <w:b/>
                                </w:rPr>
                              </w:pPr>
                            </w:p>
                            <w:p w14:paraId="45DF32D0" w14:textId="77777777" w:rsidR="00C9141F" w:rsidRDefault="00C9141F" w:rsidP="00527AF8">
                              <w:pPr>
                                <w:rPr>
                                  <w:b/>
                                </w:rPr>
                              </w:pPr>
                            </w:p>
                            <w:p w14:paraId="1EAD231E" w14:textId="77777777" w:rsidR="00C9141F" w:rsidRDefault="00C9141F" w:rsidP="00527AF8">
                              <w:pPr>
                                <w:rPr>
                                  <w:b/>
                                </w:rPr>
                              </w:pPr>
                            </w:p>
                            <w:p w14:paraId="7328E94C" w14:textId="77777777" w:rsidR="00C9141F" w:rsidRDefault="00C9141F" w:rsidP="00527AF8">
                              <w:pPr>
                                <w:rPr>
                                  <w:b/>
                                </w:rPr>
                              </w:pPr>
                            </w:p>
                            <w:p w14:paraId="038AF9AE" w14:textId="77777777" w:rsidR="00C9141F" w:rsidRPr="003F0194" w:rsidRDefault="00C9141F" w:rsidP="00527AF8">
                              <w:pPr>
                                <w:rPr>
                                  <w:b/>
                                </w:rPr>
                              </w:pPr>
                            </w:p>
                          </w:txbxContent>
                        </wps:txbx>
                        <wps:bodyPr rot="0" vert="horz" wrap="square" lIns="91440" tIns="45720" rIns="91440" bIns="45720" anchor="ctr" anchorCtr="0" upright="1">
                          <a:noAutofit/>
                        </wps:bodyPr>
                      </wps:wsp>
                      <wps:wsp>
                        <wps:cNvPr id="208" name="Rectangle 161"/>
                        <wps:cNvSpPr>
                          <a:spLocks noChangeArrowheads="1"/>
                        </wps:cNvSpPr>
                        <wps:spPr bwMode="auto">
                          <a:xfrm>
                            <a:off x="408305" y="4562726"/>
                            <a:ext cx="4893160" cy="5360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209" name="Rectangle 161"/>
                        <wps:cNvSpPr>
                          <a:spLocks noChangeArrowheads="1"/>
                        </wps:cNvSpPr>
                        <wps:spPr bwMode="auto">
                          <a:xfrm>
                            <a:off x="386705" y="3103517"/>
                            <a:ext cx="4901460" cy="4508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210" name="Rectangle 161"/>
                        <wps:cNvSpPr>
                          <a:spLocks noChangeArrowheads="1"/>
                        </wps:cNvSpPr>
                        <wps:spPr bwMode="auto">
                          <a:xfrm>
                            <a:off x="394305" y="5386030"/>
                            <a:ext cx="4907160" cy="8536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211" name="Rectangle 153"/>
                        <wps:cNvSpPr>
                          <a:spLocks noChangeArrowheads="1"/>
                        </wps:cNvSpPr>
                        <wps:spPr bwMode="auto">
                          <a:xfrm>
                            <a:off x="396205" y="1390108"/>
                            <a:ext cx="4891960" cy="1646109"/>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212" name="Rectangle 43"/>
                        <wps:cNvSpPr>
                          <a:spLocks noChangeArrowheads="1"/>
                        </wps:cNvSpPr>
                        <wps:spPr bwMode="auto">
                          <a:xfrm>
                            <a:off x="36100" y="89601"/>
                            <a:ext cx="700509" cy="3930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63235A24" w14:textId="77777777" w:rsidR="00C9141F" w:rsidRDefault="00C9141F" w:rsidP="00527AF8">
                              <w:pPr>
                                <w:jc w:val="center"/>
                              </w:pPr>
                              <w:r>
                                <w:t>User</w:t>
                              </w:r>
                            </w:p>
                          </w:txbxContent>
                        </wps:txbx>
                        <wps:bodyPr rot="0" vert="horz" wrap="square" lIns="91440" tIns="45720" rIns="91440" bIns="45720" anchor="ctr" anchorCtr="0" upright="1">
                          <a:noAutofit/>
                        </wps:bodyPr>
                      </wps:wsp>
                      <wps:wsp>
                        <wps:cNvPr id="213" name="Rectangle 1458"/>
                        <wps:cNvSpPr>
                          <a:spLocks noChangeArrowheads="1"/>
                        </wps:cNvSpPr>
                        <wps:spPr bwMode="auto">
                          <a:xfrm>
                            <a:off x="1714621" y="62900"/>
                            <a:ext cx="699809" cy="4108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FC4902D" w14:textId="77777777" w:rsidR="00C9141F" w:rsidRDefault="00C9141F" w:rsidP="00527AF8">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214" name="Line 1459"/>
                        <wps:cNvCnPr/>
                        <wps:spPr bwMode="auto">
                          <a:xfrm>
                            <a:off x="2065825" y="482603"/>
                            <a:ext cx="31800" cy="74905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15" name="Straight Arrow Connector 78"/>
                        <wps:cNvCnPr/>
                        <wps:spPr bwMode="auto">
                          <a:xfrm>
                            <a:off x="305404" y="617903"/>
                            <a:ext cx="1760422"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6" name="Straight Arrow Connector 82"/>
                        <wps:cNvCnPr>
                          <a:cxnSpLocks noChangeShapeType="1"/>
                        </wps:cNvCnPr>
                        <wps:spPr bwMode="auto">
                          <a:xfrm flipH="1">
                            <a:off x="2129926" y="1983911"/>
                            <a:ext cx="16773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7" name="Rectangle 86"/>
                        <wps:cNvSpPr>
                          <a:spLocks noChangeArrowheads="1"/>
                        </wps:cNvSpPr>
                        <wps:spPr bwMode="auto">
                          <a:xfrm>
                            <a:off x="843210" y="2093112"/>
                            <a:ext cx="2741634" cy="186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79A68843" w14:textId="77777777" w:rsidR="00C9141F" w:rsidRPr="00417760" w:rsidRDefault="00C9141F" w:rsidP="00527AF8">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Language_Location code</w:t>
                              </w:r>
                            </w:p>
                          </w:txbxContent>
                        </wps:txbx>
                        <wps:bodyPr rot="0" vert="horz" wrap="square" lIns="91440" tIns="45720" rIns="91440" bIns="45720" anchor="ctr" anchorCtr="0" upright="1">
                          <a:noAutofit/>
                        </wps:bodyPr>
                      </wps:wsp>
                      <wps:wsp>
                        <wps:cNvPr id="218" name="Straight Arrow Connector 148"/>
                        <wps:cNvCnPr/>
                        <wps:spPr bwMode="auto">
                          <a:xfrm flipH="1">
                            <a:off x="2059525" y="3426119"/>
                            <a:ext cx="16766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9" name="Text Box 1464"/>
                        <wps:cNvSpPr txBox="1">
                          <a:spLocks noChangeArrowheads="1"/>
                        </wps:cNvSpPr>
                        <wps:spPr bwMode="auto">
                          <a:xfrm>
                            <a:off x="1996625" y="3107317"/>
                            <a:ext cx="1792222" cy="384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D2913" w14:textId="77777777" w:rsidR="00C9141F" w:rsidRPr="000617C3" w:rsidRDefault="00C9141F" w:rsidP="00527AF8">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corresponding circle and Language_Location_code </w:t>
                              </w:r>
                            </w:p>
                            <w:p w14:paraId="101D8FE1" w14:textId="77777777" w:rsidR="00C9141F" w:rsidRPr="00897914" w:rsidRDefault="00C9141F" w:rsidP="00527AF8">
                              <w:pPr>
                                <w:rPr>
                                  <w:szCs w:val="12"/>
                                </w:rPr>
                              </w:pPr>
                            </w:p>
                            <w:p w14:paraId="59255346" w14:textId="77777777" w:rsidR="00C9141F" w:rsidRPr="000D47FF" w:rsidRDefault="00C9141F" w:rsidP="00527AF8">
                              <w:pPr>
                                <w:rPr>
                                  <w:szCs w:val="12"/>
                                </w:rPr>
                              </w:pPr>
                            </w:p>
                          </w:txbxContent>
                        </wps:txbx>
                        <wps:bodyPr rot="0" vert="horz" wrap="square" lIns="91440" tIns="45720" rIns="91440" bIns="45720" anchor="t" anchorCtr="0" upright="1">
                          <a:noAutofit/>
                        </wps:bodyPr>
                      </wps:wsp>
                      <wps:wsp>
                        <wps:cNvPr id="220" name="Text Box 1465"/>
                        <wps:cNvSpPr txBox="1">
                          <a:spLocks noChangeArrowheads="1"/>
                        </wps:cNvSpPr>
                        <wps:spPr bwMode="auto">
                          <a:xfrm>
                            <a:off x="394305" y="473703"/>
                            <a:ext cx="1676621" cy="20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ABD05" w14:textId="77777777" w:rsidR="00C9141F" w:rsidRDefault="00C9141F" w:rsidP="00527AF8">
                              <w:pPr>
                                <w:pStyle w:val="NormalWeb"/>
                                <w:spacing w:before="0" w:beforeAutospacing="0" w:after="0" w:afterAutospacing="0"/>
                                <w:jc w:val="center"/>
                              </w:pPr>
                              <w:r>
                                <w:rPr>
                                  <w:rFonts w:ascii="Arial" w:eastAsia="MS Mincho" w:hAnsi="Arial"/>
                                  <w:sz w:val="12"/>
                                  <w:szCs w:val="12"/>
                                </w:rPr>
                                <w:t>User Dials Long Code for MK</w:t>
                              </w:r>
                            </w:p>
                          </w:txbxContent>
                        </wps:txbx>
                        <wps:bodyPr rot="0" vert="horz" wrap="square" lIns="91440" tIns="45720" rIns="91440" bIns="45720" anchor="t" anchorCtr="0" upright="1">
                          <a:noAutofit/>
                        </wps:bodyPr>
                      </wps:wsp>
                      <wps:wsp>
                        <wps:cNvPr id="221" name="Rectangle 1466"/>
                        <wps:cNvSpPr>
                          <a:spLocks noChangeArrowheads="1"/>
                        </wps:cNvSpPr>
                        <wps:spPr bwMode="auto">
                          <a:xfrm>
                            <a:off x="3271840" y="18400"/>
                            <a:ext cx="1035813" cy="4337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36386BA" w14:textId="77777777" w:rsidR="00C9141F" w:rsidRDefault="00C9141F" w:rsidP="00527AF8">
                              <w:pPr>
                                <w:pStyle w:val="NormalWeb"/>
                                <w:spacing w:before="0" w:beforeAutospacing="0" w:after="0" w:afterAutospacing="0"/>
                                <w:jc w:val="center"/>
                              </w:pPr>
                              <w:r>
                                <w:rPr>
                                  <w:rFonts w:ascii="Arial" w:eastAsia="MS Mincho" w:hAnsi="Arial"/>
                                  <w:sz w:val="20"/>
                                  <w:szCs w:val="20"/>
                                </w:rPr>
                                <w:t>NMS_MoTech_MK</w:t>
                              </w:r>
                            </w:p>
                          </w:txbxContent>
                        </wps:txbx>
                        <wps:bodyPr rot="0" vert="horz" wrap="square" lIns="91440" tIns="45720" rIns="91440" bIns="45720" anchor="ctr" anchorCtr="0" upright="1">
                          <a:noAutofit/>
                        </wps:bodyPr>
                      </wps:wsp>
                      <wps:wsp>
                        <wps:cNvPr id="222" name="Line 1467"/>
                        <wps:cNvCnPr/>
                        <wps:spPr bwMode="auto">
                          <a:xfrm flipH="1">
                            <a:off x="3788847" y="473703"/>
                            <a:ext cx="600" cy="74994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23" name="Line 1468"/>
                        <wps:cNvCnPr/>
                        <wps:spPr bwMode="auto">
                          <a:xfrm>
                            <a:off x="297804" y="482603"/>
                            <a:ext cx="7600" cy="75006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128" name="Text Box 71"/>
                        <wps:cNvSpPr txBox="1">
                          <a:spLocks noChangeArrowheads="1"/>
                        </wps:cNvSpPr>
                        <wps:spPr bwMode="auto">
                          <a:xfrm>
                            <a:off x="1882923" y="959505"/>
                            <a:ext cx="1982124" cy="20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35511" w14:textId="77777777" w:rsidR="00C9141F" w:rsidRDefault="00C9141F" w:rsidP="00527AF8">
                              <w:pPr>
                                <w:pStyle w:val="NormalWeb"/>
                                <w:spacing w:before="0" w:beforeAutospacing="0" w:after="0" w:afterAutospacing="0"/>
                                <w:jc w:val="center"/>
                              </w:pPr>
                              <w:r>
                                <w:rPr>
                                  <w:rFonts w:ascii="Arial" w:eastAsia="MS Mincho" w:hAnsi="Arial"/>
                                  <w:sz w:val="12"/>
                                  <w:szCs w:val="12"/>
                                </w:rPr>
                                <w:t>Get User API</w:t>
                              </w:r>
                            </w:p>
                          </w:txbxContent>
                        </wps:txbx>
                        <wps:bodyPr rot="0" vert="horz" wrap="square" lIns="91440" tIns="45720" rIns="91440" bIns="45720" anchor="t" anchorCtr="0" upright="1">
                          <a:noAutofit/>
                        </wps:bodyPr>
                      </wps:wsp>
                      <wps:wsp>
                        <wps:cNvPr id="129" name="AutoShape 76"/>
                        <wps:cNvCnPr/>
                        <wps:spPr bwMode="auto">
                          <a:xfrm>
                            <a:off x="2121726" y="1117006"/>
                            <a:ext cx="16772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30" name="Text Box 1481"/>
                        <wps:cNvSpPr txBox="1">
                          <a:spLocks noChangeArrowheads="1"/>
                        </wps:cNvSpPr>
                        <wps:spPr bwMode="auto">
                          <a:xfrm>
                            <a:off x="3855447" y="1395908"/>
                            <a:ext cx="1432718" cy="3041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B2D5E89" w14:textId="77777777" w:rsidR="00C9141F" w:rsidRPr="00316105" w:rsidRDefault="00C9141F" w:rsidP="00527AF8">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wps:txbx>
                        <wps:bodyPr rot="0" vert="horz" wrap="square" lIns="91440" tIns="45720" rIns="91440" bIns="45720" anchor="t" anchorCtr="0" upright="1">
                          <a:noAutofit/>
                        </wps:bodyPr>
                      </wps:wsp>
                      <wps:wsp>
                        <wps:cNvPr id="131" name="Text Box 1482"/>
                        <wps:cNvSpPr txBox="1">
                          <a:spLocks noChangeArrowheads="1"/>
                        </wps:cNvSpPr>
                        <wps:spPr bwMode="auto">
                          <a:xfrm>
                            <a:off x="3855447" y="3104717"/>
                            <a:ext cx="1432718" cy="268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4BC46180" w14:textId="77777777" w:rsidR="00C9141F" w:rsidRPr="00316105" w:rsidRDefault="00C9141F" w:rsidP="00527AF8">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7DD35FB" w14:textId="77777777" w:rsidR="00C9141F" w:rsidRPr="00316105" w:rsidRDefault="00C9141F" w:rsidP="00527AF8">
                              <w:pPr>
                                <w:rPr>
                                  <w:sz w:val="12"/>
                                  <w:szCs w:val="12"/>
                                </w:rPr>
                              </w:pPr>
                            </w:p>
                          </w:txbxContent>
                        </wps:txbx>
                        <wps:bodyPr rot="0" vert="horz" wrap="square" lIns="91440" tIns="45720" rIns="91440" bIns="45720" anchor="t" anchorCtr="0" upright="1">
                          <a:noAutofit/>
                        </wps:bodyPr>
                      </wps:wsp>
                      <wps:wsp>
                        <wps:cNvPr id="133" name="AutoShape 80"/>
                        <wps:cNvCnPr/>
                        <wps:spPr bwMode="auto">
                          <a:xfrm>
                            <a:off x="2091226" y="2463314"/>
                            <a:ext cx="16772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34" name="Text Box 81"/>
                        <wps:cNvSpPr txBox="1">
                          <a:spLocks noChangeArrowheads="1"/>
                        </wps:cNvSpPr>
                        <wps:spPr bwMode="auto">
                          <a:xfrm>
                            <a:off x="1898823" y="2344513"/>
                            <a:ext cx="1982024" cy="205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76D99" w14:textId="77777777" w:rsidR="00C9141F" w:rsidRPr="00FE79C5" w:rsidRDefault="00C9141F" w:rsidP="00527AF8">
                              <w:pPr>
                                <w:pStyle w:val="NormalWeb"/>
                                <w:spacing w:before="0" w:beforeAutospacing="0" w:after="0" w:afterAutospacing="0"/>
                                <w:jc w:val="center"/>
                                <w:rPr>
                                  <w:szCs w:val="12"/>
                                </w:rPr>
                              </w:pPr>
                              <w:r>
                                <w:rPr>
                                  <w:rFonts w:ascii="Arial" w:eastAsia="MS Mincho" w:hAnsi="Arial" w:cs="Arial"/>
                                  <w:sz w:val="12"/>
                                  <w:szCs w:val="12"/>
                                </w:rPr>
                                <w:t xml:space="preserve">Set language location </w:t>
                              </w:r>
                              <w:proofErr w:type="gramStart"/>
                              <w:r>
                                <w:rPr>
                                  <w:rFonts w:ascii="Arial" w:eastAsia="MS Mincho" w:hAnsi="Arial" w:cs="Arial"/>
                                  <w:sz w:val="12"/>
                                  <w:szCs w:val="12"/>
                                </w:rPr>
                                <w:t>code  API</w:t>
                              </w:r>
                              <w:proofErr w:type="gramEnd"/>
                            </w:p>
                            <w:p w14:paraId="324454BC" w14:textId="77777777" w:rsidR="00C9141F" w:rsidRPr="0078537A" w:rsidRDefault="00C9141F" w:rsidP="00527AF8"/>
                          </w:txbxContent>
                        </wps:txbx>
                        <wps:bodyPr rot="0" vert="horz" wrap="square" lIns="91440" tIns="45720" rIns="91440" bIns="45720" anchor="t" anchorCtr="0" upright="1">
                          <a:noAutofit/>
                        </wps:bodyPr>
                      </wps:wsp>
                      <wps:wsp>
                        <wps:cNvPr id="135" name="Rectangle 82"/>
                        <wps:cNvSpPr>
                          <a:spLocks noChangeArrowheads="1"/>
                        </wps:cNvSpPr>
                        <wps:spPr bwMode="auto">
                          <a:xfrm>
                            <a:off x="3370241" y="2585315"/>
                            <a:ext cx="1486718" cy="179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25F76BB" w14:textId="77777777" w:rsidR="00C9141F" w:rsidRPr="0009142B" w:rsidRDefault="00C9141F" w:rsidP="00527AF8">
                              <w:pPr>
                                <w:pStyle w:val="NormalWeb"/>
                                <w:spacing w:before="0" w:beforeAutospacing="0" w:after="0" w:afterAutospacing="0"/>
                                <w:rPr>
                                  <w:rFonts w:ascii="Arial" w:eastAsia="MS Mincho" w:hAnsi="Arial"/>
                                  <w:sz w:val="12"/>
                                  <w:szCs w:val="12"/>
                                </w:rPr>
                              </w:pPr>
                              <w:r>
                                <w:rPr>
                                  <w:rFonts w:ascii="Arial" w:eastAsia="MS Mincho" w:hAnsi="Arial"/>
                                  <w:sz w:val="12"/>
                                  <w:szCs w:val="12"/>
                                </w:rPr>
                                <w:t>Save L</w:t>
                              </w:r>
                              <w:r w:rsidRPr="00B25319">
                                <w:rPr>
                                  <w:rFonts w:ascii="Arial" w:eastAsia="MS Mincho" w:hAnsi="Arial"/>
                                  <w:sz w:val="12"/>
                                  <w:szCs w:val="12"/>
                                </w:rPr>
                                <w:t>anguage</w:t>
                              </w:r>
                              <w:r>
                                <w:rPr>
                                  <w:rFonts w:ascii="Arial" w:eastAsia="MS Mincho" w:hAnsi="Arial"/>
                                  <w:sz w:val="12"/>
                                  <w:szCs w:val="12"/>
                                </w:rPr>
                                <w:t>_Location for user</w:t>
                              </w:r>
                            </w:p>
                          </w:txbxContent>
                        </wps:txbx>
                        <wps:bodyPr rot="0" vert="horz" wrap="square" lIns="91440" tIns="45720" rIns="91440" bIns="45720" anchor="ctr" anchorCtr="0" upright="1">
                          <a:noAutofit/>
                        </wps:bodyPr>
                      </wps:wsp>
                      <wps:wsp>
                        <wps:cNvPr id="136" name="Text Box 1486"/>
                        <wps:cNvSpPr txBox="1">
                          <a:spLocks noChangeArrowheads="1"/>
                        </wps:cNvSpPr>
                        <wps:spPr bwMode="auto">
                          <a:xfrm>
                            <a:off x="3870048" y="5386030"/>
                            <a:ext cx="1432718" cy="3042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66F5450" w14:textId="77777777" w:rsidR="00C9141F" w:rsidRPr="000D47FF" w:rsidRDefault="00C9141F" w:rsidP="00527AF8">
                              <w:pPr>
                                <w:rPr>
                                  <w:sz w:val="12"/>
                                  <w:szCs w:val="12"/>
                                </w:rPr>
                              </w:pPr>
                              <w:r w:rsidRPr="008141D0">
                                <w:rPr>
                                  <w:sz w:val="12"/>
                                  <w:szCs w:val="12"/>
                                </w:rPr>
                                <w:t xml:space="preserve">Case </w:t>
                              </w:r>
                              <w:r>
                                <w:rPr>
                                  <w:sz w:val="12"/>
                                  <w:szCs w:val="12"/>
                                </w:rPr>
                                <w:t>2b</w:t>
                              </w:r>
                              <w:r w:rsidRPr="008141D0">
                                <w:rPr>
                                  <w:sz w:val="12"/>
                                  <w:szCs w:val="12"/>
                                </w:rPr>
                                <w:t xml:space="preserve">: Usage </w:t>
                              </w:r>
                              <w:r>
                                <w:rPr>
                                  <w:sz w:val="12"/>
                                  <w:szCs w:val="12"/>
                                </w:rPr>
                                <w:t>capped and available/Usage not capped</w:t>
                              </w:r>
                            </w:p>
                          </w:txbxContent>
                        </wps:txbx>
                        <wps:bodyPr rot="0" vert="horz" wrap="square" lIns="91440" tIns="45720" rIns="91440" bIns="45720" anchor="t" anchorCtr="0" upright="1">
                          <a:noAutofit/>
                        </wps:bodyPr>
                      </wps:wsp>
                      <wps:wsp>
                        <wps:cNvPr id="137" name="Text Box 1491"/>
                        <wps:cNvSpPr txBox="1">
                          <a:spLocks noChangeArrowheads="1"/>
                        </wps:cNvSpPr>
                        <wps:spPr bwMode="auto">
                          <a:xfrm>
                            <a:off x="1795822" y="1663109"/>
                            <a:ext cx="2288528" cy="28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01722" w14:textId="77777777" w:rsidR="00C9141F" w:rsidRPr="00633DD9" w:rsidRDefault="00C9141F" w:rsidP="00527AF8">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 location code</w:t>
                              </w:r>
                            </w:p>
                          </w:txbxContent>
                        </wps:txbx>
                        <wps:bodyPr rot="0" vert="horz" wrap="square" lIns="91440" tIns="45720" rIns="91440" bIns="45720" anchor="t" anchorCtr="0" upright="1">
                          <a:noAutofit/>
                        </wps:bodyPr>
                      </wps:wsp>
                      <wps:wsp>
                        <wps:cNvPr id="138" name="AutoShape 74"/>
                        <wps:cNvCnPr/>
                        <wps:spPr bwMode="auto">
                          <a:xfrm flipH="1">
                            <a:off x="2047425" y="2932016"/>
                            <a:ext cx="1691821" cy="7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9" name="Text Box 1493"/>
                        <wps:cNvSpPr txBox="1">
                          <a:spLocks noChangeArrowheads="1"/>
                        </wps:cNvSpPr>
                        <wps:spPr bwMode="auto">
                          <a:xfrm>
                            <a:off x="1978824" y="2807616"/>
                            <a:ext cx="1951624" cy="36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8C62A" w14:textId="77777777" w:rsidR="00C9141F" w:rsidRPr="00897914" w:rsidRDefault="00C9141F" w:rsidP="00527AF8">
                              <w:pPr>
                                <w:rPr>
                                  <w:szCs w:val="12"/>
                                </w:rPr>
                              </w:pPr>
                            </w:p>
                          </w:txbxContent>
                        </wps:txbx>
                        <wps:bodyPr rot="0" vert="horz" wrap="square" lIns="91440" tIns="45720" rIns="91440" bIns="45720" anchor="t" anchorCtr="0" upright="1">
                          <a:noAutofit/>
                        </wps:bodyPr>
                      </wps:wsp>
                      <wps:wsp>
                        <wps:cNvPr id="140" name="Text Box 1494"/>
                        <wps:cNvSpPr txBox="1">
                          <a:spLocks noChangeArrowheads="1"/>
                        </wps:cNvSpPr>
                        <wps:spPr bwMode="auto">
                          <a:xfrm>
                            <a:off x="3880848" y="4570426"/>
                            <a:ext cx="1432718" cy="2870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CED8DAC" w14:textId="77777777" w:rsidR="00C9141F" w:rsidRPr="00316105" w:rsidRDefault="00C9141F" w:rsidP="00527AF8">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wps:txbx>
                        <wps:bodyPr rot="0" vert="horz" wrap="square" lIns="91440" tIns="45720" rIns="91440" bIns="45720" anchor="t" anchorCtr="0" upright="1">
                          <a:noAutofit/>
                        </wps:bodyPr>
                      </wps:wsp>
                      <wps:wsp>
                        <wps:cNvPr id="141" name="Rectangle 84"/>
                        <wps:cNvSpPr>
                          <a:spLocks noChangeArrowheads="1"/>
                        </wps:cNvSpPr>
                        <wps:spPr bwMode="auto">
                          <a:xfrm>
                            <a:off x="1170014" y="4673826"/>
                            <a:ext cx="1815022" cy="285802"/>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699BAF14" w14:textId="77777777" w:rsidR="00C9141F" w:rsidRPr="00B33BAD" w:rsidRDefault="00C9141F" w:rsidP="00527AF8">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and terminate the call</w:t>
                              </w:r>
                            </w:p>
                          </w:txbxContent>
                        </wps:txbx>
                        <wps:bodyPr rot="0" vert="horz" wrap="square" lIns="91440" tIns="45720" rIns="91440" bIns="45720" anchor="ctr" anchorCtr="0" upright="1">
                          <a:noAutofit/>
                        </wps:bodyPr>
                      </wps:wsp>
                      <wps:wsp>
                        <wps:cNvPr id="142" name="Text Box 1496"/>
                        <wps:cNvSpPr txBox="1">
                          <a:spLocks noChangeArrowheads="1"/>
                        </wps:cNvSpPr>
                        <wps:spPr bwMode="auto">
                          <a:xfrm>
                            <a:off x="1401517" y="3722021"/>
                            <a:ext cx="1359117" cy="353802"/>
                          </a:xfrm>
                          <a:prstGeom prst="rect">
                            <a:avLst/>
                          </a:prstGeom>
                          <a:solidFill>
                            <a:srgbClr val="FFFFFF"/>
                          </a:solidFill>
                          <a:ln w="9525">
                            <a:solidFill>
                              <a:srgbClr val="000000"/>
                            </a:solidFill>
                            <a:miter lim="800000"/>
                            <a:headEnd/>
                            <a:tailEnd/>
                          </a:ln>
                        </wps:spPr>
                        <wps:txbx>
                          <w:txbxContent>
                            <w:p w14:paraId="3A970A05" w14:textId="77777777" w:rsidR="00C9141F" w:rsidRPr="00BF6D69" w:rsidRDefault="00C9141F" w:rsidP="00527AF8">
                              <w:pPr>
                                <w:rPr>
                                  <w:rFonts w:eastAsia="MS Mincho" w:cs="Times New Roman"/>
                                  <w:sz w:val="12"/>
                                  <w:szCs w:val="12"/>
                                </w:rPr>
                              </w:pPr>
                              <w:r w:rsidRPr="00BF6D69">
                                <w:rPr>
                                  <w:rFonts w:eastAsia="MS Mincho" w:cs="Times New Roman"/>
                                  <w:sz w:val="12"/>
                                  <w:szCs w:val="12"/>
                                </w:rPr>
                                <w:t>Play welcome message in case welcome flag is true</w:t>
                              </w:r>
                            </w:p>
                          </w:txbxContent>
                        </wps:txbx>
                        <wps:bodyPr rot="0" vert="horz" wrap="square" lIns="91440" tIns="45720" rIns="91440" bIns="45720" anchor="t" anchorCtr="0" upright="1">
                          <a:noAutofit/>
                        </wps:bodyPr>
                      </wps:wsp>
                      <wps:wsp>
                        <wps:cNvPr id="143" name="Text Box 1442"/>
                        <wps:cNvSpPr txBox="1">
                          <a:spLocks noChangeArrowheads="1"/>
                        </wps:cNvSpPr>
                        <wps:spPr bwMode="auto">
                          <a:xfrm>
                            <a:off x="3891148" y="6598437"/>
                            <a:ext cx="1432018" cy="3665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6A446A8A" w14:textId="77777777" w:rsidR="00C9141F" w:rsidRDefault="00C9141F" w:rsidP="00527AF8">
                              <w:pPr>
                                <w:pStyle w:val="NormalWeb"/>
                                <w:spacing w:before="0" w:beforeAutospacing="0" w:after="0" w:afterAutospacing="0"/>
                              </w:pPr>
                              <w:r>
                                <w:rPr>
                                  <w:rFonts w:ascii="Arial" w:eastAsia="Times New Roman" w:hAnsi="Arial"/>
                                  <w:sz w:val="12"/>
                                  <w:szCs w:val="12"/>
                                </w:rPr>
                                <w:t xml:space="preserve">Case 3: Call disconnected/dropped </w:t>
                              </w:r>
                            </w:p>
                          </w:txbxContent>
                        </wps:txbx>
                        <wps:bodyPr rot="0" vert="horz" wrap="square" lIns="91440" tIns="45720" rIns="91440" bIns="45720" anchor="t" anchorCtr="0" upright="1">
                          <a:noAutofit/>
                        </wps:bodyPr>
                      </wps:wsp>
                      <wps:wsp>
                        <wps:cNvPr id="144" name="Rectangle 303"/>
                        <wps:cNvSpPr>
                          <a:spLocks noChangeArrowheads="1"/>
                        </wps:cNvSpPr>
                        <wps:spPr bwMode="auto">
                          <a:xfrm>
                            <a:off x="3437742" y="7051140"/>
                            <a:ext cx="873211" cy="206401"/>
                          </a:xfrm>
                          <a:prstGeom prst="rect">
                            <a:avLst/>
                          </a:prstGeom>
                          <a:solidFill>
                            <a:srgbClr val="FFFFFF"/>
                          </a:solidFill>
                          <a:ln w="9525">
                            <a:solidFill>
                              <a:srgbClr val="000000"/>
                            </a:solidFill>
                            <a:miter lim="800000"/>
                            <a:headEnd/>
                            <a:tailEnd/>
                          </a:ln>
                        </wps:spPr>
                        <wps:txbx>
                          <w:txbxContent>
                            <w:p w14:paraId="7DCFC8A9" w14:textId="77777777" w:rsidR="00C9141F" w:rsidRDefault="00C9141F" w:rsidP="00527AF8">
                              <w:pPr>
                                <w:pStyle w:val="NormalWeb"/>
                                <w:spacing w:before="0" w:beforeAutospacing="0" w:after="0" w:afterAutospacing="0"/>
                                <w:jc w:val="center"/>
                              </w:pPr>
                              <w:r>
                                <w:rPr>
                                  <w:rFonts w:ascii="Arial" w:eastAsia="MS Mincho" w:hAnsi="Arial"/>
                                  <w:sz w:val="12"/>
                                  <w:szCs w:val="12"/>
                                </w:rPr>
                                <w:t xml:space="preserve">Save Call Details </w:t>
                              </w:r>
                            </w:p>
                          </w:txbxContent>
                        </wps:txbx>
                        <wps:bodyPr rot="0" vert="horz" wrap="square" lIns="91440" tIns="45720" rIns="91440" bIns="45720" anchor="t" anchorCtr="0" upright="1">
                          <a:noAutofit/>
                        </wps:bodyPr>
                      </wps:wsp>
                      <wps:wsp>
                        <wps:cNvPr id="145" name="Straight Arrow Connector 304"/>
                        <wps:cNvCnPr>
                          <a:cxnSpLocks noChangeShapeType="1"/>
                        </wps:cNvCnPr>
                        <wps:spPr bwMode="auto">
                          <a:xfrm>
                            <a:off x="2112226" y="6960639"/>
                            <a:ext cx="1677221"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46" name="Text Box 1445"/>
                        <wps:cNvSpPr txBox="1">
                          <a:spLocks noChangeArrowheads="1"/>
                        </wps:cNvSpPr>
                        <wps:spPr bwMode="auto">
                          <a:xfrm>
                            <a:off x="2120626" y="6760438"/>
                            <a:ext cx="1677321" cy="21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C64767" w14:textId="77777777" w:rsidR="00C9141F" w:rsidRDefault="00C9141F" w:rsidP="00527AF8">
                              <w:pPr>
                                <w:pStyle w:val="NormalWeb"/>
                                <w:spacing w:before="0" w:beforeAutospacing="0" w:after="0" w:afterAutospacing="0"/>
                                <w:jc w:val="center"/>
                              </w:pPr>
                              <w:r>
                                <w:rPr>
                                  <w:rFonts w:ascii="Arial" w:eastAsia="MS Mincho" w:hAnsi="Arial"/>
                                  <w:sz w:val="12"/>
                                  <w:szCs w:val="12"/>
                                </w:rPr>
                                <w:t xml:space="preserve">Save Call Details API </w:t>
                              </w:r>
                            </w:p>
                          </w:txbxContent>
                        </wps:txbx>
                        <wps:bodyPr rot="0" vert="horz" wrap="square" lIns="91440" tIns="45720" rIns="91440" bIns="45720" anchor="t" anchorCtr="0" upright="1">
                          <a:noAutofit/>
                        </wps:bodyPr>
                      </wps:wsp>
                      <wps:wsp>
                        <wps:cNvPr id="147" name="Straight Arrow Connector 306"/>
                        <wps:cNvCnPr>
                          <a:cxnSpLocks noChangeShapeType="1"/>
                        </wps:cNvCnPr>
                        <wps:spPr bwMode="auto">
                          <a:xfrm flipH="1">
                            <a:off x="2065825" y="7393041"/>
                            <a:ext cx="1676621"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48" name="Text Box 130"/>
                        <wps:cNvSpPr txBox="1">
                          <a:spLocks noChangeArrowheads="1"/>
                        </wps:cNvSpPr>
                        <wps:spPr bwMode="auto">
                          <a:xfrm>
                            <a:off x="2157227" y="7220141"/>
                            <a:ext cx="1677321" cy="285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3E4855" w14:textId="77777777" w:rsidR="00C9141F" w:rsidRDefault="00C9141F" w:rsidP="00527AF8">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wps:wsp>
                        <wps:cNvPr id="149" name="Text Box 1486"/>
                        <wps:cNvSpPr txBox="1">
                          <a:spLocks noChangeArrowheads="1"/>
                        </wps:cNvSpPr>
                        <wps:spPr bwMode="auto">
                          <a:xfrm>
                            <a:off x="1611020" y="5806433"/>
                            <a:ext cx="842610" cy="247701"/>
                          </a:xfrm>
                          <a:prstGeom prst="rect">
                            <a:avLst/>
                          </a:prstGeom>
                          <a:solidFill>
                            <a:schemeClr val="bg1">
                              <a:lumMod val="100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13017B1" w14:textId="77777777" w:rsidR="00C9141F" w:rsidRPr="00086454" w:rsidRDefault="00C9141F" w:rsidP="00527AF8">
                              <w:pPr>
                                <w:rPr>
                                  <w:rFonts w:eastAsia="MS Mincho" w:cs="Times New Roman"/>
                                  <w:sz w:val="12"/>
                                  <w:szCs w:val="12"/>
                                </w:rPr>
                              </w:pPr>
                              <w:r w:rsidRPr="00086454">
                                <w:rPr>
                                  <w:rFonts w:eastAsia="MS Mincho" w:cs="Times New Roman"/>
                                  <w:sz w:val="12"/>
                                  <w:szCs w:val="12"/>
                                </w:rPr>
                                <w:t>Play MK message</w:t>
                              </w:r>
                            </w:p>
                          </w:txbxContent>
                        </wps:txbx>
                        <wps:bodyPr rot="0" vert="horz" wrap="square" lIns="91440" tIns="45720" rIns="91440" bIns="45720" anchor="t" anchorCtr="0" upright="1">
                          <a:noAutofit/>
                        </wps:bodyPr>
                      </wps:wsp>
                    </wpc:wpc>
                  </a:graphicData>
                </a:graphic>
              </wp:inline>
            </w:drawing>
          </mc:Choice>
          <mc:Fallback>
            <w:pict>
              <v:group id="Canvas 1720" o:spid="_x0000_s1113" style="width:480.25pt;height:631.35pt;mso-position-horizontal-relative:char;mso-position-vertical-relative:line" coordsize="6099175,80181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">
                <v:shape id="_x0000_s1114" type="#_x0000_t75" style="position:absolute;width:6099175;height:8018145;visibility:visible;mso-wrap-style:square">
                  <v:fill o:detectmouseclick="t"/>
                  <v:path o:connecttype="none"/>
                </v:shape>
                <v:rect id="Rectangle 298" o:spid="_x0000_s1115" style="position:absolute;left:123802;top:6372236;width:5306065;height:12628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GX4YxAAA&#10;ANwAAAAPAAAAZHJzL2Rvd25yZXYueG1sRI/dagIxFITvC75DOIJ3NavYIlujLKJSCi340/vTzelm&#10;yeZk2UTdvn0jCF4OM/MNs1j1rhEX6kLtWcFknIEgLr2uuVJwOm6f5yBCRNbYeCYFfxRgtRw8LTDX&#10;/sp7uhxiJRKEQ44KTIxtLmUoDTkMY98SJ+/Xdw5jkl0ldYfXBHeNnGbZq3RYc1ow2NLaUGkPZ6fg&#10;w/YT+7n7+V6/BDt3+8J+mWKj1GjYF28gIvXxEb6337WCaTaD25l0BOTy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l+GMQAAADcAAAADwAAAAAAAAAAAAAAAACXAgAAZHJzL2Rv&#10;d25yZXYueG1sUEsFBgAAAAAEAAQA9QAAAIgDAAAAAA==&#10;" fillcolor="white [3212]" strokecolor="black [3213]" strokeweight="1.5pt">
                  <v:shadow on="t" color="#622423 [1605]" opacity=".5" mv:blur="0" offset="0,0"/>
                  <v:textbox>
                    <w:txbxContent>
                      <w:p w14:paraId="51B58B57" w14:textId="77777777" w:rsidR="00C9141F" w:rsidRDefault="00C9141F" w:rsidP="00527AF8">
                        <w:pPr>
                          <w:pStyle w:val="NormalWeb"/>
                          <w:spacing w:before="0" w:beforeAutospacing="0" w:after="0" w:afterAutospacing="0"/>
                        </w:pPr>
                        <w:r>
                          <w:rPr>
                            <w:rFonts w:ascii="Arial" w:eastAsia="Times New Roman" w:hAnsi="Arial"/>
                            <w:b/>
                            <w:bCs/>
                            <w:sz w:val="20"/>
                            <w:szCs w:val="20"/>
                          </w:rPr>
                          <w:t xml:space="preserve">  SAVE CALL DETAILS</w:t>
                        </w:r>
                      </w:p>
                      <w:p w14:paraId="3CAF64FE"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2FC23CB1"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499F12AA"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769BDEB8"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4BC265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116B37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6EEEAA8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50FD008"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AACB386"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txbxContent>
                  </v:textbox>
                </v:rect>
                <v:rect id="Rectangle 301" o:spid="_x0000_s1116" style="position:absolute;left:382205;top:6598737;width:4940961;height:9066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FNRExAAA&#10;ANwAAAAPAAAAZHJzL2Rvd25yZXYueG1sRI9BawIxFITvQv9DeIXeNKmyW9kapRUsvUjR1p4fm9fN&#10;0s3LkkRd/30jFDwOM/MNs1gNrhMnCrH1rOFxokAQ19603Gj4+tyM5yBiQjbYeSYNF4qwWt6NFlgZ&#10;f+YdnfapERnCsUINNqW+kjLWlhzGie+Js/fjg8OUZWikCXjOcNfJqVKldNhyXrDY09pS/bs/Og1P&#10;9ntelEHtisPbdhZfy8vhI7ZaP9wPL88gEg3pFv5vvxsNU1XA9Uw+AnL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TURMQAAADcAAAADwAAAAAAAAAAAAAAAACXAgAAZHJzL2Rv&#10;d25yZXYueG1sUEsFBgAAAAAEAAQA9QAAAIgDAAAAAA==&#10;" fillcolor="#f2f2f2 [3052]" strokecolor="black [3213]">
                  <v:shadow on="t" color="#622423 [1605]" opacity=".5" mv:blur="0" offset="0,0"/>
                  <v:textbox>
                    <w:txbxContent>
                      <w:p w14:paraId="1833609A" w14:textId="77777777" w:rsidR="00C9141F" w:rsidRDefault="00C9141F" w:rsidP="00527AF8">
                        <w:pPr>
                          <w:rPr>
                            <w:rFonts w:eastAsia="Times New Roman"/>
                          </w:rPr>
                        </w:pPr>
                      </w:p>
                    </w:txbxContent>
                  </v:textbox>
                </v:rect>
                <v:rect id="Rectangle 161" o:spid="_x0000_s1117" style="position:absolute;left:177102;top:1179207;width:5314965;height:30394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h0X0wwAA&#10;ANwAAAAPAAAAZHJzL2Rvd25yZXYueG1sRI9BawIxFITvBf9DeIK3mlVQZDXKIrYUoYLa3p+b52bJ&#10;5mXZpLr++0Yo9DjMzDfMatO7RtyoC7VnBZNxBoK49LrmSsHX+e11ASJEZI2NZ1LwoACb9eBlhbn2&#10;dz7S7RQrkSAcclRgYmxzKUNpyGEY+5Y4eVffOYxJdpXUHd4T3DVymmVz6bDmtGCwpa2h0p5+nIK9&#10;7Sf28/3yvZ0Fu3DHwh5MsVNqNOyLJYhIffwP/7U/tIJpNofnmXQE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h0X0wwAAANwAAAAPAAAAAAAAAAAAAAAAAJcCAABkcnMvZG93&#10;bnJldi54bWxQSwUGAAAAAAQABAD1AAAAhwMAAAAA&#10;" fillcolor="white [3212]" strokecolor="black [3213]" strokeweight="1.5pt">
                  <v:shadow on="t" color="#622423 [1605]" opacity=".5" mv:blur="0" offset="0,0"/>
                  <v:textbox>
                    <w:txbxContent>
                      <w:p w14:paraId="58B0DFCE" w14:textId="77777777" w:rsidR="00C9141F" w:rsidRDefault="00C9141F" w:rsidP="00527AF8">
                        <w:pPr>
                          <w:rPr>
                            <w:b/>
                          </w:rPr>
                        </w:pPr>
                        <w:r>
                          <w:rPr>
                            <w:b/>
                          </w:rPr>
                          <w:t xml:space="preserve">     LANGUAGE AND LOCATION DETERMI</w:t>
                        </w:r>
                        <w:r w:rsidRPr="003F0194">
                          <w:rPr>
                            <w:b/>
                          </w:rPr>
                          <w:t>NATION</w:t>
                        </w:r>
                      </w:p>
                      <w:p w14:paraId="1486C964" w14:textId="77777777" w:rsidR="00C9141F" w:rsidRDefault="00C9141F" w:rsidP="00527AF8">
                        <w:pPr>
                          <w:rPr>
                            <w:b/>
                          </w:rPr>
                        </w:pPr>
                      </w:p>
                      <w:p w14:paraId="11E8B5DB" w14:textId="77777777" w:rsidR="00C9141F" w:rsidRDefault="00C9141F" w:rsidP="00527AF8">
                        <w:pPr>
                          <w:rPr>
                            <w:b/>
                          </w:rPr>
                        </w:pPr>
                      </w:p>
                      <w:p w14:paraId="279552B3" w14:textId="77777777" w:rsidR="00C9141F" w:rsidRDefault="00C9141F" w:rsidP="00527AF8">
                        <w:pPr>
                          <w:rPr>
                            <w:b/>
                          </w:rPr>
                        </w:pPr>
                      </w:p>
                      <w:p w14:paraId="26926316" w14:textId="77777777" w:rsidR="00C9141F" w:rsidRDefault="00C9141F" w:rsidP="00527AF8">
                        <w:pPr>
                          <w:rPr>
                            <w:b/>
                          </w:rPr>
                        </w:pPr>
                      </w:p>
                      <w:p w14:paraId="58F01676" w14:textId="77777777" w:rsidR="00C9141F" w:rsidRDefault="00C9141F" w:rsidP="00527AF8">
                        <w:pPr>
                          <w:rPr>
                            <w:b/>
                          </w:rPr>
                        </w:pPr>
                      </w:p>
                      <w:p w14:paraId="0D9A940C" w14:textId="77777777" w:rsidR="00C9141F" w:rsidRDefault="00C9141F" w:rsidP="00527AF8">
                        <w:pPr>
                          <w:rPr>
                            <w:b/>
                          </w:rPr>
                        </w:pPr>
                      </w:p>
                      <w:p w14:paraId="7E2E4867" w14:textId="77777777" w:rsidR="00C9141F" w:rsidRDefault="00C9141F" w:rsidP="00527AF8">
                        <w:pPr>
                          <w:rPr>
                            <w:b/>
                          </w:rPr>
                        </w:pPr>
                      </w:p>
                      <w:p w14:paraId="509C9286" w14:textId="77777777" w:rsidR="00C9141F" w:rsidRDefault="00C9141F" w:rsidP="00527AF8">
                        <w:pPr>
                          <w:rPr>
                            <w:b/>
                          </w:rPr>
                        </w:pPr>
                      </w:p>
                      <w:p w14:paraId="21AE094E" w14:textId="77777777" w:rsidR="00C9141F" w:rsidRDefault="00C9141F" w:rsidP="00527AF8">
                        <w:pPr>
                          <w:rPr>
                            <w:b/>
                          </w:rPr>
                        </w:pPr>
                      </w:p>
                      <w:p w14:paraId="2CA7BB05" w14:textId="77777777" w:rsidR="00C9141F" w:rsidRDefault="00C9141F" w:rsidP="00527AF8">
                        <w:pPr>
                          <w:rPr>
                            <w:b/>
                          </w:rPr>
                        </w:pPr>
                      </w:p>
                      <w:p w14:paraId="39BE85CF" w14:textId="77777777" w:rsidR="00C9141F" w:rsidRDefault="00C9141F" w:rsidP="00527AF8">
                        <w:pPr>
                          <w:rPr>
                            <w:b/>
                          </w:rPr>
                        </w:pPr>
                      </w:p>
                      <w:p w14:paraId="5D202B9E" w14:textId="77777777" w:rsidR="00C9141F" w:rsidRDefault="00C9141F" w:rsidP="00527AF8">
                        <w:pPr>
                          <w:rPr>
                            <w:b/>
                          </w:rPr>
                        </w:pPr>
                      </w:p>
                      <w:p w14:paraId="363628F0" w14:textId="77777777" w:rsidR="00C9141F" w:rsidRDefault="00C9141F" w:rsidP="00527AF8">
                        <w:pPr>
                          <w:rPr>
                            <w:b/>
                          </w:rPr>
                        </w:pPr>
                      </w:p>
                      <w:p w14:paraId="56CD3F2D" w14:textId="77777777" w:rsidR="00C9141F" w:rsidRDefault="00C9141F" w:rsidP="00527AF8">
                        <w:pPr>
                          <w:rPr>
                            <w:b/>
                          </w:rPr>
                        </w:pPr>
                      </w:p>
                      <w:p w14:paraId="1AFD7FD6" w14:textId="77777777" w:rsidR="00C9141F" w:rsidRDefault="00C9141F" w:rsidP="00527AF8">
                        <w:pPr>
                          <w:rPr>
                            <w:b/>
                          </w:rPr>
                        </w:pPr>
                      </w:p>
                      <w:p w14:paraId="0A1DEA18" w14:textId="77777777" w:rsidR="00C9141F" w:rsidRPr="003F0194" w:rsidRDefault="00C9141F" w:rsidP="00527AF8">
                        <w:pPr>
                          <w:rPr>
                            <w:b/>
                          </w:rPr>
                        </w:pPr>
                      </w:p>
                    </w:txbxContent>
                  </v:textbox>
                </v:rect>
                <v:rect id="Rectangle 161" o:spid="_x0000_s1118" style="position:absolute;left:177102;top:4328424;width:5314965;height:9914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BvxAAA&#10;ANwAAAAPAAAAZHJzL2Rvd25yZXYueG1sRI/dagIxFITvC75DOIJ3NatgK1ujLKJSCi340/vTzelm&#10;yeZk2UTdvn0jCF4OM/MNs1j1rhEX6kLtWcFknIEgLr2uuVJwOm6f5yBCRNbYeCYFfxRgtRw8LTDX&#10;/sp7uhxiJRKEQ44KTIxtLmUoDTkMY98SJ+/Xdw5jkl0ldYfXBHeNnGbZi3RYc1ow2NLaUGkPZ6fg&#10;w/YT+7n7+V7Pgp27fWG/TLFRajTsizcQkfr4CN/b71rBNHuF25l0BOTy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svgb8QAAADcAAAADwAAAAAAAAAAAAAAAACXAgAAZHJzL2Rv&#10;d25yZXYueG1sUEsFBgAAAAAEAAQA9QAAAIgDAAAAAA==&#10;" fillcolor="white [3212]" strokecolor="black [3213]" strokeweight="1.5pt">
                  <v:shadow on="t" color="#622423 [1605]" opacity=".5" mv:blur="0" offset="0,0"/>
                  <v:textbox>
                    <w:txbxContent>
                      <w:p w14:paraId="7A69901B" w14:textId="77777777" w:rsidR="00C9141F" w:rsidRDefault="00C9141F" w:rsidP="00527AF8">
                        <w:pPr>
                          <w:rPr>
                            <w:b/>
                          </w:rPr>
                        </w:pPr>
                        <w:r>
                          <w:rPr>
                            <w:b/>
                          </w:rPr>
                          <w:t xml:space="preserve">     USAGE DETERMI</w:t>
                        </w:r>
                        <w:r w:rsidRPr="003F0194">
                          <w:rPr>
                            <w:b/>
                          </w:rPr>
                          <w:t>NATION</w:t>
                        </w:r>
                      </w:p>
                      <w:p w14:paraId="3ECA59C3" w14:textId="77777777" w:rsidR="00C9141F" w:rsidRDefault="00C9141F" w:rsidP="00527AF8">
                        <w:pPr>
                          <w:rPr>
                            <w:b/>
                          </w:rPr>
                        </w:pPr>
                      </w:p>
                      <w:p w14:paraId="73E274B7" w14:textId="77777777" w:rsidR="00C9141F" w:rsidRDefault="00C9141F" w:rsidP="00527AF8">
                        <w:pPr>
                          <w:rPr>
                            <w:b/>
                          </w:rPr>
                        </w:pPr>
                      </w:p>
                      <w:p w14:paraId="51A47961" w14:textId="77777777" w:rsidR="00C9141F" w:rsidRDefault="00C9141F" w:rsidP="00527AF8">
                        <w:pPr>
                          <w:rPr>
                            <w:b/>
                          </w:rPr>
                        </w:pPr>
                      </w:p>
                      <w:p w14:paraId="2DD16378" w14:textId="77777777" w:rsidR="00C9141F" w:rsidRDefault="00C9141F" w:rsidP="00527AF8">
                        <w:pPr>
                          <w:rPr>
                            <w:b/>
                          </w:rPr>
                        </w:pPr>
                      </w:p>
                      <w:p w14:paraId="54E1B547" w14:textId="77777777" w:rsidR="00C9141F" w:rsidRDefault="00C9141F" w:rsidP="00527AF8">
                        <w:pPr>
                          <w:rPr>
                            <w:b/>
                          </w:rPr>
                        </w:pPr>
                      </w:p>
                      <w:p w14:paraId="71F457F4" w14:textId="77777777" w:rsidR="00C9141F" w:rsidRDefault="00C9141F" w:rsidP="00527AF8">
                        <w:pPr>
                          <w:rPr>
                            <w:b/>
                          </w:rPr>
                        </w:pPr>
                      </w:p>
                      <w:p w14:paraId="45DF32D0" w14:textId="77777777" w:rsidR="00C9141F" w:rsidRDefault="00C9141F" w:rsidP="00527AF8">
                        <w:pPr>
                          <w:rPr>
                            <w:b/>
                          </w:rPr>
                        </w:pPr>
                      </w:p>
                      <w:p w14:paraId="1EAD231E" w14:textId="77777777" w:rsidR="00C9141F" w:rsidRDefault="00C9141F" w:rsidP="00527AF8">
                        <w:pPr>
                          <w:rPr>
                            <w:b/>
                          </w:rPr>
                        </w:pPr>
                      </w:p>
                      <w:p w14:paraId="7328E94C" w14:textId="77777777" w:rsidR="00C9141F" w:rsidRDefault="00C9141F" w:rsidP="00527AF8">
                        <w:pPr>
                          <w:rPr>
                            <w:b/>
                          </w:rPr>
                        </w:pPr>
                      </w:p>
                      <w:p w14:paraId="038AF9AE" w14:textId="77777777" w:rsidR="00C9141F" w:rsidRPr="003F0194" w:rsidRDefault="00C9141F" w:rsidP="00527AF8">
                        <w:pPr>
                          <w:rPr>
                            <w:b/>
                          </w:rPr>
                        </w:pPr>
                      </w:p>
                    </w:txbxContent>
                  </v:textbox>
                </v:rect>
                <v:rect id="Rectangle 161" o:spid="_x0000_s1119" style="position:absolute;left:408305;top:4562726;width:4893160;height:5360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FXvawQAA&#10;ANwAAAAPAAAAZHJzL2Rvd25yZXYueG1sRE9NawIxEL0L/ocwQm+aaHErq1HaQksvUrTqediMm8XN&#10;ZElSXf99cxB6fLzv1aZ3rbhSiI1nDdOJAkFcedNwreHw8zFegIgJ2WDrmTTcKcJmPRyssDT+xju6&#10;7lMtcgjHEjXYlLpSylhZchgnviPO3NkHhynDUEsT8JbDXStnShXSYcO5wWJH75aqy/7XaXixp8W8&#10;CGo3P35un+NbcT9+x0brp1H/ugSRqE//4of7y2iYqbw2n8lH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xV72sEAAADcAAAADwAAAAAAAAAAAAAAAACXAgAAZHJzL2Rvd25y&#10;ZXYueG1sUEsFBgAAAAAEAAQA9QAAAIUDAAAAAA==&#10;" fillcolor="#f2f2f2 [3052]" strokecolor="black [3213]">
                  <v:shadow on="t" color="#622423 [1605]" opacity=".5" mv:blur="0" offset="0,0"/>
                </v:rect>
                <v:rect id="Rectangle 161" o:spid="_x0000_s1120" style="position:absolute;left:386705;top:3103517;width:4901460;height:4508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6qW3wwAA&#10;ANwAAAAPAAAAZHJzL2Rvd25yZXYueG1sRI9Ra8IwFIXfBf9DuAPfNJ1CcZ1RRBQG88W6H3CXXNti&#10;c1OTzHb/3gwGPh7OOd/hrDaDbcWdfGgcK3idZSCItTMNVwq+zofpEkSIyAZbx6TglwJs1uPRCgvj&#10;ej7RvYyVSBAOBSqoY+wKKYOuyWKYuY44eRfnLcYkfSWNxz7BbSvnWZZLiw2nhRo72tWkr+WPVXDW&#10;Jzfkeblv9bb7vi0Ovj/mn0pNXobtO4hIQ3yG/9sfRsE8e4O/M+kIyP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6qW3wwAAANwAAAAPAAAAAAAAAAAAAAAAAJcCAABkcnMvZG93&#10;bnJldi54bWxQSwUGAAAAAAQABAD1AAAAhwMAAAAA&#10;" fillcolor="#f2f2f2 [3052]" strokecolor="black [3213]">
                  <v:shadow on="t" color="#205867 [1608]" opacity=".5" mv:blur="0" offset="0,0"/>
                </v:rect>
                <v:rect id="Rectangle 161" o:spid="_x0000_s1121" style="position:absolute;left:394305;top:5386030;width:4907160;height:8536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uuEBwgAA&#10;ANwAAAAPAAAAZHJzL2Rvd25yZXYueG1sRE/JasMwEL0X+g9iCr01clLiBMdyaAstvZTgbOfBmlgm&#10;1shIauL8fXUo5Ph4e7kebS8u5EPnWMF0koEgbpzuuFWw332+LEGEiKyxd0wKbhRgXT0+lFhod+Wa&#10;LtvYihTCoUAFJsahkDI0hiyGiRuIE3dy3mJM0LdSe7ymcNvLWZbl0mLHqcHgQB+GmvP21ypYmONy&#10;nvusnh++fl7De347bEKn1PPT+LYCEWmMd/G/+1srmE3T/HQmHQFZ/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64QHCAAAA3AAAAA8AAAAAAAAAAAAAAAAAlwIAAGRycy9kb3du&#10;cmV2LnhtbFBLBQYAAAAABAAEAPUAAACGAwAAAAA=&#10;" fillcolor="#f2f2f2 [3052]" strokecolor="black [3213]">
                  <v:shadow on="t" color="#622423 [1605]" opacity=".5" mv:blur="0" offset="0,0"/>
                </v:rect>
                <v:rect id="Rectangle 153" o:spid="_x0000_s1122" style="position:absolute;left:396205;top:1390108;width:4891960;height:16461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T9swwAA&#10;ANwAAAAPAAAAZHJzL2Rvd25yZXYueG1sRI9Ra8IwFIXfB/6HcAXfZlqFIp1RZCgM3It1P+AuuWvL&#10;mpuaZLb++0UQfDycc77DWW9H24kr+dA6VpDPMxDE2pmWawVf58PrCkSIyAY7x6TgRgG2m8nLGkvj&#10;Bj7RtYq1SBAOJSpoYuxLKYNuyGKYu544eT/OW4xJ+loaj0OC204usqyQFltOCw329N6Q/q3+rIKz&#10;PrmxKKp9p3f992V58MNncVRqNh13byAijfEZfrQ/jIJFnsP9TDoCcvM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RT9swwAAANwAAAAPAAAAAAAAAAAAAAAAAJcCAABkcnMvZG93&#10;bnJldi54bWxQSwUGAAAAAAQABAD1AAAAhwMAAAAA&#10;" fillcolor="#f2f2f2 [3052]" strokecolor="black [3213]">
                  <v:shadow on="t" color="#205867 [1608]" opacity=".5" mv:blur="0" offset="0,0"/>
                </v:rect>
                <v:rect id="Rectangle 43" o:spid="_x0000_s1123" style="position:absolute;left:36100;top:89601;width:700509;height:3930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8UCTxQAA&#10;ANwAAAAPAAAAZHJzL2Rvd25yZXYueG1sRI9Pi8IwFMTvwn6H8Bb2pqllKVKNIksVES/+uXh7NM+2&#10;2Lx0m1S7++mNIHgcZn4zzGzRm1rcqHWVZQXjUQSCOLe64kLB6bgaTkA4j6yxtkwK/sjBYv4xmGGq&#10;7Z33dDv4QoQSdikqKL1vUildXpJBN7INcfAutjXog2wLqVu8h3JTyziKEmmw4rBQYkM/JeXXQ2cU&#10;xN02qzem2ya7ybnL/rPke33+Verrs19OQXjq/Tv8ojc6cOMYnmfCEZDz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xQJPFAAAA3AAAAA8AAAAAAAAAAAAAAAAAlwIAAGRycy9k&#10;b3ducmV2LnhtbFBLBQYAAAAABAAEAPUAAACJAwAAAAA=&#10;" fillcolor="white [3201]" strokecolor="black [3200]" strokeweight=".5pt">
                  <v:textbox>
                    <w:txbxContent>
                      <w:p w14:paraId="63235A24" w14:textId="77777777" w:rsidR="00C9141F" w:rsidRDefault="00C9141F" w:rsidP="00527AF8">
                        <w:pPr>
                          <w:jc w:val="center"/>
                        </w:pPr>
                        <w:r>
                          <w:t>User</w:t>
                        </w:r>
                      </w:p>
                    </w:txbxContent>
                  </v:textbox>
                </v:rect>
                <v:rect id="Rectangle 1458" o:spid="_x0000_s1124" style="position:absolute;left:1714621;top:62900;width:699809;height:4108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veUIxAAA&#10;ANwAAAAPAAAAZHJzL2Rvd25yZXYueG1sRI9Bi8IwFITvwv6H8Bb2pqmuFKlGkaWKiBfdvXh7NM+2&#10;2Lx0m1Srv94Igsdh5pthZovOVOJCjSstKxgOIhDEmdUl5wr+flf9CQjnkTVWlknBjRws5h+9GSba&#10;XnlPl4PPRShhl6CCwvs6kdJlBRl0A1sTB+9kG4M+yCaXusFrKDeVHEVRLA2WHBYKrOmnoOx8aI2C&#10;UbtNq41pt/FucmzTexqP18d/pb4+u+UUhKfOv8MveqMDN/yG55lwBOT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L3lCMQAAADcAAAADwAAAAAAAAAAAAAAAACXAgAAZHJzL2Rv&#10;d25yZXYueG1sUEsFBgAAAAAEAAQA9QAAAIgDAAAAAA==&#10;" fillcolor="white [3201]" strokecolor="black [3200]" strokeweight=".5pt">
                  <v:textbox>
                    <w:txbxContent>
                      <w:p w14:paraId="3FC4902D" w14:textId="77777777" w:rsidR="00C9141F" w:rsidRDefault="00C9141F" w:rsidP="00527AF8">
                        <w:pPr>
                          <w:pStyle w:val="NormalWeb"/>
                          <w:spacing w:before="0" w:beforeAutospacing="0" w:after="0" w:afterAutospacing="0"/>
                          <w:jc w:val="center"/>
                        </w:pPr>
                        <w:r>
                          <w:rPr>
                            <w:rFonts w:ascii="Arial" w:eastAsia="MS Mincho" w:hAnsi="Arial"/>
                            <w:sz w:val="20"/>
                            <w:szCs w:val="20"/>
                          </w:rPr>
                          <w:t>IVR</w:t>
                        </w:r>
                      </w:p>
                    </w:txbxContent>
                  </v:textbox>
                </v:rect>
                <v:line id="Line 1459" o:spid="_x0000_s1125" style="position:absolute;visibility:visible;mso-wrap-style:square" from="2065825,482603" to="2097625,79731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RsqsMAAADcAAAADwAAAGRycy9kb3ducmV2LnhtbESPQWvCQBSE7wX/w/KE3uomIqVEV1HR&#10;It4SBT0+ss8kmH27ZFcT/323UOhxmJlvmMVqMK14UucbywrSSQKCuLS64UrB+bT/+ALhA7LG1jIp&#10;eJGH1XL0tsBM255zehahEhHCPkMFdQguk9KXNRn0E+uIo3ezncEQZVdJ3WEf4aaV0yT5lAYbjgs1&#10;OtrWVN6Lh1Hgdkc7G3aF3n7v00t+7HN3pY1S7+NhPQcRaAj/4b/2QSuYpjP4PROPgFz+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6kbKrDAAAA3AAAAA8AAAAAAAAAAAAA&#10;AAAAoQIAAGRycy9kb3ducmV2LnhtbFBLBQYAAAAABAAEAPkAAACRAwAAAAA=&#10;" strokecolor="black [3040]">
                  <v:shadow on="t" color="gray" opacity=".5" mv:blur="0" offset="0,0"/>
                </v:line>
                <v:shape id="Straight Arrow Connector 78" o:spid="_x0000_s1126" type="#_x0000_t32" style="position:absolute;left:305404;top:617903;width:1760422;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oDTMMAAADcAAAADwAAAGRycy9kb3ducmV2LnhtbESP3YrCMBSE7wXfIZyFvbNphRWpxtIt&#10;FARB8AevD83ZtmxzUpuo9e03C4KXw8x8w6yz0XTiToNrLStIohgEcWV1y7WC86mcLUE4j6yxs0wK&#10;nuQg20wna0y1ffCB7kdfiwBhl6KCxvs+ldJVDRl0ke2Jg/djB4M+yKGWesBHgJtOzuN4IQ22HBYa&#10;7KloqPo93oyC/c1Rfv0uK1Mkl73eUeFK/1Tq82PMVyA8jf4dfrW3WsE8+YL/M+EIyM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QaA0zDAAAA3AAAAA8AAAAAAAAAAAAA&#10;AAAAoQIAAGRycy9kb3ducmV2LnhtbFBLBQYAAAAABAAEAPkAAACRAwAAAAA=&#10;" strokecolor="black [3213]">
                  <v:stroke startarrow="oval" endarrow="open"/>
                  <v:shadow on="t" opacity=".5" mv:blur="0" offset="0,0"/>
                </v:shape>
                <v:shape id="Straight Arrow Connector 82" o:spid="_x0000_s1127" type="#_x0000_t32" style="position:absolute;left:2129926;top:1983911;width:1677321;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wIOgMYAAADcAAAADwAAAGRycy9kb3ducmV2LnhtbESP3WrCQBSE74W+w3IKvdONUkKJriKW&#10;QEsr9Q/ay0P2mIRmz4bdNca3dwXBy2FmvmFmi940oiPna8sKxqMEBHFhdc2lgsM+H76B8AFZY2OZ&#10;FFzIw2L+NJhhpu2Zt9TtQikihH2GCqoQ2kxKX1Rk0I9sSxy9o3UGQ5SulNrhOcJNIydJkkqDNceF&#10;CltaVVT8705GwU/5+4mX0/fXe+c2+/U6/ctX+atSL8/9cgoiUB8e4Xv7QyuYjFO4nYlHQM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CDoDGAAAA3AAAAA8AAAAAAAAA&#10;AAAAAAAAoQIAAGRycy9kb3ducmV2LnhtbFBLBQYAAAAABAAEAPkAAACUAwAAAAA=&#10;" strokecolor="black [3213]">
                  <v:stroke startarrow="oval" endarrow="open"/>
                  <v:shadow on="t" opacity=".5" mv:blur="0" offset="0,0"/>
                </v:shape>
                <v:rect id="Rectangle 86" o:spid="_x0000_s1128" style="position:absolute;left:843210;top:2093112;width:2741634;height:1867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bD2CxAAA&#10;ANwAAAAPAAAAZHJzL2Rvd25yZXYueG1sRI9Ba8JAFITvhf6H5RV6KXWjBy2pq7SC4LVRpLk9dp9J&#10;MPtekl01/fddodDjMDPfMMv16Ft1pSE0wgamkwwUsRXXcGXgsN++voEKEdlhK0wGfijAevX4sMTc&#10;yY2/6FrESiUIhxwN1DF2udbB1uQxTKQjTt5JBo8xyaHSbsBbgvtWz7Jsrj02nBZq7GhTkz0XF2+g&#10;f/mujmX47ItLsbebXqS0nRjz/DR+vIOKNMb/8F975wzMpgu4n0lHQK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02w9gsQAAADcAAAADwAAAAAAAAAAAAAAAACXAgAAZHJzL2Rv&#10;d25yZXYueG1sUEsFBgAAAAAEAAQA9QAAAIgDAAAAAA==&#10;" fillcolor="white [3201]" strokecolor="black [3200]">
                  <v:shadow on="t" color="gray" opacity=".5" mv:blur="0" offset="0,0"/>
                  <v:textbox>
                    <w:txbxContent>
                      <w:p w14:paraId="79A68843" w14:textId="77777777" w:rsidR="00C9141F" w:rsidRPr="00417760" w:rsidRDefault="00C9141F" w:rsidP="00527AF8">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Language_Location code</w:t>
                        </w:r>
                      </w:p>
                    </w:txbxContent>
                  </v:textbox>
                </v:rect>
                <v:shape id="Straight Arrow Connector 148" o:spid="_x0000_s1129" type="#_x0000_t32" style="position:absolute;left:2059525;top:3426119;width:1676621;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acIAAADcAAAADwAAAGRycy9kb3ducmV2LnhtbERPXWvCMBR9F/wP4Qq+aaoMkc4oQyk4&#10;VOZ0MB8vzbUta25KEmv99+Zh4OPhfC9WnalFS85XlhVMxgkI4tzqigsFP+dsNAfhA7LG2jIpeJCH&#10;1bLfW2Cq7Z2/qT2FQsQQ9ikqKENoUil9XpJBP7YNceSu1hkMEbpCaof3GG5qOU2SmTRYcWwosaF1&#10;Sfnf6WYUfBW/n/i47Xeb1h3Ph8Pskq2zN6WGg+7jHUSgLrzE/+6tVjCdxLXxTDwCcvkE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acIAAADcAAAADwAAAAAAAAAAAAAA&#10;AAChAgAAZHJzL2Rvd25yZXYueG1sUEsFBgAAAAAEAAQA+QAAAJADAAAAAA==&#10;" strokecolor="black [3213]">
                  <v:stroke startarrow="oval" endarrow="open"/>
                  <v:shadow on="t" opacity=".5" mv:blur="0" offset="0,0"/>
                </v:shape>
                <v:shape id="Text Box 1464" o:spid="_x0000_s1130" type="#_x0000_t202" style="position:absolute;left:1996625;top:3107317;width:1792222;height:3848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lkHcwwAA&#10;ANwAAAAPAAAAZHJzL2Rvd25yZXYueG1sRI9Bi8IwFITvwv6H8Ba8aaKorNUoiyJ4UtTdBW+P5tmW&#10;bV5KE23990YQPA4z8w0zX7a2FDeqfeFYw6CvQBCnzhScafg5bXpfIHxANlg6Jg138rBcfHTmmBjX&#10;8IFux5CJCGGfoIY8hCqR0qc5WfR9VxFH7+JqiyHKOpOmxibCbSmHSk2kxYLjQo4VrXJK/49Xq+F3&#10;dzn/jdQ+W9tx1bhWSbZTqXX3s/2egQjUhnf41d4aDcPBFJ5n4h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lkHcwwAAANwAAAAPAAAAAAAAAAAAAAAAAJcCAABkcnMvZG93&#10;bnJldi54bWxQSwUGAAAAAAQABAD1AAAAhwMAAAAA&#10;" filled="f" stroked="f">
                  <v:textbox>
                    <w:txbxContent>
                      <w:p w14:paraId="49FD2913" w14:textId="77777777" w:rsidR="00C9141F" w:rsidRPr="000617C3" w:rsidRDefault="00C9141F" w:rsidP="00527AF8">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corresponding circle and Language_Location_code </w:t>
                        </w:r>
                      </w:p>
                      <w:p w14:paraId="101D8FE1" w14:textId="77777777" w:rsidR="00C9141F" w:rsidRPr="00897914" w:rsidRDefault="00C9141F" w:rsidP="00527AF8">
                        <w:pPr>
                          <w:rPr>
                            <w:szCs w:val="12"/>
                          </w:rPr>
                        </w:pPr>
                      </w:p>
                      <w:p w14:paraId="59255346" w14:textId="77777777" w:rsidR="00C9141F" w:rsidRPr="000D47FF" w:rsidRDefault="00C9141F" w:rsidP="00527AF8">
                        <w:pPr>
                          <w:rPr>
                            <w:szCs w:val="12"/>
                          </w:rPr>
                        </w:pPr>
                      </w:p>
                    </w:txbxContent>
                  </v:textbox>
                </v:shape>
                <v:shape id="Text Box 1465" o:spid="_x0000_s1131" type="#_x0000_t202" style="position:absolute;left:394305;top:473703;width:1676621;height:203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wCL8wgAA&#10;ANwAAAAPAAAAZHJzL2Rvd25yZXYueG1sRE9ba8IwFH4f+B/CEfa2JpZtaDWKbAh72li9gG+H5tgW&#10;m5PQRNv9++VhsMeP777ajLYTd+pD61jDLFMgiCtnWq41HPa7pzmIEJENdo5Jww8F2KwnDyssjBv4&#10;m+5lrEUK4VCghiZGX0gZqoYshsx54sRdXG8xJtjX0vQ4pHDbyVypV2mx5dTQoKe3hqprebMajp+X&#10;8+lZfdXv9sUPblSS7UJq/Tgdt0sQkcb4L/5zfxgNeZ7mpzPpCMj1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zAIvzCAAAA3AAAAA8AAAAAAAAAAAAAAAAAlwIAAGRycy9kb3du&#10;cmV2LnhtbFBLBQYAAAAABAAEAPUAAACGAwAAAAA=&#10;" filled="f" stroked="f">
                  <v:textbox>
                    <w:txbxContent>
                      <w:p w14:paraId="649ABD05" w14:textId="77777777" w:rsidR="00C9141F" w:rsidRDefault="00C9141F" w:rsidP="00527AF8">
                        <w:pPr>
                          <w:pStyle w:val="NormalWeb"/>
                          <w:spacing w:before="0" w:beforeAutospacing="0" w:after="0" w:afterAutospacing="0"/>
                          <w:jc w:val="center"/>
                        </w:pPr>
                        <w:r>
                          <w:rPr>
                            <w:rFonts w:ascii="Arial" w:eastAsia="MS Mincho" w:hAnsi="Arial"/>
                            <w:sz w:val="12"/>
                            <w:szCs w:val="12"/>
                          </w:rPr>
                          <w:t>User Dials Long Code for MK</w:t>
                        </w:r>
                      </w:p>
                    </w:txbxContent>
                  </v:textbox>
                </v:shape>
                <v:rect id="Rectangle 1466" o:spid="_x0000_s1132" style="position:absolute;left:3271840;top:18400;width:1035813;height:4337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TxRZxQAA&#10;ANwAAAAPAAAAZHJzL2Rvd25yZXYueG1sRI9Pi8IwFMTvwn6H8Bb2pqllKVKNIksVES/+uXh7NM+2&#10;2Lx0m1S7++mNIHgcZn4zzGzRm1rcqHWVZQXjUQSCOLe64kLB6bgaTkA4j6yxtkwK/sjBYv4xmGGq&#10;7Z33dDv4QoQSdikqKL1vUildXpJBN7INcfAutjXog2wLqVu8h3JTyziKEmmw4rBQYkM/JeXXQ2cU&#10;xN02qzem2ya7ybnL/rPke33+Verrs19OQXjq/Tv8ojc6cPEYnmfCEZDz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FPFFnFAAAA3AAAAA8AAAAAAAAAAAAAAAAAlwIAAGRycy9k&#10;b3ducmV2LnhtbFBLBQYAAAAABAAEAPUAAACJAwAAAAA=&#10;" fillcolor="white [3201]" strokecolor="black [3200]" strokeweight=".5pt">
                  <v:textbox>
                    <w:txbxContent>
                      <w:p w14:paraId="336386BA" w14:textId="77777777" w:rsidR="00C9141F" w:rsidRDefault="00C9141F" w:rsidP="00527AF8">
                        <w:pPr>
                          <w:pStyle w:val="NormalWeb"/>
                          <w:spacing w:before="0" w:beforeAutospacing="0" w:after="0" w:afterAutospacing="0"/>
                          <w:jc w:val="center"/>
                        </w:pPr>
                        <w:r>
                          <w:rPr>
                            <w:rFonts w:ascii="Arial" w:eastAsia="MS Mincho" w:hAnsi="Arial"/>
                            <w:sz w:val="20"/>
                            <w:szCs w:val="20"/>
                          </w:rPr>
                          <w:t>NMS_MoTech_MK</w:t>
                        </w:r>
                      </w:p>
                    </w:txbxContent>
                  </v:textbox>
                </v:rect>
                <v:line id="Line 1467" o:spid="_x0000_s1133" style="position:absolute;flip:x;visibility:visible;mso-wrap-style:square" from="3788847,473703" to="3789447,79731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U02yMUAAADcAAAADwAAAGRycy9kb3ducmV2LnhtbESPUWvCMBSF3wf7D+EO9jZTIzjpjDKG&#10;4kAYWIfPl+baFpubkqRa/fVGGOzxcM75Dme+HGwrzuRD41jDeJSBIC6dabjS8Ltfv81AhIhssHVM&#10;Gq4UYLl4fppjbtyFd3QuYiUShEOOGuoYu1zKUNZkMYxcR5y8o/MWY5K+ksbjJcFtK1WWTaXFhtNC&#10;jR191VSeit5q8JObWr2PD9tDMd2tNlfzs+n6XuvXl+HzA0SkIf6H/9rfRoNSCh5n0hGQi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U02yMUAAADcAAAADwAAAAAAAAAA&#10;AAAAAAChAgAAZHJzL2Rvd25yZXYueG1sUEsFBgAAAAAEAAQA+QAAAJMDAAAAAA==&#10;" strokecolor="black [3040]">
                  <v:shadow on="t" color="gray" opacity=".5" mv:blur="0" offset="0,0"/>
                </v:line>
                <v:line id="Line 1468" o:spid="_x0000_s1134" style="position:absolute;visibility:visible;mso-wrap-style:square" from="297804,482603" to="305404,79832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E+Y8QAAADcAAAADwAAAGRycy9kb3ducmV2LnhtbESPQWvCQBSE7wX/w/IEb3VjWopEV1FR&#10;Kd4SBT0+ss8kmH27ZLcm/ffdQqHHYWa+YZbrwbTiSZ1vLCuYTRMQxKXVDVcKLufD6xyED8gaW8uk&#10;4Js8rFejlyVm2vac07MIlYgQ9hkqqENwmZS+rMmgn1pHHL277QyGKLtK6g77CDetTJPkQxpsOC7U&#10;6GhXU/kovowCtz/Z92Ff6N3xMLvmpz53N9oqNRkPmwWIQEP4D/+1P7WCNH2D3zPxCMjV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T5jxAAAANwAAAAPAAAAAAAAAAAA&#10;AAAAAKECAABkcnMvZG93bnJldi54bWxQSwUGAAAAAAQABAD5AAAAkgMAAAAA&#10;" strokecolor="black [3040]">
                  <v:shadow on="t" color="gray" opacity=".5" mv:blur="0" offset="0,0"/>
                </v:line>
                <v:shape id="Text Box 71" o:spid="_x0000_s1135" type="#_x0000_t202" style="position:absolute;left:1882923;top:959505;width:1982124;height:2051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k0+GxAAA&#10;ANwAAAAPAAAAZHJzL2Rvd25yZXYueG1sRI9Ba8JAEIXvQv/DMoXedLdSpY2uUloETxa1FbwN2TEJ&#10;ZmdDdjXx33cOgrcZ3pv3vpkve1+rK7WxCmzhdWRAEefBVVxY+N2vhu+gYkJ2WAcmCzeKsFw8DeaY&#10;udDxlq67VCgJ4ZihhTKlJtM65iV5jKPQEIt2Cq3HJGtbaNdiJ+G+1mNjptpjxdJQYkNfJeXn3cVb&#10;+Nucjoc381N8+0nThd5o9h/a2pfn/nMGKlGfHub79doJ/lho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ZNPhsQAAADcAAAADwAAAAAAAAAAAAAAAACXAgAAZHJzL2Rv&#10;d25yZXYueG1sUEsFBgAAAAAEAAQA9QAAAIgDAAAAAA==&#10;" filled="f" stroked="f">
                  <v:textbox>
                    <w:txbxContent>
                      <w:p w14:paraId="51C35511" w14:textId="77777777" w:rsidR="00C9141F" w:rsidRDefault="00C9141F" w:rsidP="00527AF8">
                        <w:pPr>
                          <w:pStyle w:val="NormalWeb"/>
                          <w:spacing w:before="0" w:beforeAutospacing="0" w:after="0" w:afterAutospacing="0"/>
                          <w:jc w:val="center"/>
                        </w:pPr>
                        <w:r>
                          <w:rPr>
                            <w:rFonts w:ascii="Arial" w:eastAsia="MS Mincho" w:hAnsi="Arial"/>
                            <w:sz w:val="12"/>
                            <w:szCs w:val="12"/>
                          </w:rPr>
                          <w:t>Get User API</w:t>
                        </w:r>
                      </w:p>
                    </w:txbxContent>
                  </v:textbox>
                </v:shape>
                <v:shape id="AutoShape 76" o:spid="_x0000_s1136" type="#_x0000_t32" style="position:absolute;left:2121726;top:1117006;width:16772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B6iiL0AAADcAAAADwAAAGRycy9kb3ducmV2LnhtbERPSwrCMBDdC94hjOBOU12IVqNooSAI&#10;gh9cD83YFptJbaLW2xtBcDeP953FqjWVeFLjSssKRsMIBHFmdcm5gvMpHUxBOI+ssbJMCt7kYLXs&#10;dhYYa/viAz2PPhchhF2MCgrv61hKlxVk0A1tTRy4q20M+gCbXOoGXyHcVHIcRRNpsOTQUGBNSUHZ&#10;7fgwCvYPR+v7Js1MMrrs9Y4Sl/q3Uv1eu56D8NT6v/jn3uowfzyD7zPhArn8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BAeooi9AAAA3AAAAA8AAAAAAAAAAAAAAAAAoQIA&#10;AGRycy9kb3ducmV2LnhtbFBLBQYAAAAABAAEAPkAAACLAwAAAAA=&#10;" strokecolor="black [3213]">
                  <v:stroke startarrow="oval" endarrow="open"/>
                  <v:shadow on="t" opacity=".5" mv:blur="0" offset="0,0"/>
                </v:shape>
                <v:shape id="Text Box 1481" o:spid="_x0000_s1137" type="#_x0000_t202" style="position:absolute;left:3855447;top:1395908;width:1432718;height:3041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" fillcolor="#d8d8d8 [2732]">
                  <v:shadow on="t" color="gray" opacity=".5" mv:blur="0" offset="0,0"/>
                  <v:textbox>
                    <w:txbxContent>
                      <w:p w14:paraId="0B2D5E89" w14:textId="77777777" w:rsidR="00C9141F" w:rsidRPr="00316105" w:rsidRDefault="00C9141F" w:rsidP="00527AF8">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v:textbox>
                </v:shape>
                <v:shape id="Text Box 1482" o:spid="_x0000_s1138" type="#_x0000_t202" style="position:absolute;left:3855447;top:3104717;width:1432718;height:2686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u6HuwwAA&#10;ANwAAAAPAAAAZHJzL2Rvd25yZXYueG1sRE9Li8IwEL4L/ocwC940dRdUqlHchyKIBx/oHodm+sBm&#10;Uppoq79+s7Cwt/n4njNbtKYUd6pdYVnBcBCBIE6sLjhTcDqu+hMQziNrLC2Tggc5WMy7nRnG2ja8&#10;p/vBZyKEsItRQe59FUvpkpwMuoGtiAOX2tqgD7DOpK6xCeGmlK9RNJIGCw4NOVb0kVNyPdyMgsn7&#10;8rxLP4vndv191EnzdUlpfFGq99IupyA8tf5f/Ofe6DD/bQi/z4QL5Pw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u6HuwwAAANwAAAAPAAAAAAAAAAAAAAAAAJcCAABkcnMvZG93&#10;bnJldi54bWxQSwUGAAAAAAQABAD1AAAAhwMAAAAA&#10;" fillcolor="#d8d8d8 [2732]">
                  <v:shadow on="t" color="gray" opacity=".5" mv:blur="0" offset="0,0"/>
                  <v:textbox>
                    <w:txbxContent>
                      <w:p w14:paraId="4BC46180" w14:textId="77777777" w:rsidR="00C9141F" w:rsidRPr="00316105" w:rsidRDefault="00C9141F" w:rsidP="00527AF8">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7DD35FB" w14:textId="77777777" w:rsidR="00C9141F" w:rsidRPr="00316105" w:rsidRDefault="00C9141F" w:rsidP="00527AF8">
                        <w:pPr>
                          <w:rPr>
                            <w:sz w:val="12"/>
                            <w:szCs w:val="12"/>
                          </w:rPr>
                        </w:pPr>
                      </w:p>
                    </w:txbxContent>
                  </v:textbox>
                </v:shape>
                <v:shape id="AutoShape 80" o:spid="_x0000_s1139" type="#_x0000_t32" style="position:absolute;left:2091226;top:2463314;width:16772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C8Dv70AAADcAAAADwAAAGRycy9kb3ducmV2LnhtbERPSwrCMBDdC94hjOBOUxVEqlG0UBAE&#10;wQ+uh2Zsi82kNlHr7Y0guJvH+85i1ZpKPKlxpWUFo2EEgjizuuRcwfmUDmYgnEfWWFkmBW9ysFp2&#10;OwuMtX3xgZ5Hn4sQwi5GBYX3dSylywoy6Ia2Jg7c1TYGfYBNLnWDrxBuKjmOoqk0WHJoKLCmpKDs&#10;dnwYBfuHo/V9k2YmGV32ekeJS/1bqX6vXc9BeGr9X/xzb3WYP5nA95lwgVx+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PQvA7+9AAAA3AAAAA8AAAAAAAAAAAAAAAAAoQIA&#10;AGRycy9kb3ducmV2LnhtbFBLBQYAAAAABAAEAPkAAACLAwAAAAA=&#10;" strokecolor="black [3213]">
                  <v:stroke startarrow="oval" endarrow="open"/>
                  <v:shadow on="t" opacity=".5" mv:blur="0" offset="0,0"/>
                </v:shape>
                <v:shape id="Text Box 81" o:spid="_x0000_s1140" type="#_x0000_t202" style="position:absolute;left:1898823;top:2344513;width:1982024;height:2053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B9NewQAA&#10;ANwAAAAPAAAAZHJzL2Rvd25yZXYueG1sRE9Na8JAEL0L/Q/LFLzpbquVNrpKqQieLMYq9DZkxySY&#10;nQ3Z1cR/7wqCt3m8z5ktOluJCzW+dKzhbahAEGfOlJxr+NutBp8gfEA2WDkmDVfysJi/9GaYGNfy&#10;li5pyEUMYZ+ghiKEOpHSZwVZ9ENXE0fu6BqLIcIml6bBNobbSr4rNZEWS44NBdb0U1B2Ss9Ww35z&#10;/D+M1W++tB916zol2X5Jrfuv3fcURKAuPMUP99rE+aMx3J+JF8j5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QfTXsEAAADcAAAADwAAAAAAAAAAAAAAAACXAgAAZHJzL2Rvd25y&#10;ZXYueG1sUEsFBgAAAAAEAAQA9QAAAIUDAAAAAA==&#10;" filled="f" stroked="f">
                  <v:textbox>
                    <w:txbxContent>
                      <w:p w14:paraId="3F476D99" w14:textId="77777777" w:rsidR="00C9141F" w:rsidRPr="00FE79C5" w:rsidRDefault="00C9141F" w:rsidP="00527AF8">
                        <w:pPr>
                          <w:pStyle w:val="NormalWeb"/>
                          <w:spacing w:before="0" w:beforeAutospacing="0" w:after="0" w:afterAutospacing="0"/>
                          <w:jc w:val="center"/>
                          <w:rPr>
                            <w:szCs w:val="12"/>
                          </w:rPr>
                        </w:pPr>
                        <w:r>
                          <w:rPr>
                            <w:rFonts w:ascii="Arial" w:eastAsia="MS Mincho" w:hAnsi="Arial" w:cs="Arial"/>
                            <w:sz w:val="12"/>
                            <w:szCs w:val="12"/>
                          </w:rPr>
                          <w:t>Set language location code  API</w:t>
                        </w:r>
                      </w:p>
                      <w:p w14:paraId="324454BC" w14:textId="77777777" w:rsidR="00C9141F" w:rsidRPr="0078537A" w:rsidRDefault="00C9141F" w:rsidP="00527AF8"/>
                    </w:txbxContent>
                  </v:textbox>
                </v:shape>
                <v:rect id="Rectangle 82" o:spid="_x0000_s1141" style="position:absolute;left:3370241;top:2585315;width:1486718;height:1797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YjtywgAA&#10;ANwAAAAPAAAAZHJzL2Rvd25yZXYueG1sRE9Na8JAEL0X/A/LCF5K3bRSKamrWKHg1ViK3obdaRLM&#10;ziTZVdN/3xWE3ubxPmexGnyjLtSHWtjA8zQDRWzF1Vwa+Np/Pr2BChHZYSNMBn4pwGo5elhg7uTK&#10;O7oUsVQphEOOBqoY21zrYCvyGKbSEifuR3qPMcG+1K7Hawr3jX7Jsrn2WHNqqLClTUX2VJy9ge7x&#10;UH4fw0dXnIu93XQiR9uKMZPxsH4HFWmI/+K7e+vS/Nkr3J5JF+j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xiO3LCAAAA3AAAAA8AAAAAAAAAAAAAAAAAlwIAAGRycy9kb3du&#10;cmV2LnhtbFBLBQYAAAAABAAEAPUAAACGAwAAAAA=&#10;" fillcolor="white [3201]" strokecolor="black [3200]">
                  <v:shadow on="t" color="gray" opacity=".5" mv:blur="0" offset="0,0"/>
                  <v:textbox>
                    <w:txbxContent>
                      <w:p w14:paraId="225F76BB" w14:textId="77777777" w:rsidR="00C9141F" w:rsidRPr="0009142B" w:rsidRDefault="00C9141F" w:rsidP="00527AF8">
                        <w:pPr>
                          <w:pStyle w:val="NormalWeb"/>
                          <w:spacing w:before="0" w:beforeAutospacing="0" w:after="0" w:afterAutospacing="0"/>
                          <w:rPr>
                            <w:rFonts w:ascii="Arial" w:eastAsia="MS Mincho" w:hAnsi="Arial"/>
                            <w:sz w:val="12"/>
                            <w:szCs w:val="12"/>
                          </w:rPr>
                        </w:pPr>
                        <w:r>
                          <w:rPr>
                            <w:rFonts w:ascii="Arial" w:eastAsia="MS Mincho" w:hAnsi="Arial"/>
                            <w:sz w:val="12"/>
                            <w:szCs w:val="12"/>
                          </w:rPr>
                          <w:t>Save L</w:t>
                        </w:r>
                        <w:r w:rsidRPr="00B25319">
                          <w:rPr>
                            <w:rFonts w:ascii="Arial" w:eastAsia="MS Mincho" w:hAnsi="Arial"/>
                            <w:sz w:val="12"/>
                            <w:szCs w:val="12"/>
                          </w:rPr>
                          <w:t>anguage</w:t>
                        </w:r>
                        <w:r>
                          <w:rPr>
                            <w:rFonts w:ascii="Arial" w:eastAsia="MS Mincho" w:hAnsi="Arial"/>
                            <w:sz w:val="12"/>
                            <w:szCs w:val="12"/>
                          </w:rPr>
                          <w:t>_Location for user</w:t>
                        </w:r>
                      </w:p>
                    </w:txbxContent>
                  </v:textbox>
                </v:rect>
                <v:shape id="Text Box 1486" o:spid="_x0000_s1142" type="#_x0000_t202" style="position:absolute;left:3870048;top:5386030;width:1432718;height:3042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jmawwAA&#10;ANwAAAAPAAAAZHJzL2Rvd25yZXYueG1sRE9Li8IwEL4L/ocwgjdNdwWVahT3oSyIBx/oHodm+mCb&#10;SWmirfvrjbCwt/n4njNftqYUN6pdYVnByzACQZxYXXCm4HRcD6YgnEfWWFomBXdysFx0O3OMtW14&#10;T7eDz0QIYRejgtz7KpbSJTkZdENbEQcutbVBH2CdSV1jE8JNKV+jaCwNFhwacqzoPafk53A1CqZv&#10;q/Mu/Sh+t5vvo06az0tKk4tS/V67moHw1Pp/8Z/7S4f5ozE8nwkX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UjmawwAAANwAAAAPAAAAAAAAAAAAAAAAAJcCAABkcnMvZG93&#10;bnJldi54bWxQSwUGAAAAAAQABAD1AAAAhwMAAAAA&#10;" fillcolor="#d8d8d8 [2732]">
                  <v:shadow on="t" color="gray" opacity=".5" mv:blur="0" offset="0,0"/>
                  <v:textbox>
                    <w:txbxContent>
                      <w:p w14:paraId="066F5450" w14:textId="77777777" w:rsidR="00C9141F" w:rsidRPr="000D47FF" w:rsidRDefault="00C9141F" w:rsidP="00527AF8">
                        <w:pPr>
                          <w:rPr>
                            <w:sz w:val="12"/>
                            <w:szCs w:val="12"/>
                          </w:rPr>
                        </w:pPr>
                        <w:r w:rsidRPr="008141D0">
                          <w:rPr>
                            <w:sz w:val="12"/>
                            <w:szCs w:val="12"/>
                          </w:rPr>
                          <w:t xml:space="preserve">Case </w:t>
                        </w:r>
                        <w:r>
                          <w:rPr>
                            <w:sz w:val="12"/>
                            <w:szCs w:val="12"/>
                          </w:rPr>
                          <w:t>2b</w:t>
                        </w:r>
                        <w:r w:rsidRPr="008141D0">
                          <w:rPr>
                            <w:sz w:val="12"/>
                            <w:szCs w:val="12"/>
                          </w:rPr>
                          <w:t xml:space="preserve">: Usage </w:t>
                        </w:r>
                        <w:r>
                          <w:rPr>
                            <w:sz w:val="12"/>
                            <w:szCs w:val="12"/>
                          </w:rPr>
                          <w:t>capped and available/Usage not capped</w:t>
                        </w:r>
                      </w:p>
                    </w:txbxContent>
                  </v:textbox>
                </v:shape>
                <v:shape id="Text Box 1491" o:spid="_x0000_s1143" type="#_x0000_t202" style="position:absolute;left:1795822;top:1663109;width:2288528;height:2889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1U0pwgAA&#10;ANwAAAAPAAAAZHJzL2Rvd25yZXYueG1sRE9NawIxEL0L/ocwgjdNqq1tt0YRpeBJ0Wqht2Ez7i5u&#10;Jssmuuu/NwXB2zze50znrS3FlWpfONbwMlQgiFNnCs40HH6+Bx8gfEA2WDomDTfyMJ91O1NMjGt4&#10;R9d9yEQMYZ+ghjyEKpHSpzlZ9ENXEUfu5GqLIcI6k6bGJobbUo6UmkiLBceGHCta5pSe9xer4bg5&#10;/f2+qm22sm9V41ol2X5Krfu9dvEFIlAbnuKHe23i/PE7/D8TL5C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3VTSnCAAAA3AAAAA8AAAAAAAAAAAAAAAAAlwIAAGRycy9kb3du&#10;cmV2LnhtbFBLBQYAAAAABAAEAPUAAACGAwAAAAA=&#10;" filled="f" stroked="f">
                  <v:textbox>
                    <w:txbxContent>
                      <w:p w14:paraId="08C01722" w14:textId="77777777" w:rsidR="00C9141F" w:rsidRPr="00633DD9" w:rsidRDefault="00C9141F" w:rsidP="00527AF8">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 location code</w:t>
                        </w:r>
                      </w:p>
                    </w:txbxContent>
                  </v:textbox>
                </v:shape>
                <v:shape id="AutoShape 74" o:spid="_x0000_s1144" type="#_x0000_t32" style="position:absolute;left:2047425;top:2932016;width:1691821;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gNzsYAAADcAAAADwAAAGRycy9kb3ducmV2LnhtbESPzW7CQAyE70h9h5Ur9VY2bSVaQhZU&#10;AZWgogd+HsDKOj8i602zWwg8PT5U4mZrxjOfs1nvGnWiLtSeDbwME1DEubc1lwYO+6/nD1AhIlts&#10;PJOBCwWYTR8GGabWn3lLp10slYRwSNFAFWObah3yihyGoW+JRSt85zDK2pXadniWcNfo1yQZaYc1&#10;S0OFLc0ryo+7P2dgzfO++FnofBvf9fLy+30drzZ7Y54e+88JqEh9vJv/r1dW8N+EVp6RCfT0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GIDc7GAAAA3AAAAA8AAAAAAAAA&#10;AAAAAAAAoQIAAGRycy9kb3ducmV2LnhtbFBLBQYAAAAABAAEAPkAAACUAwAAAAA=&#10;">
                  <v:stroke startarrow="oval" endarrow="block"/>
                </v:shape>
                <v:shape id="Text Box 1493" o:spid="_x0000_s1145" type="#_x0000_t202" style="position:absolute;left:1978824;top:2807616;width:1951624;height:3619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nzAwQAA&#10;ANwAAAAPAAAAZHJzL2Rvd25yZXYueG1sRE9Ni8IwEL0L/ocwgrc1cdVl7RplUQRPiu4q7G1oxrbY&#10;TEoTbf33RljwNo/3ObNFa0txo9oXjjUMBwoEcepMwZmG35/12ycIH5ANlo5Jw508LObdzgwT4xre&#10;0+0QMhFD2CeoIQ+hSqT0aU4W/cBVxJE7u9piiLDOpKmxieG2lO9KfUiLBceGHCta5pReDler4bg9&#10;/53Gapet7KRqXKsk26nUut9rv79ABGrDS/zv3pg4fzSF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wZ8wMEAAADcAAAADwAAAAAAAAAAAAAAAACXAgAAZHJzL2Rvd25y&#10;ZXYueG1sUEsFBgAAAAAEAAQA9QAAAIUDAAAAAA==&#10;" filled="f" stroked="f">
                  <v:textbox>
                    <w:txbxContent>
                      <w:p w14:paraId="7038C62A" w14:textId="77777777" w:rsidR="00C9141F" w:rsidRPr="00897914" w:rsidRDefault="00C9141F" w:rsidP="00527AF8">
                        <w:pPr>
                          <w:rPr>
                            <w:szCs w:val="12"/>
                          </w:rPr>
                        </w:pPr>
                      </w:p>
                    </w:txbxContent>
                  </v:textbox>
                </v:shape>
                <v:shape id="Text Box 1494" o:spid="_x0000_s1146" type="#_x0000_t202" style="position:absolute;left:3880848;top:4570426;width:1432718;height:2870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" fillcolor="#d8d8d8 [2732]">
                  <v:shadow on="t" color="gray" opacity=".5" mv:blur="0" offset="0,0"/>
                  <v:textbox>
                    <w:txbxContent>
                      <w:p w14:paraId="0CED8DAC" w14:textId="77777777" w:rsidR="00C9141F" w:rsidRPr="00316105" w:rsidRDefault="00C9141F" w:rsidP="00527AF8">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v:textbox>
                </v:shape>
                <v:rect id="Rectangle 84" o:spid="_x0000_s1147" style="position:absolute;left:1170014;top:4673826;width:1815022;height:2858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X04MwQAA&#10;ANwAAAAPAAAAZHJzL2Rvd25yZXYueG1sRE9Na8JAEL0L/odlhF6kbiyllOgqKgi9NpZSb8PumASz&#10;M0l21fTfdwuCt3m8z1muB9+oK/WhFjYwn2WgiK24mksDX4f98zuoEJEdNsJk4JcCrFfj0RJzJzf+&#10;pGsRS5VCOORooIqxzbUOtiKPYSYtceJO0nuMCfaldj3eUrhv9EuWvWmPNaeGClvaVWTPxcUb6KY/&#10;5fcxbLviUhzsrhM52laMeZoMmwWoSEN8iO/uD5fmv87h/5l0gV7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19ODMEAAADcAAAADwAAAAAAAAAAAAAAAACXAgAAZHJzL2Rvd25y&#10;ZXYueG1sUEsFBgAAAAAEAAQA9QAAAIUDAAAAAA==&#10;" fillcolor="white [3201]" strokecolor="black [3200]">
                  <v:shadow on="t" color="gray" opacity=".5" mv:blur="0" offset="0,0"/>
                  <v:textbox>
                    <w:txbxContent>
                      <w:p w14:paraId="699BAF14" w14:textId="77777777" w:rsidR="00C9141F" w:rsidRPr="00B33BAD" w:rsidRDefault="00C9141F" w:rsidP="00527AF8">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and terminate the call</w:t>
                        </w:r>
                      </w:p>
                    </w:txbxContent>
                  </v:textbox>
                </v:rect>
                <v:shape id="Text Box 1496" o:spid="_x0000_s1148" type="#_x0000_t202" style="position:absolute;left:1401517;top:3722021;width:1359117;height:3538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L4KwwAA&#10;ANwAAAAPAAAAZHJzL2Rvd25yZXYueG1sRE9La8JAEL4L/odlhF6kbrRibcxGSqHF3nxhr0N2TILZ&#10;2bi7jem/7xYK3ubje0627k0jOnK+tqxgOklAEBdW11wqOB7eH5cgfEDW2FgmBT/kYZ0PBxmm2t54&#10;R90+lCKGsE9RQRVCm0rpi4oM+oltiSN3ts5giNCVUju8xXDTyFmSLKTBmmNDhS29VVRc9t9GwXK+&#10;6b7859P2VCzOzUsYP3cfV6fUw6h/XYEI1Ie7+N+90XH+fAZ/z8QLZP4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JL4KwwAAANwAAAAPAAAAAAAAAAAAAAAAAJcCAABkcnMvZG93&#10;bnJldi54bWxQSwUGAAAAAAQABAD1AAAAhwMAAAAA&#10;">
                  <v:textbox>
                    <w:txbxContent>
                      <w:p w14:paraId="3A970A05" w14:textId="77777777" w:rsidR="00C9141F" w:rsidRPr="00BF6D69" w:rsidRDefault="00C9141F" w:rsidP="00527AF8">
                        <w:pPr>
                          <w:rPr>
                            <w:rFonts w:eastAsia="MS Mincho" w:cs="Times New Roman"/>
                            <w:sz w:val="12"/>
                            <w:szCs w:val="12"/>
                          </w:rPr>
                        </w:pPr>
                        <w:r w:rsidRPr="00BF6D69">
                          <w:rPr>
                            <w:rFonts w:eastAsia="MS Mincho" w:cs="Times New Roman"/>
                            <w:sz w:val="12"/>
                            <w:szCs w:val="12"/>
                          </w:rPr>
                          <w:t>Play welcome message in case welcome flag is true</w:t>
                        </w:r>
                      </w:p>
                    </w:txbxContent>
                  </v:textbox>
                </v:shape>
                <v:shape id="Text Box 1442" o:spid="_x0000_s1149" type="#_x0000_t202" style="position:absolute;left:3891148;top:6598437;width:1432018;height:3665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I+l/xAAA&#10;ANwAAAAPAAAAZHJzL2Rvd25yZXYueG1sRE9LawIxEL4L/Q9hCt4021pUtkaxakUQD1XRHofN7INu&#10;Jssmutv+eiMIvc3H95zJrDWluFLtCssKXvoRCOLE6oIzBcfDZ28MwnlkjaVlUvBLDmbTp84EY20b&#10;/qLr3mcihLCLUUHufRVL6ZKcDLq+rYgDl9raoA+wzqSusQnhppSvUTSUBgsODTlWtMgp+dlfjILx&#10;x/y0S5fF33b9fdBJszqnNDor1X1u5+8gPLX+X/xwb3SY/zaA+zPhAjm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0yPpf8QAAADcAAAADwAAAAAAAAAAAAAAAACXAgAAZHJzL2Rv&#10;d25yZXYueG1sUEsFBgAAAAAEAAQA9QAAAIgDAAAAAA==&#10;" fillcolor="#d8d8d8 [2732]">
                  <v:shadow on="t" color="gray" opacity=".5" mv:blur="0" offset="0,0"/>
                  <v:textbox>
                    <w:txbxContent>
                      <w:p w14:paraId="6A446A8A" w14:textId="77777777" w:rsidR="00C9141F" w:rsidRDefault="00C9141F" w:rsidP="00527AF8">
                        <w:pPr>
                          <w:pStyle w:val="NormalWeb"/>
                          <w:spacing w:before="0" w:beforeAutospacing="0" w:after="0" w:afterAutospacing="0"/>
                        </w:pPr>
                        <w:r>
                          <w:rPr>
                            <w:rFonts w:ascii="Arial" w:eastAsia="Times New Roman" w:hAnsi="Arial"/>
                            <w:sz w:val="12"/>
                            <w:szCs w:val="12"/>
                          </w:rPr>
                          <w:t xml:space="preserve">Case 3: Call disconnected/dropped </w:t>
                        </w:r>
                      </w:p>
                    </w:txbxContent>
                  </v:textbox>
                </v:shape>
                <v:rect id="Rectangle 303" o:spid="_x0000_s1150" style="position:absolute;left:3437742;top:7051140;width:873211;height:206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BRwwAA&#10;ANwAAAAPAAAAZHJzL2Rvd25yZXYueG1sRE9Na8JAEL0L/Q/LFHozG6NIG7OGUrHYoyaX3sbsNEnN&#10;zobsqrG/vlsQepvH+5wsH00nLjS41rKCWRSDIK6sbrlWUBbb6TMI55E1dpZJwY0c5OuHSYaptlfe&#10;0+XgaxFC2KWooPG+T6V0VUMGXWR74sB92cGgD3CopR7wGsJNJ5M4XkqDLYeGBnt6a6g6Hc5GwbFN&#10;SvzZF++xednO/cdYfJ8/N0o9PY6vKxCeRv8vvrt3OsxfLODvmXCB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sBRwwAAANwAAAAPAAAAAAAAAAAAAAAAAJcCAABkcnMvZG93&#10;bnJldi54bWxQSwUGAAAAAAQABAD1AAAAhwMAAAAA&#10;">
                  <v:textbox>
                    <w:txbxContent>
                      <w:p w14:paraId="7DCFC8A9" w14:textId="77777777" w:rsidR="00C9141F" w:rsidRDefault="00C9141F" w:rsidP="00527AF8">
                        <w:pPr>
                          <w:pStyle w:val="NormalWeb"/>
                          <w:spacing w:before="0" w:beforeAutospacing="0" w:after="0" w:afterAutospacing="0"/>
                          <w:jc w:val="center"/>
                        </w:pPr>
                        <w:r>
                          <w:rPr>
                            <w:rFonts w:ascii="Arial" w:eastAsia="MS Mincho" w:hAnsi="Arial"/>
                            <w:sz w:val="12"/>
                            <w:szCs w:val="12"/>
                          </w:rPr>
                          <w:t xml:space="preserve">Save Call Details </w:t>
                        </w:r>
                      </w:p>
                    </w:txbxContent>
                  </v:textbox>
                </v:rect>
                <v:shape id="Straight Arrow Connector 304" o:spid="_x0000_s1151" type="#_x0000_t32" style="position:absolute;left:2112226;top:6960639;width:1677221;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aaEcIAAADcAAAADwAAAGRycy9kb3ducmV2LnhtbERP3WrCMBS+H+wdwhl4N9NJO7ZqlKEd&#10;OBBkdQ9waI5tsTkpSVq7tzfCYHfn4/s9q81kOjGS861lBS/zBARxZXXLtYKf0+fzGwgfkDV2lknB&#10;L3nYrB8fVphre+VvGstQixjCPkcFTQh9LqWvGjLo57YnjtzZOoMhQldL7fAaw00nF0nyKg22HBsa&#10;7GnbUHUpB6MgyVxxLL46uXMHez6c9jodsnelZk/TxxJEoCn8i//cex3npxncn4kXyP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GaaEcIAAADcAAAADwAAAAAAAAAAAAAA&#10;AAChAgAAZHJzL2Rvd25yZXYueG1sUEsFBgAAAAAEAAQA+QAAAJADAAAAAA==&#10;" strokecolor="black [3213]" strokeweight=".25pt">
                  <v:stroke startarrow="oval" endarrow="open"/>
                  <v:shadow opacity="24903f" mv:blur="0" origin=",.5" offset="0,20000emu"/>
                </v:shape>
                <v:shape id="Text Box 1445" o:spid="_x0000_s1152" type="#_x0000_t202" style="position:absolute;left:2120626;top:6760438;width:1677321;height:211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44sxQAA&#10;ANwAAAAPAAAAZHJzL2Rvd25yZXYueG1sRE9La8JAEL4X/A/LFHqrm4YqIXUVCYil1IOPS2/T7JiE&#10;7s7G7BpTf71bKHibj+85s8Vgjeip841jBS/jBARx6XTDlYLDfvWcgfABWaNxTAp+ycNiPnqYYa7d&#10;hbfU70IlYgj7HBXUIbS5lL6syaIfu5Y4ckfXWQwRdpXUHV5iuDUyTZKptNhwbKixpaKm8md3tgo+&#10;itUGt9+pza6mWH8el+3p8DVR6ulxWL6BCDSEu/jf/a7j/Ncp/D0TL5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9bjizFAAAA3AAAAA8AAAAAAAAAAAAAAAAAlwIAAGRycy9k&#10;b3ducmV2LnhtbFBLBQYAAAAABAAEAPUAAACJAwAAAAA=&#10;" filled="f" stroked="f" strokeweight=".5pt">
                  <v:textbox>
                    <w:txbxContent>
                      <w:p w14:paraId="0FC64767" w14:textId="77777777" w:rsidR="00C9141F" w:rsidRDefault="00C9141F" w:rsidP="00527AF8">
                        <w:pPr>
                          <w:pStyle w:val="NormalWeb"/>
                          <w:spacing w:before="0" w:beforeAutospacing="0" w:after="0" w:afterAutospacing="0"/>
                          <w:jc w:val="center"/>
                        </w:pPr>
                        <w:r>
                          <w:rPr>
                            <w:rFonts w:ascii="Arial" w:eastAsia="MS Mincho" w:hAnsi="Arial"/>
                            <w:sz w:val="12"/>
                            <w:szCs w:val="12"/>
                          </w:rPr>
                          <w:t xml:space="preserve">Save Call Details API </w:t>
                        </w:r>
                      </w:p>
                    </w:txbxContent>
                  </v:textbox>
                </v:shape>
                <v:shape id="Straight Arrow Connector 306" o:spid="_x0000_s1153" type="#_x0000_t32" style="position:absolute;left:2065825;top:7393041;width:1676621;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qREcIAAADcAAAADwAAAGRycy9kb3ducmV2LnhtbERP22oCMRB9L/gPYYS+FM12KSqrUUQo&#10;FYoPXj5gSMbdxc1kTdJ169cbodC3OZzrLFa9bURHPtSOFbyPMxDE2pmaSwWn4+doBiJEZIONY1Lw&#10;SwFWy8HLAgvjbryn7hBLkUI4FKigirEtpAy6Ioth7FrixJ2dtxgT9KU0Hm8p3DYyz7KJtFhzaqiw&#10;pU1F+nL4sQq25ZvWXf4l3T2/du1u/e1mG6/U67Bfz0FE6uO/+M+9NWn+xxSez6QL5PI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lqREcIAAADcAAAADwAAAAAAAAAAAAAA&#10;AAChAgAAZHJzL2Rvd25yZXYueG1sUEsFBgAAAAAEAAQA+QAAAJADAAAAAA==&#10;" strokecolor="black [3213]" strokeweight=".25pt">
                  <v:stroke startarrow="oval" endarrow="open"/>
                  <v:shadow opacity="24903f" mv:blur="0" origin=",.5" offset="0,20000emu"/>
                </v:shape>
                <v:shape id="Text Box 130" o:spid="_x0000_s1154" type="#_x0000_t202" style="position:absolute;left:2157227;top:7220141;width:1677321;height:2852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iL/FxgAA&#10;ANwAAAAPAAAAZHJzL2Rvd25yZXYueG1sRI9Ba8JAEIXvBf/DMoK3ulG0SHQVCUhF2oPWi7cxOybB&#10;7GzMbjX113cOhd5meG/e+2ax6lyt7tSGyrOB0TABRZx7W3Fh4Pi1eZ2BChHZYu2ZDPxQgNWy97LA&#10;1PoH7+l+iIWSEA4pGihjbFKtQ16SwzD0DbFoF986jLK2hbYtPiTc1XqcJG/aYcXSUGJDWUn59fDt&#10;DOyyzSfuz2M3e9bZ+8dl3dyOp6kxg363noOK1MV/89/11gr+RGjlGZlAL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iL/FxgAAANwAAAAPAAAAAAAAAAAAAAAAAJcCAABkcnMv&#10;ZG93bnJldi54bWxQSwUGAAAAAAQABAD1AAAAigMAAAAA&#10;" filled="f" stroked="f" strokeweight=".5pt">
                  <v:textbox>
                    <w:txbxContent>
                      <w:p w14:paraId="613E4855" w14:textId="77777777" w:rsidR="00C9141F" w:rsidRDefault="00C9141F" w:rsidP="00527AF8">
                        <w:pPr>
                          <w:pStyle w:val="NormalWeb"/>
                          <w:spacing w:before="0" w:beforeAutospacing="0" w:after="0" w:afterAutospacing="0"/>
                          <w:jc w:val="center"/>
                        </w:pPr>
                        <w:r>
                          <w:rPr>
                            <w:rFonts w:ascii="Arial" w:eastAsia="MS Mincho" w:hAnsi="Arial"/>
                            <w:sz w:val="12"/>
                            <w:szCs w:val="12"/>
                          </w:rPr>
                          <w:t>Send Response</w:t>
                        </w:r>
                      </w:p>
                    </w:txbxContent>
                  </v:textbox>
                </v:shape>
                <v:shape id="Text Box 1486" o:spid="_x0000_s1155" type="#_x0000_t202" style="position:absolute;left:1611020;top:5806433;width:842610;height:2477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9xVCwwAA&#10;ANwAAAAPAAAAZHJzL2Rvd25yZXYueG1sRE9NawIxEL0X/A9hhN5qohSrq1FEEFrwYO168DZsxs3q&#10;ZrJsUnfbX98UCr3N433Oct27WtypDZVnDeORAkFceFNxqSH/2D3NQISIbLD2TBq+KMB6NXhYYmZ8&#10;x+90P8ZSpBAOGWqwMTaZlKGw5DCMfEOcuItvHcYE21KaFrsU7mo5UWoqHVacGiw2tLVU3I6fTsPL&#10;QeUHe6orPqt93n1fm2Jn3rR+HPabBYhIffwX/7lfTZr/PIffZ9IFcv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9xVCwwAAANwAAAAPAAAAAAAAAAAAAAAAAJcCAABkcnMvZG93&#10;bnJldi54bWxQSwUGAAAAAAQABAD1AAAAhwMAAAAA&#10;" fillcolor="white [3212]">
                  <v:shadow on="t" color="gray" opacity=".5" mv:blur="0" offset="0,0"/>
                  <v:textbox>
                    <w:txbxContent>
                      <w:p w14:paraId="513017B1" w14:textId="77777777" w:rsidR="00C9141F" w:rsidRPr="00086454" w:rsidRDefault="00C9141F" w:rsidP="00527AF8">
                        <w:pPr>
                          <w:rPr>
                            <w:rFonts w:eastAsia="MS Mincho" w:cs="Times New Roman"/>
                            <w:sz w:val="12"/>
                            <w:szCs w:val="12"/>
                          </w:rPr>
                        </w:pPr>
                        <w:r w:rsidRPr="00086454">
                          <w:rPr>
                            <w:rFonts w:eastAsia="MS Mincho" w:cs="Times New Roman"/>
                            <w:sz w:val="12"/>
                            <w:szCs w:val="12"/>
                          </w:rPr>
                          <w:t>Play MK message</w:t>
                        </w:r>
                      </w:p>
                    </w:txbxContent>
                  </v:textbox>
                </v:shape>
                <w10:anchorlock/>
              </v:group>
            </w:pict>
          </mc:Fallback>
        </mc:AlternateContent>
      </w:r>
    </w:p>
    <w:p w14:paraId="7054D6CB" w14:textId="77777777" w:rsidR="00527AF8" w:rsidRDefault="00527AF8" w:rsidP="00527AF8">
      <w:pPr>
        <w:pStyle w:val="Caption"/>
        <w:jc w:val="center"/>
      </w:pPr>
      <w:bookmarkStart w:id="139" w:name="_Toc411454414"/>
      <w:r>
        <w:t xml:space="preserve">Figure </w:t>
      </w:r>
      <w:r w:rsidR="001639D2">
        <w:fldChar w:fldCharType="begin"/>
      </w:r>
      <w:r w:rsidR="006F54C1">
        <w:instrText xml:space="preserve"> SEQ Figure \* ARABIC </w:instrText>
      </w:r>
      <w:r w:rsidR="001639D2">
        <w:fldChar w:fldCharType="separate"/>
      </w:r>
      <w:r w:rsidR="00C9141F">
        <w:rPr>
          <w:noProof/>
        </w:rPr>
        <w:t>2</w:t>
      </w:r>
      <w:r w:rsidR="001639D2">
        <w:rPr>
          <w:noProof/>
        </w:rPr>
        <w:fldChar w:fldCharType="end"/>
      </w:r>
      <w:r>
        <w:rPr>
          <w:noProof/>
        </w:rPr>
        <w:t>:</w:t>
      </w:r>
      <w:r>
        <w:t xml:space="preserve"> MK Call Flow</w:t>
      </w:r>
      <w:bookmarkEnd w:id="139"/>
    </w:p>
    <w:p w14:paraId="01C125E8" w14:textId="77777777" w:rsidR="00527AF8" w:rsidRDefault="00527AF8" w:rsidP="00527AF8">
      <w:pPr>
        <w:jc w:val="both"/>
      </w:pPr>
    </w:p>
    <w:p w14:paraId="69D7E801" w14:textId="77777777" w:rsidR="00527AF8" w:rsidRDefault="00527AF8" w:rsidP="00527AF8">
      <w:pPr>
        <w:pStyle w:val="Heading4"/>
        <w:jc w:val="both"/>
      </w:pPr>
      <w:r>
        <w:t>Language and Location Determination</w:t>
      </w:r>
    </w:p>
    <w:p w14:paraId="1AEC6D72" w14:textId="77777777" w:rsidR="00527AF8" w:rsidRDefault="00527AF8" w:rsidP="00527AF8">
      <w:pPr>
        <w:jc w:val="both"/>
      </w:pPr>
    </w:p>
    <w:p w14:paraId="7B2F7B4A" w14:textId="77777777" w:rsidR="00527AF8" w:rsidRDefault="00527AF8" w:rsidP="00527AF8">
      <w:pPr>
        <w:jc w:val="both"/>
      </w:pPr>
      <w:r>
        <w:t>The first step in VXML call flow is to determine the language preference and usage availability for the user. This section describes how language will be determined based on availability of language mapping and status of the calling user.</w:t>
      </w:r>
    </w:p>
    <w:p w14:paraId="6799ADA8" w14:textId="77777777" w:rsidR="00527AF8" w:rsidRDefault="00527AF8" w:rsidP="00527AF8">
      <w:pPr>
        <w:jc w:val="both"/>
      </w:pPr>
    </w:p>
    <w:p w14:paraId="0DA7F5E7" w14:textId="77777777" w:rsidR="00527AF8" w:rsidRPr="002F0468" w:rsidRDefault="00527AF8" w:rsidP="00527AF8">
      <w:pPr>
        <w:jc w:val="both"/>
      </w:pPr>
      <w:r>
        <w:t xml:space="preserve">IVR invokes </w:t>
      </w:r>
      <w:r w:rsidR="003F5A2D">
        <w:t>"</w:t>
      </w:r>
      <w:r>
        <w:t>Get User Detail</w:t>
      </w:r>
      <w:r w:rsidR="003F5A2D">
        <w:t>"</w:t>
      </w:r>
      <w:r>
        <w:t xml:space="preserve"> API o</w:t>
      </w:r>
      <w:r w:rsidR="00D1382B">
        <w:t xml:space="preserve">n MoTech to determine language </w:t>
      </w:r>
      <w:r>
        <w:t xml:space="preserve">and usage details. </w:t>
      </w:r>
    </w:p>
    <w:p w14:paraId="7F9159A8" w14:textId="77777777" w:rsidR="00527AF8" w:rsidRDefault="00527AF8" w:rsidP="00527AF8">
      <w:pPr>
        <w:pStyle w:val="Heading5"/>
        <w:jc w:val="both"/>
      </w:pPr>
      <w:r w:rsidRPr="00867CEA">
        <w:t>Language information not available with NMS</w:t>
      </w:r>
    </w:p>
    <w:p w14:paraId="062991D3" w14:textId="77777777" w:rsidR="00527AF8" w:rsidRDefault="00527AF8" w:rsidP="00527AF8">
      <w:pPr>
        <w:jc w:val="both"/>
      </w:pPr>
    </w:p>
    <w:p w14:paraId="03CBEEA6" w14:textId="77777777" w:rsidR="00527AF8" w:rsidRDefault="00527AF8" w:rsidP="00527AF8">
      <w:pPr>
        <w:jc w:val="both"/>
      </w:pPr>
      <w:r>
        <w:t>The case in which language information is unavailable in MoTech, following are the three cases which may occurs:</w:t>
      </w:r>
    </w:p>
    <w:p w14:paraId="418F031D" w14:textId="77777777" w:rsidR="00527AF8" w:rsidRDefault="00527AF8" w:rsidP="00527AF8">
      <w:pPr>
        <w:jc w:val="both"/>
      </w:pPr>
    </w:p>
    <w:p w14:paraId="26773AD7" w14:textId="77777777" w:rsidR="00527AF8" w:rsidRDefault="00527AF8" w:rsidP="00E65978">
      <w:pPr>
        <w:pStyle w:val="ListParagraph"/>
        <w:numPr>
          <w:ilvl w:val="0"/>
          <w:numId w:val="30"/>
        </w:numPr>
        <w:jc w:val="both"/>
      </w:pPr>
      <w:r>
        <w:t xml:space="preserve"> Anonymous user-circle not known</w:t>
      </w:r>
    </w:p>
    <w:p w14:paraId="471912A3" w14:textId="77777777" w:rsidR="00527AF8" w:rsidRDefault="00527AF8" w:rsidP="00E65978">
      <w:pPr>
        <w:pStyle w:val="ListParagraph"/>
        <w:numPr>
          <w:ilvl w:val="0"/>
          <w:numId w:val="30"/>
        </w:numPr>
        <w:jc w:val="both"/>
      </w:pPr>
      <w:r>
        <w:t>Anonymous user-circle provided by IVR but circle not mapped to any Language at MoTech</w:t>
      </w:r>
    </w:p>
    <w:p w14:paraId="27ECCA76" w14:textId="77777777" w:rsidR="00527AF8" w:rsidRDefault="00527AF8" w:rsidP="00E65978">
      <w:pPr>
        <w:pStyle w:val="ListParagraph"/>
        <w:numPr>
          <w:ilvl w:val="0"/>
          <w:numId w:val="30"/>
        </w:numPr>
        <w:jc w:val="both"/>
      </w:pPr>
      <w:r>
        <w:t>Anonymous user-circle provided by IVR but circle mapped to multiple Languages at MoTech</w:t>
      </w:r>
    </w:p>
    <w:p w14:paraId="421FE323" w14:textId="77777777" w:rsidR="00527AF8" w:rsidRDefault="00527AF8" w:rsidP="00527AF8">
      <w:pPr>
        <w:pStyle w:val="ListParagraph"/>
        <w:numPr>
          <w:ilvl w:val="0"/>
          <w:numId w:val="0"/>
        </w:numPr>
        <w:ind w:left="360"/>
        <w:jc w:val="both"/>
      </w:pPr>
    </w:p>
    <w:p w14:paraId="5C59A07C" w14:textId="77777777" w:rsidR="00527AF8" w:rsidRDefault="00527AF8" w:rsidP="00527AF8">
      <w:pPr>
        <w:pStyle w:val="ListParagraph"/>
        <w:numPr>
          <w:ilvl w:val="0"/>
          <w:numId w:val="0"/>
        </w:numPr>
        <w:ind w:left="360"/>
        <w:jc w:val="both"/>
      </w:pPr>
      <w:r>
        <w:t xml:space="preserve">Handling of the </w:t>
      </w:r>
      <w:proofErr w:type="gramStart"/>
      <w:r>
        <w:t>above mentioned</w:t>
      </w:r>
      <w:proofErr w:type="gramEnd"/>
      <w:r>
        <w:t xml:space="preserve"> case in MoTech can be as follows:</w:t>
      </w:r>
    </w:p>
    <w:p w14:paraId="756EAF07" w14:textId="77777777" w:rsidR="00527AF8" w:rsidRDefault="00527AF8" w:rsidP="00527AF8">
      <w:pPr>
        <w:pStyle w:val="ListParagraph"/>
        <w:numPr>
          <w:ilvl w:val="0"/>
          <w:numId w:val="0"/>
        </w:numPr>
        <w:ind w:left="360"/>
        <w:jc w:val="both"/>
      </w:pPr>
    </w:p>
    <w:p w14:paraId="323D94A8" w14:textId="77777777" w:rsidR="00D1382B" w:rsidRPr="00161B87" w:rsidRDefault="00D1382B" w:rsidP="00E65978">
      <w:pPr>
        <w:pStyle w:val="ListParagraph"/>
        <w:numPr>
          <w:ilvl w:val="0"/>
          <w:numId w:val="22"/>
        </w:numPr>
        <w:jc w:val="both"/>
      </w:pPr>
      <w:r>
        <w:t xml:space="preserve">MoTech will </w:t>
      </w:r>
      <w:r w:rsidRPr="00F71B03">
        <w:t xml:space="preserve">return </w:t>
      </w:r>
      <w:r>
        <w:t xml:space="preserve">default </w:t>
      </w:r>
      <w:r w:rsidRPr="008C19BB">
        <w:rPr>
          <w:i/>
        </w:rPr>
        <w:t>language</w:t>
      </w:r>
      <w:r>
        <w:rPr>
          <w:i/>
        </w:rPr>
        <w:t xml:space="preserve">LocationCode </w:t>
      </w:r>
      <w:r>
        <w:t xml:space="preserve">in the response to </w:t>
      </w:r>
      <w:r w:rsidR="003F5A2D">
        <w:t>"</w:t>
      </w:r>
      <w:r>
        <w:t>Get User Detail</w:t>
      </w:r>
      <w:r w:rsidR="003F5A2D">
        <w:t>"</w:t>
      </w:r>
      <w:r>
        <w:t xml:space="preserve"> API.</w:t>
      </w:r>
    </w:p>
    <w:p w14:paraId="7F7CC745" w14:textId="77777777" w:rsidR="00D1382B" w:rsidRPr="00161B87" w:rsidRDefault="00D1382B" w:rsidP="00E65978">
      <w:pPr>
        <w:pStyle w:val="ListParagraph"/>
        <w:numPr>
          <w:ilvl w:val="0"/>
          <w:numId w:val="22"/>
        </w:numPr>
        <w:jc w:val="both"/>
      </w:pPr>
      <w:r w:rsidRPr="00161B87">
        <w:t xml:space="preserve">IVR </w:t>
      </w:r>
      <w:r>
        <w:t xml:space="preserve">shall </w:t>
      </w:r>
      <w:r w:rsidRPr="00161B87">
        <w:t>prompt user to enter</w:t>
      </w:r>
      <w:r>
        <w:t xml:space="preserve"> preferred</w:t>
      </w:r>
      <w:r w:rsidRPr="00161B87">
        <w:t xml:space="preserve"> </w:t>
      </w:r>
      <w:r>
        <w:t>languageLocationC</w:t>
      </w:r>
      <w:r w:rsidRPr="00161B87">
        <w:t>ode</w:t>
      </w:r>
    </w:p>
    <w:p w14:paraId="70F5A4E3" w14:textId="77777777" w:rsidR="00D1382B" w:rsidRPr="00161B87" w:rsidRDefault="00D1382B" w:rsidP="00E65978">
      <w:pPr>
        <w:pStyle w:val="ListParagraph"/>
        <w:numPr>
          <w:ilvl w:val="0"/>
          <w:numId w:val="22"/>
        </w:numPr>
        <w:jc w:val="both"/>
      </w:pPr>
      <w:r>
        <w:t xml:space="preserve">User shall enter </w:t>
      </w:r>
      <w:r w:rsidRPr="00161B87">
        <w:t>relevant code</w:t>
      </w:r>
      <w:r>
        <w:t xml:space="preserve"> using DTMF input.</w:t>
      </w:r>
    </w:p>
    <w:p w14:paraId="1AC39E5D" w14:textId="77777777" w:rsidR="00D1382B" w:rsidRDefault="00D1382B" w:rsidP="00E65978">
      <w:pPr>
        <w:pStyle w:val="ListParagraph"/>
        <w:numPr>
          <w:ilvl w:val="0"/>
          <w:numId w:val="22"/>
        </w:numPr>
        <w:jc w:val="both"/>
      </w:pPr>
      <w:r w:rsidRPr="00161B87">
        <w:t>IVR</w:t>
      </w:r>
      <w:r>
        <w:t xml:space="preserve"> shall invoke </w:t>
      </w:r>
      <w:r w:rsidR="003F5A2D">
        <w:t>"</w:t>
      </w:r>
      <w:r>
        <w:t>Set User Language Location Code</w:t>
      </w:r>
      <w:r w:rsidR="003F5A2D">
        <w:t>"</w:t>
      </w:r>
      <w:r>
        <w:t xml:space="preserve"> API and shall provide user entered languageLocation code as input.</w:t>
      </w:r>
    </w:p>
    <w:p w14:paraId="5D9F200A" w14:textId="77777777" w:rsidR="00527AF8" w:rsidRPr="00867CEA" w:rsidRDefault="00D1382B" w:rsidP="00E65978">
      <w:pPr>
        <w:pStyle w:val="ListParagraph"/>
        <w:numPr>
          <w:ilvl w:val="0"/>
          <w:numId w:val="22"/>
        </w:numPr>
        <w:jc w:val="both"/>
      </w:pPr>
      <w:r>
        <w:t>MoTech will set the code for that user in the database.</w:t>
      </w:r>
    </w:p>
    <w:p w14:paraId="3C9CF9B2" w14:textId="77777777" w:rsidR="00527AF8" w:rsidRDefault="00527AF8" w:rsidP="00527AF8">
      <w:pPr>
        <w:pStyle w:val="Heading5"/>
        <w:jc w:val="both"/>
      </w:pPr>
      <w:r w:rsidRPr="00867CEA">
        <w:t xml:space="preserve">Language </w:t>
      </w:r>
      <w:r w:rsidR="00D1382B" w:rsidRPr="00867CEA">
        <w:t>information available</w:t>
      </w:r>
      <w:r w:rsidRPr="00867CEA">
        <w:t xml:space="preserve"> with NMS</w:t>
      </w:r>
    </w:p>
    <w:p w14:paraId="6D24083D" w14:textId="77777777" w:rsidR="00527AF8" w:rsidRDefault="00527AF8" w:rsidP="00527AF8">
      <w:pPr>
        <w:jc w:val="both"/>
      </w:pPr>
    </w:p>
    <w:p w14:paraId="1A5CFF8D" w14:textId="77777777" w:rsidR="00D1382B" w:rsidRDefault="00D1382B" w:rsidP="00D1382B">
      <w:pPr>
        <w:jc w:val="both"/>
      </w:pPr>
      <w:r>
        <w:t>Following cases are possible in this scenario:</w:t>
      </w:r>
    </w:p>
    <w:p w14:paraId="7CC49391" w14:textId="77777777" w:rsidR="00D1382B" w:rsidRDefault="00D1382B" w:rsidP="00D1382B">
      <w:pPr>
        <w:jc w:val="both"/>
      </w:pPr>
    </w:p>
    <w:p w14:paraId="1C5E2F98" w14:textId="77777777" w:rsidR="00D1382B" w:rsidRDefault="00D1382B" w:rsidP="00E65978">
      <w:pPr>
        <w:pStyle w:val="ListParagraph"/>
        <w:numPr>
          <w:ilvl w:val="0"/>
          <w:numId w:val="23"/>
        </w:numPr>
        <w:jc w:val="both"/>
      </w:pPr>
      <w:r w:rsidRPr="00161B87">
        <w:t>Anonymous user</w:t>
      </w:r>
      <w:r>
        <w:t xml:space="preserve"> calls first time </w:t>
      </w:r>
      <w:r w:rsidR="00350A13">
        <w:t>–</w:t>
      </w:r>
      <w:r>
        <w:t xml:space="preserve"> </w:t>
      </w:r>
      <w:r w:rsidRPr="00161B87">
        <w:t xml:space="preserve">circle </w:t>
      </w:r>
      <w:r>
        <w:t xml:space="preserve">information </w:t>
      </w:r>
      <w:r w:rsidRPr="00161B87">
        <w:t xml:space="preserve">provided by IVR and circle mapped to unique </w:t>
      </w:r>
      <w:r>
        <w:t>languageLocation at MoTech</w:t>
      </w:r>
    </w:p>
    <w:p w14:paraId="64548EE4" w14:textId="77777777" w:rsidR="00D1382B" w:rsidRDefault="00D1382B" w:rsidP="00E65978">
      <w:pPr>
        <w:pStyle w:val="ListParagraph"/>
        <w:numPr>
          <w:ilvl w:val="0"/>
          <w:numId w:val="23"/>
        </w:numPr>
        <w:jc w:val="both"/>
      </w:pPr>
      <w:r w:rsidRPr="00161B87">
        <w:t>Inactive user</w:t>
      </w:r>
      <w:r>
        <w:t xml:space="preserve"> calls first time – languageLocation code</w:t>
      </w:r>
      <w:r w:rsidRPr="00161B87">
        <w:t xml:space="preserve"> retrieved based on state and district</w:t>
      </w:r>
      <w:r>
        <w:t>.</w:t>
      </w:r>
    </w:p>
    <w:p w14:paraId="1AFAB545" w14:textId="77777777" w:rsidR="00D1382B" w:rsidRDefault="00D1382B" w:rsidP="00E65978">
      <w:pPr>
        <w:pStyle w:val="ListParagraph"/>
        <w:numPr>
          <w:ilvl w:val="0"/>
          <w:numId w:val="23"/>
        </w:numPr>
        <w:jc w:val="both"/>
      </w:pPr>
      <w:r>
        <w:t>User is a repeat user – anonymous or active.</w:t>
      </w:r>
    </w:p>
    <w:p w14:paraId="1F08D5E2" w14:textId="77777777" w:rsidR="00D1382B" w:rsidRDefault="00D1382B" w:rsidP="00D1382B">
      <w:pPr>
        <w:jc w:val="both"/>
      </w:pPr>
    </w:p>
    <w:p w14:paraId="31021352" w14:textId="77777777" w:rsidR="00527AF8" w:rsidRPr="00867CEA" w:rsidRDefault="00D1382B" w:rsidP="00D1382B">
      <w:r>
        <w:t xml:space="preserve">In each of the above case, MoTech will return circle and languageLocation code information as response to the </w:t>
      </w:r>
      <w:r w:rsidR="003F5A2D">
        <w:t>"</w:t>
      </w:r>
      <w:r>
        <w:t>Get User Detail</w:t>
      </w:r>
      <w:r w:rsidR="003F5A2D">
        <w:t>"</w:t>
      </w:r>
      <w:r>
        <w:t xml:space="preserve"> API.</w:t>
      </w:r>
    </w:p>
    <w:p w14:paraId="37AC10EC" w14:textId="77777777" w:rsidR="00527AF8" w:rsidRDefault="00527AF8" w:rsidP="00527AF8">
      <w:pPr>
        <w:pStyle w:val="Heading4"/>
        <w:jc w:val="both"/>
      </w:pPr>
      <w:r>
        <w:t>Usage Determination</w:t>
      </w:r>
    </w:p>
    <w:p w14:paraId="5F12094C" w14:textId="77777777" w:rsidR="00527AF8" w:rsidRDefault="00527AF8" w:rsidP="00527AF8">
      <w:pPr>
        <w:jc w:val="both"/>
      </w:pPr>
    </w:p>
    <w:p w14:paraId="51FB8119" w14:textId="77777777" w:rsidR="00527AF8" w:rsidRDefault="004B79F2" w:rsidP="00527AF8">
      <w:pPr>
        <w:jc w:val="both"/>
      </w:pPr>
      <w:r>
        <w:t xml:space="preserve">This section describes the behavior of NMS based on availability of usage for the user. Usage details will be available in user details only and will be retrieved in </w:t>
      </w:r>
      <w:r w:rsidR="003F5A2D">
        <w:t>"</w:t>
      </w:r>
      <w:r>
        <w:t>Get User De</w:t>
      </w:r>
      <w:r w:rsidR="00354B41">
        <w:t>tails</w:t>
      </w:r>
      <w:r w:rsidR="003F5A2D">
        <w:t>"</w:t>
      </w:r>
      <w:r w:rsidR="00354B41">
        <w:t xml:space="preserve"> API</w:t>
      </w:r>
      <w:r>
        <w:t>.</w:t>
      </w:r>
    </w:p>
    <w:p w14:paraId="389489C7" w14:textId="77777777" w:rsidR="00527AF8" w:rsidRDefault="00527AF8" w:rsidP="00527AF8">
      <w:pPr>
        <w:pStyle w:val="Heading5"/>
        <w:jc w:val="both"/>
      </w:pPr>
      <w:r>
        <w:t>Usage is capped and exhausted</w:t>
      </w:r>
    </w:p>
    <w:p w14:paraId="35766E23" w14:textId="77777777" w:rsidR="00527AF8" w:rsidRDefault="00527AF8" w:rsidP="00527AF8">
      <w:pPr>
        <w:jc w:val="both"/>
      </w:pPr>
    </w:p>
    <w:p w14:paraId="1B6BFC33" w14:textId="77777777" w:rsidR="00527AF8" w:rsidRPr="009B6F7E" w:rsidRDefault="00354B41" w:rsidP="00527AF8">
      <w:pPr>
        <w:jc w:val="both"/>
      </w:pPr>
      <w:r>
        <w:t xml:space="preserve">IVR shall play end-of-usage message and shall terminate the call. When the end of usage message is played, a counter which tracks the number of times the end-of-usage expiry message is played is incremented and returned to NMS system. The counter (to be defined by MoTech) shall be one of the parameters returned in </w:t>
      </w:r>
      <w:r w:rsidR="003F5A2D">
        <w:t>"</w:t>
      </w:r>
      <w:r>
        <w:t>Get User Details</w:t>
      </w:r>
      <w:r w:rsidR="003F5A2D">
        <w:t>"</w:t>
      </w:r>
      <w:r>
        <w:t xml:space="preserve"> API. The end-of-usage message shall be played if the value of the counter is less than maximum number of times the end-of-usage can be played.</w:t>
      </w:r>
    </w:p>
    <w:p w14:paraId="18B6EEF2" w14:textId="77777777" w:rsidR="00527AF8" w:rsidRDefault="00527AF8" w:rsidP="00527AF8">
      <w:pPr>
        <w:pStyle w:val="Heading5"/>
        <w:jc w:val="both"/>
      </w:pPr>
      <w:r>
        <w:t>Usage is uncapped/ available</w:t>
      </w:r>
    </w:p>
    <w:p w14:paraId="3CF97927" w14:textId="77777777" w:rsidR="00354B41" w:rsidRDefault="00354B41" w:rsidP="00354B41">
      <w:pPr>
        <w:ind w:left="360" w:hanging="360"/>
        <w:jc w:val="both"/>
      </w:pPr>
    </w:p>
    <w:p w14:paraId="49A9B2B2" w14:textId="77777777" w:rsidR="00527AF8" w:rsidRDefault="00354B41" w:rsidP="00354B41">
      <w:pPr>
        <w:jc w:val="both"/>
      </w:pPr>
      <w:r>
        <w:t>This case is applicable, when either the usage is available or the service is uncapped. In each case IVR system shall continue with the call shall play the MK content as per the MK code entered by user.</w:t>
      </w:r>
    </w:p>
    <w:p w14:paraId="0E39353A" w14:textId="77777777" w:rsidR="00527AF8" w:rsidRPr="002C1DB1" w:rsidRDefault="00527AF8" w:rsidP="00527AF8">
      <w:pPr>
        <w:jc w:val="both"/>
      </w:pPr>
    </w:p>
    <w:p w14:paraId="43BBAE63" w14:textId="77777777" w:rsidR="00527AF8" w:rsidRDefault="00527AF8" w:rsidP="00527AF8">
      <w:pPr>
        <w:pStyle w:val="Heading4"/>
        <w:jc w:val="both"/>
      </w:pPr>
      <w:r>
        <w:t>Welcome Promt Flag</w:t>
      </w:r>
    </w:p>
    <w:p w14:paraId="121DEE46" w14:textId="77777777" w:rsidR="00527AF8" w:rsidRDefault="00527AF8" w:rsidP="00527AF8">
      <w:pPr>
        <w:jc w:val="both"/>
      </w:pPr>
    </w:p>
    <w:p w14:paraId="214AB2E5" w14:textId="77777777" w:rsidR="00527AF8" w:rsidRDefault="00527AF8" w:rsidP="00527AF8">
      <w:pPr>
        <w:jc w:val="both"/>
      </w:pPr>
      <w:r>
        <w:t>MoTech shall maintain the flag for the welcome promt played for the particular user.</w:t>
      </w:r>
      <w:r w:rsidR="00354B41">
        <w:t xml:space="preserve"> </w:t>
      </w:r>
      <w:r w:rsidR="004B79F2">
        <w:t>The flag shall be sent</w:t>
      </w:r>
      <w:r>
        <w:t xml:space="preserve"> in response of the </w:t>
      </w:r>
      <w:r w:rsidR="003F5A2D">
        <w:t>"</w:t>
      </w:r>
      <w:r w:rsidR="004B79F2">
        <w:t>Get User Detail API</w:t>
      </w:r>
      <w:r w:rsidR="003F5A2D">
        <w:t>"</w:t>
      </w:r>
      <w:r>
        <w:t xml:space="preserve"> and IVR shall play the welcome prompt to user as per the flag.</w:t>
      </w:r>
    </w:p>
    <w:p w14:paraId="49BDCF43" w14:textId="77777777" w:rsidR="00527AF8" w:rsidRDefault="00527AF8" w:rsidP="00E65978">
      <w:pPr>
        <w:pStyle w:val="ListParagraph"/>
        <w:numPr>
          <w:ilvl w:val="0"/>
          <w:numId w:val="24"/>
        </w:numPr>
        <w:jc w:val="both"/>
      </w:pPr>
      <w:r>
        <w:t>If the flag is true, IVR should play the welcome message.</w:t>
      </w:r>
    </w:p>
    <w:p w14:paraId="11C50F8A" w14:textId="77777777" w:rsidR="00527AF8" w:rsidRDefault="00527AF8" w:rsidP="00E65978">
      <w:pPr>
        <w:pStyle w:val="ListParagraph"/>
        <w:numPr>
          <w:ilvl w:val="0"/>
          <w:numId w:val="24"/>
        </w:numPr>
        <w:jc w:val="both"/>
      </w:pPr>
      <w:r>
        <w:t>If the flag is false, IVR should not play the welcome message.</w:t>
      </w:r>
    </w:p>
    <w:p w14:paraId="4FF1DE93" w14:textId="77777777" w:rsidR="00354B41" w:rsidRDefault="00354B41" w:rsidP="00354B41">
      <w:pPr>
        <w:jc w:val="both"/>
      </w:pPr>
    </w:p>
    <w:p w14:paraId="0CF48526" w14:textId="77777777" w:rsidR="00354B41" w:rsidRPr="00824B45" w:rsidRDefault="00354B41" w:rsidP="00354B41">
      <w:pPr>
        <w:jc w:val="both"/>
      </w:pPr>
      <w:r>
        <w:t xml:space="preserve">Once the welcome message is played, this flag shall be set to false by IVR system and same shall be conveyed to MK service using </w:t>
      </w:r>
      <w:r w:rsidR="003F5A2D">
        <w:t>"</w:t>
      </w:r>
      <w:r>
        <w:t>Save Call Details API</w:t>
      </w:r>
      <w:r w:rsidR="003F5A2D">
        <w:t>"</w:t>
      </w:r>
      <w:r w:rsidR="00D1382B">
        <w:t xml:space="preserve"> at the end of call</w:t>
      </w:r>
      <w:r>
        <w:t>.</w:t>
      </w:r>
    </w:p>
    <w:p w14:paraId="1BA4AAD2" w14:textId="77777777" w:rsidR="00527AF8" w:rsidRDefault="00527AF8" w:rsidP="00527AF8">
      <w:pPr>
        <w:pStyle w:val="Heading4"/>
        <w:jc w:val="both"/>
      </w:pPr>
      <w:r>
        <w:t>Erroneous request from IVR</w:t>
      </w:r>
    </w:p>
    <w:p w14:paraId="1739ED9E" w14:textId="77777777" w:rsidR="00527AF8" w:rsidRDefault="00527AF8" w:rsidP="00527AF8">
      <w:pPr>
        <w:ind w:left="720"/>
        <w:jc w:val="both"/>
      </w:pPr>
    </w:p>
    <w:p w14:paraId="245D8A23" w14:textId="77777777" w:rsidR="00527AF8" w:rsidRPr="00B56E20" w:rsidRDefault="00527AF8" w:rsidP="00527AF8">
      <w:pPr>
        <w:jc w:val="both"/>
      </w:pPr>
      <w:r>
        <w:t xml:space="preserve">This is the scenario when there is some error in the request sent by IVR to NMS_MoTech_MK. In this case, NMS_MoTech_MK will respond with status </w:t>
      </w:r>
      <w:r w:rsidR="003F5A2D">
        <w:t>"</w:t>
      </w:r>
      <w:r>
        <w:t>failure</w:t>
      </w:r>
      <w:r w:rsidR="003F5A2D">
        <w:t>"</w:t>
      </w:r>
      <w:r>
        <w:t xml:space="preserve"> and appropriate error code.</w:t>
      </w:r>
    </w:p>
    <w:p w14:paraId="33891BFC" w14:textId="77777777" w:rsidR="00527AF8" w:rsidRDefault="00527AF8" w:rsidP="00527AF8">
      <w:pPr>
        <w:pStyle w:val="Heading4"/>
        <w:jc w:val="both"/>
      </w:pPr>
      <w:r>
        <w:t>Save Call details</w:t>
      </w:r>
    </w:p>
    <w:p w14:paraId="2E036006" w14:textId="77777777" w:rsidR="004B79F2" w:rsidRDefault="004B79F2" w:rsidP="004B79F2"/>
    <w:p w14:paraId="528798FA" w14:textId="77777777" w:rsidR="00527AF8" w:rsidRPr="00F32D35" w:rsidRDefault="00354B41" w:rsidP="004B79F2">
      <w:r>
        <w:t xml:space="preserve">On the completion of call, </w:t>
      </w:r>
      <w:r w:rsidR="004B79F2">
        <w:t xml:space="preserve">IVR should get the call records saved in MoTech database. IVR shall invoke </w:t>
      </w:r>
      <w:r w:rsidR="003F5A2D">
        <w:t>"</w:t>
      </w:r>
      <w:r w:rsidR="004B79F2">
        <w:t>Save Call Details</w:t>
      </w:r>
      <w:r w:rsidR="003F5A2D">
        <w:t>"</w:t>
      </w:r>
      <w:r w:rsidR="004B79F2">
        <w:t xml:space="preserve"> API and shall provide records for content being played during the call and also call statistics. MoTech shall save all these records and shall respond to IVR accordingly.</w:t>
      </w:r>
    </w:p>
    <w:p w14:paraId="37047DA5" w14:textId="77777777" w:rsidR="00527AF8" w:rsidRPr="00775432" w:rsidRDefault="00527AF8" w:rsidP="00527AF8">
      <w:pPr>
        <w:pStyle w:val="Heading2"/>
        <w:jc w:val="both"/>
      </w:pPr>
      <w:bookmarkStart w:id="140" w:name="_Toc411454372"/>
      <w:r w:rsidRPr="00775432">
        <w:t>APIs exposed by NMS_MoTech_MK (called by IVR System)</w:t>
      </w:r>
      <w:bookmarkEnd w:id="140"/>
    </w:p>
    <w:p w14:paraId="42550014" w14:textId="77777777" w:rsidR="00527AF8" w:rsidRDefault="00527AF8" w:rsidP="00527AF8">
      <w:pPr>
        <w:pStyle w:val="Heading3"/>
        <w:jc w:val="both"/>
      </w:pPr>
      <w:bookmarkStart w:id="141" w:name="_Toc411454373"/>
      <w:r>
        <w:t>Get User Details API</w:t>
      </w:r>
      <w:bookmarkEnd w:id="141"/>
    </w:p>
    <w:p w14:paraId="51F0D0A3" w14:textId="77777777" w:rsidR="00A70A56" w:rsidRPr="00A70A56" w:rsidRDefault="00A70A56" w:rsidP="00A70A56"/>
    <w:p w14:paraId="1E80E119" w14:textId="77777777" w:rsidR="00527AF8" w:rsidRDefault="00A70A56" w:rsidP="00527AF8">
      <w:pPr>
        <w:jc w:val="both"/>
      </w:pPr>
      <w:r>
        <w:t>IVR shall invoke this API when to retrieve details specific to the user identified by callingNumber. In case user specific details are not available in the database, the API will attempt to load system defaults based on the operator and circle provided.</w:t>
      </w:r>
    </w:p>
    <w:p w14:paraId="5148346D" w14:textId="77777777" w:rsidR="00527AF8" w:rsidRPr="002A3A31" w:rsidRDefault="00527AF8" w:rsidP="00527AF8">
      <w:pPr>
        <w:pStyle w:val="Heading4"/>
        <w:jc w:val="both"/>
      </w:pPr>
      <w:r>
        <w:t xml:space="preserve">Get User Details </w:t>
      </w:r>
      <w:r w:rsidR="00350A13">
        <w:t>–</w:t>
      </w:r>
      <w:r>
        <w:t xml:space="preserve"> Request</w:t>
      </w:r>
    </w:p>
    <w:p w14:paraId="5A102A37" w14:textId="77777777" w:rsidR="00527AF8" w:rsidRPr="006110FF" w:rsidRDefault="00527AF8" w:rsidP="00527AF8">
      <w:pPr>
        <w:jc w:val="both"/>
      </w:pPr>
    </w:p>
    <w:p w14:paraId="39305A0C" w14:textId="77777777" w:rsidR="00527AF8" w:rsidRPr="003D7883" w:rsidRDefault="00527AF8" w:rsidP="00527AF8">
      <w:pPr>
        <w:jc w:val="both"/>
        <w:rPr>
          <w:szCs w:val="20"/>
        </w:rPr>
      </w:pPr>
      <w:r w:rsidRPr="00DE1B6A">
        <w:rPr>
          <w:b/>
          <w:szCs w:val="20"/>
        </w:rPr>
        <w:t>URL</w:t>
      </w:r>
      <w:r w:rsidRPr="00EB6872">
        <w:rPr>
          <w:szCs w:val="20"/>
        </w:rPr>
        <w:t>:</w:t>
      </w:r>
      <w:r>
        <w:rPr>
          <w:szCs w:val="20"/>
        </w:rPr>
        <w:t xml:space="preserve"> </w:t>
      </w:r>
      <w:r w:rsidR="00350A13" w:rsidRPr="009D444E">
        <w:rPr>
          <w:szCs w:val="20"/>
        </w:rPr>
        <w:t>http://&lt;motech</w:t>
      </w:r>
      <w:proofErr w:type="gramStart"/>
      <w:r w:rsidR="00350A13" w:rsidRPr="009D444E">
        <w:rPr>
          <w:szCs w:val="20"/>
        </w:rPr>
        <w:t>:port</w:t>
      </w:r>
      <w:proofErr w:type="gramEnd"/>
      <w:r w:rsidR="00350A13" w:rsidRPr="009D444E">
        <w:rPr>
          <w:szCs w:val="20"/>
        </w:rPr>
        <w:t>&gt;/motech-patform-server/module/</w:t>
      </w:r>
      <w:r w:rsidR="00017428">
        <w:rPr>
          <w:szCs w:val="20"/>
        </w:rPr>
        <w:t>api/</w:t>
      </w:r>
      <w:r w:rsidR="00350A13" w:rsidRPr="009D444E">
        <w:rPr>
          <w:szCs w:val="20"/>
        </w:rPr>
        <w:t>mobilekunji/user</w:t>
      </w:r>
    </w:p>
    <w:p w14:paraId="0EFB3E94" w14:textId="77777777" w:rsidR="00527AF8" w:rsidRDefault="00527AF8" w:rsidP="00527AF8">
      <w:pPr>
        <w:jc w:val="both"/>
        <w:rPr>
          <w:szCs w:val="20"/>
        </w:rPr>
      </w:pPr>
      <w:proofErr w:type="gramStart"/>
      <w:r w:rsidRPr="001B6A55">
        <w:rPr>
          <w:szCs w:val="20"/>
        </w:rPr>
        <w:t>?callingNumber</w:t>
      </w:r>
      <w:proofErr w:type="gramEnd"/>
      <w:r w:rsidRPr="001B6A55">
        <w:rPr>
          <w:szCs w:val="20"/>
        </w:rPr>
        <w:t>=9999999900&amp;operator=A&amp;circle=AP&amp;callId=234000011111111</w:t>
      </w:r>
    </w:p>
    <w:p w14:paraId="579C5A6D"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2445FD50" w14:textId="77777777" w:rsidR="00527AF8" w:rsidRDefault="00527AF8" w:rsidP="00527AF8">
      <w:pPr>
        <w:pStyle w:val="Heading5"/>
        <w:jc w:val="both"/>
      </w:pPr>
      <w:r>
        <w:t>Validations</w:t>
      </w:r>
    </w:p>
    <w:p w14:paraId="2C13A740" w14:textId="77777777" w:rsidR="00527AF8" w:rsidRDefault="00527AF8" w:rsidP="00527AF8">
      <w:pPr>
        <w:jc w:val="both"/>
      </w:pPr>
      <w:r>
        <w:tab/>
      </w:r>
    </w:p>
    <w:p w14:paraId="09041D24" w14:textId="77777777" w:rsidR="00527AF8" w:rsidRDefault="00527AF8" w:rsidP="00E65978">
      <w:pPr>
        <w:pStyle w:val="ListParagraph"/>
        <w:numPr>
          <w:ilvl w:val="0"/>
          <w:numId w:val="11"/>
        </w:numPr>
        <w:jc w:val="both"/>
      </w:pPr>
      <w:r>
        <w:t xml:space="preserve">NMS_MoTech shall return </w:t>
      </w:r>
      <w:r w:rsidR="00430CFB">
        <w:t>an</w:t>
      </w:r>
      <w:r>
        <w:t xml:space="preserve"> appropriate http error code in following case</w:t>
      </w:r>
    </w:p>
    <w:p w14:paraId="7DDEAE37" w14:textId="77777777" w:rsidR="00527AF8" w:rsidRDefault="00527AF8" w:rsidP="00E65978">
      <w:pPr>
        <w:pStyle w:val="ListParagraph"/>
        <w:numPr>
          <w:ilvl w:val="1"/>
          <w:numId w:val="11"/>
        </w:numPr>
        <w:jc w:val="both"/>
      </w:pPr>
      <w:r>
        <w:t xml:space="preserve">CallingNumber, operator, circle and callId are not present as query parameters. </w:t>
      </w:r>
    </w:p>
    <w:p w14:paraId="62CE6066" w14:textId="77777777" w:rsidR="00527AF8" w:rsidRDefault="00535AF2" w:rsidP="00E65978">
      <w:pPr>
        <w:pStyle w:val="ListParagraph"/>
        <w:numPr>
          <w:ilvl w:val="1"/>
          <w:numId w:val="11"/>
        </w:numPr>
        <w:jc w:val="both"/>
      </w:pPr>
      <w:r>
        <w:t>CallingNumber does not contain</w:t>
      </w:r>
      <w:r w:rsidR="00527AF8">
        <w:t xml:space="preserve"> 10 digits.</w:t>
      </w:r>
    </w:p>
    <w:p w14:paraId="225522F7" w14:textId="77777777" w:rsidR="00527AF8" w:rsidRPr="00EF5A57" w:rsidRDefault="00527AF8" w:rsidP="00527AF8">
      <w:pPr>
        <w:pStyle w:val="ListParagraph"/>
        <w:numPr>
          <w:ilvl w:val="0"/>
          <w:numId w:val="0"/>
        </w:numPr>
        <w:ind w:left="1440"/>
        <w:jc w:val="both"/>
        <w:rPr>
          <w:color w:val="FF0000"/>
        </w:rPr>
      </w:pPr>
    </w:p>
    <w:p w14:paraId="372B2583" w14:textId="77777777" w:rsidR="00527AF8" w:rsidRDefault="00527AF8" w:rsidP="00527AF8">
      <w:pPr>
        <w:pStyle w:val="Heading5"/>
        <w:jc w:val="both"/>
      </w:pPr>
      <w:r>
        <w:t>Http time Out</w:t>
      </w:r>
    </w:p>
    <w:p w14:paraId="0D4AECE2"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3BCDAAF7" w14:textId="77777777" w:rsidTr="00D55576">
        <w:trPr>
          <w:trHeight w:val="244"/>
        </w:trPr>
        <w:tc>
          <w:tcPr>
            <w:tcW w:w="3007" w:type="pct"/>
            <w:shd w:val="clear" w:color="auto" w:fill="D9D9D9" w:themeFill="background1" w:themeFillShade="D9"/>
            <w:vAlign w:val="bottom"/>
          </w:tcPr>
          <w:p w14:paraId="0E6E48DC"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7EDE096"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37DFFFEA" w14:textId="77777777" w:rsidTr="00D55576">
        <w:trPr>
          <w:trHeight w:val="386"/>
        </w:trPr>
        <w:tc>
          <w:tcPr>
            <w:tcW w:w="3007" w:type="pct"/>
          </w:tcPr>
          <w:p w14:paraId="5C24A2B7" w14:textId="77777777" w:rsidR="000C46A9" w:rsidRPr="00FF4865" w:rsidRDefault="000C46A9" w:rsidP="00D55576">
            <w:pPr>
              <w:tabs>
                <w:tab w:val="left" w:pos="1114"/>
              </w:tabs>
              <w:ind w:left="360" w:hanging="360"/>
              <w:jc w:val="both"/>
              <w:rPr>
                <w:rFonts w:cs="Arial"/>
                <w:szCs w:val="20"/>
              </w:rPr>
            </w:pPr>
            <w:r>
              <w:rPr>
                <w:rFonts w:cs="Arial"/>
                <w:szCs w:val="20"/>
              </w:rPr>
              <w:t>Online</w:t>
            </w:r>
          </w:p>
        </w:tc>
        <w:tc>
          <w:tcPr>
            <w:tcW w:w="1993" w:type="pct"/>
          </w:tcPr>
          <w:p w14:paraId="04833048"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276991F8" w14:textId="77777777" w:rsidR="00527AF8" w:rsidRPr="000C573D" w:rsidRDefault="00527AF8" w:rsidP="00527AF8">
      <w:pPr>
        <w:pStyle w:val="Heading5"/>
        <w:jc w:val="both"/>
      </w:pPr>
      <w:r>
        <w:t xml:space="preserve">Query Parameters </w:t>
      </w:r>
    </w:p>
    <w:p w14:paraId="1811A865"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21262805" w14:textId="77777777" w:rsidTr="00FE78D0">
        <w:tc>
          <w:tcPr>
            <w:tcW w:w="558" w:type="dxa"/>
            <w:shd w:val="clear" w:color="auto" w:fill="D9D9D9" w:themeFill="background1" w:themeFillShade="D9"/>
          </w:tcPr>
          <w:p w14:paraId="7875E13C" w14:textId="77777777" w:rsidR="00527AF8" w:rsidRDefault="00527AF8" w:rsidP="00FE78D0">
            <w:pPr>
              <w:jc w:val="both"/>
            </w:pPr>
            <w:r>
              <w:t>#</w:t>
            </w:r>
          </w:p>
        </w:tc>
        <w:tc>
          <w:tcPr>
            <w:tcW w:w="1801" w:type="dxa"/>
            <w:shd w:val="clear" w:color="auto" w:fill="D9D9D9" w:themeFill="background1" w:themeFillShade="D9"/>
          </w:tcPr>
          <w:p w14:paraId="5D4EC3FD" w14:textId="77777777" w:rsidR="00527AF8" w:rsidRDefault="00527AF8" w:rsidP="00FE78D0">
            <w:pPr>
              <w:jc w:val="both"/>
            </w:pPr>
            <w:r>
              <w:t>Parameter Name</w:t>
            </w:r>
          </w:p>
        </w:tc>
        <w:tc>
          <w:tcPr>
            <w:tcW w:w="1284" w:type="dxa"/>
            <w:shd w:val="clear" w:color="auto" w:fill="D9D9D9" w:themeFill="background1" w:themeFillShade="D9"/>
          </w:tcPr>
          <w:p w14:paraId="31C1B13B" w14:textId="77777777" w:rsidR="00527AF8" w:rsidRDefault="00527AF8" w:rsidP="00FE78D0">
            <w:pPr>
              <w:jc w:val="both"/>
            </w:pPr>
            <w:r>
              <w:t>Mandatory</w:t>
            </w:r>
          </w:p>
        </w:tc>
        <w:tc>
          <w:tcPr>
            <w:tcW w:w="1134" w:type="dxa"/>
            <w:shd w:val="clear" w:color="auto" w:fill="D9D9D9" w:themeFill="background1" w:themeFillShade="D9"/>
          </w:tcPr>
          <w:p w14:paraId="6EB8E29F" w14:textId="77777777" w:rsidR="00527AF8" w:rsidRDefault="00527AF8" w:rsidP="00FE78D0">
            <w:pPr>
              <w:jc w:val="both"/>
            </w:pPr>
            <w:r>
              <w:t>Data type</w:t>
            </w:r>
          </w:p>
        </w:tc>
        <w:tc>
          <w:tcPr>
            <w:tcW w:w="1829" w:type="dxa"/>
            <w:shd w:val="clear" w:color="auto" w:fill="D9D9D9" w:themeFill="background1" w:themeFillShade="D9"/>
          </w:tcPr>
          <w:p w14:paraId="45DAE4D3" w14:textId="77777777" w:rsidR="00527AF8" w:rsidRDefault="00527AF8" w:rsidP="00FE78D0">
            <w:pPr>
              <w:jc w:val="both"/>
            </w:pPr>
            <w:r>
              <w:t>Range</w:t>
            </w:r>
          </w:p>
        </w:tc>
        <w:tc>
          <w:tcPr>
            <w:tcW w:w="2592" w:type="dxa"/>
            <w:shd w:val="clear" w:color="auto" w:fill="D9D9D9" w:themeFill="background1" w:themeFillShade="D9"/>
          </w:tcPr>
          <w:p w14:paraId="79893E40" w14:textId="77777777" w:rsidR="00527AF8" w:rsidRDefault="00527AF8" w:rsidP="00FE78D0">
            <w:pPr>
              <w:jc w:val="both"/>
            </w:pPr>
            <w:r>
              <w:t>Description</w:t>
            </w:r>
          </w:p>
        </w:tc>
      </w:tr>
      <w:tr w:rsidR="00527AF8" w14:paraId="7E15F247" w14:textId="77777777" w:rsidTr="00FE78D0">
        <w:tc>
          <w:tcPr>
            <w:tcW w:w="558" w:type="dxa"/>
          </w:tcPr>
          <w:p w14:paraId="4FDA0A94" w14:textId="77777777" w:rsidR="00527AF8" w:rsidRDefault="00527AF8" w:rsidP="00FE78D0">
            <w:pPr>
              <w:jc w:val="both"/>
            </w:pPr>
            <w:r>
              <w:t>1</w:t>
            </w:r>
          </w:p>
        </w:tc>
        <w:tc>
          <w:tcPr>
            <w:tcW w:w="1801" w:type="dxa"/>
          </w:tcPr>
          <w:p w14:paraId="7AD4A388" w14:textId="77777777" w:rsidR="00527AF8" w:rsidRDefault="00527AF8" w:rsidP="00FE78D0">
            <w:pPr>
              <w:jc w:val="both"/>
            </w:pPr>
            <w:proofErr w:type="gramStart"/>
            <w:r>
              <w:t>callingNumber</w:t>
            </w:r>
            <w:proofErr w:type="gramEnd"/>
          </w:p>
        </w:tc>
        <w:tc>
          <w:tcPr>
            <w:tcW w:w="1284" w:type="dxa"/>
          </w:tcPr>
          <w:p w14:paraId="4A929B75" w14:textId="77777777" w:rsidR="00527AF8" w:rsidRDefault="00527AF8" w:rsidP="00FE78D0">
            <w:pPr>
              <w:jc w:val="both"/>
            </w:pPr>
            <w:r>
              <w:t>Yes</w:t>
            </w:r>
          </w:p>
        </w:tc>
        <w:tc>
          <w:tcPr>
            <w:tcW w:w="1134" w:type="dxa"/>
          </w:tcPr>
          <w:p w14:paraId="7562A580" w14:textId="77777777" w:rsidR="00527AF8" w:rsidRDefault="00527AF8" w:rsidP="00FE78D0">
            <w:pPr>
              <w:jc w:val="both"/>
            </w:pPr>
            <w:r>
              <w:t>Number (10 digit)</w:t>
            </w:r>
          </w:p>
        </w:tc>
        <w:tc>
          <w:tcPr>
            <w:tcW w:w="1829" w:type="dxa"/>
          </w:tcPr>
          <w:p w14:paraId="64742312" w14:textId="77777777" w:rsidR="00527AF8" w:rsidRDefault="00527AF8" w:rsidP="00FE78D0">
            <w:pPr>
              <w:jc w:val="both"/>
            </w:pPr>
            <w:r>
              <w:t>NA</w:t>
            </w:r>
          </w:p>
        </w:tc>
        <w:tc>
          <w:tcPr>
            <w:tcW w:w="2592" w:type="dxa"/>
          </w:tcPr>
          <w:p w14:paraId="5672683E" w14:textId="77777777" w:rsidR="00527AF8" w:rsidRDefault="00527AF8" w:rsidP="00FE78D0">
            <w:pPr>
              <w:jc w:val="both"/>
            </w:pPr>
            <w:r>
              <w:t>10-digit mobile number of the caller</w:t>
            </w:r>
          </w:p>
        </w:tc>
      </w:tr>
      <w:tr w:rsidR="00527AF8" w14:paraId="7B69E3DD" w14:textId="77777777" w:rsidTr="00FE78D0">
        <w:tc>
          <w:tcPr>
            <w:tcW w:w="558" w:type="dxa"/>
          </w:tcPr>
          <w:p w14:paraId="2AFC933E" w14:textId="77777777" w:rsidR="00527AF8" w:rsidRDefault="00527AF8" w:rsidP="00FE78D0">
            <w:pPr>
              <w:jc w:val="both"/>
            </w:pPr>
            <w:r>
              <w:t>2</w:t>
            </w:r>
          </w:p>
        </w:tc>
        <w:tc>
          <w:tcPr>
            <w:tcW w:w="1801" w:type="dxa"/>
          </w:tcPr>
          <w:p w14:paraId="36A97855" w14:textId="77777777" w:rsidR="00527AF8" w:rsidRPr="004112C6" w:rsidRDefault="00527AF8" w:rsidP="00FE78D0">
            <w:pPr>
              <w:jc w:val="both"/>
            </w:pPr>
            <w:proofErr w:type="gramStart"/>
            <w:r>
              <w:t>o</w:t>
            </w:r>
            <w:r w:rsidRPr="004112C6">
              <w:t>perator</w:t>
            </w:r>
            <w:proofErr w:type="gramEnd"/>
          </w:p>
        </w:tc>
        <w:tc>
          <w:tcPr>
            <w:tcW w:w="1284" w:type="dxa"/>
          </w:tcPr>
          <w:p w14:paraId="1E7A214F" w14:textId="419D5DD1" w:rsidR="00527AF8" w:rsidRDefault="00840379" w:rsidP="00FE78D0">
            <w:pPr>
              <w:jc w:val="both"/>
            </w:pPr>
            <w:r>
              <w:t>No</w:t>
            </w:r>
          </w:p>
        </w:tc>
        <w:tc>
          <w:tcPr>
            <w:tcW w:w="1134" w:type="dxa"/>
          </w:tcPr>
          <w:p w14:paraId="4E5C91AA" w14:textId="77777777" w:rsidR="00527AF8" w:rsidRDefault="00527AF8" w:rsidP="00FE78D0">
            <w:pPr>
              <w:jc w:val="both"/>
            </w:pPr>
            <w:r>
              <w:t>String (255 chars)</w:t>
            </w:r>
          </w:p>
        </w:tc>
        <w:tc>
          <w:tcPr>
            <w:tcW w:w="1829" w:type="dxa"/>
          </w:tcPr>
          <w:p w14:paraId="504D08EA" w14:textId="77777777" w:rsidR="00527AF8" w:rsidRPr="00FB6E57" w:rsidRDefault="00527AF8"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2592" w:type="dxa"/>
          </w:tcPr>
          <w:p w14:paraId="365BD0E6" w14:textId="77777777" w:rsidR="00527AF8" w:rsidRPr="00CA7393" w:rsidRDefault="00527AF8" w:rsidP="00FE78D0">
            <w:pPr>
              <w:jc w:val="both"/>
            </w:pPr>
            <w:r>
              <w:t>O</w:t>
            </w:r>
            <w:r w:rsidRPr="00CA7393">
              <w:t>perator of caller</w:t>
            </w:r>
            <w:r>
              <w:t xml:space="preserve">. </w:t>
            </w:r>
          </w:p>
        </w:tc>
      </w:tr>
      <w:tr w:rsidR="00527AF8" w14:paraId="7B19630E" w14:textId="77777777" w:rsidTr="00FE78D0">
        <w:tc>
          <w:tcPr>
            <w:tcW w:w="558" w:type="dxa"/>
          </w:tcPr>
          <w:p w14:paraId="28578D19" w14:textId="77777777" w:rsidR="00527AF8" w:rsidRDefault="00527AF8" w:rsidP="00FE78D0">
            <w:pPr>
              <w:jc w:val="both"/>
            </w:pPr>
            <w:r>
              <w:t>3</w:t>
            </w:r>
          </w:p>
        </w:tc>
        <w:tc>
          <w:tcPr>
            <w:tcW w:w="1801" w:type="dxa"/>
          </w:tcPr>
          <w:p w14:paraId="41CCBCA4" w14:textId="77777777" w:rsidR="00527AF8" w:rsidRPr="004112C6" w:rsidRDefault="00527AF8" w:rsidP="00FE78D0">
            <w:pPr>
              <w:jc w:val="both"/>
            </w:pPr>
            <w:proofErr w:type="gramStart"/>
            <w:r>
              <w:t>c</w:t>
            </w:r>
            <w:r w:rsidRPr="004112C6">
              <w:t>ircle</w:t>
            </w:r>
            <w:proofErr w:type="gramEnd"/>
          </w:p>
        </w:tc>
        <w:tc>
          <w:tcPr>
            <w:tcW w:w="1284" w:type="dxa"/>
          </w:tcPr>
          <w:p w14:paraId="666DC122" w14:textId="4D24FFA1" w:rsidR="00527AF8" w:rsidRDefault="00840379" w:rsidP="00FE78D0">
            <w:pPr>
              <w:jc w:val="both"/>
            </w:pPr>
            <w:r>
              <w:t>No</w:t>
            </w:r>
          </w:p>
        </w:tc>
        <w:tc>
          <w:tcPr>
            <w:tcW w:w="1134" w:type="dxa"/>
          </w:tcPr>
          <w:p w14:paraId="1B97223A" w14:textId="77777777" w:rsidR="00527AF8" w:rsidRDefault="00527AF8" w:rsidP="00FE78D0">
            <w:pPr>
              <w:jc w:val="both"/>
            </w:pPr>
            <w:r>
              <w:t>String (255 chars)</w:t>
            </w:r>
          </w:p>
        </w:tc>
        <w:tc>
          <w:tcPr>
            <w:tcW w:w="1829" w:type="dxa"/>
          </w:tcPr>
          <w:p w14:paraId="1008BBA1"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2592" w:type="dxa"/>
          </w:tcPr>
          <w:p w14:paraId="3A12B793" w14:textId="77777777" w:rsidR="00527AF8" w:rsidRPr="00CA7393" w:rsidRDefault="00527AF8" w:rsidP="00FE78D0">
            <w:pPr>
              <w:jc w:val="both"/>
            </w:pPr>
            <w:r>
              <w:t>O</w:t>
            </w:r>
            <w:r w:rsidRPr="00CA7393">
              <w:t>perator circle from where the call</w:t>
            </w:r>
            <w:r>
              <w:t xml:space="preserve"> is originating. </w:t>
            </w:r>
          </w:p>
        </w:tc>
      </w:tr>
      <w:tr w:rsidR="00527AF8" w:rsidRPr="00AF0117" w14:paraId="4A749B66" w14:textId="77777777" w:rsidTr="00FE78D0">
        <w:tc>
          <w:tcPr>
            <w:tcW w:w="558" w:type="dxa"/>
          </w:tcPr>
          <w:p w14:paraId="17FA1C6E" w14:textId="77777777" w:rsidR="00527AF8" w:rsidRPr="00AF0117" w:rsidRDefault="00527AF8" w:rsidP="00FE78D0">
            <w:pPr>
              <w:jc w:val="both"/>
            </w:pPr>
            <w:r w:rsidRPr="00AF0117">
              <w:t>4</w:t>
            </w:r>
          </w:p>
        </w:tc>
        <w:tc>
          <w:tcPr>
            <w:tcW w:w="1801" w:type="dxa"/>
          </w:tcPr>
          <w:p w14:paraId="712163AD" w14:textId="77777777" w:rsidR="00527AF8" w:rsidRPr="00AF0117" w:rsidRDefault="00527AF8" w:rsidP="00FE78D0">
            <w:pPr>
              <w:jc w:val="both"/>
            </w:pPr>
            <w:proofErr w:type="gramStart"/>
            <w:r w:rsidRPr="00AF0117">
              <w:t>callId</w:t>
            </w:r>
            <w:proofErr w:type="gramEnd"/>
          </w:p>
        </w:tc>
        <w:tc>
          <w:tcPr>
            <w:tcW w:w="1284" w:type="dxa"/>
          </w:tcPr>
          <w:p w14:paraId="28F9DB23" w14:textId="77777777" w:rsidR="00527AF8" w:rsidRPr="00AF0117" w:rsidRDefault="00527AF8" w:rsidP="00FE78D0">
            <w:pPr>
              <w:jc w:val="both"/>
            </w:pPr>
            <w:r w:rsidRPr="00AF0117">
              <w:t>Yes</w:t>
            </w:r>
          </w:p>
        </w:tc>
        <w:tc>
          <w:tcPr>
            <w:tcW w:w="1134" w:type="dxa"/>
          </w:tcPr>
          <w:p w14:paraId="145887CA" w14:textId="77777777" w:rsidR="00527AF8" w:rsidRPr="00AF0117" w:rsidRDefault="00527AF8" w:rsidP="00FE78D0">
            <w:pPr>
              <w:jc w:val="both"/>
            </w:pPr>
            <w:r>
              <w:t>Number</w:t>
            </w:r>
            <w:r w:rsidRPr="00AF0117">
              <w:t xml:space="preserve"> (15 digit)</w:t>
            </w:r>
          </w:p>
        </w:tc>
        <w:tc>
          <w:tcPr>
            <w:tcW w:w="1829" w:type="dxa"/>
          </w:tcPr>
          <w:p w14:paraId="235DFB18" w14:textId="77777777" w:rsidR="00527AF8" w:rsidRPr="00AF0117" w:rsidRDefault="00527AF8" w:rsidP="00FE78D0">
            <w:pPr>
              <w:jc w:val="both"/>
            </w:pPr>
            <w:r>
              <w:t>NA</w:t>
            </w:r>
          </w:p>
        </w:tc>
        <w:tc>
          <w:tcPr>
            <w:tcW w:w="2592" w:type="dxa"/>
          </w:tcPr>
          <w:p w14:paraId="67768FB9" w14:textId="77777777" w:rsidR="00527AF8" w:rsidRPr="00AF0117" w:rsidRDefault="00527AF8" w:rsidP="00FE78D0">
            <w:pPr>
              <w:jc w:val="both"/>
            </w:pPr>
            <w:r w:rsidRPr="00AF0117">
              <w:t>15 digit unique call id assigned by IVR</w:t>
            </w:r>
          </w:p>
        </w:tc>
      </w:tr>
    </w:tbl>
    <w:p w14:paraId="767A872C" w14:textId="77777777" w:rsidR="00527AF8" w:rsidRPr="004112C6" w:rsidRDefault="00527AF8" w:rsidP="00527AF8">
      <w:pPr>
        <w:jc w:val="both"/>
      </w:pPr>
    </w:p>
    <w:p w14:paraId="55A08B22" w14:textId="77777777" w:rsidR="00527AF8" w:rsidRDefault="00527AF8" w:rsidP="00E85A7D">
      <w:pPr>
        <w:pStyle w:val="Heading5"/>
        <w:jc w:val="both"/>
      </w:pPr>
      <w:r>
        <w:t>URL Path Placeholder Parameters None</w:t>
      </w:r>
    </w:p>
    <w:p w14:paraId="0B0683C7" w14:textId="77777777" w:rsidR="00527AF8" w:rsidRDefault="00527AF8" w:rsidP="00527AF8">
      <w:pPr>
        <w:pStyle w:val="Heading5"/>
        <w:jc w:val="both"/>
      </w:pPr>
      <w:r>
        <w:t xml:space="preserve">Headers </w:t>
      </w:r>
    </w:p>
    <w:p w14:paraId="13FA166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11FB0C7D" w14:textId="77777777" w:rsidTr="00FE78D0">
        <w:tc>
          <w:tcPr>
            <w:tcW w:w="1512" w:type="dxa"/>
            <w:shd w:val="clear" w:color="auto" w:fill="D9D9D9" w:themeFill="background1" w:themeFillShade="D9"/>
          </w:tcPr>
          <w:p w14:paraId="7C3A2E3A" w14:textId="77777777" w:rsidR="00527AF8" w:rsidRDefault="00527AF8" w:rsidP="00FE78D0">
            <w:pPr>
              <w:jc w:val="both"/>
            </w:pPr>
            <w:r>
              <w:t>Header Name</w:t>
            </w:r>
          </w:p>
        </w:tc>
        <w:tc>
          <w:tcPr>
            <w:tcW w:w="1595" w:type="dxa"/>
            <w:shd w:val="clear" w:color="auto" w:fill="D9D9D9" w:themeFill="background1" w:themeFillShade="D9"/>
          </w:tcPr>
          <w:p w14:paraId="5F0C6BD7" w14:textId="77777777" w:rsidR="00527AF8" w:rsidRDefault="00527AF8" w:rsidP="00FE78D0">
            <w:pPr>
              <w:jc w:val="both"/>
            </w:pPr>
            <w:r>
              <w:t>Header Value</w:t>
            </w:r>
          </w:p>
        </w:tc>
        <w:tc>
          <w:tcPr>
            <w:tcW w:w="1341" w:type="dxa"/>
            <w:shd w:val="clear" w:color="auto" w:fill="D9D9D9" w:themeFill="background1" w:themeFillShade="D9"/>
          </w:tcPr>
          <w:p w14:paraId="7A921236" w14:textId="77777777" w:rsidR="00527AF8" w:rsidRDefault="00527AF8" w:rsidP="00FE78D0">
            <w:pPr>
              <w:jc w:val="both"/>
            </w:pPr>
            <w:r>
              <w:t>Mandatory</w:t>
            </w:r>
          </w:p>
        </w:tc>
        <w:tc>
          <w:tcPr>
            <w:tcW w:w="4732" w:type="dxa"/>
            <w:shd w:val="clear" w:color="auto" w:fill="D9D9D9" w:themeFill="background1" w:themeFillShade="D9"/>
          </w:tcPr>
          <w:p w14:paraId="50D18C2A" w14:textId="77777777" w:rsidR="00527AF8" w:rsidRDefault="00527AF8" w:rsidP="00FE78D0">
            <w:pPr>
              <w:jc w:val="both"/>
            </w:pPr>
            <w:r>
              <w:t>Description</w:t>
            </w:r>
          </w:p>
        </w:tc>
      </w:tr>
      <w:tr w:rsidR="00527AF8" w14:paraId="6C400EED" w14:textId="77777777" w:rsidTr="00FE78D0">
        <w:tc>
          <w:tcPr>
            <w:tcW w:w="1512" w:type="dxa"/>
          </w:tcPr>
          <w:p w14:paraId="671ADA18" w14:textId="77777777" w:rsidR="00527AF8" w:rsidRPr="0065474C" w:rsidRDefault="00527AF8" w:rsidP="00FE78D0">
            <w:pPr>
              <w:jc w:val="both"/>
            </w:pPr>
          </w:p>
        </w:tc>
        <w:tc>
          <w:tcPr>
            <w:tcW w:w="1595" w:type="dxa"/>
          </w:tcPr>
          <w:p w14:paraId="0C2DBDE3" w14:textId="77777777" w:rsidR="00527AF8" w:rsidRDefault="00527AF8" w:rsidP="00FE78D0">
            <w:pPr>
              <w:jc w:val="both"/>
            </w:pPr>
          </w:p>
        </w:tc>
        <w:tc>
          <w:tcPr>
            <w:tcW w:w="1341" w:type="dxa"/>
          </w:tcPr>
          <w:p w14:paraId="51DA67E8" w14:textId="77777777" w:rsidR="00527AF8" w:rsidRPr="0065474C" w:rsidRDefault="00527AF8" w:rsidP="00FE78D0">
            <w:pPr>
              <w:jc w:val="both"/>
            </w:pPr>
          </w:p>
        </w:tc>
        <w:tc>
          <w:tcPr>
            <w:tcW w:w="4732" w:type="dxa"/>
          </w:tcPr>
          <w:p w14:paraId="42D12332" w14:textId="77777777" w:rsidR="00527AF8" w:rsidRPr="00BA7AFF" w:rsidRDefault="00527AF8" w:rsidP="00FE78D0">
            <w:pPr>
              <w:jc w:val="both"/>
            </w:pPr>
          </w:p>
        </w:tc>
      </w:tr>
      <w:tr w:rsidR="00527AF8" w14:paraId="3C890C1E" w14:textId="77777777" w:rsidTr="00FE78D0">
        <w:tc>
          <w:tcPr>
            <w:tcW w:w="1512" w:type="dxa"/>
          </w:tcPr>
          <w:p w14:paraId="70898B29" w14:textId="77777777" w:rsidR="00527AF8" w:rsidRPr="0065474C" w:rsidRDefault="00527AF8" w:rsidP="00FE78D0">
            <w:pPr>
              <w:jc w:val="both"/>
            </w:pPr>
            <w:r>
              <w:t>Accept</w:t>
            </w:r>
          </w:p>
        </w:tc>
        <w:tc>
          <w:tcPr>
            <w:tcW w:w="1595" w:type="dxa"/>
          </w:tcPr>
          <w:p w14:paraId="67ACA7D7" w14:textId="77777777" w:rsidR="00527AF8" w:rsidRPr="0065474C" w:rsidRDefault="00527AF8" w:rsidP="00FE78D0">
            <w:pPr>
              <w:jc w:val="both"/>
            </w:pPr>
            <w:proofErr w:type="gramStart"/>
            <w:r>
              <w:t>application</w:t>
            </w:r>
            <w:proofErr w:type="gramEnd"/>
            <w:r>
              <w:t>/json</w:t>
            </w:r>
          </w:p>
        </w:tc>
        <w:tc>
          <w:tcPr>
            <w:tcW w:w="1341" w:type="dxa"/>
          </w:tcPr>
          <w:p w14:paraId="65AFDE5C" w14:textId="77777777" w:rsidR="00527AF8" w:rsidRPr="0065474C" w:rsidRDefault="00527AF8" w:rsidP="00FE78D0">
            <w:pPr>
              <w:jc w:val="both"/>
            </w:pPr>
            <w:r>
              <w:t>Yes</w:t>
            </w:r>
          </w:p>
        </w:tc>
        <w:tc>
          <w:tcPr>
            <w:tcW w:w="4732" w:type="dxa"/>
          </w:tcPr>
          <w:p w14:paraId="26F267E9" w14:textId="77777777" w:rsidR="00527AF8" w:rsidRPr="00706077" w:rsidRDefault="00527AF8" w:rsidP="00FE78D0">
            <w:pPr>
              <w:jc w:val="both"/>
            </w:pPr>
            <w:r>
              <w:t>It specifies the format of the content accepted by the API invoker.</w:t>
            </w:r>
          </w:p>
        </w:tc>
      </w:tr>
    </w:tbl>
    <w:p w14:paraId="70A2B6C2" w14:textId="77777777" w:rsidR="00527AF8" w:rsidRPr="00F86535" w:rsidRDefault="00527AF8" w:rsidP="00E85A7D">
      <w:pPr>
        <w:pStyle w:val="Heading5"/>
        <w:jc w:val="both"/>
      </w:pPr>
      <w:r>
        <w:t xml:space="preserve">Body Example </w:t>
      </w:r>
    </w:p>
    <w:p w14:paraId="2D4A24D7" w14:textId="77777777" w:rsidR="00694EDB" w:rsidRDefault="00694EDB" w:rsidP="00527AF8">
      <w:pPr>
        <w:jc w:val="both"/>
        <w:rPr>
          <w:rFonts w:ascii="Times" w:hAnsi="Times"/>
          <w:szCs w:val="20"/>
        </w:rPr>
      </w:pPr>
    </w:p>
    <w:p w14:paraId="10742965" w14:textId="77777777" w:rsidR="00527AF8" w:rsidRPr="008930EC" w:rsidRDefault="00527AF8" w:rsidP="00527AF8">
      <w:pPr>
        <w:jc w:val="both"/>
        <w:rPr>
          <w:rFonts w:ascii="Times" w:hAnsi="Times"/>
          <w:szCs w:val="20"/>
        </w:rPr>
      </w:pPr>
      <w:r w:rsidRPr="008930EC">
        <w:rPr>
          <w:rFonts w:ascii="Times" w:hAnsi="Times"/>
          <w:szCs w:val="20"/>
        </w:rPr>
        <w:t>NA</w:t>
      </w:r>
    </w:p>
    <w:p w14:paraId="5364C0A3" w14:textId="77777777" w:rsidR="00527AF8" w:rsidRDefault="00527AF8" w:rsidP="00527AF8">
      <w:pPr>
        <w:pStyle w:val="Heading5"/>
        <w:jc w:val="both"/>
      </w:pPr>
      <w:r>
        <w:t xml:space="preserve">Body Elements </w:t>
      </w:r>
    </w:p>
    <w:p w14:paraId="5B3F08DA" w14:textId="77777777" w:rsidR="00527AF8" w:rsidRPr="004A1E9E" w:rsidRDefault="00527AF8" w:rsidP="00527AF8">
      <w:pPr>
        <w:jc w:val="both"/>
        <w:rPr>
          <w:rFonts w:ascii="Times" w:eastAsia="Times New Roman" w:hAnsi="Times" w:cs="Times New Roman"/>
          <w:b/>
          <w:color w:val="333333"/>
          <w:szCs w:val="20"/>
          <w:shd w:val="clear" w:color="auto" w:fill="FFFFFF"/>
        </w:rPr>
      </w:pPr>
    </w:p>
    <w:p w14:paraId="1C4372A8" w14:textId="77777777" w:rsidR="00527AF8" w:rsidRPr="006F5CF9" w:rsidRDefault="00527AF8" w:rsidP="00527AF8">
      <w:pPr>
        <w:jc w:val="both"/>
      </w:pPr>
      <w:r>
        <w:t>None</w:t>
      </w:r>
    </w:p>
    <w:p w14:paraId="62925A3D" w14:textId="77777777" w:rsidR="00527AF8" w:rsidRDefault="00527AF8" w:rsidP="00527AF8">
      <w:pPr>
        <w:pStyle w:val="Heading4"/>
        <w:jc w:val="both"/>
      </w:pPr>
      <w:r>
        <w:t xml:space="preserve">Get User Details </w:t>
      </w:r>
      <w:r w:rsidR="00350A13">
        <w:t>–</w:t>
      </w:r>
      <w:r>
        <w:t xml:space="preserve"> Response </w:t>
      </w:r>
    </w:p>
    <w:p w14:paraId="239CD3BE"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510"/>
        <w:gridCol w:w="761"/>
        <w:gridCol w:w="1471"/>
        <w:gridCol w:w="2250"/>
      </w:tblGrid>
      <w:tr w:rsidR="00527AF8" w:rsidRPr="00DE1B6A" w14:paraId="3ACA41EC" w14:textId="77777777" w:rsidTr="00FE78D0">
        <w:tc>
          <w:tcPr>
            <w:tcW w:w="1188" w:type="dxa"/>
            <w:shd w:val="clear" w:color="auto" w:fill="D9D9D9" w:themeFill="background1" w:themeFillShade="D9"/>
          </w:tcPr>
          <w:p w14:paraId="5273E3FC" w14:textId="77777777" w:rsidR="00527AF8" w:rsidRPr="00DE1B6A" w:rsidRDefault="00527AF8" w:rsidP="00FE78D0">
            <w:pPr>
              <w:jc w:val="both"/>
            </w:pPr>
            <w:proofErr w:type="gramStart"/>
            <w:r w:rsidRPr="00DE1B6A">
              <w:t>Response  Status</w:t>
            </w:r>
            <w:proofErr w:type="gramEnd"/>
          </w:p>
        </w:tc>
        <w:tc>
          <w:tcPr>
            <w:tcW w:w="3510" w:type="dxa"/>
            <w:shd w:val="clear" w:color="auto" w:fill="D9D9D9" w:themeFill="background1" w:themeFillShade="D9"/>
          </w:tcPr>
          <w:p w14:paraId="42FE0AB8" w14:textId="77777777" w:rsidR="00527AF8" w:rsidRPr="00DE1B6A" w:rsidRDefault="00527AF8" w:rsidP="00FE78D0">
            <w:pPr>
              <w:jc w:val="both"/>
            </w:pPr>
            <w:r w:rsidRPr="00DE1B6A">
              <w:t>Body</w:t>
            </w:r>
            <w:r>
              <w:t xml:space="preserve"> Example</w:t>
            </w:r>
          </w:p>
        </w:tc>
        <w:tc>
          <w:tcPr>
            <w:tcW w:w="761" w:type="dxa"/>
            <w:shd w:val="clear" w:color="auto" w:fill="D9D9D9" w:themeFill="background1" w:themeFillShade="D9"/>
          </w:tcPr>
          <w:p w14:paraId="26EE1C52"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17C149B6"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6D358F60" w14:textId="77777777" w:rsidR="00527AF8" w:rsidRPr="00DE1B6A" w:rsidRDefault="00527AF8" w:rsidP="00FE78D0">
            <w:pPr>
              <w:jc w:val="both"/>
            </w:pPr>
            <w:r w:rsidRPr="00DE1B6A">
              <w:t>Description</w:t>
            </w:r>
          </w:p>
        </w:tc>
      </w:tr>
      <w:tr w:rsidR="00527AF8" w14:paraId="7F2F8DEE" w14:textId="77777777" w:rsidTr="00FE78D0">
        <w:trPr>
          <w:trHeight w:val="346"/>
        </w:trPr>
        <w:tc>
          <w:tcPr>
            <w:tcW w:w="1188" w:type="dxa"/>
          </w:tcPr>
          <w:p w14:paraId="7C4FD1DF" w14:textId="77777777" w:rsidR="00527AF8" w:rsidRPr="00031093" w:rsidRDefault="00527AF8" w:rsidP="00FE78D0">
            <w:pPr>
              <w:jc w:val="both"/>
              <w:rPr>
                <w:szCs w:val="20"/>
              </w:rPr>
            </w:pPr>
            <w:r w:rsidRPr="00031093">
              <w:rPr>
                <w:szCs w:val="20"/>
              </w:rPr>
              <w:t>Successful</w:t>
            </w:r>
          </w:p>
        </w:tc>
        <w:tc>
          <w:tcPr>
            <w:tcW w:w="3510" w:type="dxa"/>
          </w:tcPr>
          <w:p w14:paraId="1D3361BB" w14:textId="77777777" w:rsidR="00527AF8" w:rsidRPr="006419FD" w:rsidRDefault="00527AF8" w:rsidP="00FE78D0">
            <w:pPr>
              <w:jc w:val="both"/>
              <w:rPr>
                <w:rFonts w:eastAsia="Arial" w:cs="Arial"/>
                <w:szCs w:val="20"/>
              </w:rPr>
            </w:pPr>
          </w:p>
          <w:p w14:paraId="57391760" w14:textId="77777777" w:rsidR="00590D62" w:rsidRPr="00590D62" w:rsidRDefault="00590D62" w:rsidP="00590D62">
            <w:pPr>
              <w:jc w:val="both"/>
              <w:rPr>
                <w:rFonts w:eastAsia="Arial" w:cs="Arial"/>
                <w:szCs w:val="20"/>
              </w:rPr>
            </w:pPr>
            <w:r w:rsidRPr="00590D62">
              <w:rPr>
                <w:rFonts w:eastAsia="Arial" w:cs="Arial"/>
                <w:szCs w:val="20"/>
              </w:rPr>
              <w:t>{</w:t>
            </w:r>
          </w:p>
          <w:p w14:paraId="4DD68A35" w14:textId="129683D9" w:rsidR="00590D62" w:rsidRDefault="00590D62">
            <w:pPr>
              <w:jc w:val="both"/>
              <w:rPr>
                <w:rFonts w:eastAsia="Arial" w:cs="Arial"/>
                <w:szCs w:val="20"/>
              </w:rPr>
            </w:pPr>
            <w:r w:rsidRPr="00590D62">
              <w:rPr>
                <w:rFonts w:eastAsia="Arial" w:cs="Arial"/>
                <w:szCs w:val="20"/>
              </w:rPr>
              <w:t xml:space="preserve">    </w:t>
            </w:r>
            <w:r w:rsidR="003F5A2D">
              <w:rPr>
                <w:rFonts w:eastAsia="Arial" w:cs="Arial"/>
                <w:szCs w:val="20"/>
              </w:rPr>
              <w:t>"</w:t>
            </w:r>
            <w:proofErr w:type="gramStart"/>
            <w:r w:rsidRPr="00590D62">
              <w:rPr>
                <w:rFonts w:eastAsia="Arial" w:cs="Arial"/>
                <w:szCs w:val="20"/>
              </w:rPr>
              <w:t>languageLocationCode</w:t>
            </w:r>
            <w:proofErr w:type="gramEnd"/>
            <w:r w:rsidR="003F5A2D">
              <w:rPr>
                <w:rFonts w:eastAsia="Arial" w:cs="Arial"/>
                <w:szCs w:val="20"/>
              </w:rPr>
              <w:t>"</w:t>
            </w:r>
            <w:r w:rsidRPr="00590D62">
              <w:rPr>
                <w:rFonts w:eastAsia="Arial" w:cs="Arial"/>
                <w:szCs w:val="20"/>
              </w:rPr>
              <w:t xml:space="preserve">: </w:t>
            </w:r>
            <w:r w:rsidR="000865AD">
              <w:rPr>
                <w:rFonts w:eastAsia="Arial" w:cs="Arial"/>
                <w:szCs w:val="20"/>
              </w:rPr>
              <w:t>“</w:t>
            </w:r>
            <w:r w:rsidRPr="00590D62">
              <w:rPr>
                <w:rFonts w:eastAsia="Arial" w:cs="Arial"/>
                <w:szCs w:val="20"/>
              </w:rPr>
              <w:t>10</w:t>
            </w:r>
            <w:r w:rsidR="000865AD">
              <w:rPr>
                <w:rFonts w:eastAsia="Arial" w:cs="Arial"/>
                <w:szCs w:val="20"/>
              </w:rPr>
              <w:t>”</w:t>
            </w:r>
            <w:r w:rsidRPr="00590D62">
              <w:rPr>
                <w:rFonts w:eastAsia="Arial" w:cs="Arial"/>
                <w:szCs w:val="20"/>
              </w:rPr>
              <w:t>,</w:t>
            </w:r>
          </w:p>
          <w:p w14:paraId="403B6378" w14:textId="21234AE0" w:rsidR="00D77511" w:rsidRPr="008A060A" w:rsidRDefault="00B64CA0" w:rsidP="00D77511">
            <w:pPr>
              <w:jc w:val="both"/>
              <w:rPr>
                <w:rFonts w:eastAsia="Times New Roman" w:cs="Arial"/>
                <w:szCs w:val="20"/>
              </w:rPr>
            </w:pPr>
            <w:r>
              <w:rPr>
                <w:rFonts w:eastAsia="Arial" w:cs="Arial"/>
                <w:szCs w:val="20"/>
              </w:rPr>
              <w:t xml:space="preserve">    "</w:t>
            </w:r>
            <w:proofErr w:type="gramStart"/>
            <w:r>
              <w:rPr>
                <w:rFonts w:eastAsia="Arial" w:cs="Arial"/>
                <w:szCs w:val="20"/>
              </w:rPr>
              <w:t>defaultL</w:t>
            </w:r>
            <w:r w:rsidRPr="00590D62">
              <w:rPr>
                <w:rFonts w:eastAsia="Arial" w:cs="Arial"/>
                <w:szCs w:val="20"/>
              </w:rPr>
              <w:t>anguageLocationCode</w:t>
            </w:r>
            <w:proofErr w:type="gramEnd"/>
            <w:r>
              <w:rPr>
                <w:rFonts w:eastAsia="Arial" w:cs="Arial"/>
                <w:szCs w:val="20"/>
              </w:rPr>
              <w:t>"</w:t>
            </w:r>
            <w:r w:rsidRPr="00590D62">
              <w:rPr>
                <w:rFonts w:eastAsia="Arial" w:cs="Arial"/>
                <w:szCs w:val="20"/>
              </w:rPr>
              <w:t xml:space="preserve">: </w:t>
            </w:r>
            <w:r>
              <w:rPr>
                <w:rFonts w:eastAsia="Arial" w:cs="Arial"/>
                <w:szCs w:val="20"/>
              </w:rPr>
              <w:t>“</w:t>
            </w:r>
            <w:r w:rsidRPr="00590D62">
              <w:rPr>
                <w:rFonts w:eastAsia="Arial" w:cs="Arial"/>
                <w:szCs w:val="20"/>
              </w:rPr>
              <w:t>10</w:t>
            </w:r>
            <w:r>
              <w:rPr>
                <w:rFonts w:eastAsia="Arial" w:cs="Arial"/>
                <w:szCs w:val="20"/>
              </w:rPr>
              <w:t>”</w:t>
            </w:r>
            <w:r w:rsidRPr="00590D62">
              <w:rPr>
                <w:rFonts w:eastAsia="Arial" w:cs="Arial"/>
                <w:szCs w:val="20"/>
              </w:rPr>
              <w:t>,</w:t>
            </w:r>
            <w:r w:rsidR="00D77511">
              <w:rPr>
                <w:rFonts w:eastAsia="Times New Roman" w:cs="Arial"/>
                <w:szCs w:val="20"/>
              </w:rPr>
              <w:t xml:space="preserve">    “allowedLanguageLocationCodes”: [],</w:t>
            </w:r>
          </w:p>
          <w:p w14:paraId="062E2F0D"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proofErr w:type="gramStart"/>
            <w:r w:rsidRPr="00590D62">
              <w:rPr>
                <w:rFonts w:eastAsia="Arial" w:cs="Arial"/>
                <w:szCs w:val="20"/>
              </w:rPr>
              <w:t>currentUsageInPulses</w:t>
            </w:r>
            <w:proofErr w:type="gramEnd"/>
            <w:r w:rsidR="003F5A2D">
              <w:rPr>
                <w:rFonts w:eastAsia="Arial" w:cs="Arial"/>
                <w:szCs w:val="20"/>
              </w:rPr>
              <w:t>"</w:t>
            </w:r>
            <w:r w:rsidRPr="00590D62">
              <w:rPr>
                <w:rFonts w:eastAsia="Arial" w:cs="Arial"/>
                <w:szCs w:val="20"/>
              </w:rPr>
              <w:t>: 10,</w:t>
            </w:r>
          </w:p>
          <w:p w14:paraId="34CFAC9D"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proofErr w:type="gramStart"/>
            <w:r w:rsidRPr="00590D62">
              <w:rPr>
                <w:rFonts w:eastAsia="Arial" w:cs="Arial"/>
                <w:szCs w:val="20"/>
              </w:rPr>
              <w:t>maxAllowedUsageInPulses</w:t>
            </w:r>
            <w:proofErr w:type="gramEnd"/>
            <w:r w:rsidR="003F5A2D">
              <w:rPr>
                <w:rFonts w:eastAsia="Arial" w:cs="Arial"/>
                <w:szCs w:val="20"/>
              </w:rPr>
              <w:t>"</w:t>
            </w:r>
            <w:r w:rsidRPr="00590D62">
              <w:rPr>
                <w:rFonts w:eastAsia="Arial" w:cs="Arial"/>
                <w:szCs w:val="20"/>
              </w:rPr>
              <w:t>: 2340,</w:t>
            </w:r>
          </w:p>
          <w:p w14:paraId="1E1DC0EE"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proofErr w:type="gramStart"/>
            <w:r w:rsidRPr="00590D62">
              <w:rPr>
                <w:rFonts w:eastAsia="Arial" w:cs="Arial"/>
                <w:szCs w:val="20"/>
              </w:rPr>
              <w:t>welcomeProm</w:t>
            </w:r>
            <w:r w:rsidR="00D02954">
              <w:rPr>
                <w:rFonts w:eastAsia="Arial" w:cs="Arial"/>
                <w:szCs w:val="20"/>
              </w:rPr>
              <w:t>p</w:t>
            </w:r>
            <w:r w:rsidRPr="00590D62">
              <w:rPr>
                <w:rFonts w:eastAsia="Arial" w:cs="Arial"/>
                <w:szCs w:val="20"/>
              </w:rPr>
              <w:t>tFlag</w:t>
            </w:r>
            <w:proofErr w:type="gramEnd"/>
            <w:r w:rsidR="003F5A2D">
              <w:rPr>
                <w:rFonts w:eastAsia="Arial" w:cs="Arial"/>
                <w:szCs w:val="20"/>
              </w:rPr>
              <w:t>"</w:t>
            </w:r>
            <w:r w:rsidRPr="00590D62">
              <w:rPr>
                <w:rFonts w:eastAsia="Arial" w:cs="Arial"/>
                <w:szCs w:val="20"/>
              </w:rPr>
              <w:t xml:space="preserve">: </w:t>
            </w:r>
            <w:r w:rsidR="003F5A2D">
              <w:rPr>
                <w:rFonts w:eastAsia="Arial" w:cs="Arial"/>
                <w:szCs w:val="20"/>
              </w:rPr>
              <w:t>"</w:t>
            </w:r>
            <w:r w:rsidRPr="00590D62">
              <w:rPr>
                <w:rFonts w:eastAsia="Arial" w:cs="Arial"/>
                <w:szCs w:val="20"/>
              </w:rPr>
              <w:t>TRUE</w:t>
            </w:r>
            <w:r w:rsidR="003F5A2D">
              <w:rPr>
                <w:rFonts w:eastAsia="Arial" w:cs="Arial"/>
                <w:szCs w:val="20"/>
              </w:rPr>
              <w:t>"</w:t>
            </w:r>
            <w:r w:rsidRPr="00590D62">
              <w:rPr>
                <w:rFonts w:eastAsia="Arial" w:cs="Arial"/>
                <w:szCs w:val="20"/>
              </w:rPr>
              <w:t>,</w:t>
            </w:r>
          </w:p>
          <w:p w14:paraId="767F1F48"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proofErr w:type="gramStart"/>
            <w:r w:rsidRPr="00590D62">
              <w:rPr>
                <w:rFonts w:eastAsia="Arial" w:cs="Arial"/>
                <w:szCs w:val="20"/>
              </w:rPr>
              <w:t>endOfUsagePromptCounter</w:t>
            </w:r>
            <w:proofErr w:type="gramEnd"/>
            <w:r w:rsidR="003F5A2D">
              <w:rPr>
                <w:rFonts w:eastAsia="Arial" w:cs="Arial"/>
                <w:szCs w:val="20"/>
              </w:rPr>
              <w:t>"</w:t>
            </w:r>
            <w:r w:rsidRPr="00590D62">
              <w:rPr>
                <w:rFonts w:eastAsia="Arial" w:cs="Arial"/>
                <w:szCs w:val="20"/>
              </w:rPr>
              <w:t>: 0,</w:t>
            </w:r>
          </w:p>
          <w:p w14:paraId="05E00F89"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proofErr w:type="gramStart"/>
            <w:r w:rsidRPr="00590D62">
              <w:rPr>
                <w:rFonts w:eastAsia="Arial" w:cs="Arial"/>
                <w:szCs w:val="20"/>
              </w:rPr>
              <w:t>maxAllowedEndOfUsagePrompt</w:t>
            </w:r>
            <w:proofErr w:type="gramEnd"/>
            <w:r w:rsidR="003F5A2D">
              <w:rPr>
                <w:rFonts w:eastAsia="Arial" w:cs="Arial"/>
                <w:szCs w:val="20"/>
              </w:rPr>
              <w:t>"</w:t>
            </w:r>
            <w:r w:rsidRPr="00590D62">
              <w:rPr>
                <w:rFonts w:eastAsia="Arial" w:cs="Arial"/>
                <w:szCs w:val="20"/>
              </w:rPr>
              <w:t>: 2</w:t>
            </w:r>
          </w:p>
          <w:p w14:paraId="7FC0B057" w14:textId="77777777" w:rsidR="00B64CA0" w:rsidDel="00E4052C" w:rsidRDefault="00590D62" w:rsidP="00FE78D0">
            <w:pPr>
              <w:jc w:val="both"/>
              <w:rPr>
                <w:del w:id="142" w:author="Rob LaRubbio" w:date="2015-08-03T16:12:00Z"/>
                <w:rFonts w:eastAsia="Arial" w:cs="Arial"/>
                <w:szCs w:val="20"/>
              </w:rPr>
            </w:pPr>
            <w:r w:rsidRPr="00590D62">
              <w:rPr>
                <w:rFonts w:eastAsia="Arial" w:cs="Arial"/>
                <w:szCs w:val="20"/>
              </w:rPr>
              <w:t>}</w:t>
            </w:r>
          </w:p>
          <w:p w14:paraId="1E39F4F1" w14:textId="2397886F" w:rsidR="00527AF8" w:rsidDel="00E4052C" w:rsidRDefault="00527AF8" w:rsidP="00FE78D0">
            <w:pPr>
              <w:jc w:val="both"/>
              <w:rPr>
                <w:del w:id="143" w:author="Rob LaRubbio" w:date="2015-08-03T16:12:00Z"/>
                <w:rFonts w:eastAsia="Arial" w:cs="Arial"/>
                <w:szCs w:val="20"/>
              </w:rPr>
            </w:pPr>
          </w:p>
          <w:p w14:paraId="3076746E" w14:textId="4328FA92" w:rsidR="00A8494C" w:rsidDel="00E4052C" w:rsidRDefault="00A8494C" w:rsidP="00FE78D0">
            <w:pPr>
              <w:jc w:val="both"/>
              <w:rPr>
                <w:del w:id="144" w:author="Rob LaRubbio" w:date="2015-08-03T16:12:00Z"/>
                <w:rFonts w:eastAsia="Arial" w:cs="Arial"/>
                <w:szCs w:val="20"/>
              </w:rPr>
            </w:pPr>
            <w:del w:id="145" w:author="Rob LaRubbio" w:date="2015-08-03T16:12:00Z">
              <w:r w:rsidDel="00E4052C">
                <w:rPr>
                  <w:rFonts w:eastAsia="Arial" w:cs="Arial"/>
                  <w:szCs w:val="20"/>
                </w:rPr>
                <w:delText>OR</w:delText>
              </w:r>
            </w:del>
          </w:p>
          <w:p w14:paraId="4B5D6040" w14:textId="16219CFE" w:rsidR="00A8494C" w:rsidDel="00E4052C" w:rsidRDefault="00A8494C" w:rsidP="00FE78D0">
            <w:pPr>
              <w:jc w:val="both"/>
              <w:rPr>
                <w:del w:id="146" w:author="Rob LaRubbio" w:date="2015-08-03T16:12:00Z"/>
                <w:rFonts w:eastAsia="Arial" w:cs="Arial"/>
                <w:szCs w:val="20"/>
              </w:rPr>
            </w:pPr>
          </w:p>
          <w:p w14:paraId="58424B3E" w14:textId="19303507" w:rsidR="00555D08" w:rsidRPr="00555D08" w:rsidDel="00E4052C" w:rsidRDefault="00555D08" w:rsidP="00555D08">
            <w:pPr>
              <w:jc w:val="both"/>
              <w:rPr>
                <w:del w:id="147" w:author="Rob LaRubbio" w:date="2015-08-03T16:12:00Z"/>
                <w:rFonts w:eastAsia="Arial" w:cs="Arial"/>
                <w:szCs w:val="20"/>
              </w:rPr>
            </w:pPr>
            <w:del w:id="148" w:author="Rob LaRubbio" w:date="2015-08-03T16:12:00Z">
              <w:r w:rsidRPr="00555D08" w:rsidDel="00E4052C">
                <w:rPr>
                  <w:rFonts w:eastAsia="Arial" w:cs="Arial"/>
                  <w:szCs w:val="20"/>
                </w:rPr>
                <w:delText>{</w:delText>
              </w:r>
            </w:del>
          </w:p>
          <w:p w14:paraId="024D7B1E" w14:textId="08D46555" w:rsidR="00B64CA0" w:rsidRPr="00555D08" w:rsidDel="00E4052C" w:rsidRDefault="00555D08" w:rsidP="00D77511">
            <w:pPr>
              <w:jc w:val="both"/>
              <w:rPr>
                <w:del w:id="149" w:author="Rob LaRubbio" w:date="2015-08-03T16:12:00Z"/>
                <w:rFonts w:eastAsia="Arial" w:cs="Arial"/>
                <w:szCs w:val="20"/>
              </w:rPr>
            </w:pPr>
            <w:del w:id="150" w:author="Rob LaRubbio" w:date="2015-08-03T16:12:00Z">
              <w:r w:rsidRPr="00555D08" w:rsidDel="00E4052C">
                <w:rPr>
                  <w:rFonts w:eastAsia="Arial" w:cs="Arial"/>
                  <w:szCs w:val="20"/>
                </w:rPr>
                <w:delText xml:space="preserve"> </w:delText>
              </w:r>
              <w:r w:rsidR="00B64CA0" w:rsidDel="00E4052C">
                <w:rPr>
                  <w:rFonts w:eastAsia="Arial" w:cs="Arial"/>
                  <w:szCs w:val="20"/>
                </w:rPr>
                <w:delText xml:space="preserve">   “</w:delText>
              </w:r>
              <w:r w:rsidR="00B64CA0" w:rsidRPr="00590D62" w:rsidDel="00E4052C">
                <w:rPr>
                  <w:rFonts w:eastAsia="Arial" w:cs="Arial"/>
                  <w:szCs w:val="20"/>
                </w:rPr>
                <w:delText>languageLocationCode</w:delText>
              </w:r>
              <w:r w:rsidR="00B64CA0" w:rsidDel="00E4052C">
                <w:rPr>
                  <w:rFonts w:eastAsia="Arial" w:cs="Arial"/>
                  <w:szCs w:val="20"/>
                </w:rPr>
                <w:delText>”: null,</w:delText>
              </w:r>
            </w:del>
          </w:p>
          <w:p w14:paraId="3C4E7207" w14:textId="13FB5BBC" w:rsidR="00D77511" w:rsidRPr="008A060A" w:rsidDel="00E4052C" w:rsidRDefault="00555D08" w:rsidP="00D77511">
            <w:pPr>
              <w:jc w:val="both"/>
              <w:rPr>
                <w:del w:id="151" w:author="Rob LaRubbio" w:date="2015-08-03T16:12:00Z"/>
                <w:rFonts w:eastAsia="Times New Roman" w:cs="Arial"/>
                <w:szCs w:val="20"/>
              </w:rPr>
            </w:pPr>
            <w:del w:id="152" w:author="Rob LaRubbio" w:date="2015-08-03T16:12:00Z">
              <w:r w:rsidRPr="00555D08" w:rsidDel="00E4052C">
                <w:rPr>
                  <w:rFonts w:eastAsia="Arial" w:cs="Arial"/>
                  <w:szCs w:val="20"/>
                </w:rPr>
                <w:delText xml:space="preserve">    </w:delText>
              </w:r>
              <w:r w:rsidR="003F5A2D" w:rsidDel="00E4052C">
                <w:rPr>
                  <w:rFonts w:eastAsia="Arial" w:cs="Arial"/>
                  <w:szCs w:val="20"/>
                </w:rPr>
                <w:delText>"</w:delText>
              </w:r>
              <w:r w:rsidRPr="00555D08" w:rsidDel="00E4052C">
                <w:rPr>
                  <w:rFonts w:eastAsia="Arial" w:cs="Arial"/>
                  <w:szCs w:val="20"/>
                </w:rPr>
                <w:delText>defaultLanguageLocationCode</w:delText>
              </w:r>
              <w:r w:rsidR="003F5A2D" w:rsidDel="00E4052C">
                <w:rPr>
                  <w:rFonts w:eastAsia="Arial" w:cs="Arial"/>
                  <w:szCs w:val="20"/>
                </w:rPr>
                <w:delText>"</w:delText>
              </w:r>
              <w:r w:rsidRPr="00555D08" w:rsidDel="00E4052C">
                <w:rPr>
                  <w:rFonts w:eastAsia="Arial" w:cs="Arial"/>
                  <w:szCs w:val="20"/>
                </w:rPr>
                <w:delText xml:space="preserve">: </w:delText>
              </w:r>
              <w:r w:rsidR="000865AD" w:rsidDel="00E4052C">
                <w:rPr>
                  <w:rFonts w:eastAsia="Arial" w:cs="Arial"/>
                  <w:szCs w:val="20"/>
                </w:rPr>
                <w:delText>“</w:delText>
              </w:r>
              <w:r w:rsidRPr="00555D08" w:rsidDel="00E4052C">
                <w:rPr>
                  <w:rFonts w:eastAsia="Arial" w:cs="Arial"/>
                  <w:szCs w:val="20"/>
                </w:rPr>
                <w:delText>10</w:delText>
              </w:r>
              <w:r w:rsidR="000865AD" w:rsidDel="00E4052C">
                <w:rPr>
                  <w:rFonts w:eastAsia="Arial" w:cs="Arial"/>
                  <w:szCs w:val="20"/>
                </w:rPr>
                <w:delText>”</w:delText>
              </w:r>
              <w:r w:rsidRPr="00555D08" w:rsidDel="00E4052C">
                <w:rPr>
                  <w:rFonts w:eastAsia="Arial" w:cs="Arial"/>
                  <w:szCs w:val="20"/>
                </w:rPr>
                <w:delText>,</w:delText>
              </w:r>
              <w:r w:rsidR="00D77511" w:rsidDel="00E4052C">
                <w:rPr>
                  <w:rFonts w:eastAsia="Times New Roman" w:cs="Arial"/>
                  <w:szCs w:val="20"/>
                </w:rPr>
                <w:delText xml:space="preserve">    “allowedLanguageLocationCodes”: [“10”, “99”, “34”],</w:delText>
              </w:r>
            </w:del>
          </w:p>
          <w:p w14:paraId="4787593C" w14:textId="4F03B50F" w:rsidR="00555D08" w:rsidRPr="00555D08" w:rsidDel="00E4052C" w:rsidRDefault="00555D08" w:rsidP="00555D08">
            <w:pPr>
              <w:jc w:val="both"/>
              <w:rPr>
                <w:del w:id="153" w:author="Rob LaRubbio" w:date="2015-08-03T16:12:00Z"/>
                <w:rFonts w:eastAsia="Arial" w:cs="Arial"/>
                <w:szCs w:val="20"/>
              </w:rPr>
            </w:pPr>
            <w:del w:id="154" w:author="Rob LaRubbio" w:date="2015-08-03T16:12:00Z">
              <w:r w:rsidRPr="00555D08" w:rsidDel="00E4052C">
                <w:rPr>
                  <w:rFonts w:eastAsia="Arial" w:cs="Arial"/>
                  <w:szCs w:val="20"/>
                </w:rPr>
                <w:delText xml:space="preserve">    </w:delText>
              </w:r>
              <w:r w:rsidR="003F5A2D" w:rsidDel="00E4052C">
                <w:rPr>
                  <w:rFonts w:eastAsia="Arial" w:cs="Arial"/>
                  <w:szCs w:val="20"/>
                </w:rPr>
                <w:delText>"</w:delText>
              </w:r>
              <w:r w:rsidRPr="00555D08" w:rsidDel="00E4052C">
                <w:rPr>
                  <w:rFonts w:eastAsia="Arial" w:cs="Arial"/>
                  <w:szCs w:val="20"/>
                </w:rPr>
                <w:delText>currentUsageInPulses</w:delText>
              </w:r>
              <w:r w:rsidR="003F5A2D" w:rsidDel="00E4052C">
                <w:rPr>
                  <w:rFonts w:eastAsia="Arial" w:cs="Arial"/>
                  <w:szCs w:val="20"/>
                </w:rPr>
                <w:delText>"</w:delText>
              </w:r>
              <w:r w:rsidRPr="00555D08" w:rsidDel="00E4052C">
                <w:rPr>
                  <w:rFonts w:eastAsia="Arial" w:cs="Arial"/>
                  <w:szCs w:val="20"/>
                </w:rPr>
                <w:delText>: 10,</w:delText>
              </w:r>
            </w:del>
          </w:p>
          <w:p w14:paraId="2E773BC6" w14:textId="05030C27" w:rsidR="00555D08" w:rsidRPr="00555D08" w:rsidDel="00E4052C" w:rsidRDefault="00555D08" w:rsidP="00555D08">
            <w:pPr>
              <w:jc w:val="both"/>
              <w:rPr>
                <w:del w:id="155" w:author="Rob LaRubbio" w:date="2015-08-03T16:12:00Z"/>
                <w:rFonts w:eastAsia="Arial" w:cs="Arial"/>
                <w:szCs w:val="20"/>
              </w:rPr>
            </w:pPr>
            <w:del w:id="156" w:author="Rob LaRubbio" w:date="2015-08-03T16:12:00Z">
              <w:r w:rsidRPr="00555D08" w:rsidDel="00E4052C">
                <w:rPr>
                  <w:rFonts w:eastAsia="Arial" w:cs="Arial"/>
                  <w:szCs w:val="20"/>
                </w:rPr>
                <w:delText xml:space="preserve">    </w:delText>
              </w:r>
              <w:r w:rsidR="003F5A2D" w:rsidDel="00E4052C">
                <w:rPr>
                  <w:rFonts w:eastAsia="Arial" w:cs="Arial"/>
                  <w:szCs w:val="20"/>
                </w:rPr>
                <w:delText>"</w:delText>
              </w:r>
              <w:r w:rsidRPr="00555D08" w:rsidDel="00E4052C">
                <w:rPr>
                  <w:rFonts w:eastAsia="Arial" w:cs="Arial"/>
                  <w:szCs w:val="20"/>
                </w:rPr>
                <w:delText>maxAllowedUsageInPulses</w:delText>
              </w:r>
              <w:r w:rsidR="003F5A2D" w:rsidDel="00E4052C">
                <w:rPr>
                  <w:rFonts w:eastAsia="Arial" w:cs="Arial"/>
                  <w:szCs w:val="20"/>
                </w:rPr>
                <w:delText>"</w:delText>
              </w:r>
              <w:r w:rsidRPr="00555D08" w:rsidDel="00E4052C">
                <w:rPr>
                  <w:rFonts w:eastAsia="Arial" w:cs="Arial"/>
                  <w:szCs w:val="20"/>
                </w:rPr>
                <w:delText>: 2340,</w:delText>
              </w:r>
            </w:del>
          </w:p>
          <w:p w14:paraId="2F3CE0C4" w14:textId="6252F973" w:rsidR="00555D08" w:rsidRPr="00555D08" w:rsidDel="00E4052C" w:rsidRDefault="00555D08" w:rsidP="00555D08">
            <w:pPr>
              <w:jc w:val="both"/>
              <w:rPr>
                <w:del w:id="157" w:author="Rob LaRubbio" w:date="2015-08-03T16:12:00Z"/>
                <w:rFonts w:eastAsia="Arial" w:cs="Arial"/>
                <w:szCs w:val="20"/>
              </w:rPr>
            </w:pPr>
            <w:del w:id="158" w:author="Rob LaRubbio" w:date="2015-08-03T16:12:00Z">
              <w:r w:rsidRPr="00555D08" w:rsidDel="00E4052C">
                <w:rPr>
                  <w:rFonts w:eastAsia="Arial" w:cs="Arial"/>
                  <w:szCs w:val="20"/>
                </w:rPr>
                <w:delText xml:space="preserve">    </w:delText>
              </w:r>
              <w:r w:rsidR="003F5A2D" w:rsidDel="00E4052C">
                <w:rPr>
                  <w:rFonts w:eastAsia="Arial" w:cs="Arial"/>
                  <w:szCs w:val="20"/>
                </w:rPr>
                <w:delText>"</w:delText>
              </w:r>
              <w:r w:rsidRPr="00555D08" w:rsidDel="00E4052C">
                <w:rPr>
                  <w:rFonts w:eastAsia="Arial" w:cs="Arial"/>
                  <w:szCs w:val="20"/>
                </w:rPr>
                <w:delText>welcomeProm</w:delText>
              </w:r>
              <w:r w:rsidR="00D02954" w:rsidDel="00E4052C">
                <w:rPr>
                  <w:rFonts w:eastAsia="Arial" w:cs="Arial"/>
                  <w:szCs w:val="20"/>
                </w:rPr>
                <w:delText>p</w:delText>
              </w:r>
              <w:r w:rsidRPr="00555D08" w:rsidDel="00E4052C">
                <w:rPr>
                  <w:rFonts w:eastAsia="Arial" w:cs="Arial"/>
                  <w:szCs w:val="20"/>
                </w:rPr>
                <w:delText>tFlag</w:delText>
              </w:r>
              <w:r w:rsidR="003F5A2D" w:rsidDel="00E4052C">
                <w:rPr>
                  <w:rFonts w:eastAsia="Arial" w:cs="Arial"/>
                  <w:szCs w:val="20"/>
                </w:rPr>
                <w:delText>"</w:delText>
              </w:r>
              <w:r w:rsidRPr="00555D08" w:rsidDel="00E4052C">
                <w:rPr>
                  <w:rFonts w:eastAsia="Arial" w:cs="Arial"/>
                  <w:szCs w:val="20"/>
                </w:rPr>
                <w:delText xml:space="preserve">: </w:delText>
              </w:r>
              <w:r w:rsidR="003F5A2D" w:rsidDel="00E4052C">
                <w:rPr>
                  <w:rFonts w:eastAsia="Arial" w:cs="Arial"/>
                  <w:szCs w:val="20"/>
                </w:rPr>
                <w:delText>"</w:delText>
              </w:r>
              <w:r w:rsidRPr="00555D08" w:rsidDel="00E4052C">
                <w:rPr>
                  <w:rFonts w:eastAsia="Arial" w:cs="Arial"/>
                  <w:szCs w:val="20"/>
                </w:rPr>
                <w:delText>TRUE</w:delText>
              </w:r>
              <w:r w:rsidR="003F5A2D" w:rsidDel="00E4052C">
                <w:rPr>
                  <w:rFonts w:eastAsia="Arial" w:cs="Arial"/>
                  <w:szCs w:val="20"/>
                </w:rPr>
                <w:delText>"</w:delText>
              </w:r>
              <w:r w:rsidRPr="00555D08" w:rsidDel="00E4052C">
                <w:rPr>
                  <w:rFonts w:eastAsia="Arial" w:cs="Arial"/>
                  <w:szCs w:val="20"/>
                </w:rPr>
                <w:delText>,</w:delText>
              </w:r>
            </w:del>
          </w:p>
          <w:p w14:paraId="4D877DC5" w14:textId="7DF9FC59" w:rsidR="00555D08" w:rsidRPr="00555D08" w:rsidDel="00E4052C" w:rsidRDefault="00555D08" w:rsidP="00555D08">
            <w:pPr>
              <w:jc w:val="both"/>
              <w:rPr>
                <w:del w:id="159" w:author="Rob LaRubbio" w:date="2015-08-03T16:12:00Z"/>
                <w:rFonts w:eastAsia="Arial" w:cs="Arial"/>
                <w:szCs w:val="20"/>
              </w:rPr>
            </w:pPr>
            <w:del w:id="160" w:author="Rob LaRubbio" w:date="2015-08-03T16:12:00Z">
              <w:r w:rsidRPr="00555D08" w:rsidDel="00E4052C">
                <w:rPr>
                  <w:rFonts w:eastAsia="Arial" w:cs="Arial"/>
                  <w:szCs w:val="20"/>
                </w:rPr>
                <w:delText xml:space="preserve">    </w:delText>
              </w:r>
              <w:r w:rsidR="003F5A2D" w:rsidDel="00E4052C">
                <w:rPr>
                  <w:rFonts w:eastAsia="Arial" w:cs="Arial"/>
                  <w:szCs w:val="20"/>
                </w:rPr>
                <w:delText>"</w:delText>
              </w:r>
              <w:r w:rsidRPr="00555D08" w:rsidDel="00E4052C">
                <w:rPr>
                  <w:rFonts w:eastAsia="Arial" w:cs="Arial"/>
                  <w:szCs w:val="20"/>
                </w:rPr>
                <w:delText>endOfUsagePromptCounter</w:delText>
              </w:r>
              <w:r w:rsidR="003F5A2D" w:rsidDel="00E4052C">
                <w:rPr>
                  <w:rFonts w:eastAsia="Arial" w:cs="Arial"/>
                  <w:szCs w:val="20"/>
                </w:rPr>
                <w:delText>"</w:delText>
              </w:r>
              <w:r w:rsidRPr="00555D08" w:rsidDel="00E4052C">
                <w:rPr>
                  <w:rFonts w:eastAsia="Arial" w:cs="Arial"/>
                  <w:szCs w:val="20"/>
                </w:rPr>
                <w:delText>: 0,</w:delText>
              </w:r>
            </w:del>
          </w:p>
          <w:p w14:paraId="61F0BBBE" w14:textId="100AB4B6" w:rsidR="00555D08" w:rsidRPr="00555D08" w:rsidDel="00E4052C" w:rsidRDefault="00555D08" w:rsidP="00555D08">
            <w:pPr>
              <w:jc w:val="both"/>
              <w:rPr>
                <w:del w:id="161" w:author="Rob LaRubbio" w:date="2015-08-03T16:12:00Z"/>
                <w:rFonts w:eastAsia="Arial" w:cs="Arial"/>
                <w:szCs w:val="20"/>
              </w:rPr>
            </w:pPr>
            <w:del w:id="162" w:author="Rob LaRubbio" w:date="2015-08-03T16:12:00Z">
              <w:r w:rsidRPr="00555D08" w:rsidDel="00E4052C">
                <w:rPr>
                  <w:rFonts w:eastAsia="Arial" w:cs="Arial"/>
                  <w:szCs w:val="20"/>
                </w:rPr>
                <w:delText xml:space="preserve">    </w:delText>
              </w:r>
              <w:r w:rsidR="003F5A2D" w:rsidDel="00E4052C">
                <w:rPr>
                  <w:rFonts w:eastAsia="Arial" w:cs="Arial"/>
                  <w:szCs w:val="20"/>
                </w:rPr>
                <w:delText>"</w:delText>
              </w:r>
              <w:r w:rsidRPr="00555D08" w:rsidDel="00E4052C">
                <w:rPr>
                  <w:rFonts w:eastAsia="Arial" w:cs="Arial"/>
                  <w:szCs w:val="20"/>
                </w:rPr>
                <w:delText>maxAllowedEndOfUsagePrompt</w:delText>
              </w:r>
              <w:r w:rsidR="003F5A2D" w:rsidDel="00E4052C">
                <w:rPr>
                  <w:rFonts w:eastAsia="Arial" w:cs="Arial"/>
                  <w:szCs w:val="20"/>
                </w:rPr>
                <w:delText>"</w:delText>
              </w:r>
              <w:r w:rsidRPr="00555D08" w:rsidDel="00E4052C">
                <w:rPr>
                  <w:rFonts w:eastAsia="Arial" w:cs="Arial"/>
                  <w:szCs w:val="20"/>
                </w:rPr>
                <w:delText>: 2</w:delText>
              </w:r>
            </w:del>
          </w:p>
          <w:p w14:paraId="6B5F454F" w14:textId="645CE9E5" w:rsidR="00527AF8" w:rsidDel="00E4052C" w:rsidRDefault="00555D08" w:rsidP="00FE78D0">
            <w:pPr>
              <w:jc w:val="both"/>
              <w:rPr>
                <w:del w:id="163" w:author="Rob LaRubbio" w:date="2015-08-03T16:12:00Z"/>
                <w:rFonts w:eastAsia="Arial" w:cs="Arial"/>
                <w:szCs w:val="20"/>
              </w:rPr>
            </w:pPr>
            <w:del w:id="164" w:author="Rob LaRubbio" w:date="2015-08-03T16:12:00Z">
              <w:r w:rsidRPr="00555D08" w:rsidDel="00E4052C">
                <w:rPr>
                  <w:rFonts w:eastAsia="Arial" w:cs="Arial"/>
                  <w:szCs w:val="20"/>
                </w:rPr>
                <w:delText xml:space="preserve">} </w:delText>
              </w:r>
            </w:del>
          </w:p>
          <w:p w14:paraId="40F2C702" w14:textId="77777777" w:rsidR="00527AF8" w:rsidRDefault="00527AF8" w:rsidP="00FE78D0">
            <w:pPr>
              <w:jc w:val="both"/>
              <w:rPr>
                <w:rFonts w:eastAsia="Arial" w:cs="Arial"/>
                <w:szCs w:val="20"/>
              </w:rPr>
            </w:pPr>
          </w:p>
          <w:p w14:paraId="3CC9735D" w14:textId="77777777" w:rsidR="00527AF8" w:rsidRPr="006419FD" w:rsidRDefault="00527AF8" w:rsidP="00FE78D0">
            <w:pPr>
              <w:jc w:val="both"/>
              <w:rPr>
                <w:rFonts w:eastAsia="Times New Roman" w:cs="Times New Roman"/>
                <w:szCs w:val="20"/>
              </w:rPr>
            </w:pPr>
          </w:p>
        </w:tc>
        <w:tc>
          <w:tcPr>
            <w:tcW w:w="761" w:type="dxa"/>
            <w:tcBorders>
              <w:bottom w:val="single" w:sz="4" w:space="0" w:color="auto"/>
            </w:tcBorders>
          </w:tcPr>
          <w:p w14:paraId="175B963F" w14:textId="77777777"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14:paraId="2F9FB219"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1C80404D" w14:textId="77777777" w:rsidR="00527AF8" w:rsidRPr="00031093" w:rsidRDefault="00527AF8" w:rsidP="00FE78D0">
            <w:pPr>
              <w:jc w:val="both"/>
              <w:rPr>
                <w:szCs w:val="20"/>
              </w:rPr>
            </w:pPr>
          </w:p>
        </w:tc>
      </w:tr>
      <w:tr w:rsidR="00BC06C9" w14:paraId="6CBBAD94" w14:textId="77777777" w:rsidTr="00FE78D0">
        <w:tc>
          <w:tcPr>
            <w:tcW w:w="1188" w:type="dxa"/>
            <w:vMerge w:val="restart"/>
          </w:tcPr>
          <w:p w14:paraId="5E64D9FF" w14:textId="77777777" w:rsidR="00BC06C9" w:rsidRPr="00031093" w:rsidRDefault="00BC06C9" w:rsidP="00FE78D0">
            <w:pPr>
              <w:jc w:val="both"/>
              <w:rPr>
                <w:szCs w:val="20"/>
              </w:rPr>
            </w:pPr>
            <w:r w:rsidRPr="00031093">
              <w:rPr>
                <w:szCs w:val="20"/>
              </w:rPr>
              <w:t>Failure</w:t>
            </w:r>
          </w:p>
        </w:tc>
        <w:tc>
          <w:tcPr>
            <w:tcW w:w="3510" w:type="dxa"/>
            <w:vMerge w:val="restart"/>
            <w:shd w:val="clear" w:color="auto" w:fill="auto"/>
          </w:tcPr>
          <w:p w14:paraId="5E0BF343" w14:textId="77777777" w:rsidR="00BC06C9" w:rsidRPr="00031093" w:rsidRDefault="00BC06C9" w:rsidP="00FE78D0">
            <w:pPr>
              <w:jc w:val="both"/>
              <w:rPr>
                <w:rFonts w:eastAsia="Arial" w:cs="Arial"/>
                <w:szCs w:val="20"/>
              </w:rPr>
            </w:pPr>
            <w:r w:rsidRPr="00031093">
              <w:rPr>
                <w:rFonts w:eastAsia="Arial" w:cs="Arial"/>
                <w:szCs w:val="20"/>
              </w:rPr>
              <w:t>{</w:t>
            </w:r>
          </w:p>
          <w:p w14:paraId="0B803333" w14:textId="77777777" w:rsidR="00BC06C9" w:rsidRPr="00031093" w:rsidRDefault="00BC06C9" w:rsidP="00FE78D0">
            <w:pPr>
              <w:jc w:val="both"/>
              <w:rPr>
                <w:szCs w:val="20"/>
              </w:rPr>
            </w:pPr>
            <w:r w:rsidRPr="00031093">
              <w:rPr>
                <w:rFonts w:eastAsia="Arial" w:cs="Arial"/>
                <w:szCs w:val="20"/>
              </w:rPr>
              <w:t xml:space="preserve">    </w:t>
            </w:r>
            <w:r>
              <w:rPr>
                <w:rFonts w:eastAsia="Arial" w:cs="Arial"/>
                <w:szCs w:val="20"/>
              </w:rPr>
              <w:t>"</w:t>
            </w:r>
            <w:proofErr w:type="gramStart"/>
            <w:r w:rsidRPr="00DF29FA">
              <w:rPr>
                <w:szCs w:val="20"/>
              </w:rPr>
              <w:t>failureReason</w:t>
            </w:r>
            <w:proofErr w:type="gramEnd"/>
            <w:r>
              <w:rPr>
                <w:szCs w:val="20"/>
              </w:rPr>
              <w:t>" : "</w:t>
            </w:r>
            <w:r w:rsidRPr="00031093">
              <w:rPr>
                <w:szCs w:val="20"/>
              </w:rPr>
              <w:t xml:space="preserve">&lt;Description     </w:t>
            </w:r>
            <w:r>
              <w:rPr>
                <w:szCs w:val="20"/>
              </w:rPr>
              <w:t>of the failure reason&gt;"</w:t>
            </w:r>
          </w:p>
          <w:p w14:paraId="5038E78B" w14:textId="77777777" w:rsidR="00BC06C9" w:rsidRPr="00031093" w:rsidRDefault="00BC06C9" w:rsidP="00FE78D0">
            <w:pPr>
              <w:jc w:val="both"/>
              <w:rPr>
                <w:szCs w:val="20"/>
                <w:highlight w:val="lightGray"/>
              </w:rPr>
            </w:pPr>
            <w:r w:rsidRPr="00031093">
              <w:rPr>
                <w:szCs w:val="20"/>
              </w:rPr>
              <w:t>}</w:t>
            </w:r>
          </w:p>
        </w:tc>
        <w:tc>
          <w:tcPr>
            <w:tcW w:w="761" w:type="dxa"/>
            <w:tcBorders>
              <w:bottom w:val="single" w:sz="4" w:space="0" w:color="auto"/>
            </w:tcBorders>
          </w:tcPr>
          <w:p w14:paraId="3217AC4B" w14:textId="77777777" w:rsidR="00BC06C9" w:rsidRPr="00031093" w:rsidRDefault="00BC06C9" w:rsidP="00FE78D0">
            <w:pPr>
              <w:jc w:val="both"/>
              <w:rPr>
                <w:szCs w:val="20"/>
              </w:rPr>
            </w:pPr>
            <w:r>
              <w:rPr>
                <w:szCs w:val="20"/>
              </w:rPr>
              <w:t>400</w:t>
            </w:r>
          </w:p>
        </w:tc>
        <w:tc>
          <w:tcPr>
            <w:tcW w:w="1471" w:type="dxa"/>
          </w:tcPr>
          <w:p w14:paraId="51398932" w14:textId="77777777" w:rsidR="00BC06C9" w:rsidRPr="00031093" w:rsidRDefault="00BC06C9" w:rsidP="00FE78D0">
            <w:pPr>
              <w:jc w:val="both"/>
              <w:rPr>
                <w:szCs w:val="20"/>
              </w:rPr>
            </w:pPr>
            <w:r w:rsidRPr="00031093">
              <w:rPr>
                <w:szCs w:val="20"/>
              </w:rPr>
              <w:t>Application/json</w:t>
            </w:r>
          </w:p>
        </w:tc>
        <w:tc>
          <w:tcPr>
            <w:tcW w:w="2250" w:type="dxa"/>
          </w:tcPr>
          <w:p w14:paraId="275115BD" w14:textId="77777777" w:rsidR="00BC06C9" w:rsidRPr="00031093" w:rsidRDefault="00BC06C9" w:rsidP="007102DC">
            <w:pPr>
              <w:jc w:val="both"/>
              <w:rPr>
                <w:szCs w:val="20"/>
              </w:rPr>
            </w:pPr>
            <w:r>
              <w:rPr>
                <w:szCs w:val="20"/>
              </w:rPr>
              <w:t xml:space="preserve">In case parameter value is invalid "&lt;Parameter </w:t>
            </w:r>
            <w:proofErr w:type="gramStart"/>
            <w:r>
              <w:rPr>
                <w:szCs w:val="20"/>
              </w:rPr>
              <w:t>Name :</w:t>
            </w:r>
            <w:proofErr w:type="gramEnd"/>
            <w:r>
              <w:rPr>
                <w:szCs w:val="20"/>
              </w:rPr>
              <w:t xml:space="preserve"> Invalid Value&gt;" shall be returned in failure reason</w:t>
            </w:r>
          </w:p>
        </w:tc>
      </w:tr>
      <w:tr w:rsidR="00BC06C9" w14:paraId="184D9F09" w14:textId="77777777" w:rsidTr="00FE78D0">
        <w:tc>
          <w:tcPr>
            <w:tcW w:w="1188" w:type="dxa"/>
            <w:vMerge/>
          </w:tcPr>
          <w:p w14:paraId="76FEF043" w14:textId="77777777" w:rsidR="00BC06C9" w:rsidRPr="00031093" w:rsidRDefault="00BC06C9" w:rsidP="00FE78D0">
            <w:pPr>
              <w:jc w:val="both"/>
              <w:rPr>
                <w:szCs w:val="20"/>
              </w:rPr>
            </w:pPr>
          </w:p>
        </w:tc>
        <w:tc>
          <w:tcPr>
            <w:tcW w:w="3510" w:type="dxa"/>
            <w:vMerge/>
            <w:shd w:val="clear" w:color="auto" w:fill="auto"/>
          </w:tcPr>
          <w:p w14:paraId="2D5430F4" w14:textId="77777777" w:rsidR="00BC06C9" w:rsidRPr="00031093" w:rsidRDefault="00BC06C9" w:rsidP="00FE78D0">
            <w:pPr>
              <w:jc w:val="both"/>
              <w:rPr>
                <w:szCs w:val="20"/>
              </w:rPr>
            </w:pPr>
          </w:p>
        </w:tc>
        <w:tc>
          <w:tcPr>
            <w:tcW w:w="761" w:type="dxa"/>
          </w:tcPr>
          <w:p w14:paraId="11E6C8CD" w14:textId="77777777" w:rsidR="00BC06C9" w:rsidRPr="00031093" w:rsidRDefault="00BC06C9" w:rsidP="00FE78D0">
            <w:pPr>
              <w:jc w:val="both"/>
              <w:rPr>
                <w:szCs w:val="20"/>
              </w:rPr>
            </w:pPr>
            <w:r>
              <w:rPr>
                <w:szCs w:val="20"/>
              </w:rPr>
              <w:t>400</w:t>
            </w:r>
          </w:p>
        </w:tc>
        <w:tc>
          <w:tcPr>
            <w:tcW w:w="1471" w:type="dxa"/>
          </w:tcPr>
          <w:p w14:paraId="5DB210E0" w14:textId="77777777" w:rsidR="00BC06C9" w:rsidRDefault="00BC06C9" w:rsidP="00FE78D0">
            <w:pPr>
              <w:jc w:val="both"/>
            </w:pPr>
            <w:r w:rsidRPr="0076019E">
              <w:rPr>
                <w:szCs w:val="20"/>
              </w:rPr>
              <w:t>Application/json</w:t>
            </w:r>
          </w:p>
        </w:tc>
        <w:tc>
          <w:tcPr>
            <w:tcW w:w="2250" w:type="dxa"/>
          </w:tcPr>
          <w:p w14:paraId="133E4841" w14:textId="77777777" w:rsidR="00BC06C9" w:rsidRDefault="00BC06C9" w:rsidP="00FE78D0">
            <w:pPr>
              <w:jc w:val="both"/>
              <w:rPr>
                <w:szCs w:val="20"/>
              </w:rPr>
            </w:pPr>
            <w:r>
              <w:rPr>
                <w:szCs w:val="20"/>
              </w:rPr>
              <w:t>In case mandatory parameter is missing</w:t>
            </w:r>
          </w:p>
          <w:p w14:paraId="5766A826" w14:textId="77777777" w:rsidR="00BC06C9" w:rsidRPr="00031093" w:rsidRDefault="00BC06C9" w:rsidP="00A9180B">
            <w:pPr>
              <w:jc w:val="both"/>
              <w:rPr>
                <w:szCs w:val="20"/>
              </w:rPr>
            </w:pPr>
            <w:r>
              <w:rPr>
                <w:szCs w:val="20"/>
              </w:rPr>
              <w:t>"&lt;Parameter Name: Not Present&gt;" shall be returned in failure reason</w:t>
            </w:r>
          </w:p>
        </w:tc>
      </w:tr>
      <w:tr w:rsidR="00BC06C9" w14:paraId="5BB3EB0A" w14:textId="77777777" w:rsidTr="00FE78D0">
        <w:tc>
          <w:tcPr>
            <w:tcW w:w="1188" w:type="dxa"/>
            <w:vMerge/>
          </w:tcPr>
          <w:p w14:paraId="74DADEF4" w14:textId="77777777" w:rsidR="00BC06C9" w:rsidRPr="00031093" w:rsidRDefault="00BC06C9" w:rsidP="00FE78D0">
            <w:pPr>
              <w:jc w:val="both"/>
              <w:rPr>
                <w:szCs w:val="20"/>
              </w:rPr>
            </w:pPr>
          </w:p>
        </w:tc>
        <w:tc>
          <w:tcPr>
            <w:tcW w:w="3510" w:type="dxa"/>
            <w:vMerge/>
            <w:shd w:val="clear" w:color="auto" w:fill="auto"/>
          </w:tcPr>
          <w:p w14:paraId="0BA829CF" w14:textId="77777777" w:rsidR="00BC06C9" w:rsidRPr="00031093" w:rsidRDefault="00BC06C9" w:rsidP="00FE78D0">
            <w:pPr>
              <w:jc w:val="both"/>
              <w:rPr>
                <w:szCs w:val="20"/>
              </w:rPr>
            </w:pPr>
          </w:p>
        </w:tc>
        <w:tc>
          <w:tcPr>
            <w:tcW w:w="761" w:type="dxa"/>
          </w:tcPr>
          <w:p w14:paraId="4D58A4B8" w14:textId="77777777" w:rsidR="00BC06C9" w:rsidRPr="00031093" w:rsidRDefault="00BC06C9" w:rsidP="00FE78D0">
            <w:pPr>
              <w:jc w:val="both"/>
              <w:rPr>
                <w:szCs w:val="20"/>
              </w:rPr>
            </w:pPr>
            <w:r>
              <w:rPr>
                <w:szCs w:val="20"/>
              </w:rPr>
              <w:t>500</w:t>
            </w:r>
          </w:p>
        </w:tc>
        <w:tc>
          <w:tcPr>
            <w:tcW w:w="1471" w:type="dxa"/>
          </w:tcPr>
          <w:p w14:paraId="5CB3FB5D" w14:textId="77777777" w:rsidR="00BC06C9" w:rsidRDefault="00BC06C9" w:rsidP="00FE78D0">
            <w:pPr>
              <w:jc w:val="both"/>
            </w:pPr>
            <w:r w:rsidRPr="0076019E">
              <w:rPr>
                <w:szCs w:val="20"/>
              </w:rPr>
              <w:t>Application/json</w:t>
            </w:r>
          </w:p>
        </w:tc>
        <w:tc>
          <w:tcPr>
            <w:tcW w:w="2250" w:type="dxa"/>
          </w:tcPr>
          <w:p w14:paraId="7FBEF46D" w14:textId="77777777" w:rsidR="00BC06C9" w:rsidRDefault="00BC06C9" w:rsidP="00FE78D0">
            <w:pPr>
              <w:jc w:val="both"/>
              <w:rPr>
                <w:szCs w:val="20"/>
              </w:rPr>
            </w:pPr>
            <w:r>
              <w:rPr>
                <w:szCs w:val="20"/>
              </w:rPr>
              <w:t>In case of internal motech error "Internal Error" shall be returned in the failure reason</w:t>
            </w:r>
          </w:p>
        </w:tc>
      </w:tr>
      <w:tr w:rsidR="00BC06C9" w14:paraId="58B2A4A6" w14:textId="77777777" w:rsidTr="00FE78D0">
        <w:tc>
          <w:tcPr>
            <w:tcW w:w="1188" w:type="dxa"/>
            <w:vMerge/>
          </w:tcPr>
          <w:p w14:paraId="204CB8C6" w14:textId="77777777" w:rsidR="00BC06C9" w:rsidRPr="00031093" w:rsidRDefault="00BC06C9" w:rsidP="00FE78D0">
            <w:pPr>
              <w:jc w:val="both"/>
              <w:rPr>
                <w:szCs w:val="20"/>
              </w:rPr>
            </w:pPr>
          </w:p>
        </w:tc>
        <w:tc>
          <w:tcPr>
            <w:tcW w:w="3510" w:type="dxa"/>
            <w:vMerge/>
            <w:shd w:val="clear" w:color="auto" w:fill="auto"/>
          </w:tcPr>
          <w:p w14:paraId="3A594B1D" w14:textId="77777777" w:rsidR="00BC06C9" w:rsidRPr="00031093" w:rsidRDefault="00BC06C9" w:rsidP="00FE78D0">
            <w:pPr>
              <w:jc w:val="both"/>
              <w:rPr>
                <w:szCs w:val="20"/>
              </w:rPr>
            </w:pPr>
          </w:p>
        </w:tc>
        <w:tc>
          <w:tcPr>
            <w:tcW w:w="761" w:type="dxa"/>
          </w:tcPr>
          <w:p w14:paraId="0EA36072" w14:textId="77777777" w:rsidR="00BC06C9" w:rsidRDefault="00BC06C9" w:rsidP="00FE78D0">
            <w:pPr>
              <w:jc w:val="both"/>
              <w:rPr>
                <w:szCs w:val="20"/>
              </w:rPr>
            </w:pPr>
            <w:r>
              <w:rPr>
                <w:color w:val="000000" w:themeColor="text1"/>
                <w:szCs w:val="20"/>
              </w:rPr>
              <w:t>403</w:t>
            </w:r>
          </w:p>
        </w:tc>
        <w:tc>
          <w:tcPr>
            <w:tcW w:w="1471" w:type="dxa"/>
          </w:tcPr>
          <w:p w14:paraId="2CB79EC7" w14:textId="77777777" w:rsidR="00BC06C9" w:rsidRPr="0076019E" w:rsidRDefault="00BC06C9" w:rsidP="00FE78D0">
            <w:pPr>
              <w:jc w:val="both"/>
              <w:rPr>
                <w:szCs w:val="20"/>
              </w:rPr>
            </w:pPr>
            <w:r>
              <w:rPr>
                <w:szCs w:val="20"/>
              </w:rPr>
              <w:t>Application/json</w:t>
            </w:r>
          </w:p>
        </w:tc>
        <w:tc>
          <w:tcPr>
            <w:tcW w:w="2250" w:type="dxa"/>
          </w:tcPr>
          <w:p w14:paraId="1B52F5F6" w14:textId="77777777" w:rsidR="00BC06C9" w:rsidRDefault="00BC06C9" w:rsidP="00FE78D0">
            <w:pPr>
              <w:jc w:val="both"/>
              <w:rPr>
                <w:szCs w:val="20"/>
              </w:rPr>
            </w:pPr>
            <w:r>
              <w:rPr>
                <w:szCs w:val="20"/>
              </w:rPr>
              <w:t>In case when whitelisting is enabled and user’s MSISDN is not found in whitelist</w:t>
            </w:r>
          </w:p>
        </w:tc>
      </w:tr>
      <w:tr w:rsidR="00BC06C9" w14:paraId="6C9996FF" w14:textId="77777777" w:rsidTr="00FE78D0">
        <w:tc>
          <w:tcPr>
            <w:tcW w:w="1188" w:type="dxa"/>
            <w:vMerge/>
          </w:tcPr>
          <w:p w14:paraId="58635CAE" w14:textId="77777777" w:rsidR="00BC06C9" w:rsidRPr="00031093" w:rsidRDefault="00BC06C9" w:rsidP="00FE78D0">
            <w:pPr>
              <w:jc w:val="both"/>
              <w:rPr>
                <w:szCs w:val="20"/>
              </w:rPr>
            </w:pPr>
          </w:p>
        </w:tc>
        <w:tc>
          <w:tcPr>
            <w:tcW w:w="3510" w:type="dxa"/>
            <w:vMerge/>
            <w:shd w:val="clear" w:color="auto" w:fill="auto"/>
          </w:tcPr>
          <w:p w14:paraId="76E75A05" w14:textId="77777777" w:rsidR="00BC06C9" w:rsidRPr="00031093" w:rsidRDefault="00BC06C9" w:rsidP="00FE78D0">
            <w:pPr>
              <w:jc w:val="both"/>
              <w:rPr>
                <w:szCs w:val="20"/>
              </w:rPr>
            </w:pPr>
          </w:p>
        </w:tc>
        <w:tc>
          <w:tcPr>
            <w:tcW w:w="761" w:type="dxa"/>
          </w:tcPr>
          <w:p w14:paraId="247577B7" w14:textId="77777777" w:rsidR="00BC06C9" w:rsidRDefault="00BC06C9" w:rsidP="00FE78D0">
            <w:pPr>
              <w:jc w:val="both"/>
              <w:rPr>
                <w:color w:val="000000" w:themeColor="text1"/>
                <w:szCs w:val="20"/>
              </w:rPr>
            </w:pPr>
            <w:r>
              <w:rPr>
                <w:color w:val="000000" w:themeColor="text1"/>
                <w:szCs w:val="20"/>
              </w:rPr>
              <w:t>501</w:t>
            </w:r>
          </w:p>
        </w:tc>
        <w:tc>
          <w:tcPr>
            <w:tcW w:w="1471" w:type="dxa"/>
          </w:tcPr>
          <w:p w14:paraId="497E71BC" w14:textId="77777777" w:rsidR="00BC06C9" w:rsidRDefault="00BC06C9" w:rsidP="00FE78D0">
            <w:pPr>
              <w:jc w:val="both"/>
              <w:rPr>
                <w:szCs w:val="20"/>
              </w:rPr>
            </w:pPr>
            <w:r>
              <w:rPr>
                <w:szCs w:val="20"/>
              </w:rPr>
              <w:t>Application/json</w:t>
            </w:r>
          </w:p>
        </w:tc>
        <w:tc>
          <w:tcPr>
            <w:tcW w:w="2250" w:type="dxa"/>
          </w:tcPr>
          <w:p w14:paraId="12DE135D" w14:textId="77777777" w:rsidR="00BC06C9" w:rsidRDefault="00BC06C9" w:rsidP="00FE78D0">
            <w:pPr>
              <w:jc w:val="both"/>
              <w:rPr>
                <w:szCs w:val="20"/>
              </w:rPr>
            </w:pPr>
            <w:r>
              <w:rPr>
                <w:szCs w:val="20"/>
              </w:rPr>
              <w:t>In case when call is received from state where service is not deployed</w:t>
            </w:r>
          </w:p>
        </w:tc>
      </w:tr>
    </w:tbl>
    <w:p w14:paraId="5B42A806" w14:textId="77777777" w:rsidR="00527AF8" w:rsidRDefault="00527AF8" w:rsidP="00527AF8">
      <w:pPr>
        <w:jc w:val="both"/>
      </w:pPr>
    </w:p>
    <w:p w14:paraId="2734E3E5" w14:textId="77777777" w:rsidR="00527AF8" w:rsidRDefault="00527AF8" w:rsidP="00527AF8">
      <w:pPr>
        <w:pStyle w:val="Heading5"/>
        <w:jc w:val="both"/>
      </w:pPr>
      <w:r>
        <w:t>Body Example</w:t>
      </w:r>
    </w:p>
    <w:p w14:paraId="33178961" w14:textId="77777777" w:rsidR="00527AF8" w:rsidRPr="00F86535" w:rsidRDefault="00527AF8" w:rsidP="00527AF8">
      <w:pPr>
        <w:jc w:val="both"/>
      </w:pPr>
    </w:p>
    <w:p w14:paraId="28FE2921" w14:textId="77777777" w:rsidR="00527AF8" w:rsidRPr="008930EC" w:rsidRDefault="00527AF8" w:rsidP="00527AF8">
      <w:pPr>
        <w:jc w:val="both"/>
        <w:rPr>
          <w:rFonts w:ascii="Times" w:hAnsi="Times"/>
          <w:szCs w:val="20"/>
        </w:rPr>
      </w:pPr>
      <w:r w:rsidRPr="008930EC">
        <w:rPr>
          <w:rFonts w:ascii="Times" w:hAnsi="Times"/>
          <w:szCs w:val="20"/>
        </w:rPr>
        <w:t>NA</w:t>
      </w:r>
    </w:p>
    <w:p w14:paraId="397C9721" w14:textId="77777777" w:rsidR="00527AF8" w:rsidRDefault="00527AF8" w:rsidP="00527AF8">
      <w:pPr>
        <w:pStyle w:val="Heading5"/>
        <w:jc w:val="both"/>
      </w:pPr>
      <w:r>
        <w:t xml:space="preserve">Body Elements </w:t>
      </w:r>
    </w:p>
    <w:p w14:paraId="7BBE930B" w14:textId="77777777" w:rsidR="00527AF8" w:rsidRDefault="00527AF8" w:rsidP="00527AF8">
      <w:pPr>
        <w:jc w:val="both"/>
      </w:pPr>
    </w:p>
    <w:p w14:paraId="591C06D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35" w:type="pct"/>
        <w:tblInd w:w="18" w:type="dxa"/>
        <w:tblLayout w:type="fixed"/>
        <w:tblLook w:val="04A0" w:firstRow="1" w:lastRow="0" w:firstColumn="1" w:lastColumn="0" w:noHBand="0" w:noVBand="1"/>
      </w:tblPr>
      <w:tblGrid>
        <w:gridCol w:w="518"/>
        <w:gridCol w:w="1730"/>
        <w:gridCol w:w="1212"/>
        <w:gridCol w:w="1256"/>
        <w:gridCol w:w="2034"/>
        <w:gridCol w:w="2337"/>
      </w:tblGrid>
      <w:tr w:rsidR="00527AF8" w:rsidRPr="00DE1B6A" w14:paraId="1FC51570" w14:textId="77777777" w:rsidTr="00E85A7D">
        <w:trPr>
          <w:trHeight w:val="244"/>
        </w:trPr>
        <w:tc>
          <w:tcPr>
            <w:tcW w:w="285" w:type="pct"/>
            <w:shd w:val="clear" w:color="auto" w:fill="D9D9D9" w:themeFill="background1" w:themeFillShade="D9"/>
          </w:tcPr>
          <w:p w14:paraId="233EDA58" w14:textId="77777777" w:rsidR="00527AF8" w:rsidRPr="00DE1B6A" w:rsidRDefault="00527AF8" w:rsidP="00FE78D0">
            <w:pPr>
              <w:jc w:val="both"/>
            </w:pPr>
            <w:r w:rsidRPr="00DE1B6A">
              <w:t>#</w:t>
            </w:r>
          </w:p>
        </w:tc>
        <w:tc>
          <w:tcPr>
            <w:tcW w:w="952" w:type="pct"/>
            <w:shd w:val="clear" w:color="auto" w:fill="D9D9D9" w:themeFill="background1" w:themeFillShade="D9"/>
          </w:tcPr>
          <w:p w14:paraId="3D4B27F4" w14:textId="77777777" w:rsidR="00527AF8" w:rsidRPr="00DE1B6A" w:rsidRDefault="00527AF8" w:rsidP="00FE78D0">
            <w:pPr>
              <w:jc w:val="both"/>
            </w:pPr>
            <w:r w:rsidRPr="00DE1B6A">
              <w:t>Element Name</w:t>
            </w:r>
          </w:p>
        </w:tc>
        <w:tc>
          <w:tcPr>
            <w:tcW w:w="667" w:type="pct"/>
            <w:shd w:val="clear" w:color="auto" w:fill="D9D9D9" w:themeFill="background1" w:themeFillShade="D9"/>
          </w:tcPr>
          <w:p w14:paraId="07488825" w14:textId="77777777" w:rsidR="00527AF8" w:rsidRPr="00DE1B6A" w:rsidRDefault="00527AF8" w:rsidP="00FE78D0">
            <w:pPr>
              <w:jc w:val="both"/>
            </w:pPr>
            <w:r w:rsidRPr="00DE1B6A">
              <w:t>Mandatory</w:t>
            </w:r>
          </w:p>
        </w:tc>
        <w:tc>
          <w:tcPr>
            <w:tcW w:w="691" w:type="pct"/>
            <w:shd w:val="clear" w:color="auto" w:fill="D9D9D9" w:themeFill="background1" w:themeFillShade="D9"/>
          </w:tcPr>
          <w:p w14:paraId="049BB861" w14:textId="77777777" w:rsidR="00527AF8" w:rsidRPr="00DE1B6A" w:rsidRDefault="00527AF8" w:rsidP="00FE78D0">
            <w:pPr>
              <w:jc w:val="both"/>
            </w:pPr>
            <w:r w:rsidRPr="00DE1B6A">
              <w:t>Data type</w:t>
            </w:r>
          </w:p>
        </w:tc>
        <w:tc>
          <w:tcPr>
            <w:tcW w:w="1119" w:type="pct"/>
            <w:shd w:val="clear" w:color="auto" w:fill="D9D9D9" w:themeFill="background1" w:themeFillShade="D9"/>
          </w:tcPr>
          <w:p w14:paraId="64FD18E8" w14:textId="77777777" w:rsidR="00527AF8" w:rsidRPr="00DE1B6A" w:rsidRDefault="00527AF8" w:rsidP="00FE78D0">
            <w:pPr>
              <w:jc w:val="both"/>
            </w:pPr>
            <w:r>
              <w:t>Range</w:t>
            </w:r>
          </w:p>
        </w:tc>
        <w:tc>
          <w:tcPr>
            <w:tcW w:w="1286" w:type="pct"/>
            <w:shd w:val="clear" w:color="auto" w:fill="D9D9D9" w:themeFill="background1" w:themeFillShade="D9"/>
          </w:tcPr>
          <w:p w14:paraId="5CB17AE9" w14:textId="77777777" w:rsidR="00527AF8" w:rsidRPr="00DE1B6A" w:rsidRDefault="00527AF8" w:rsidP="00FE78D0">
            <w:pPr>
              <w:jc w:val="both"/>
            </w:pPr>
            <w:r w:rsidRPr="00DE1B6A">
              <w:t>Details</w:t>
            </w:r>
          </w:p>
        </w:tc>
      </w:tr>
      <w:tr w:rsidR="00527AF8" w:rsidRPr="008930EC" w14:paraId="4CC8750F" w14:textId="77777777" w:rsidTr="00E85A7D">
        <w:trPr>
          <w:trHeight w:val="244"/>
        </w:trPr>
        <w:tc>
          <w:tcPr>
            <w:tcW w:w="285" w:type="pct"/>
          </w:tcPr>
          <w:p w14:paraId="66D42687" w14:textId="77777777" w:rsidR="00527AF8" w:rsidRPr="00BB5EA1" w:rsidRDefault="00527AF8" w:rsidP="00FE78D0">
            <w:pPr>
              <w:jc w:val="both"/>
              <w:rPr>
                <w:szCs w:val="20"/>
              </w:rPr>
            </w:pPr>
            <w:r w:rsidRPr="00BB5EA1">
              <w:rPr>
                <w:szCs w:val="20"/>
              </w:rPr>
              <w:t>1</w:t>
            </w:r>
          </w:p>
        </w:tc>
        <w:tc>
          <w:tcPr>
            <w:tcW w:w="952" w:type="pct"/>
          </w:tcPr>
          <w:p w14:paraId="73D6F5C3" w14:textId="77777777" w:rsidR="00527AF8" w:rsidRPr="00BB5EA1" w:rsidRDefault="00527AF8" w:rsidP="00FE78D0">
            <w:pPr>
              <w:jc w:val="both"/>
              <w:rPr>
                <w:szCs w:val="20"/>
              </w:rPr>
            </w:pPr>
            <w:proofErr w:type="gramStart"/>
            <w:r>
              <w:rPr>
                <w:szCs w:val="20"/>
              </w:rPr>
              <w:t>c</w:t>
            </w:r>
            <w:r w:rsidRPr="00BB5EA1">
              <w:rPr>
                <w:szCs w:val="20"/>
              </w:rPr>
              <w:t>ircle</w:t>
            </w:r>
            <w:proofErr w:type="gramEnd"/>
          </w:p>
        </w:tc>
        <w:tc>
          <w:tcPr>
            <w:tcW w:w="667" w:type="pct"/>
          </w:tcPr>
          <w:p w14:paraId="189F2930" w14:textId="77777777" w:rsidR="00527AF8" w:rsidRPr="00BB5EA1" w:rsidRDefault="00527AF8" w:rsidP="00FE78D0">
            <w:pPr>
              <w:jc w:val="both"/>
              <w:rPr>
                <w:szCs w:val="20"/>
              </w:rPr>
            </w:pPr>
            <w:r w:rsidRPr="00BB5EA1">
              <w:rPr>
                <w:szCs w:val="20"/>
              </w:rPr>
              <w:t>Yes</w:t>
            </w:r>
          </w:p>
        </w:tc>
        <w:tc>
          <w:tcPr>
            <w:tcW w:w="691" w:type="pct"/>
          </w:tcPr>
          <w:p w14:paraId="2CFBC6EB" w14:textId="77777777" w:rsidR="00527AF8" w:rsidRPr="00BB5EA1" w:rsidRDefault="00527AF8" w:rsidP="00FE78D0">
            <w:pPr>
              <w:jc w:val="both"/>
              <w:rPr>
                <w:szCs w:val="20"/>
              </w:rPr>
            </w:pPr>
            <w:r w:rsidRPr="00BB5EA1">
              <w:rPr>
                <w:szCs w:val="20"/>
              </w:rPr>
              <w:t>String (Max 255 characters)</w:t>
            </w:r>
          </w:p>
        </w:tc>
        <w:tc>
          <w:tcPr>
            <w:tcW w:w="1119" w:type="pct"/>
          </w:tcPr>
          <w:p w14:paraId="520AECDA"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286" w:type="pct"/>
          </w:tcPr>
          <w:p w14:paraId="082D4BFA" w14:textId="77777777" w:rsidR="00527AF8" w:rsidRPr="00BB5EA1" w:rsidRDefault="00527AF8" w:rsidP="00FE78D0">
            <w:pPr>
              <w:jc w:val="both"/>
              <w:rPr>
                <w:szCs w:val="20"/>
              </w:rPr>
            </w:pPr>
            <w:r>
              <w:rPr>
                <w:szCs w:val="20"/>
              </w:rPr>
              <w:t xml:space="preserve">If the circle information is valid in request </w:t>
            </w:r>
            <w:proofErr w:type="gramStart"/>
            <w:r>
              <w:rPr>
                <w:szCs w:val="20"/>
              </w:rPr>
              <w:t>same</w:t>
            </w:r>
            <w:proofErr w:type="gramEnd"/>
            <w:r>
              <w:rPr>
                <w:szCs w:val="20"/>
              </w:rPr>
              <w:t xml:space="preserve"> shall be returned otherwise circle information determined by Motech shall be returned.</w:t>
            </w:r>
          </w:p>
        </w:tc>
      </w:tr>
      <w:tr w:rsidR="00527AF8" w:rsidRPr="008930EC" w14:paraId="597F3170" w14:textId="77777777" w:rsidTr="00E85A7D">
        <w:trPr>
          <w:trHeight w:val="244"/>
        </w:trPr>
        <w:tc>
          <w:tcPr>
            <w:tcW w:w="285" w:type="pct"/>
          </w:tcPr>
          <w:p w14:paraId="413FA5FA" w14:textId="77777777" w:rsidR="00527AF8" w:rsidRPr="00BB5EA1" w:rsidRDefault="00527AF8" w:rsidP="00FE78D0">
            <w:pPr>
              <w:jc w:val="both"/>
              <w:rPr>
                <w:szCs w:val="20"/>
              </w:rPr>
            </w:pPr>
            <w:r w:rsidRPr="00BB5EA1">
              <w:rPr>
                <w:szCs w:val="20"/>
              </w:rPr>
              <w:t>2</w:t>
            </w:r>
          </w:p>
        </w:tc>
        <w:tc>
          <w:tcPr>
            <w:tcW w:w="952" w:type="pct"/>
          </w:tcPr>
          <w:p w14:paraId="41CF4661" w14:textId="77777777" w:rsidR="00527AF8" w:rsidRPr="00BB5EA1" w:rsidRDefault="00527AF8" w:rsidP="00FE78D0">
            <w:pPr>
              <w:jc w:val="both"/>
              <w:rPr>
                <w:szCs w:val="20"/>
              </w:rPr>
            </w:pPr>
            <w:proofErr w:type="gramStart"/>
            <w:r>
              <w:rPr>
                <w:szCs w:val="20"/>
              </w:rPr>
              <w:t>defaultLanguageL</w:t>
            </w:r>
            <w:r w:rsidRPr="00BB5EA1">
              <w:rPr>
                <w:szCs w:val="20"/>
              </w:rPr>
              <w:t>ocation</w:t>
            </w:r>
            <w:r>
              <w:rPr>
                <w:szCs w:val="20"/>
              </w:rPr>
              <w:t>C</w:t>
            </w:r>
            <w:r w:rsidRPr="00BB5EA1">
              <w:rPr>
                <w:szCs w:val="20"/>
              </w:rPr>
              <w:t>ode</w:t>
            </w:r>
            <w:proofErr w:type="gramEnd"/>
          </w:p>
        </w:tc>
        <w:tc>
          <w:tcPr>
            <w:tcW w:w="667" w:type="pct"/>
          </w:tcPr>
          <w:p w14:paraId="47CBD9EB" w14:textId="77777777" w:rsidR="00527AF8" w:rsidRPr="00BB5EA1" w:rsidRDefault="00527AF8" w:rsidP="00FE78D0">
            <w:pPr>
              <w:jc w:val="both"/>
              <w:rPr>
                <w:szCs w:val="20"/>
              </w:rPr>
            </w:pPr>
            <w:r>
              <w:rPr>
                <w:szCs w:val="20"/>
              </w:rPr>
              <w:t>No</w:t>
            </w:r>
          </w:p>
        </w:tc>
        <w:tc>
          <w:tcPr>
            <w:tcW w:w="691" w:type="pct"/>
          </w:tcPr>
          <w:p w14:paraId="7273EEAD" w14:textId="77777777" w:rsidR="00527AF8" w:rsidRPr="00BB5EA1" w:rsidRDefault="000865AD" w:rsidP="00FE78D0">
            <w:pPr>
              <w:jc w:val="both"/>
              <w:rPr>
                <w:szCs w:val="20"/>
              </w:rPr>
            </w:pPr>
            <w:r>
              <w:rPr>
                <w:szCs w:val="20"/>
              </w:rPr>
              <w:t>String</w:t>
            </w:r>
          </w:p>
        </w:tc>
        <w:tc>
          <w:tcPr>
            <w:tcW w:w="1119" w:type="pct"/>
          </w:tcPr>
          <w:p w14:paraId="649848AC" w14:textId="77777777" w:rsidR="00527AF8" w:rsidRPr="00FB6E57"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6" w:type="pct"/>
          </w:tcPr>
          <w:p w14:paraId="4128E8FE" w14:textId="77777777" w:rsidR="00527AF8" w:rsidRPr="00BB5EA1" w:rsidRDefault="00527AF8" w:rsidP="00FE78D0">
            <w:pPr>
              <w:jc w:val="both"/>
              <w:rPr>
                <w:szCs w:val="20"/>
              </w:rPr>
            </w:pPr>
            <w:r w:rsidRPr="00BB5EA1">
              <w:rPr>
                <w:szCs w:val="20"/>
              </w:rPr>
              <w:t xml:space="preserve">Default language location code set for </w:t>
            </w:r>
            <w:proofErr w:type="gramStart"/>
            <w:r w:rsidRPr="00BB5EA1">
              <w:rPr>
                <w:szCs w:val="20"/>
              </w:rPr>
              <w:t>circle.</w:t>
            </w:r>
            <w:r>
              <w:rPr>
                <w:szCs w:val="20"/>
              </w:rPr>
              <w:t>This</w:t>
            </w:r>
            <w:proofErr w:type="gramEnd"/>
            <w:r>
              <w:rPr>
                <w:szCs w:val="20"/>
              </w:rPr>
              <w:t xml:space="preserve"> element present if language location code is not determined.</w:t>
            </w:r>
          </w:p>
        </w:tc>
      </w:tr>
      <w:tr w:rsidR="00527AF8" w:rsidRPr="008930EC" w14:paraId="038264A2" w14:textId="77777777" w:rsidTr="00E85A7D">
        <w:trPr>
          <w:trHeight w:val="244"/>
        </w:trPr>
        <w:tc>
          <w:tcPr>
            <w:tcW w:w="285" w:type="pct"/>
          </w:tcPr>
          <w:p w14:paraId="7F98755E" w14:textId="77777777" w:rsidR="00527AF8" w:rsidRPr="00BB5EA1" w:rsidRDefault="00527AF8" w:rsidP="00FE78D0">
            <w:pPr>
              <w:jc w:val="both"/>
              <w:rPr>
                <w:szCs w:val="20"/>
              </w:rPr>
            </w:pPr>
            <w:r w:rsidRPr="00BB5EA1">
              <w:rPr>
                <w:szCs w:val="20"/>
              </w:rPr>
              <w:t>3</w:t>
            </w:r>
          </w:p>
        </w:tc>
        <w:tc>
          <w:tcPr>
            <w:tcW w:w="952" w:type="pct"/>
          </w:tcPr>
          <w:p w14:paraId="16DB95A1" w14:textId="77777777" w:rsidR="00527AF8" w:rsidRPr="00BB5EA1" w:rsidRDefault="00527AF8" w:rsidP="00FE78D0">
            <w:pPr>
              <w:jc w:val="both"/>
              <w:rPr>
                <w:szCs w:val="20"/>
              </w:rPr>
            </w:pPr>
            <w:proofErr w:type="gramStart"/>
            <w:r w:rsidRPr="00BB5EA1">
              <w:rPr>
                <w:szCs w:val="20"/>
              </w:rPr>
              <w:t>languageLocationCode</w:t>
            </w:r>
            <w:proofErr w:type="gramEnd"/>
          </w:p>
        </w:tc>
        <w:tc>
          <w:tcPr>
            <w:tcW w:w="667" w:type="pct"/>
          </w:tcPr>
          <w:p w14:paraId="01080C59" w14:textId="77777777" w:rsidR="00527AF8" w:rsidRPr="00BB5EA1" w:rsidRDefault="00527AF8" w:rsidP="00FE78D0">
            <w:pPr>
              <w:jc w:val="both"/>
              <w:rPr>
                <w:szCs w:val="20"/>
              </w:rPr>
            </w:pPr>
            <w:r>
              <w:rPr>
                <w:szCs w:val="20"/>
              </w:rPr>
              <w:t>No</w:t>
            </w:r>
          </w:p>
        </w:tc>
        <w:tc>
          <w:tcPr>
            <w:tcW w:w="691" w:type="pct"/>
          </w:tcPr>
          <w:p w14:paraId="2CCE510E" w14:textId="77777777" w:rsidR="00527AF8" w:rsidRPr="00BB5EA1" w:rsidRDefault="000865AD" w:rsidP="00FE78D0">
            <w:pPr>
              <w:jc w:val="both"/>
              <w:rPr>
                <w:szCs w:val="20"/>
              </w:rPr>
            </w:pPr>
            <w:r>
              <w:rPr>
                <w:szCs w:val="20"/>
              </w:rPr>
              <w:t>String</w:t>
            </w:r>
          </w:p>
        </w:tc>
        <w:tc>
          <w:tcPr>
            <w:tcW w:w="1119" w:type="pct"/>
          </w:tcPr>
          <w:p w14:paraId="02084BB3" w14:textId="77777777" w:rsidR="00527AF8" w:rsidRPr="00BB5EA1" w:rsidRDefault="00527AF8" w:rsidP="00FE78D0">
            <w:pPr>
              <w:jc w:val="both"/>
              <w:rPr>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6" w:type="pct"/>
          </w:tcPr>
          <w:p w14:paraId="134CC731" w14:textId="77777777" w:rsidR="00527AF8" w:rsidRPr="00BB5EA1" w:rsidRDefault="00527AF8" w:rsidP="00FE78D0">
            <w:pPr>
              <w:jc w:val="both"/>
              <w:rPr>
                <w:szCs w:val="20"/>
              </w:rPr>
            </w:pPr>
            <w:r>
              <w:rPr>
                <w:szCs w:val="20"/>
              </w:rPr>
              <w:t>This element present if language location code is determined.</w:t>
            </w:r>
          </w:p>
        </w:tc>
      </w:tr>
      <w:tr w:rsidR="00D77511" w:rsidRPr="008930EC" w14:paraId="332E868D" w14:textId="77777777" w:rsidTr="00E85A7D">
        <w:trPr>
          <w:trHeight w:val="244"/>
        </w:trPr>
        <w:tc>
          <w:tcPr>
            <w:tcW w:w="285" w:type="pct"/>
          </w:tcPr>
          <w:p w14:paraId="7226C55C" w14:textId="542B7FF5" w:rsidR="00D77511" w:rsidRPr="00BB5EA1" w:rsidRDefault="00D77511" w:rsidP="00FE78D0">
            <w:pPr>
              <w:jc w:val="both"/>
              <w:rPr>
                <w:szCs w:val="20"/>
              </w:rPr>
            </w:pPr>
            <w:r>
              <w:rPr>
                <w:rFonts w:cs="Arial"/>
                <w:szCs w:val="20"/>
              </w:rPr>
              <w:t>4</w:t>
            </w:r>
          </w:p>
        </w:tc>
        <w:tc>
          <w:tcPr>
            <w:tcW w:w="952" w:type="pct"/>
          </w:tcPr>
          <w:p w14:paraId="546E60B1" w14:textId="23D8C72D" w:rsidR="00D77511" w:rsidRPr="00825D81" w:rsidRDefault="00D77511" w:rsidP="00FE78D0">
            <w:pPr>
              <w:jc w:val="both"/>
              <w:rPr>
                <w:szCs w:val="20"/>
              </w:rPr>
            </w:pPr>
            <w:proofErr w:type="gramStart"/>
            <w:r>
              <w:rPr>
                <w:rFonts w:cs="Arial"/>
                <w:szCs w:val="20"/>
              </w:rPr>
              <w:t>allowedLanguageLocationCodes</w:t>
            </w:r>
            <w:proofErr w:type="gramEnd"/>
          </w:p>
        </w:tc>
        <w:tc>
          <w:tcPr>
            <w:tcW w:w="667" w:type="pct"/>
          </w:tcPr>
          <w:p w14:paraId="29805353" w14:textId="4E5DD5C6" w:rsidR="00D77511" w:rsidRDefault="00D77511" w:rsidP="00FE78D0">
            <w:pPr>
              <w:jc w:val="both"/>
              <w:rPr>
                <w:szCs w:val="20"/>
              </w:rPr>
            </w:pPr>
            <w:r>
              <w:rPr>
                <w:rFonts w:cs="Arial"/>
                <w:szCs w:val="20"/>
              </w:rPr>
              <w:t>No</w:t>
            </w:r>
          </w:p>
        </w:tc>
        <w:tc>
          <w:tcPr>
            <w:tcW w:w="691" w:type="pct"/>
          </w:tcPr>
          <w:p w14:paraId="3B0955A5" w14:textId="00DEF143" w:rsidR="00D77511" w:rsidRDefault="00D77511" w:rsidP="00FE78D0">
            <w:pPr>
              <w:jc w:val="both"/>
              <w:rPr>
                <w:szCs w:val="20"/>
              </w:rPr>
            </w:pPr>
            <w:r>
              <w:rPr>
                <w:rFonts w:cs="Arial"/>
                <w:szCs w:val="20"/>
              </w:rPr>
              <w:t>Array of String</w:t>
            </w:r>
          </w:p>
        </w:tc>
        <w:tc>
          <w:tcPr>
            <w:tcW w:w="1119" w:type="pct"/>
          </w:tcPr>
          <w:p w14:paraId="70276126" w14:textId="77777777" w:rsidR="00D77511" w:rsidRPr="00BB5EA1" w:rsidRDefault="00D77511" w:rsidP="00FE78D0">
            <w:pPr>
              <w:jc w:val="both"/>
              <w:rPr>
                <w:szCs w:val="20"/>
              </w:rPr>
            </w:pPr>
          </w:p>
        </w:tc>
        <w:tc>
          <w:tcPr>
            <w:tcW w:w="1286" w:type="pct"/>
          </w:tcPr>
          <w:p w14:paraId="31C6D036" w14:textId="03DA5323" w:rsidR="00D77511" w:rsidRDefault="00D77511" w:rsidP="00FE78D0">
            <w:pPr>
              <w:jc w:val="both"/>
              <w:rPr>
                <w:szCs w:val="20"/>
              </w:rPr>
            </w:pPr>
            <w:r>
              <w:rPr>
                <w:rFonts w:cs="Arial"/>
                <w:szCs w:val="20"/>
              </w:rPr>
              <w:t xml:space="preserve">A list of language location codes </w:t>
            </w:r>
            <w:proofErr w:type="gramStart"/>
            <w:r>
              <w:rPr>
                <w:rFonts w:cs="Arial"/>
                <w:szCs w:val="20"/>
              </w:rPr>
              <w:t>that are</w:t>
            </w:r>
            <w:proofErr w:type="gramEnd"/>
            <w:r>
              <w:rPr>
                <w:rFonts w:cs="Arial"/>
                <w:szCs w:val="20"/>
              </w:rPr>
              <w:t xml:space="preserve"> valid for the circle.  If no circle then all language location codes.  Only returned if the user has no language preference saved.</w:t>
            </w:r>
          </w:p>
        </w:tc>
      </w:tr>
      <w:tr w:rsidR="00D77511" w:rsidRPr="008930EC" w14:paraId="5B92C87A" w14:textId="77777777" w:rsidTr="00E85A7D">
        <w:trPr>
          <w:trHeight w:val="244"/>
        </w:trPr>
        <w:tc>
          <w:tcPr>
            <w:tcW w:w="285" w:type="pct"/>
          </w:tcPr>
          <w:p w14:paraId="3C5B41B4" w14:textId="2273BEF9" w:rsidR="00D77511" w:rsidRPr="00BB5EA1" w:rsidRDefault="00D77511" w:rsidP="00FE78D0">
            <w:pPr>
              <w:jc w:val="both"/>
              <w:rPr>
                <w:szCs w:val="20"/>
              </w:rPr>
            </w:pPr>
            <w:r>
              <w:rPr>
                <w:szCs w:val="20"/>
              </w:rPr>
              <w:t>5</w:t>
            </w:r>
          </w:p>
        </w:tc>
        <w:tc>
          <w:tcPr>
            <w:tcW w:w="952" w:type="pct"/>
          </w:tcPr>
          <w:p w14:paraId="13F463FB" w14:textId="77777777" w:rsidR="00D77511" w:rsidRPr="00BB5EA1" w:rsidRDefault="00D77511" w:rsidP="00FE78D0">
            <w:pPr>
              <w:jc w:val="both"/>
              <w:rPr>
                <w:szCs w:val="20"/>
              </w:rPr>
            </w:pPr>
            <w:proofErr w:type="gramStart"/>
            <w:r w:rsidRPr="00825D81">
              <w:rPr>
                <w:szCs w:val="20"/>
              </w:rPr>
              <w:t>currentUsageInPulses</w:t>
            </w:r>
            <w:proofErr w:type="gramEnd"/>
          </w:p>
        </w:tc>
        <w:tc>
          <w:tcPr>
            <w:tcW w:w="667" w:type="pct"/>
          </w:tcPr>
          <w:p w14:paraId="21AC5E37" w14:textId="77777777" w:rsidR="00D77511" w:rsidRPr="00BB5EA1" w:rsidRDefault="00D77511" w:rsidP="00FE78D0">
            <w:pPr>
              <w:jc w:val="both"/>
              <w:rPr>
                <w:szCs w:val="20"/>
              </w:rPr>
            </w:pPr>
            <w:r>
              <w:rPr>
                <w:szCs w:val="20"/>
              </w:rPr>
              <w:t>Yes</w:t>
            </w:r>
          </w:p>
        </w:tc>
        <w:tc>
          <w:tcPr>
            <w:tcW w:w="691" w:type="pct"/>
          </w:tcPr>
          <w:p w14:paraId="6CA72923" w14:textId="77777777" w:rsidR="00D77511" w:rsidRPr="00BB5EA1" w:rsidRDefault="00D77511" w:rsidP="00FE78D0">
            <w:pPr>
              <w:jc w:val="both"/>
              <w:rPr>
                <w:szCs w:val="20"/>
              </w:rPr>
            </w:pPr>
            <w:r>
              <w:rPr>
                <w:szCs w:val="20"/>
              </w:rPr>
              <w:t>Integer</w:t>
            </w:r>
          </w:p>
        </w:tc>
        <w:tc>
          <w:tcPr>
            <w:tcW w:w="1119" w:type="pct"/>
          </w:tcPr>
          <w:p w14:paraId="63E216A7" w14:textId="77777777" w:rsidR="00D77511" w:rsidRPr="00BB5EA1" w:rsidRDefault="00D77511" w:rsidP="00FE78D0">
            <w:pPr>
              <w:jc w:val="both"/>
              <w:rPr>
                <w:szCs w:val="20"/>
              </w:rPr>
            </w:pPr>
            <w:r w:rsidRPr="00BB5EA1">
              <w:rPr>
                <w:szCs w:val="20"/>
              </w:rPr>
              <w:t>NA</w:t>
            </w:r>
          </w:p>
        </w:tc>
        <w:tc>
          <w:tcPr>
            <w:tcW w:w="1286" w:type="pct"/>
          </w:tcPr>
          <w:p w14:paraId="738BF715" w14:textId="77777777" w:rsidR="00D77511" w:rsidRPr="00BB5EA1" w:rsidRDefault="00D77511" w:rsidP="00FE78D0">
            <w:pPr>
              <w:jc w:val="both"/>
              <w:rPr>
                <w:szCs w:val="20"/>
              </w:rPr>
            </w:pPr>
            <w:r>
              <w:rPr>
                <w:szCs w:val="20"/>
              </w:rPr>
              <w:t>Usage in pulses</w:t>
            </w:r>
          </w:p>
        </w:tc>
      </w:tr>
      <w:tr w:rsidR="00D77511" w14:paraId="6321522D" w14:textId="77777777" w:rsidTr="00E85A7D">
        <w:trPr>
          <w:trHeight w:val="244"/>
        </w:trPr>
        <w:tc>
          <w:tcPr>
            <w:tcW w:w="285" w:type="pct"/>
          </w:tcPr>
          <w:p w14:paraId="2921E73C" w14:textId="4D720DFA" w:rsidR="00D77511" w:rsidRPr="00E827C4" w:rsidRDefault="00D77511" w:rsidP="00FE78D0">
            <w:pPr>
              <w:jc w:val="both"/>
              <w:rPr>
                <w:szCs w:val="20"/>
              </w:rPr>
            </w:pPr>
            <w:r>
              <w:rPr>
                <w:szCs w:val="20"/>
              </w:rPr>
              <w:t>6</w:t>
            </w:r>
          </w:p>
        </w:tc>
        <w:tc>
          <w:tcPr>
            <w:tcW w:w="952" w:type="pct"/>
          </w:tcPr>
          <w:p w14:paraId="14B0A664" w14:textId="77777777" w:rsidR="00D77511" w:rsidRPr="00B84EE3" w:rsidRDefault="00D77511" w:rsidP="00FE78D0">
            <w:pPr>
              <w:jc w:val="both"/>
              <w:rPr>
                <w:szCs w:val="20"/>
              </w:rPr>
            </w:pPr>
            <w:proofErr w:type="gramStart"/>
            <w:r w:rsidRPr="00B84EE3">
              <w:rPr>
                <w:szCs w:val="20"/>
              </w:rPr>
              <w:t>maxAllowedUsage</w:t>
            </w:r>
            <w:r>
              <w:rPr>
                <w:szCs w:val="20"/>
              </w:rPr>
              <w:t>InPulses</w:t>
            </w:r>
            <w:proofErr w:type="gramEnd"/>
          </w:p>
        </w:tc>
        <w:tc>
          <w:tcPr>
            <w:tcW w:w="667" w:type="pct"/>
          </w:tcPr>
          <w:p w14:paraId="57EC09A4" w14:textId="77777777" w:rsidR="00D77511" w:rsidRPr="00E827C4" w:rsidRDefault="00D77511" w:rsidP="00FE78D0">
            <w:pPr>
              <w:jc w:val="both"/>
              <w:rPr>
                <w:szCs w:val="20"/>
              </w:rPr>
            </w:pPr>
            <w:r>
              <w:rPr>
                <w:szCs w:val="20"/>
              </w:rPr>
              <w:t>Yes</w:t>
            </w:r>
          </w:p>
        </w:tc>
        <w:tc>
          <w:tcPr>
            <w:tcW w:w="691" w:type="pct"/>
          </w:tcPr>
          <w:p w14:paraId="153AC514" w14:textId="77777777" w:rsidR="00D77511" w:rsidRPr="00E827C4" w:rsidRDefault="00D77511" w:rsidP="00FE78D0">
            <w:pPr>
              <w:jc w:val="both"/>
              <w:rPr>
                <w:szCs w:val="20"/>
              </w:rPr>
            </w:pPr>
            <w:r>
              <w:rPr>
                <w:szCs w:val="20"/>
              </w:rPr>
              <w:t>Integer</w:t>
            </w:r>
          </w:p>
        </w:tc>
        <w:tc>
          <w:tcPr>
            <w:tcW w:w="1119" w:type="pct"/>
          </w:tcPr>
          <w:p w14:paraId="0AA74458" w14:textId="77777777" w:rsidR="00D77511" w:rsidRPr="00A71324" w:rsidRDefault="00D77511" w:rsidP="00FE78D0">
            <w:pPr>
              <w:jc w:val="both"/>
              <w:rPr>
                <w:szCs w:val="20"/>
              </w:rPr>
            </w:pPr>
            <w:r>
              <w:rPr>
                <w:szCs w:val="20"/>
              </w:rPr>
              <w:t>-1 for uncapped</w:t>
            </w:r>
          </w:p>
        </w:tc>
        <w:tc>
          <w:tcPr>
            <w:tcW w:w="1286" w:type="pct"/>
          </w:tcPr>
          <w:p w14:paraId="4DF5A0A9" w14:textId="77777777" w:rsidR="00D77511" w:rsidRPr="00E827C4" w:rsidRDefault="00D77511" w:rsidP="00FE78D0">
            <w:pPr>
              <w:jc w:val="both"/>
              <w:rPr>
                <w:szCs w:val="20"/>
              </w:rPr>
            </w:pPr>
            <w:r>
              <w:rPr>
                <w:szCs w:val="20"/>
              </w:rPr>
              <w:t>Maximum number of times the usage prompt can be played</w:t>
            </w:r>
          </w:p>
        </w:tc>
      </w:tr>
      <w:tr w:rsidR="00D77511" w14:paraId="523AC480" w14:textId="77777777" w:rsidTr="00E85A7D">
        <w:trPr>
          <w:trHeight w:val="244"/>
        </w:trPr>
        <w:tc>
          <w:tcPr>
            <w:tcW w:w="285" w:type="pct"/>
          </w:tcPr>
          <w:p w14:paraId="105A7FF0" w14:textId="2B8F2084" w:rsidR="00D77511" w:rsidRPr="00E827C4" w:rsidRDefault="00D77511" w:rsidP="00FE78D0">
            <w:pPr>
              <w:jc w:val="both"/>
              <w:rPr>
                <w:szCs w:val="20"/>
              </w:rPr>
            </w:pPr>
            <w:r>
              <w:rPr>
                <w:szCs w:val="20"/>
              </w:rPr>
              <w:t>7</w:t>
            </w:r>
          </w:p>
        </w:tc>
        <w:tc>
          <w:tcPr>
            <w:tcW w:w="952" w:type="pct"/>
          </w:tcPr>
          <w:p w14:paraId="7AEAC9C4" w14:textId="77777777" w:rsidR="00D77511" w:rsidRPr="00B84EE3" w:rsidRDefault="00D77511" w:rsidP="00FE78D0">
            <w:pPr>
              <w:jc w:val="both"/>
              <w:rPr>
                <w:szCs w:val="20"/>
              </w:rPr>
            </w:pPr>
            <w:proofErr w:type="gramStart"/>
            <w:r>
              <w:rPr>
                <w:szCs w:val="20"/>
              </w:rPr>
              <w:t>welcomePromptFlag</w:t>
            </w:r>
            <w:proofErr w:type="gramEnd"/>
          </w:p>
        </w:tc>
        <w:tc>
          <w:tcPr>
            <w:tcW w:w="667" w:type="pct"/>
          </w:tcPr>
          <w:p w14:paraId="1C4B4B28" w14:textId="77777777" w:rsidR="00D77511" w:rsidRPr="00E827C4" w:rsidRDefault="00D77511" w:rsidP="00FE78D0">
            <w:pPr>
              <w:jc w:val="both"/>
              <w:rPr>
                <w:szCs w:val="20"/>
              </w:rPr>
            </w:pPr>
            <w:r>
              <w:rPr>
                <w:szCs w:val="20"/>
              </w:rPr>
              <w:t>Yes</w:t>
            </w:r>
          </w:p>
        </w:tc>
        <w:tc>
          <w:tcPr>
            <w:tcW w:w="691" w:type="pct"/>
          </w:tcPr>
          <w:p w14:paraId="0F8F0730" w14:textId="77777777" w:rsidR="00D77511" w:rsidRPr="00E827C4" w:rsidRDefault="00D77511" w:rsidP="00FE78D0">
            <w:pPr>
              <w:jc w:val="both"/>
              <w:rPr>
                <w:szCs w:val="20"/>
              </w:rPr>
            </w:pPr>
            <w:proofErr w:type="gramStart"/>
            <w:r>
              <w:rPr>
                <w:szCs w:val="20"/>
              </w:rPr>
              <w:t>boolean</w:t>
            </w:r>
            <w:proofErr w:type="gramEnd"/>
          </w:p>
        </w:tc>
        <w:tc>
          <w:tcPr>
            <w:tcW w:w="1119" w:type="pct"/>
          </w:tcPr>
          <w:p w14:paraId="7D13851D" w14:textId="77777777" w:rsidR="00D77511" w:rsidRDefault="00D77511" w:rsidP="00FE78D0">
            <w:pPr>
              <w:jc w:val="both"/>
              <w:rPr>
                <w:szCs w:val="20"/>
              </w:rPr>
            </w:pPr>
            <w:proofErr w:type="gramStart"/>
            <w:r>
              <w:rPr>
                <w:szCs w:val="20"/>
              </w:rPr>
              <w:t>false</w:t>
            </w:r>
            <w:proofErr w:type="gramEnd"/>
            <w:r>
              <w:rPr>
                <w:szCs w:val="20"/>
              </w:rPr>
              <w:t xml:space="preserve"> : Not Played</w:t>
            </w:r>
          </w:p>
          <w:p w14:paraId="70E6B114" w14:textId="77777777" w:rsidR="00D77511" w:rsidRPr="00E827C4" w:rsidRDefault="00D77511" w:rsidP="00FE78D0">
            <w:pPr>
              <w:jc w:val="both"/>
              <w:rPr>
                <w:szCs w:val="20"/>
                <w:highlight w:val="lightGray"/>
              </w:rPr>
            </w:pPr>
            <w:proofErr w:type="gramStart"/>
            <w:r>
              <w:rPr>
                <w:szCs w:val="20"/>
              </w:rPr>
              <w:t>true</w:t>
            </w:r>
            <w:proofErr w:type="gramEnd"/>
            <w:r>
              <w:rPr>
                <w:szCs w:val="20"/>
              </w:rPr>
              <w:t xml:space="preserve"> : Played</w:t>
            </w:r>
          </w:p>
        </w:tc>
        <w:tc>
          <w:tcPr>
            <w:tcW w:w="1286" w:type="pct"/>
          </w:tcPr>
          <w:p w14:paraId="5D243CBB" w14:textId="77777777" w:rsidR="00D77511" w:rsidRPr="00E827C4" w:rsidRDefault="00D77511" w:rsidP="00FE78D0">
            <w:pPr>
              <w:jc w:val="both"/>
              <w:rPr>
                <w:szCs w:val="20"/>
              </w:rPr>
            </w:pPr>
            <w:r>
              <w:rPr>
                <w:szCs w:val="20"/>
              </w:rPr>
              <w:t>Indicates welcome prompt is already played or not</w:t>
            </w:r>
          </w:p>
        </w:tc>
      </w:tr>
      <w:tr w:rsidR="00D77511" w14:paraId="0EF7475A" w14:textId="77777777" w:rsidTr="00E85A7D">
        <w:trPr>
          <w:trHeight w:val="244"/>
        </w:trPr>
        <w:tc>
          <w:tcPr>
            <w:tcW w:w="285" w:type="pct"/>
          </w:tcPr>
          <w:p w14:paraId="339131ED" w14:textId="2CDF22A0" w:rsidR="00D77511" w:rsidRDefault="00D77511" w:rsidP="00FE78D0">
            <w:pPr>
              <w:jc w:val="both"/>
              <w:rPr>
                <w:szCs w:val="20"/>
              </w:rPr>
            </w:pPr>
            <w:r>
              <w:rPr>
                <w:szCs w:val="20"/>
              </w:rPr>
              <w:t>8</w:t>
            </w:r>
          </w:p>
        </w:tc>
        <w:tc>
          <w:tcPr>
            <w:tcW w:w="952" w:type="pct"/>
          </w:tcPr>
          <w:p w14:paraId="64351940" w14:textId="77777777" w:rsidR="00D77511" w:rsidRDefault="00D77511" w:rsidP="00FE78D0">
            <w:pPr>
              <w:jc w:val="both"/>
              <w:rPr>
                <w:szCs w:val="20"/>
              </w:rPr>
            </w:pPr>
            <w:proofErr w:type="gramStart"/>
            <w:r w:rsidRPr="00C35E7A">
              <w:rPr>
                <w:szCs w:val="20"/>
              </w:rPr>
              <w:t>endOfUsagePromptCounter</w:t>
            </w:r>
            <w:proofErr w:type="gramEnd"/>
          </w:p>
        </w:tc>
        <w:tc>
          <w:tcPr>
            <w:tcW w:w="667" w:type="pct"/>
          </w:tcPr>
          <w:p w14:paraId="6416A961" w14:textId="77777777" w:rsidR="00D77511" w:rsidRDefault="00D77511" w:rsidP="00FE78D0">
            <w:pPr>
              <w:jc w:val="both"/>
              <w:rPr>
                <w:szCs w:val="20"/>
              </w:rPr>
            </w:pPr>
            <w:r>
              <w:rPr>
                <w:szCs w:val="20"/>
              </w:rPr>
              <w:t>Yes</w:t>
            </w:r>
          </w:p>
        </w:tc>
        <w:tc>
          <w:tcPr>
            <w:tcW w:w="691" w:type="pct"/>
          </w:tcPr>
          <w:p w14:paraId="546CD51D" w14:textId="77777777" w:rsidR="00D77511" w:rsidRDefault="00D77511" w:rsidP="00FE78D0">
            <w:pPr>
              <w:jc w:val="both"/>
              <w:rPr>
                <w:szCs w:val="20"/>
              </w:rPr>
            </w:pPr>
            <w:r>
              <w:rPr>
                <w:szCs w:val="20"/>
              </w:rPr>
              <w:t>Integer</w:t>
            </w:r>
          </w:p>
        </w:tc>
        <w:tc>
          <w:tcPr>
            <w:tcW w:w="1119" w:type="pct"/>
          </w:tcPr>
          <w:p w14:paraId="6E38A26F" w14:textId="77777777" w:rsidR="00D77511" w:rsidRDefault="00D77511" w:rsidP="00FE78D0">
            <w:pPr>
              <w:jc w:val="both"/>
              <w:rPr>
                <w:szCs w:val="20"/>
              </w:rPr>
            </w:pPr>
            <w:r>
              <w:rPr>
                <w:szCs w:val="20"/>
              </w:rPr>
              <w:t>NA</w:t>
            </w:r>
          </w:p>
        </w:tc>
        <w:tc>
          <w:tcPr>
            <w:tcW w:w="1286" w:type="pct"/>
          </w:tcPr>
          <w:p w14:paraId="0DBC618E" w14:textId="77777777" w:rsidR="00D77511" w:rsidRPr="00E827C4" w:rsidRDefault="00D77511" w:rsidP="00FE78D0">
            <w:pPr>
              <w:jc w:val="both"/>
              <w:rPr>
                <w:szCs w:val="20"/>
              </w:rPr>
            </w:pPr>
            <w:r>
              <w:rPr>
                <w:szCs w:val="20"/>
              </w:rPr>
              <w:t>Number of times end of usage prompt has been played</w:t>
            </w:r>
          </w:p>
        </w:tc>
      </w:tr>
      <w:tr w:rsidR="00D77511" w14:paraId="47028308" w14:textId="77777777" w:rsidTr="00E85A7D">
        <w:trPr>
          <w:trHeight w:val="244"/>
        </w:trPr>
        <w:tc>
          <w:tcPr>
            <w:tcW w:w="285" w:type="pct"/>
          </w:tcPr>
          <w:p w14:paraId="3F78F51A" w14:textId="07401039" w:rsidR="00D77511" w:rsidRDefault="00D77511" w:rsidP="00FE78D0">
            <w:pPr>
              <w:jc w:val="both"/>
              <w:rPr>
                <w:szCs w:val="20"/>
              </w:rPr>
            </w:pPr>
            <w:r>
              <w:rPr>
                <w:rFonts w:cs="Arial"/>
                <w:szCs w:val="20"/>
              </w:rPr>
              <w:t>9</w:t>
            </w:r>
          </w:p>
        </w:tc>
        <w:tc>
          <w:tcPr>
            <w:tcW w:w="952" w:type="pct"/>
          </w:tcPr>
          <w:p w14:paraId="1E5FC322" w14:textId="77777777" w:rsidR="00D77511" w:rsidRPr="00C35E7A" w:rsidRDefault="00D77511" w:rsidP="00FE78D0">
            <w:pPr>
              <w:jc w:val="both"/>
              <w:rPr>
                <w:szCs w:val="20"/>
              </w:rPr>
            </w:pPr>
            <w:proofErr w:type="gramStart"/>
            <w:r>
              <w:rPr>
                <w:rFonts w:eastAsia="Arial" w:cs="Arial"/>
                <w:szCs w:val="20"/>
              </w:rPr>
              <w:t>maxAllowedEndOfUsagePrompt</w:t>
            </w:r>
            <w:proofErr w:type="gramEnd"/>
          </w:p>
        </w:tc>
        <w:tc>
          <w:tcPr>
            <w:tcW w:w="667" w:type="pct"/>
          </w:tcPr>
          <w:p w14:paraId="5ACDBD47" w14:textId="77777777" w:rsidR="00D77511" w:rsidRDefault="00D77511" w:rsidP="00FE78D0">
            <w:pPr>
              <w:jc w:val="both"/>
              <w:rPr>
                <w:szCs w:val="20"/>
              </w:rPr>
            </w:pPr>
            <w:r>
              <w:rPr>
                <w:rFonts w:cs="Arial"/>
                <w:szCs w:val="20"/>
              </w:rPr>
              <w:t>Yes</w:t>
            </w:r>
          </w:p>
        </w:tc>
        <w:tc>
          <w:tcPr>
            <w:tcW w:w="691" w:type="pct"/>
          </w:tcPr>
          <w:p w14:paraId="21E3230A" w14:textId="77777777" w:rsidR="00D77511" w:rsidRDefault="00D77511" w:rsidP="00FE78D0">
            <w:pPr>
              <w:jc w:val="both"/>
              <w:rPr>
                <w:szCs w:val="20"/>
              </w:rPr>
            </w:pPr>
            <w:r>
              <w:rPr>
                <w:rFonts w:cs="Arial"/>
                <w:szCs w:val="20"/>
              </w:rPr>
              <w:t>Integer</w:t>
            </w:r>
          </w:p>
        </w:tc>
        <w:tc>
          <w:tcPr>
            <w:tcW w:w="1119" w:type="pct"/>
          </w:tcPr>
          <w:p w14:paraId="21C3ECBC" w14:textId="77777777" w:rsidR="00D77511" w:rsidRDefault="00D77511" w:rsidP="00FE78D0">
            <w:pPr>
              <w:jc w:val="both"/>
              <w:rPr>
                <w:szCs w:val="20"/>
              </w:rPr>
            </w:pPr>
            <w:r>
              <w:rPr>
                <w:rFonts w:cs="Arial"/>
                <w:szCs w:val="20"/>
              </w:rPr>
              <w:t>NA</w:t>
            </w:r>
          </w:p>
        </w:tc>
        <w:tc>
          <w:tcPr>
            <w:tcW w:w="1286" w:type="pct"/>
          </w:tcPr>
          <w:p w14:paraId="745DA150" w14:textId="77777777" w:rsidR="00D77511" w:rsidRDefault="00D77511" w:rsidP="00FE78D0">
            <w:pPr>
              <w:jc w:val="both"/>
              <w:rPr>
                <w:szCs w:val="20"/>
              </w:rPr>
            </w:pPr>
            <w:r>
              <w:rPr>
                <w:rFonts w:cs="Arial"/>
                <w:szCs w:val="20"/>
              </w:rPr>
              <w:t>Max number of times the End Of Usage prompt shall be played to the user.</w:t>
            </w:r>
          </w:p>
        </w:tc>
      </w:tr>
      <w:tr w:rsidR="00D77511" w14:paraId="450938FD" w14:textId="77777777" w:rsidTr="00E85A7D">
        <w:trPr>
          <w:trHeight w:val="244"/>
        </w:trPr>
        <w:tc>
          <w:tcPr>
            <w:tcW w:w="285" w:type="pct"/>
          </w:tcPr>
          <w:p w14:paraId="4669A53E" w14:textId="3FBB01BF" w:rsidR="00D77511" w:rsidRDefault="00D77511" w:rsidP="00FE78D0">
            <w:pPr>
              <w:jc w:val="both"/>
              <w:rPr>
                <w:szCs w:val="20"/>
              </w:rPr>
            </w:pPr>
            <w:r>
              <w:rPr>
                <w:szCs w:val="20"/>
              </w:rPr>
              <w:t>10</w:t>
            </w:r>
          </w:p>
        </w:tc>
        <w:tc>
          <w:tcPr>
            <w:tcW w:w="952" w:type="pct"/>
          </w:tcPr>
          <w:p w14:paraId="5DF52578" w14:textId="77777777" w:rsidR="00D77511" w:rsidRPr="00C35E7A" w:rsidRDefault="00D77511" w:rsidP="00FE78D0">
            <w:pPr>
              <w:jc w:val="both"/>
              <w:rPr>
                <w:szCs w:val="20"/>
              </w:rPr>
            </w:pPr>
            <w:proofErr w:type="gramStart"/>
            <w:r>
              <w:rPr>
                <w:szCs w:val="20"/>
              </w:rPr>
              <w:t>failureReason</w:t>
            </w:r>
            <w:proofErr w:type="gramEnd"/>
          </w:p>
        </w:tc>
        <w:tc>
          <w:tcPr>
            <w:tcW w:w="667" w:type="pct"/>
          </w:tcPr>
          <w:p w14:paraId="20AB66A7" w14:textId="77777777" w:rsidR="00D77511" w:rsidRDefault="00D77511" w:rsidP="00FE78D0">
            <w:pPr>
              <w:jc w:val="both"/>
              <w:rPr>
                <w:szCs w:val="20"/>
              </w:rPr>
            </w:pPr>
            <w:r>
              <w:rPr>
                <w:szCs w:val="20"/>
              </w:rPr>
              <w:t>No</w:t>
            </w:r>
          </w:p>
        </w:tc>
        <w:tc>
          <w:tcPr>
            <w:tcW w:w="691" w:type="pct"/>
          </w:tcPr>
          <w:p w14:paraId="6A8DEA62" w14:textId="77777777" w:rsidR="00D77511" w:rsidRDefault="00D77511" w:rsidP="00FE78D0">
            <w:pPr>
              <w:jc w:val="both"/>
              <w:rPr>
                <w:szCs w:val="20"/>
              </w:rPr>
            </w:pPr>
            <w:r>
              <w:rPr>
                <w:szCs w:val="20"/>
              </w:rPr>
              <w:t>String</w:t>
            </w:r>
          </w:p>
        </w:tc>
        <w:tc>
          <w:tcPr>
            <w:tcW w:w="1119" w:type="pct"/>
          </w:tcPr>
          <w:p w14:paraId="6165AA02" w14:textId="77777777" w:rsidR="00D77511" w:rsidRDefault="00D77511" w:rsidP="00FE78D0">
            <w:pPr>
              <w:jc w:val="both"/>
              <w:rPr>
                <w:szCs w:val="20"/>
              </w:rPr>
            </w:pPr>
          </w:p>
        </w:tc>
        <w:tc>
          <w:tcPr>
            <w:tcW w:w="1286" w:type="pct"/>
          </w:tcPr>
          <w:p w14:paraId="14380AF6" w14:textId="77777777" w:rsidR="00D77511" w:rsidRDefault="00D77511" w:rsidP="00FE78D0">
            <w:pPr>
              <w:jc w:val="both"/>
              <w:rPr>
                <w:szCs w:val="20"/>
              </w:rPr>
            </w:pPr>
            <w:r>
              <w:rPr>
                <w:szCs w:val="20"/>
              </w:rPr>
              <w:t>Reason for the request failure</w:t>
            </w:r>
          </w:p>
        </w:tc>
      </w:tr>
    </w:tbl>
    <w:p w14:paraId="0DDC0F8A" w14:textId="77777777" w:rsidR="00527AF8" w:rsidRDefault="00527AF8" w:rsidP="00527AF8">
      <w:pPr>
        <w:jc w:val="both"/>
      </w:pPr>
    </w:p>
    <w:p w14:paraId="4E4CDB80" w14:textId="77777777" w:rsidR="00527AF8" w:rsidRDefault="00527AF8" w:rsidP="00527AF8">
      <w:pPr>
        <w:jc w:val="both"/>
      </w:pPr>
    </w:p>
    <w:p w14:paraId="758DAA71" w14:textId="77777777" w:rsidR="00527AF8" w:rsidRDefault="00527AF8" w:rsidP="00527AF8">
      <w:pPr>
        <w:pStyle w:val="Heading3"/>
        <w:jc w:val="both"/>
      </w:pPr>
      <w:bookmarkStart w:id="165" w:name="_Toc411454374"/>
      <w:r>
        <w:t>Save Call Details API</w:t>
      </w:r>
      <w:bookmarkEnd w:id="165"/>
    </w:p>
    <w:p w14:paraId="56D0B54C" w14:textId="77777777" w:rsidR="00527AF8" w:rsidRDefault="00527AF8" w:rsidP="00527AF8">
      <w:pPr>
        <w:jc w:val="both"/>
      </w:pPr>
    </w:p>
    <w:p w14:paraId="1FC81561" w14:textId="77777777" w:rsidR="00527AF8" w:rsidRDefault="00527AF8" w:rsidP="00527AF8">
      <w:pPr>
        <w:jc w:val="both"/>
      </w:pPr>
      <w:r>
        <w:t>This API enables IVR to send call details to NMS_MoTech_MK. This data is further saved in NMS database and used for reporting purpose.</w:t>
      </w:r>
    </w:p>
    <w:p w14:paraId="59E8EBE0" w14:textId="77777777" w:rsidR="00527AF8" w:rsidRDefault="00527AF8" w:rsidP="00527AF8">
      <w:pPr>
        <w:jc w:val="both"/>
      </w:pPr>
    </w:p>
    <w:p w14:paraId="57ADCEB5" w14:textId="77777777" w:rsidR="00527AF8" w:rsidRPr="00814194" w:rsidRDefault="00527AF8" w:rsidP="00527AF8">
      <w:pPr>
        <w:pStyle w:val="Heading4"/>
        <w:jc w:val="both"/>
      </w:pPr>
      <w:r>
        <w:t xml:space="preserve">Save Call Details </w:t>
      </w:r>
      <w:r w:rsidR="00350A13">
        <w:t>–</w:t>
      </w:r>
      <w:r w:rsidRPr="00814194">
        <w:t xml:space="preserve"> Request</w:t>
      </w:r>
    </w:p>
    <w:p w14:paraId="41DFE9E5" w14:textId="77777777" w:rsidR="00527AF8" w:rsidRPr="006110FF" w:rsidRDefault="00527AF8" w:rsidP="00527AF8">
      <w:pPr>
        <w:jc w:val="both"/>
      </w:pPr>
    </w:p>
    <w:p w14:paraId="461CBE7F" w14:textId="77777777" w:rsidR="00527AF8" w:rsidRPr="003D7883" w:rsidRDefault="00527AF8" w:rsidP="00E85A7D">
      <w:pPr>
        <w:rPr>
          <w:szCs w:val="20"/>
        </w:rPr>
      </w:pPr>
      <w:r w:rsidRPr="00DE1B6A">
        <w:rPr>
          <w:b/>
        </w:rPr>
        <w:t>URL</w:t>
      </w:r>
      <w:r w:rsidRPr="00EB6872">
        <w:t xml:space="preserve">: </w:t>
      </w:r>
      <w:r w:rsidR="00350A13" w:rsidRPr="00E85A7D">
        <w:t>http://&lt;motech</w:t>
      </w:r>
      <w:proofErr w:type="gramStart"/>
      <w:r w:rsidR="00350A13" w:rsidRPr="00E85A7D">
        <w:t>:port</w:t>
      </w:r>
      <w:proofErr w:type="gramEnd"/>
      <w:r w:rsidR="00350A13" w:rsidRPr="00E85A7D">
        <w:t>&gt;/motech-platform-server/module/</w:t>
      </w:r>
      <w:r w:rsidR="00017428">
        <w:t>api/</w:t>
      </w:r>
      <w:r w:rsidR="00350A13" w:rsidRPr="00E85A7D">
        <w:t>mobilekunji/callDetails</w:t>
      </w:r>
    </w:p>
    <w:p w14:paraId="57C4F2D7" w14:textId="77777777" w:rsidR="00527AF8" w:rsidRDefault="00527AF8" w:rsidP="00527AF8">
      <w:pPr>
        <w:jc w:val="both"/>
        <w:rPr>
          <w:szCs w:val="20"/>
        </w:rPr>
      </w:pPr>
    </w:p>
    <w:p w14:paraId="39A500BE" w14:textId="77777777" w:rsidR="00527AF8" w:rsidRDefault="00527AF8" w:rsidP="00527AF8">
      <w:pPr>
        <w:jc w:val="both"/>
        <w:rPr>
          <w:b/>
          <w:szCs w:val="20"/>
        </w:rPr>
      </w:pPr>
    </w:p>
    <w:p w14:paraId="0A1A3C50" w14:textId="77777777" w:rsidR="00527AF8" w:rsidRDefault="00527AF8" w:rsidP="00527AF8">
      <w:pPr>
        <w:jc w:val="both"/>
        <w:rPr>
          <w:szCs w:val="20"/>
        </w:rPr>
      </w:pPr>
      <w:r w:rsidRPr="00DE1B6A">
        <w:rPr>
          <w:b/>
          <w:szCs w:val="20"/>
        </w:rPr>
        <w:t>Method</w:t>
      </w:r>
      <w:r w:rsidRPr="00EB6872">
        <w:rPr>
          <w:szCs w:val="20"/>
        </w:rPr>
        <w:t xml:space="preserve">: </w:t>
      </w:r>
      <w:r>
        <w:rPr>
          <w:szCs w:val="20"/>
        </w:rPr>
        <w:t>POST</w:t>
      </w:r>
    </w:p>
    <w:p w14:paraId="2B8880E3" w14:textId="77777777" w:rsidR="00527AF8" w:rsidRDefault="00527AF8" w:rsidP="00527AF8">
      <w:pPr>
        <w:jc w:val="both"/>
        <w:rPr>
          <w:szCs w:val="20"/>
        </w:rPr>
      </w:pPr>
    </w:p>
    <w:p w14:paraId="2EC5444E" w14:textId="77777777" w:rsidR="00527AF8" w:rsidRDefault="00527AF8" w:rsidP="00527AF8">
      <w:pPr>
        <w:pStyle w:val="Heading5"/>
        <w:jc w:val="both"/>
      </w:pPr>
      <w:r>
        <w:t>Validations</w:t>
      </w:r>
    </w:p>
    <w:p w14:paraId="60DA34E2" w14:textId="77777777" w:rsidR="00527AF8" w:rsidRDefault="00527AF8" w:rsidP="00527AF8">
      <w:pPr>
        <w:jc w:val="both"/>
      </w:pPr>
      <w:r>
        <w:tab/>
      </w:r>
    </w:p>
    <w:p w14:paraId="2E2BA60F" w14:textId="77777777" w:rsidR="00527AF8" w:rsidRDefault="00527AF8" w:rsidP="00E65978">
      <w:pPr>
        <w:pStyle w:val="ListParagraph"/>
        <w:numPr>
          <w:ilvl w:val="0"/>
          <w:numId w:val="13"/>
        </w:numPr>
        <w:jc w:val="both"/>
      </w:pPr>
      <w:r>
        <w:t>NMS_MoTech shall validate the format of all the request parameters and reject the request if it is not correct.</w:t>
      </w:r>
    </w:p>
    <w:p w14:paraId="5B8E4CC3" w14:textId="77777777" w:rsidR="00527AF8" w:rsidRDefault="00527AF8" w:rsidP="00527AF8">
      <w:pPr>
        <w:pStyle w:val="Heading5"/>
        <w:jc w:val="both"/>
      </w:pPr>
      <w:r>
        <w:t>Http timeOut</w:t>
      </w:r>
    </w:p>
    <w:p w14:paraId="7D23C155" w14:textId="77777777" w:rsidR="00527AF8" w:rsidRPr="00DB21FD"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7EFE775B" w14:textId="77777777" w:rsidTr="00D55576">
        <w:trPr>
          <w:trHeight w:val="244"/>
        </w:trPr>
        <w:tc>
          <w:tcPr>
            <w:tcW w:w="3007" w:type="pct"/>
            <w:shd w:val="clear" w:color="auto" w:fill="D9D9D9" w:themeFill="background1" w:themeFillShade="D9"/>
            <w:vAlign w:val="bottom"/>
          </w:tcPr>
          <w:p w14:paraId="5FBCDAAE"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B1E2857"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6501E8B8" w14:textId="77777777" w:rsidTr="00D55576">
        <w:trPr>
          <w:trHeight w:val="386"/>
        </w:trPr>
        <w:tc>
          <w:tcPr>
            <w:tcW w:w="3007" w:type="pct"/>
          </w:tcPr>
          <w:p w14:paraId="0335D1AD" w14:textId="77777777" w:rsidR="000C46A9" w:rsidRPr="00FF4865" w:rsidRDefault="000C46A9" w:rsidP="00D55576">
            <w:pPr>
              <w:tabs>
                <w:tab w:val="left" w:pos="1114"/>
              </w:tabs>
              <w:ind w:left="360" w:hanging="360"/>
              <w:jc w:val="both"/>
              <w:rPr>
                <w:rFonts w:cs="Arial"/>
                <w:szCs w:val="20"/>
              </w:rPr>
            </w:pPr>
            <w:r>
              <w:rPr>
                <w:rFonts w:cs="Arial"/>
                <w:szCs w:val="20"/>
              </w:rPr>
              <w:t>Offline</w:t>
            </w:r>
          </w:p>
        </w:tc>
        <w:tc>
          <w:tcPr>
            <w:tcW w:w="1993" w:type="pct"/>
          </w:tcPr>
          <w:p w14:paraId="42B997D0"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1549C9BE" w14:textId="77777777" w:rsidR="00527AF8" w:rsidRPr="00EB6872" w:rsidRDefault="00527AF8" w:rsidP="00527AF8">
      <w:pPr>
        <w:jc w:val="both"/>
        <w:rPr>
          <w:szCs w:val="20"/>
        </w:rPr>
      </w:pPr>
    </w:p>
    <w:p w14:paraId="4ACD2AE8" w14:textId="77777777" w:rsidR="00527AF8" w:rsidRPr="000C573D" w:rsidRDefault="00527AF8" w:rsidP="00527AF8">
      <w:pPr>
        <w:pStyle w:val="Heading5"/>
        <w:jc w:val="both"/>
      </w:pPr>
      <w:r>
        <w:t xml:space="preserve">Query Parameters </w:t>
      </w:r>
    </w:p>
    <w:p w14:paraId="3BF3D88E" w14:textId="77777777" w:rsidR="00527AF8" w:rsidRDefault="00527AF8" w:rsidP="00527AF8">
      <w:pPr>
        <w:jc w:val="both"/>
      </w:pPr>
    </w:p>
    <w:p w14:paraId="14C78400" w14:textId="77777777" w:rsidR="00527AF8" w:rsidRPr="004112C6" w:rsidRDefault="00527AF8" w:rsidP="00527AF8">
      <w:pPr>
        <w:jc w:val="both"/>
      </w:pPr>
      <w:r>
        <w:t>None</w:t>
      </w:r>
    </w:p>
    <w:p w14:paraId="451FA142" w14:textId="77777777" w:rsidR="00527AF8" w:rsidRPr="000C573D" w:rsidRDefault="00527AF8" w:rsidP="00527AF8">
      <w:pPr>
        <w:pStyle w:val="Heading5"/>
        <w:jc w:val="both"/>
      </w:pPr>
      <w:r>
        <w:t xml:space="preserve">URL Path Placeholder Parameters </w:t>
      </w:r>
    </w:p>
    <w:p w14:paraId="697A2FB9" w14:textId="77777777" w:rsidR="00527AF8" w:rsidRDefault="00527AF8" w:rsidP="00527AF8">
      <w:pPr>
        <w:jc w:val="both"/>
      </w:pPr>
    </w:p>
    <w:p w14:paraId="0F85C8BE" w14:textId="77777777" w:rsidR="00527AF8" w:rsidRDefault="00527AF8" w:rsidP="00527AF8">
      <w:pPr>
        <w:jc w:val="both"/>
      </w:pPr>
      <w:r>
        <w:t>None</w:t>
      </w:r>
    </w:p>
    <w:p w14:paraId="1A72D028" w14:textId="77777777" w:rsidR="00527AF8" w:rsidRDefault="00527AF8" w:rsidP="00527AF8">
      <w:pPr>
        <w:pStyle w:val="Heading5"/>
        <w:jc w:val="both"/>
      </w:pPr>
      <w:r>
        <w:t>Headers (Mandatory: Based on URL Design)</w:t>
      </w:r>
    </w:p>
    <w:p w14:paraId="41A84BAC"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6E0DF370" w14:textId="77777777" w:rsidTr="00FE78D0">
        <w:tc>
          <w:tcPr>
            <w:tcW w:w="1512" w:type="dxa"/>
            <w:shd w:val="clear" w:color="auto" w:fill="D9D9D9" w:themeFill="background1" w:themeFillShade="D9"/>
          </w:tcPr>
          <w:p w14:paraId="706BE7B6" w14:textId="77777777" w:rsidR="00527AF8" w:rsidRDefault="00527AF8" w:rsidP="00FE78D0">
            <w:pPr>
              <w:jc w:val="both"/>
            </w:pPr>
            <w:r>
              <w:t>Header Name</w:t>
            </w:r>
          </w:p>
        </w:tc>
        <w:tc>
          <w:tcPr>
            <w:tcW w:w="1595" w:type="dxa"/>
            <w:shd w:val="clear" w:color="auto" w:fill="D9D9D9" w:themeFill="background1" w:themeFillShade="D9"/>
          </w:tcPr>
          <w:p w14:paraId="76A53656" w14:textId="77777777" w:rsidR="00527AF8" w:rsidRDefault="00527AF8" w:rsidP="00FE78D0">
            <w:pPr>
              <w:jc w:val="both"/>
            </w:pPr>
            <w:r>
              <w:t>Header Value</w:t>
            </w:r>
          </w:p>
        </w:tc>
        <w:tc>
          <w:tcPr>
            <w:tcW w:w="1341" w:type="dxa"/>
            <w:shd w:val="clear" w:color="auto" w:fill="D9D9D9" w:themeFill="background1" w:themeFillShade="D9"/>
          </w:tcPr>
          <w:p w14:paraId="3B227FF2" w14:textId="77777777" w:rsidR="00527AF8" w:rsidRDefault="00527AF8" w:rsidP="00FE78D0">
            <w:pPr>
              <w:jc w:val="both"/>
            </w:pPr>
            <w:r>
              <w:t>Mandatory</w:t>
            </w:r>
          </w:p>
        </w:tc>
        <w:tc>
          <w:tcPr>
            <w:tcW w:w="4732" w:type="dxa"/>
            <w:shd w:val="clear" w:color="auto" w:fill="D9D9D9" w:themeFill="background1" w:themeFillShade="D9"/>
          </w:tcPr>
          <w:p w14:paraId="359346C0" w14:textId="77777777" w:rsidR="00527AF8" w:rsidRDefault="00527AF8" w:rsidP="00FE78D0">
            <w:pPr>
              <w:jc w:val="both"/>
            </w:pPr>
            <w:r>
              <w:t>Description</w:t>
            </w:r>
          </w:p>
        </w:tc>
      </w:tr>
      <w:tr w:rsidR="00527AF8" w14:paraId="75DE87A6" w14:textId="77777777" w:rsidTr="00FE78D0">
        <w:tc>
          <w:tcPr>
            <w:tcW w:w="1512" w:type="dxa"/>
          </w:tcPr>
          <w:p w14:paraId="2840F8AA" w14:textId="77777777" w:rsidR="00527AF8" w:rsidRPr="0065474C" w:rsidRDefault="00527AF8" w:rsidP="00FE78D0">
            <w:pPr>
              <w:jc w:val="both"/>
            </w:pPr>
            <w:r>
              <w:t>Content-Type</w:t>
            </w:r>
          </w:p>
        </w:tc>
        <w:tc>
          <w:tcPr>
            <w:tcW w:w="1595" w:type="dxa"/>
          </w:tcPr>
          <w:p w14:paraId="5F9057AA" w14:textId="77777777" w:rsidR="00527AF8" w:rsidRDefault="00527AF8" w:rsidP="00FE78D0">
            <w:pPr>
              <w:jc w:val="both"/>
            </w:pPr>
            <w:proofErr w:type="gramStart"/>
            <w:r>
              <w:t>application</w:t>
            </w:r>
            <w:proofErr w:type="gramEnd"/>
            <w:r>
              <w:t>/json</w:t>
            </w:r>
          </w:p>
        </w:tc>
        <w:tc>
          <w:tcPr>
            <w:tcW w:w="1341" w:type="dxa"/>
          </w:tcPr>
          <w:p w14:paraId="3F8000A8" w14:textId="77777777" w:rsidR="00527AF8" w:rsidRPr="0065474C" w:rsidRDefault="00527AF8" w:rsidP="00FE78D0">
            <w:pPr>
              <w:jc w:val="both"/>
            </w:pPr>
            <w:r>
              <w:t>Yes</w:t>
            </w:r>
          </w:p>
        </w:tc>
        <w:tc>
          <w:tcPr>
            <w:tcW w:w="4732" w:type="dxa"/>
          </w:tcPr>
          <w:p w14:paraId="2CA5F616" w14:textId="77777777" w:rsidR="00527AF8" w:rsidRPr="00BA7AFF" w:rsidRDefault="00527AF8" w:rsidP="00FE78D0">
            <w:pPr>
              <w:jc w:val="both"/>
            </w:pPr>
            <w:r>
              <w:t>It specifies the format of the content in the request</w:t>
            </w:r>
          </w:p>
        </w:tc>
      </w:tr>
      <w:tr w:rsidR="00527AF8" w14:paraId="72E47B84" w14:textId="77777777" w:rsidTr="00FE78D0">
        <w:tc>
          <w:tcPr>
            <w:tcW w:w="1512" w:type="dxa"/>
          </w:tcPr>
          <w:p w14:paraId="7506ED74" w14:textId="77777777" w:rsidR="00527AF8" w:rsidRPr="0065474C" w:rsidRDefault="00527AF8" w:rsidP="00FE78D0">
            <w:pPr>
              <w:jc w:val="both"/>
            </w:pPr>
            <w:r>
              <w:t>Accept</w:t>
            </w:r>
          </w:p>
        </w:tc>
        <w:tc>
          <w:tcPr>
            <w:tcW w:w="1595" w:type="dxa"/>
          </w:tcPr>
          <w:p w14:paraId="25D0689D" w14:textId="77777777" w:rsidR="00527AF8" w:rsidRPr="0065474C" w:rsidRDefault="00527AF8" w:rsidP="00FE78D0">
            <w:pPr>
              <w:jc w:val="both"/>
            </w:pPr>
            <w:proofErr w:type="gramStart"/>
            <w:r>
              <w:t>application</w:t>
            </w:r>
            <w:proofErr w:type="gramEnd"/>
            <w:r>
              <w:t>/json</w:t>
            </w:r>
          </w:p>
        </w:tc>
        <w:tc>
          <w:tcPr>
            <w:tcW w:w="1341" w:type="dxa"/>
          </w:tcPr>
          <w:p w14:paraId="474A110C" w14:textId="77777777" w:rsidR="00527AF8" w:rsidRPr="0065474C" w:rsidRDefault="00527AF8" w:rsidP="00FE78D0">
            <w:pPr>
              <w:jc w:val="both"/>
            </w:pPr>
            <w:r>
              <w:t>Yes</w:t>
            </w:r>
          </w:p>
        </w:tc>
        <w:tc>
          <w:tcPr>
            <w:tcW w:w="4732" w:type="dxa"/>
          </w:tcPr>
          <w:p w14:paraId="7F7CD42B" w14:textId="77777777" w:rsidR="00527AF8" w:rsidRPr="00706077" w:rsidRDefault="00527AF8" w:rsidP="00FE78D0">
            <w:pPr>
              <w:jc w:val="both"/>
            </w:pPr>
            <w:r>
              <w:t>It specifies the format of the content accepted by the API invoker.</w:t>
            </w:r>
          </w:p>
        </w:tc>
      </w:tr>
    </w:tbl>
    <w:p w14:paraId="42636792" w14:textId="77777777" w:rsidR="00527AF8" w:rsidRPr="00F86535" w:rsidRDefault="00527AF8" w:rsidP="00152DDF">
      <w:pPr>
        <w:pStyle w:val="Heading5"/>
        <w:jc w:val="both"/>
      </w:pPr>
      <w:r>
        <w:t xml:space="preserve">Body Example </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14:paraId="0A4667B5" w14:textId="77777777" w:rsidTr="00FE78D0">
        <w:tc>
          <w:tcPr>
            <w:tcW w:w="540" w:type="dxa"/>
            <w:shd w:val="clear" w:color="auto" w:fill="CCCCCC"/>
            <w:tcMar>
              <w:top w:w="100" w:type="dxa"/>
              <w:left w:w="100" w:type="dxa"/>
              <w:bottom w:w="100" w:type="dxa"/>
              <w:right w:w="100" w:type="dxa"/>
            </w:tcMar>
          </w:tcPr>
          <w:p w14:paraId="7A89262D"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7A8A79E4" w14:textId="77777777" w:rsidR="007D1851" w:rsidRPr="007D1851" w:rsidRDefault="007D1851" w:rsidP="007D1851">
            <w:pPr>
              <w:jc w:val="both"/>
              <w:rPr>
                <w:rFonts w:eastAsia="Arial" w:cs="Arial"/>
                <w:sz w:val="18"/>
                <w:szCs w:val="18"/>
              </w:rPr>
            </w:pPr>
            <w:r w:rsidRPr="007D1851">
              <w:rPr>
                <w:rFonts w:eastAsia="Arial" w:cs="Arial"/>
                <w:sz w:val="18"/>
                <w:szCs w:val="18"/>
              </w:rPr>
              <w:t>{</w:t>
            </w:r>
          </w:p>
          <w:p w14:paraId="2D730F3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callingNumber</w:t>
            </w:r>
            <w:proofErr w:type="gramEnd"/>
            <w:r w:rsidR="003F5A2D">
              <w:rPr>
                <w:rFonts w:eastAsia="Arial" w:cs="Arial"/>
                <w:sz w:val="18"/>
                <w:szCs w:val="18"/>
              </w:rPr>
              <w:t>"</w:t>
            </w:r>
            <w:r w:rsidRPr="007D1851">
              <w:rPr>
                <w:rFonts w:eastAsia="Arial" w:cs="Arial"/>
                <w:sz w:val="18"/>
                <w:szCs w:val="18"/>
              </w:rPr>
              <w:t>: 9810320300,</w:t>
            </w:r>
          </w:p>
          <w:p w14:paraId="321CC1A0"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callId</w:t>
            </w:r>
            <w:proofErr w:type="gramEnd"/>
            <w:r w:rsidR="003F5A2D">
              <w:rPr>
                <w:rFonts w:eastAsia="Arial" w:cs="Arial"/>
                <w:sz w:val="18"/>
                <w:szCs w:val="18"/>
              </w:rPr>
              <w:t>"</w:t>
            </w:r>
            <w:r w:rsidRPr="007D1851">
              <w:rPr>
                <w:rFonts w:eastAsia="Arial" w:cs="Arial"/>
                <w:sz w:val="18"/>
                <w:szCs w:val="18"/>
              </w:rPr>
              <w:t>: 234000011111111,</w:t>
            </w:r>
          </w:p>
          <w:p w14:paraId="143CD385"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operator</w:t>
            </w:r>
            <w:proofErr w:type="gramEnd"/>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w:t>
            </w:r>
            <w:r w:rsidR="003F5A2D">
              <w:rPr>
                <w:rFonts w:eastAsia="Arial" w:cs="Arial"/>
                <w:sz w:val="18"/>
                <w:szCs w:val="18"/>
              </w:rPr>
              <w:t>"</w:t>
            </w:r>
            <w:r w:rsidRPr="007D1851">
              <w:rPr>
                <w:rFonts w:eastAsia="Arial" w:cs="Arial"/>
                <w:sz w:val="18"/>
                <w:szCs w:val="18"/>
              </w:rPr>
              <w:t>,</w:t>
            </w:r>
          </w:p>
          <w:p w14:paraId="7C8B5839"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circle</w:t>
            </w:r>
            <w:proofErr w:type="gramEnd"/>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AP</w:t>
            </w:r>
            <w:r w:rsidR="003F5A2D">
              <w:rPr>
                <w:rFonts w:eastAsia="Arial" w:cs="Arial"/>
                <w:sz w:val="18"/>
                <w:szCs w:val="18"/>
              </w:rPr>
              <w:t>"</w:t>
            </w:r>
            <w:r w:rsidRPr="007D1851">
              <w:rPr>
                <w:rFonts w:eastAsia="Arial" w:cs="Arial"/>
                <w:sz w:val="18"/>
                <w:szCs w:val="18"/>
              </w:rPr>
              <w:t>,</w:t>
            </w:r>
          </w:p>
          <w:p w14:paraId="08C48AC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callStartTime</w:t>
            </w:r>
            <w:proofErr w:type="gramEnd"/>
            <w:r w:rsidR="003F5A2D">
              <w:rPr>
                <w:rFonts w:eastAsia="Arial" w:cs="Arial"/>
                <w:sz w:val="18"/>
                <w:szCs w:val="18"/>
              </w:rPr>
              <w:t>"</w:t>
            </w:r>
            <w:r w:rsidRPr="007D1851">
              <w:rPr>
                <w:rFonts w:eastAsia="Arial" w:cs="Arial"/>
                <w:sz w:val="18"/>
                <w:szCs w:val="18"/>
              </w:rPr>
              <w:t>: 1422879843,</w:t>
            </w:r>
          </w:p>
          <w:p w14:paraId="770CC8BC"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callEndTime</w:t>
            </w:r>
            <w:proofErr w:type="gramEnd"/>
            <w:r w:rsidR="003F5A2D">
              <w:rPr>
                <w:rFonts w:eastAsia="Arial" w:cs="Arial"/>
                <w:sz w:val="18"/>
                <w:szCs w:val="18"/>
              </w:rPr>
              <w:t>"</w:t>
            </w:r>
            <w:r w:rsidRPr="007D1851">
              <w:rPr>
                <w:rFonts w:eastAsia="Arial" w:cs="Arial"/>
                <w:sz w:val="18"/>
                <w:szCs w:val="18"/>
              </w:rPr>
              <w:t>: 1422879903,</w:t>
            </w:r>
          </w:p>
          <w:p w14:paraId="407DC956"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callDurationInPulses</w:t>
            </w:r>
            <w:proofErr w:type="gramEnd"/>
            <w:r w:rsidR="003F5A2D">
              <w:rPr>
                <w:rFonts w:eastAsia="Arial" w:cs="Arial"/>
                <w:sz w:val="18"/>
                <w:szCs w:val="18"/>
              </w:rPr>
              <w:t>"</w:t>
            </w:r>
            <w:r w:rsidRPr="007D1851">
              <w:rPr>
                <w:rFonts w:eastAsia="Arial" w:cs="Arial"/>
                <w:sz w:val="18"/>
                <w:szCs w:val="18"/>
              </w:rPr>
              <w:t>: 60,</w:t>
            </w:r>
          </w:p>
          <w:p w14:paraId="34A1B79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endOfUsagePromptCounter</w:t>
            </w:r>
            <w:proofErr w:type="gramEnd"/>
            <w:r w:rsidR="003F5A2D">
              <w:rPr>
                <w:rFonts w:eastAsia="Arial" w:cs="Arial"/>
                <w:sz w:val="18"/>
                <w:szCs w:val="18"/>
              </w:rPr>
              <w:t>"</w:t>
            </w:r>
            <w:r w:rsidRPr="007D1851">
              <w:rPr>
                <w:rFonts w:eastAsia="Arial" w:cs="Arial"/>
                <w:sz w:val="18"/>
                <w:szCs w:val="18"/>
              </w:rPr>
              <w:t>: 0,</w:t>
            </w:r>
          </w:p>
          <w:p w14:paraId="3B0D036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welcomeMessagePromptFlag</w:t>
            </w:r>
            <w:proofErr w:type="gramEnd"/>
            <w:r w:rsidR="003F5A2D">
              <w:rPr>
                <w:rFonts w:eastAsia="Arial" w:cs="Arial"/>
                <w:sz w:val="18"/>
                <w:szCs w:val="18"/>
              </w:rPr>
              <w:t>"</w:t>
            </w:r>
            <w:r w:rsidRPr="007D1851">
              <w:rPr>
                <w:rFonts w:eastAsia="Arial" w:cs="Arial"/>
                <w:sz w:val="18"/>
                <w:szCs w:val="18"/>
              </w:rPr>
              <w:t>: true,</w:t>
            </w:r>
          </w:p>
          <w:p w14:paraId="7D4887AA"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callStatus</w:t>
            </w:r>
            <w:proofErr w:type="gramEnd"/>
            <w:r w:rsidR="003F5A2D">
              <w:rPr>
                <w:rFonts w:eastAsia="Arial" w:cs="Arial"/>
                <w:sz w:val="18"/>
                <w:szCs w:val="18"/>
              </w:rPr>
              <w:t>"</w:t>
            </w:r>
            <w:r w:rsidRPr="007D1851">
              <w:rPr>
                <w:rFonts w:eastAsia="Arial" w:cs="Arial"/>
                <w:sz w:val="18"/>
                <w:szCs w:val="18"/>
              </w:rPr>
              <w:t>: 1,</w:t>
            </w:r>
          </w:p>
          <w:p w14:paraId="6289919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callDisconnectReason</w:t>
            </w:r>
            <w:proofErr w:type="gramEnd"/>
            <w:r w:rsidR="003F5A2D">
              <w:rPr>
                <w:rFonts w:eastAsia="Arial" w:cs="Arial"/>
                <w:sz w:val="18"/>
                <w:szCs w:val="18"/>
              </w:rPr>
              <w:t>"</w:t>
            </w:r>
            <w:r w:rsidRPr="007D1851">
              <w:rPr>
                <w:rFonts w:eastAsia="Arial" w:cs="Arial"/>
                <w:sz w:val="18"/>
                <w:szCs w:val="18"/>
              </w:rPr>
              <w:t>: 1,</w:t>
            </w:r>
          </w:p>
          <w:p w14:paraId="52A46D2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content</w:t>
            </w:r>
            <w:proofErr w:type="gramEnd"/>
            <w:r w:rsidR="003F5A2D">
              <w:rPr>
                <w:rFonts w:eastAsia="Arial" w:cs="Arial"/>
                <w:sz w:val="18"/>
                <w:szCs w:val="18"/>
              </w:rPr>
              <w:t>"</w:t>
            </w:r>
            <w:r w:rsidRPr="007D1851">
              <w:rPr>
                <w:rFonts w:eastAsia="Arial" w:cs="Arial"/>
                <w:sz w:val="18"/>
                <w:szCs w:val="18"/>
              </w:rPr>
              <w:t>: [</w:t>
            </w:r>
          </w:p>
          <w:p w14:paraId="08FD778C"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7EDFF6AB" w14:textId="52448E60"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007D290A" w:rsidRPr="007D1851">
              <w:rPr>
                <w:rFonts w:eastAsia="Arial" w:cs="Arial"/>
                <w:sz w:val="18"/>
                <w:szCs w:val="18"/>
              </w:rPr>
              <w:t>mk</w:t>
            </w:r>
            <w:r w:rsidR="007D290A">
              <w:rPr>
                <w:rFonts w:eastAsia="Arial" w:cs="Arial"/>
                <w:sz w:val="18"/>
                <w:szCs w:val="18"/>
              </w:rPr>
              <w:t>C</w:t>
            </w:r>
            <w:r w:rsidR="007D290A" w:rsidRPr="007D1851">
              <w:rPr>
                <w:rFonts w:eastAsia="Arial" w:cs="Arial"/>
                <w:sz w:val="18"/>
                <w:szCs w:val="18"/>
              </w:rPr>
              <w:t>ard</w:t>
            </w:r>
            <w:r w:rsidR="007D290A">
              <w:rPr>
                <w:rFonts w:eastAsia="Arial" w:cs="Arial"/>
                <w:sz w:val="18"/>
                <w:szCs w:val="18"/>
              </w:rPr>
              <w:t>Code</w:t>
            </w:r>
            <w:proofErr w:type="gramEnd"/>
            <w:r w:rsidR="003F5A2D">
              <w:rPr>
                <w:rFonts w:eastAsia="Arial" w:cs="Arial"/>
                <w:sz w:val="18"/>
                <w:szCs w:val="18"/>
              </w:rPr>
              <w:t>"</w:t>
            </w:r>
            <w:r w:rsidRPr="007D1851">
              <w:rPr>
                <w:rFonts w:eastAsia="Arial" w:cs="Arial"/>
                <w:sz w:val="18"/>
                <w:szCs w:val="18"/>
              </w:rPr>
              <w:t xml:space="preserve">: </w:t>
            </w:r>
            <w:r w:rsidR="00DA50C2">
              <w:rPr>
                <w:rFonts w:eastAsia="Arial" w:cs="Arial"/>
                <w:sz w:val="18"/>
                <w:szCs w:val="18"/>
              </w:rPr>
              <w:t>“0</w:t>
            </w:r>
            <w:r w:rsidRPr="007D1851">
              <w:rPr>
                <w:rFonts w:eastAsia="Arial" w:cs="Arial"/>
                <w:sz w:val="18"/>
                <w:szCs w:val="18"/>
              </w:rPr>
              <w:t>1</w:t>
            </w:r>
            <w:r w:rsidR="00DA50C2">
              <w:rPr>
                <w:rFonts w:eastAsia="Arial" w:cs="Arial"/>
                <w:sz w:val="18"/>
                <w:szCs w:val="18"/>
              </w:rPr>
              <w:t>”</w:t>
            </w:r>
            <w:r w:rsidRPr="007D1851">
              <w:rPr>
                <w:rFonts w:eastAsia="Arial" w:cs="Arial"/>
                <w:sz w:val="18"/>
                <w:szCs w:val="18"/>
              </w:rPr>
              <w:t>,</w:t>
            </w:r>
          </w:p>
          <w:p w14:paraId="710702E4"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contentName</w:t>
            </w:r>
            <w:proofErr w:type="gramEnd"/>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YellowFever</w:t>
            </w:r>
            <w:r w:rsidR="003F5A2D">
              <w:rPr>
                <w:rFonts w:eastAsia="Arial" w:cs="Arial"/>
                <w:sz w:val="18"/>
                <w:szCs w:val="18"/>
              </w:rPr>
              <w:t>"</w:t>
            </w:r>
            <w:r w:rsidRPr="007D1851">
              <w:rPr>
                <w:rFonts w:eastAsia="Arial" w:cs="Arial"/>
                <w:sz w:val="18"/>
                <w:szCs w:val="18"/>
              </w:rPr>
              <w:t>,</w:t>
            </w:r>
          </w:p>
          <w:p w14:paraId="3506DFF0" w14:textId="2B16E24D"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00757814">
              <w:rPr>
                <w:rFonts w:eastAsia="Arial" w:cs="Arial"/>
                <w:sz w:val="18"/>
                <w:szCs w:val="18"/>
              </w:rPr>
              <w:t>contentFileName</w:t>
            </w:r>
            <w:proofErr w:type="gramEnd"/>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Yellowfever.wav</w:t>
            </w:r>
            <w:r w:rsidR="003F5A2D">
              <w:rPr>
                <w:rFonts w:eastAsia="Arial" w:cs="Arial"/>
                <w:sz w:val="18"/>
                <w:szCs w:val="18"/>
              </w:rPr>
              <w:t>"</w:t>
            </w:r>
            <w:r w:rsidRPr="007D1851">
              <w:rPr>
                <w:rFonts w:eastAsia="Arial" w:cs="Arial"/>
                <w:sz w:val="18"/>
                <w:szCs w:val="18"/>
              </w:rPr>
              <w:t>,</w:t>
            </w:r>
          </w:p>
          <w:p w14:paraId="63C9BE72"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startTime</w:t>
            </w:r>
            <w:proofErr w:type="gramEnd"/>
            <w:r w:rsidR="003F5A2D">
              <w:rPr>
                <w:rFonts w:eastAsia="Arial" w:cs="Arial"/>
                <w:sz w:val="18"/>
                <w:szCs w:val="18"/>
              </w:rPr>
              <w:t>"</w:t>
            </w:r>
            <w:r w:rsidRPr="007D1851">
              <w:rPr>
                <w:rFonts w:eastAsia="Arial" w:cs="Arial"/>
                <w:sz w:val="18"/>
                <w:szCs w:val="18"/>
              </w:rPr>
              <w:t>: 1200000000,</w:t>
            </w:r>
          </w:p>
          <w:p w14:paraId="4D9C0776"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endTime</w:t>
            </w:r>
            <w:proofErr w:type="gramEnd"/>
            <w:r w:rsidR="003F5A2D">
              <w:rPr>
                <w:rFonts w:eastAsia="Arial" w:cs="Arial"/>
                <w:sz w:val="18"/>
                <w:szCs w:val="18"/>
              </w:rPr>
              <w:t>"</w:t>
            </w:r>
            <w:r w:rsidRPr="007D1851">
              <w:rPr>
                <w:rFonts w:eastAsia="Arial" w:cs="Arial"/>
                <w:sz w:val="18"/>
                <w:szCs w:val="18"/>
              </w:rPr>
              <w:t>: 1222222221</w:t>
            </w:r>
          </w:p>
          <w:p w14:paraId="75D710DB"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56AE9D57"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03D6EF25" w14:textId="71147B59"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007D290A" w:rsidRPr="007D1851">
              <w:rPr>
                <w:rFonts w:eastAsia="Arial" w:cs="Arial"/>
                <w:sz w:val="18"/>
                <w:szCs w:val="18"/>
              </w:rPr>
              <w:t>mk</w:t>
            </w:r>
            <w:r w:rsidR="007D290A">
              <w:rPr>
                <w:rFonts w:eastAsia="Arial" w:cs="Arial"/>
                <w:sz w:val="18"/>
                <w:szCs w:val="18"/>
              </w:rPr>
              <w:t>C</w:t>
            </w:r>
            <w:r w:rsidR="007D290A" w:rsidRPr="007D1851">
              <w:rPr>
                <w:rFonts w:eastAsia="Arial" w:cs="Arial"/>
                <w:sz w:val="18"/>
                <w:szCs w:val="18"/>
              </w:rPr>
              <w:t>ard</w:t>
            </w:r>
            <w:r w:rsidR="007D290A">
              <w:rPr>
                <w:rFonts w:eastAsia="Arial" w:cs="Arial"/>
                <w:sz w:val="18"/>
                <w:szCs w:val="18"/>
              </w:rPr>
              <w:t>Code</w:t>
            </w:r>
            <w:proofErr w:type="gramEnd"/>
            <w:r w:rsidR="003F5A2D">
              <w:rPr>
                <w:rFonts w:eastAsia="Arial" w:cs="Arial"/>
                <w:sz w:val="18"/>
                <w:szCs w:val="18"/>
              </w:rPr>
              <w:t>"</w:t>
            </w:r>
            <w:r w:rsidRPr="007D1851">
              <w:rPr>
                <w:rFonts w:eastAsia="Arial" w:cs="Arial"/>
                <w:sz w:val="18"/>
                <w:szCs w:val="18"/>
              </w:rPr>
              <w:t xml:space="preserve">: </w:t>
            </w:r>
            <w:r w:rsidR="00DA50C2">
              <w:rPr>
                <w:rFonts w:eastAsia="Arial" w:cs="Arial"/>
                <w:sz w:val="18"/>
                <w:szCs w:val="18"/>
              </w:rPr>
              <w:t>‘0</w:t>
            </w:r>
            <w:r w:rsidRPr="007D1851">
              <w:rPr>
                <w:rFonts w:eastAsia="Arial" w:cs="Arial"/>
                <w:sz w:val="18"/>
                <w:szCs w:val="18"/>
              </w:rPr>
              <w:t>2</w:t>
            </w:r>
            <w:r w:rsidR="00DA50C2">
              <w:rPr>
                <w:rFonts w:eastAsia="Arial" w:cs="Arial"/>
                <w:sz w:val="18"/>
                <w:szCs w:val="18"/>
              </w:rPr>
              <w:t>”</w:t>
            </w:r>
            <w:r w:rsidRPr="007D1851">
              <w:rPr>
                <w:rFonts w:eastAsia="Arial" w:cs="Arial"/>
                <w:sz w:val="18"/>
                <w:szCs w:val="18"/>
              </w:rPr>
              <w:t>,</w:t>
            </w:r>
          </w:p>
          <w:p w14:paraId="67A11E6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contentName</w:t>
            </w:r>
            <w:proofErr w:type="gramEnd"/>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Malaria</w:t>
            </w:r>
            <w:r w:rsidR="003F5A2D">
              <w:rPr>
                <w:rFonts w:eastAsia="Arial" w:cs="Arial"/>
                <w:sz w:val="18"/>
                <w:szCs w:val="18"/>
              </w:rPr>
              <w:t>"</w:t>
            </w:r>
            <w:r w:rsidRPr="007D1851">
              <w:rPr>
                <w:rFonts w:eastAsia="Arial" w:cs="Arial"/>
                <w:sz w:val="18"/>
                <w:szCs w:val="18"/>
              </w:rPr>
              <w:t>,</w:t>
            </w:r>
          </w:p>
          <w:p w14:paraId="2B194072" w14:textId="39CCF3DA"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00757814">
              <w:rPr>
                <w:rFonts w:eastAsia="Arial" w:cs="Arial"/>
                <w:sz w:val="18"/>
                <w:szCs w:val="18"/>
              </w:rPr>
              <w:t>contentFileName</w:t>
            </w:r>
            <w:proofErr w:type="gramEnd"/>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Malaria.wav</w:t>
            </w:r>
            <w:r w:rsidR="003F5A2D">
              <w:rPr>
                <w:rFonts w:eastAsia="Arial" w:cs="Arial"/>
                <w:sz w:val="18"/>
                <w:szCs w:val="18"/>
              </w:rPr>
              <w:t>"</w:t>
            </w:r>
            <w:r w:rsidRPr="007D1851">
              <w:rPr>
                <w:rFonts w:eastAsia="Arial" w:cs="Arial"/>
                <w:sz w:val="18"/>
                <w:szCs w:val="18"/>
              </w:rPr>
              <w:t>,</w:t>
            </w:r>
          </w:p>
          <w:p w14:paraId="02CA3121"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startTime</w:t>
            </w:r>
            <w:proofErr w:type="gramEnd"/>
            <w:r w:rsidR="003F5A2D">
              <w:rPr>
                <w:rFonts w:eastAsia="Arial" w:cs="Arial"/>
                <w:sz w:val="18"/>
                <w:szCs w:val="18"/>
              </w:rPr>
              <w:t>"</w:t>
            </w:r>
            <w:r w:rsidRPr="007D1851">
              <w:rPr>
                <w:rFonts w:eastAsia="Arial" w:cs="Arial"/>
                <w:sz w:val="18"/>
                <w:szCs w:val="18"/>
              </w:rPr>
              <w:t>: 1200000000,</w:t>
            </w:r>
          </w:p>
          <w:p w14:paraId="21CB7F0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endTime</w:t>
            </w:r>
            <w:proofErr w:type="gramEnd"/>
            <w:r w:rsidR="003F5A2D">
              <w:rPr>
                <w:rFonts w:eastAsia="Arial" w:cs="Arial"/>
                <w:sz w:val="18"/>
                <w:szCs w:val="18"/>
              </w:rPr>
              <w:t>"</w:t>
            </w:r>
            <w:r w:rsidRPr="007D1851">
              <w:rPr>
                <w:rFonts w:eastAsia="Arial" w:cs="Arial"/>
                <w:sz w:val="18"/>
                <w:szCs w:val="18"/>
              </w:rPr>
              <w:t>: 1222222221</w:t>
            </w:r>
          </w:p>
          <w:p w14:paraId="16D5FB2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2A11DBF2"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0A2F8A4A" w14:textId="77777777" w:rsidR="007D1851" w:rsidRDefault="007D1851" w:rsidP="007D1851">
            <w:pPr>
              <w:jc w:val="both"/>
              <w:rPr>
                <w:rFonts w:eastAsia="Arial" w:cs="Arial"/>
                <w:sz w:val="18"/>
                <w:szCs w:val="18"/>
              </w:rPr>
            </w:pPr>
            <w:r w:rsidRPr="007D1851">
              <w:rPr>
                <w:rFonts w:eastAsia="Arial" w:cs="Arial"/>
                <w:sz w:val="18"/>
                <w:szCs w:val="18"/>
              </w:rPr>
              <w:t>}</w:t>
            </w:r>
          </w:p>
          <w:p w14:paraId="5CD8F546" w14:textId="77777777" w:rsidR="00527AF8" w:rsidRPr="00FF4865" w:rsidRDefault="003F5A2D" w:rsidP="00FE78D0">
            <w:pPr>
              <w:pStyle w:val="Normal2"/>
              <w:jc w:val="both"/>
              <w:rPr>
                <w:color w:val="auto"/>
              </w:rPr>
            </w:pPr>
            <w:r>
              <w:rPr>
                <w:rFonts w:eastAsia="Arial" w:cs="Arial"/>
                <w:sz w:val="18"/>
                <w:szCs w:val="18"/>
              </w:rPr>
              <w:t>""""""""""""""""""""""""""""""""""""""</w:t>
            </w:r>
            <w:r>
              <w:rPr>
                <w:color w:val="auto"/>
                <w:sz w:val="20"/>
              </w:rPr>
              <w:t>""""</w:t>
            </w:r>
            <w:r>
              <w:rPr>
                <w:rFonts w:eastAsia="Arial" w:cs="Arial"/>
                <w:sz w:val="18"/>
                <w:szCs w:val="18"/>
              </w:rPr>
              <w:t>"""""""""""</w:t>
            </w:r>
            <w:r>
              <w:rPr>
                <w:color w:val="auto"/>
                <w:sz w:val="20"/>
              </w:rPr>
              <w:t>""""</w:t>
            </w:r>
            <w:r>
              <w:rPr>
                <w:rFonts w:eastAsia="Arial" w:cs="Arial"/>
                <w:sz w:val="18"/>
                <w:szCs w:val="18"/>
              </w:rPr>
              <w:t>"</w:t>
            </w:r>
          </w:p>
        </w:tc>
      </w:tr>
      <w:tr w:rsidR="00527AF8" w14:paraId="22CA66B8" w14:textId="77777777" w:rsidTr="00FE78D0">
        <w:tc>
          <w:tcPr>
            <w:tcW w:w="540" w:type="dxa"/>
            <w:shd w:val="clear" w:color="auto" w:fill="CCCCCC"/>
            <w:tcMar>
              <w:top w:w="100" w:type="dxa"/>
              <w:left w:w="100" w:type="dxa"/>
              <w:bottom w:w="100" w:type="dxa"/>
              <w:right w:w="100" w:type="dxa"/>
            </w:tcMar>
          </w:tcPr>
          <w:p w14:paraId="4A054619"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475F0187" w14:textId="77777777" w:rsidR="00527AF8" w:rsidRDefault="00527AF8" w:rsidP="00FE78D0">
            <w:pPr>
              <w:pStyle w:val="Normal2"/>
              <w:jc w:val="both"/>
              <w:rPr>
                <w:rFonts w:ascii="Arial" w:eastAsia="Arial" w:hAnsi="Arial" w:cs="Arial"/>
                <w:sz w:val="18"/>
              </w:rPr>
            </w:pPr>
          </w:p>
        </w:tc>
      </w:tr>
    </w:tbl>
    <w:p w14:paraId="49D3700B" w14:textId="77777777" w:rsidR="00527AF8" w:rsidRDefault="00527AF8" w:rsidP="00527AF8">
      <w:pPr>
        <w:jc w:val="both"/>
        <w:rPr>
          <w:rFonts w:ascii="Times" w:hAnsi="Times"/>
          <w:b/>
          <w:szCs w:val="20"/>
        </w:rPr>
      </w:pPr>
    </w:p>
    <w:p w14:paraId="4F7E2F9C" w14:textId="77777777" w:rsidR="00527AF8" w:rsidRDefault="00527AF8" w:rsidP="00152DDF">
      <w:pPr>
        <w:pStyle w:val="Heading5"/>
        <w:jc w:val="both"/>
        <w:rPr>
          <w:rFonts w:ascii="Times" w:eastAsia="Times New Roman" w:hAnsi="Times" w:cs="Times New Roman"/>
          <w:b/>
          <w:color w:val="333333"/>
          <w:szCs w:val="20"/>
          <w:shd w:val="clear" w:color="auto" w:fill="FFFFFF"/>
        </w:rPr>
      </w:pPr>
      <w:r>
        <w:t xml:space="preserve">Body Elements </w:t>
      </w:r>
    </w:p>
    <w:p w14:paraId="36F556CE" w14:textId="77777777" w:rsidR="00694EDB" w:rsidRPr="00E85A7D" w:rsidRDefault="00694EDB" w:rsidP="00152DDF"/>
    <w:tbl>
      <w:tblPr>
        <w:tblStyle w:val="TableGrid"/>
        <w:tblW w:w="5400" w:type="pct"/>
        <w:tblLayout w:type="fixed"/>
        <w:tblLook w:val="04A0" w:firstRow="1" w:lastRow="0" w:firstColumn="1" w:lastColumn="0" w:noHBand="0" w:noVBand="1"/>
      </w:tblPr>
      <w:tblGrid>
        <w:gridCol w:w="556"/>
        <w:gridCol w:w="1801"/>
        <w:gridCol w:w="1284"/>
        <w:gridCol w:w="66"/>
        <w:gridCol w:w="1080"/>
        <w:gridCol w:w="1801"/>
        <w:gridCol w:w="15"/>
        <w:gridCol w:w="2594"/>
      </w:tblGrid>
      <w:tr w:rsidR="00527AF8" w:rsidRPr="008930EC" w14:paraId="2DB38FFD" w14:textId="77777777" w:rsidTr="00FE78D0">
        <w:trPr>
          <w:trHeight w:val="244"/>
        </w:trPr>
        <w:tc>
          <w:tcPr>
            <w:tcW w:w="302" w:type="pct"/>
            <w:shd w:val="clear" w:color="auto" w:fill="D9D9D9" w:themeFill="background1" w:themeFillShade="D9"/>
          </w:tcPr>
          <w:p w14:paraId="7D0FDC39" w14:textId="77777777" w:rsidR="00527AF8" w:rsidRPr="008930EC" w:rsidRDefault="00527AF8" w:rsidP="00FE78D0">
            <w:pPr>
              <w:jc w:val="both"/>
              <w:rPr>
                <w:rFonts w:cs="Arial"/>
                <w:szCs w:val="20"/>
              </w:rPr>
            </w:pPr>
            <w:r w:rsidRPr="008930EC">
              <w:rPr>
                <w:rFonts w:cs="Arial"/>
                <w:szCs w:val="20"/>
              </w:rPr>
              <w:t>#</w:t>
            </w:r>
          </w:p>
        </w:tc>
        <w:tc>
          <w:tcPr>
            <w:tcW w:w="979" w:type="pct"/>
            <w:shd w:val="clear" w:color="auto" w:fill="D9D9D9" w:themeFill="background1" w:themeFillShade="D9"/>
          </w:tcPr>
          <w:p w14:paraId="64806A2B" w14:textId="77777777" w:rsidR="00527AF8" w:rsidRPr="008930EC" w:rsidRDefault="00527AF8" w:rsidP="00FE78D0">
            <w:pPr>
              <w:jc w:val="both"/>
              <w:rPr>
                <w:rFonts w:cs="Arial"/>
                <w:szCs w:val="20"/>
              </w:rPr>
            </w:pPr>
            <w:r w:rsidRPr="008930EC">
              <w:rPr>
                <w:rFonts w:cs="Arial"/>
                <w:szCs w:val="20"/>
              </w:rPr>
              <w:t>Element Name</w:t>
            </w:r>
          </w:p>
        </w:tc>
        <w:tc>
          <w:tcPr>
            <w:tcW w:w="734" w:type="pct"/>
            <w:gridSpan w:val="2"/>
            <w:shd w:val="clear" w:color="auto" w:fill="D9D9D9" w:themeFill="background1" w:themeFillShade="D9"/>
          </w:tcPr>
          <w:p w14:paraId="2D75F061" w14:textId="77777777" w:rsidR="00527AF8" w:rsidRPr="008930EC" w:rsidRDefault="00527AF8" w:rsidP="00FE78D0">
            <w:pPr>
              <w:jc w:val="both"/>
              <w:rPr>
                <w:rFonts w:cs="Arial"/>
                <w:szCs w:val="20"/>
              </w:rPr>
            </w:pPr>
            <w:r w:rsidRPr="008930EC">
              <w:rPr>
                <w:rFonts w:cs="Arial"/>
                <w:szCs w:val="20"/>
              </w:rPr>
              <w:t>Mandatory</w:t>
            </w:r>
          </w:p>
        </w:tc>
        <w:tc>
          <w:tcPr>
            <w:tcW w:w="587" w:type="pct"/>
            <w:shd w:val="clear" w:color="auto" w:fill="D9D9D9" w:themeFill="background1" w:themeFillShade="D9"/>
          </w:tcPr>
          <w:p w14:paraId="20937D47" w14:textId="77777777" w:rsidR="00527AF8" w:rsidRPr="008930EC" w:rsidRDefault="00527AF8" w:rsidP="00FE78D0">
            <w:pPr>
              <w:jc w:val="both"/>
              <w:rPr>
                <w:rFonts w:cs="Arial"/>
                <w:szCs w:val="20"/>
              </w:rPr>
            </w:pPr>
            <w:r w:rsidRPr="008930EC">
              <w:rPr>
                <w:rFonts w:cs="Arial"/>
                <w:szCs w:val="20"/>
              </w:rPr>
              <w:t>Data type</w:t>
            </w:r>
          </w:p>
        </w:tc>
        <w:tc>
          <w:tcPr>
            <w:tcW w:w="979" w:type="pct"/>
            <w:shd w:val="clear" w:color="auto" w:fill="D9D9D9" w:themeFill="background1" w:themeFillShade="D9"/>
          </w:tcPr>
          <w:p w14:paraId="5539BD92" w14:textId="77777777" w:rsidR="00527AF8" w:rsidRPr="008930EC" w:rsidRDefault="00527AF8" w:rsidP="00FE78D0">
            <w:pPr>
              <w:jc w:val="both"/>
              <w:rPr>
                <w:rFonts w:cs="Arial"/>
                <w:szCs w:val="20"/>
              </w:rPr>
            </w:pPr>
            <w:r w:rsidRPr="008930EC">
              <w:rPr>
                <w:rFonts w:cs="Arial"/>
                <w:szCs w:val="20"/>
              </w:rPr>
              <w:t>Range</w:t>
            </w:r>
          </w:p>
        </w:tc>
        <w:tc>
          <w:tcPr>
            <w:tcW w:w="1418" w:type="pct"/>
            <w:gridSpan w:val="2"/>
            <w:shd w:val="clear" w:color="auto" w:fill="D9D9D9" w:themeFill="background1" w:themeFillShade="D9"/>
          </w:tcPr>
          <w:p w14:paraId="232A6D65" w14:textId="77777777" w:rsidR="00527AF8" w:rsidRPr="008930EC" w:rsidRDefault="00527AF8" w:rsidP="00FE78D0">
            <w:pPr>
              <w:jc w:val="both"/>
              <w:rPr>
                <w:rFonts w:cs="Arial"/>
                <w:szCs w:val="20"/>
              </w:rPr>
            </w:pPr>
            <w:r w:rsidRPr="008930EC">
              <w:rPr>
                <w:rFonts w:cs="Arial"/>
                <w:szCs w:val="20"/>
              </w:rPr>
              <w:t>Description</w:t>
            </w:r>
          </w:p>
        </w:tc>
      </w:tr>
      <w:tr w:rsidR="00527AF8" w:rsidRPr="00E46D1E" w14:paraId="5E486D40" w14:textId="77777777" w:rsidTr="00FE78D0">
        <w:tc>
          <w:tcPr>
            <w:tcW w:w="302" w:type="pct"/>
          </w:tcPr>
          <w:p w14:paraId="5CA79DA6" w14:textId="77777777" w:rsidR="00527AF8" w:rsidRPr="00E46D1E" w:rsidRDefault="00527AF8" w:rsidP="00FE78D0">
            <w:pPr>
              <w:jc w:val="both"/>
              <w:rPr>
                <w:rFonts w:cs="Arial"/>
                <w:szCs w:val="20"/>
              </w:rPr>
            </w:pPr>
            <w:r w:rsidRPr="00E46D1E">
              <w:rPr>
                <w:rFonts w:cs="Arial"/>
                <w:szCs w:val="20"/>
              </w:rPr>
              <w:t>1</w:t>
            </w:r>
          </w:p>
        </w:tc>
        <w:tc>
          <w:tcPr>
            <w:tcW w:w="979" w:type="pct"/>
          </w:tcPr>
          <w:p w14:paraId="2557C0BF" w14:textId="77777777" w:rsidR="00527AF8" w:rsidRPr="00E46D1E" w:rsidRDefault="00527AF8" w:rsidP="00FE78D0">
            <w:pPr>
              <w:jc w:val="both"/>
              <w:rPr>
                <w:rFonts w:cs="Arial"/>
                <w:szCs w:val="20"/>
              </w:rPr>
            </w:pPr>
            <w:proofErr w:type="gramStart"/>
            <w:r>
              <w:rPr>
                <w:rFonts w:cs="Arial"/>
                <w:szCs w:val="20"/>
              </w:rPr>
              <w:t>callingNumber</w:t>
            </w:r>
            <w:proofErr w:type="gramEnd"/>
          </w:p>
        </w:tc>
        <w:tc>
          <w:tcPr>
            <w:tcW w:w="698" w:type="pct"/>
          </w:tcPr>
          <w:p w14:paraId="328A3841" w14:textId="77777777" w:rsidR="00527AF8" w:rsidRPr="00E46D1E" w:rsidRDefault="00527AF8" w:rsidP="00FE78D0">
            <w:pPr>
              <w:jc w:val="both"/>
              <w:rPr>
                <w:rFonts w:cs="Arial"/>
                <w:szCs w:val="20"/>
              </w:rPr>
            </w:pPr>
            <w:r w:rsidRPr="00E46D1E">
              <w:rPr>
                <w:rFonts w:cs="Arial"/>
                <w:szCs w:val="20"/>
              </w:rPr>
              <w:t>Yes</w:t>
            </w:r>
          </w:p>
        </w:tc>
        <w:tc>
          <w:tcPr>
            <w:tcW w:w="623" w:type="pct"/>
            <w:gridSpan w:val="2"/>
          </w:tcPr>
          <w:p w14:paraId="7B9CD96C" w14:textId="77777777" w:rsidR="00527AF8" w:rsidRPr="00E46D1E" w:rsidRDefault="00527AF8" w:rsidP="00FE78D0">
            <w:pPr>
              <w:jc w:val="both"/>
              <w:rPr>
                <w:rFonts w:cs="Arial"/>
                <w:szCs w:val="20"/>
              </w:rPr>
            </w:pPr>
            <w:r>
              <w:t>Number (10 digit)</w:t>
            </w:r>
          </w:p>
        </w:tc>
        <w:tc>
          <w:tcPr>
            <w:tcW w:w="987" w:type="pct"/>
            <w:gridSpan w:val="2"/>
          </w:tcPr>
          <w:p w14:paraId="4B4DECD5" w14:textId="77777777" w:rsidR="00527AF8" w:rsidRPr="00E46D1E" w:rsidRDefault="00527AF8" w:rsidP="00FE78D0">
            <w:pPr>
              <w:jc w:val="both"/>
              <w:rPr>
                <w:rFonts w:cs="Arial"/>
                <w:szCs w:val="20"/>
              </w:rPr>
            </w:pPr>
            <w:r>
              <w:t>NA</w:t>
            </w:r>
          </w:p>
        </w:tc>
        <w:tc>
          <w:tcPr>
            <w:tcW w:w="1410" w:type="pct"/>
          </w:tcPr>
          <w:p w14:paraId="0783971A" w14:textId="77777777" w:rsidR="00527AF8" w:rsidRPr="00E46D1E" w:rsidRDefault="00527AF8" w:rsidP="00FE78D0">
            <w:pPr>
              <w:jc w:val="both"/>
              <w:rPr>
                <w:rFonts w:cs="Arial"/>
                <w:szCs w:val="20"/>
              </w:rPr>
            </w:pPr>
            <w:r>
              <w:t>10-digit mobile number of the caller</w:t>
            </w:r>
          </w:p>
        </w:tc>
      </w:tr>
      <w:tr w:rsidR="00527AF8" w:rsidRPr="00E46D1E" w14:paraId="1B34659D" w14:textId="77777777" w:rsidTr="00FE78D0">
        <w:tc>
          <w:tcPr>
            <w:tcW w:w="302" w:type="pct"/>
          </w:tcPr>
          <w:p w14:paraId="1B9421EB" w14:textId="77777777" w:rsidR="00527AF8" w:rsidRPr="00E46D1E" w:rsidRDefault="00527AF8" w:rsidP="00FE78D0">
            <w:pPr>
              <w:jc w:val="both"/>
              <w:rPr>
                <w:rFonts w:cs="Arial"/>
                <w:szCs w:val="20"/>
              </w:rPr>
            </w:pPr>
            <w:r>
              <w:rPr>
                <w:rFonts w:cs="Arial"/>
                <w:szCs w:val="20"/>
              </w:rPr>
              <w:t>2</w:t>
            </w:r>
          </w:p>
        </w:tc>
        <w:tc>
          <w:tcPr>
            <w:tcW w:w="979" w:type="pct"/>
          </w:tcPr>
          <w:p w14:paraId="1CE5FCE7" w14:textId="77777777" w:rsidR="00527AF8" w:rsidRPr="00E46D1E" w:rsidRDefault="00527AF8" w:rsidP="00FE78D0">
            <w:pPr>
              <w:jc w:val="both"/>
              <w:rPr>
                <w:rFonts w:cs="Arial"/>
                <w:szCs w:val="20"/>
              </w:rPr>
            </w:pPr>
            <w:proofErr w:type="gramStart"/>
            <w:r w:rsidRPr="00E46D1E">
              <w:rPr>
                <w:rFonts w:cs="Arial"/>
                <w:szCs w:val="20"/>
              </w:rPr>
              <w:t>callId</w:t>
            </w:r>
            <w:proofErr w:type="gramEnd"/>
          </w:p>
        </w:tc>
        <w:tc>
          <w:tcPr>
            <w:tcW w:w="698" w:type="pct"/>
          </w:tcPr>
          <w:p w14:paraId="3E23FD2A" w14:textId="77777777" w:rsidR="00527AF8" w:rsidRPr="00E46D1E" w:rsidRDefault="00527AF8" w:rsidP="00FE78D0">
            <w:pPr>
              <w:jc w:val="both"/>
              <w:rPr>
                <w:rFonts w:cs="Arial"/>
                <w:szCs w:val="20"/>
              </w:rPr>
            </w:pPr>
            <w:r w:rsidRPr="00E46D1E">
              <w:rPr>
                <w:rFonts w:cs="Arial"/>
                <w:szCs w:val="20"/>
              </w:rPr>
              <w:t>Yes</w:t>
            </w:r>
          </w:p>
        </w:tc>
        <w:tc>
          <w:tcPr>
            <w:tcW w:w="623" w:type="pct"/>
            <w:gridSpan w:val="2"/>
          </w:tcPr>
          <w:p w14:paraId="05B40688" w14:textId="77777777" w:rsidR="00527AF8" w:rsidRPr="00E46D1E" w:rsidRDefault="00527AF8" w:rsidP="00FE78D0">
            <w:pPr>
              <w:jc w:val="both"/>
              <w:rPr>
                <w:rFonts w:cs="Arial"/>
                <w:szCs w:val="20"/>
              </w:rPr>
            </w:pPr>
            <w:r>
              <w:rPr>
                <w:rFonts w:cs="Arial"/>
                <w:szCs w:val="20"/>
              </w:rPr>
              <w:t>Number</w:t>
            </w:r>
            <w:r w:rsidRPr="00E46D1E">
              <w:rPr>
                <w:rFonts w:cs="Arial"/>
                <w:szCs w:val="20"/>
              </w:rPr>
              <w:t xml:space="preserve"> (15 digits)</w:t>
            </w:r>
          </w:p>
        </w:tc>
        <w:tc>
          <w:tcPr>
            <w:tcW w:w="987" w:type="pct"/>
            <w:gridSpan w:val="2"/>
          </w:tcPr>
          <w:p w14:paraId="666B53D0" w14:textId="77777777" w:rsidR="00527AF8" w:rsidRPr="00E46D1E" w:rsidRDefault="00527AF8" w:rsidP="00FE78D0">
            <w:pPr>
              <w:jc w:val="both"/>
              <w:rPr>
                <w:rFonts w:cs="Arial"/>
                <w:szCs w:val="20"/>
              </w:rPr>
            </w:pPr>
            <w:r w:rsidRPr="00E46D1E">
              <w:rPr>
                <w:rFonts w:cs="Arial"/>
                <w:szCs w:val="20"/>
              </w:rPr>
              <w:t>NA</w:t>
            </w:r>
          </w:p>
        </w:tc>
        <w:tc>
          <w:tcPr>
            <w:tcW w:w="1410" w:type="pct"/>
          </w:tcPr>
          <w:p w14:paraId="3E7B4C8C" w14:textId="77777777" w:rsidR="00527AF8" w:rsidRPr="00E46D1E" w:rsidRDefault="00527AF8" w:rsidP="00FE78D0">
            <w:pPr>
              <w:jc w:val="both"/>
              <w:rPr>
                <w:rFonts w:cs="Arial"/>
                <w:szCs w:val="20"/>
              </w:rPr>
            </w:pPr>
            <w:proofErr w:type="gramStart"/>
            <w:r w:rsidRPr="00E46D1E">
              <w:rPr>
                <w:rFonts w:cs="Arial"/>
                <w:szCs w:val="20"/>
              </w:rPr>
              <w:t>unique</w:t>
            </w:r>
            <w:proofErr w:type="gramEnd"/>
            <w:r w:rsidRPr="00E46D1E">
              <w:rPr>
                <w:rFonts w:cs="Arial"/>
                <w:szCs w:val="20"/>
              </w:rPr>
              <w:t xml:space="preserve"> call id</w:t>
            </w:r>
          </w:p>
        </w:tc>
      </w:tr>
      <w:tr w:rsidR="00527AF8" w:rsidRPr="004755E8" w14:paraId="6374B078" w14:textId="77777777" w:rsidTr="00FE78D0">
        <w:tc>
          <w:tcPr>
            <w:tcW w:w="302" w:type="pct"/>
          </w:tcPr>
          <w:p w14:paraId="442AE7D7" w14:textId="77777777" w:rsidR="00527AF8" w:rsidRPr="0035353B" w:rsidRDefault="00527AF8" w:rsidP="00FE78D0">
            <w:pPr>
              <w:jc w:val="both"/>
              <w:rPr>
                <w:rFonts w:cs="Arial"/>
                <w:szCs w:val="20"/>
              </w:rPr>
            </w:pPr>
            <w:r w:rsidRPr="0012049C">
              <w:rPr>
                <w:rFonts w:cs="Arial"/>
                <w:szCs w:val="20"/>
              </w:rPr>
              <w:t>3</w:t>
            </w:r>
          </w:p>
        </w:tc>
        <w:tc>
          <w:tcPr>
            <w:tcW w:w="979" w:type="pct"/>
          </w:tcPr>
          <w:p w14:paraId="3D0CF899" w14:textId="77777777" w:rsidR="00527AF8" w:rsidRPr="0012049C" w:rsidRDefault="00A70A56" w:rsidP="00FE78D0">
            <w:pPr>
              <w:jc w:val="both"/>
              <w:rPr>
                <w:rFonts w:cs="Arial"/>
                <w:szCs w:val="20"/>
              </w:rPr>
            </w:pPr>
            <w:proofErr w:type="gramStart"/>
            <w:r>
              <w:rPr>
                <w:rFonts w:cs="Arial"/>
                <w:szCs w:val="20"/>
              </w:rPr>
              <w:t>o</w:t>
            </w:r>
            <w:r w:rsidR="00527AF8" w:rsidRPr="0012049C">
              <w:rPr>
                <w:rFonts w:cs="Arial"/>
                <w:szCs w:val="20"/>
              </w:rPr>
              <w:t>perator</w:t>
            </w:r>
            <w:proofErr w:type="gramEnd"/>
          </w:p>
        </w:tc>
        <w:tc>
          <w:tcPr>
            <w:tcW w:w="698" w:type="pct"/>
          </w:tcPr>
          <w:p w14:paraId="35A9E916" w14:textId="0C2CA89C" w:rsidR="00527AF8" w:rsidRPr="0035353B" w:rsidRDefault="00362277" w:rsidP="00FE78D0">
            <w:pPr>
              <w:jc w:val="both"/>
              <w:rPr>
                <w:rFonts w:cs="Arial"/>
                <w:szCs w:val="20"/>
              </w:rPr>
            </w:pPr>
            <w:r>
              <w:rPr>
                <w:rFonts w:cs="Arial"/>
                <w:szCs w:val="20"/>
              </w:rPr>
              <w:t>No</w:t>
            </w:r>
          </w:p>
        </w:tc>
        <w:tc>
          <w:tcPr>
            <w:tcW w:w="623" w:type="pct"/>
            <w:gridSpan w:val="2"/>
          </w:tcPr>
          <w:p w14:paraId="525FD339" w14:textId="77777777" w:rsidR="00527AF8" w:rsidRPr="0035353B" w:rsidRDefault="00527AF8" w:rsidP="00FE78D0">
            <w:pPr>
              <w:jc w:val="both"/>
              <w:rPr>
                <w:rFonts w:cs="Arial"/>
                <w:szCs w:val="20"/>
              </w:rPr>
            </w:pPr>
            <w:r w:rsidRPr="0012049C">
              <w:rPr>
                <w:rFonts w:cs="Arial"/>
                <w:szCs w:val="20"/>
              </w:rPr>
              <w:t>String (Max 255 characters)</w:t>
            </w:r>
          </w:p>
        </w:tc>
        <w:tc>
          <w:tcPr>
            <w:tcW w:w="987" w:type="pct"/>
            <w:gridSpan w:val="2"/>
          </w:tcPr>
          <w:p w14:paraId="41371091" w14:textId="2962C29E" w:rsidR="00527AF8" w:rsidRPr="0035353B" w:rsidRDefault="00527AF8" w:rsidP="00FE78D0">
            <w:pPr>
              <w:jc w:val="both"/>
              <w:rPr>
                <w:rFonts w:cs="Arial"/>
                <w:szCs w:val="20"/>
              </w:rPr>
            </w:pPr>
            <w:r w:rsidRPr="0012049C">
              <w:rPr>
                <w:rFonts w:cs="Arial"/>
                <w:szCs w:val="20"/>
              </w:rPr>
              <w:t xml:space="preserve">Refer </w:t>
            </w:r>
            <w:r w:rsidR="00FC1B5D">
              <w:fldChar w:fldCharType="begin"/>
            </w:r>
            <w:r w:rsidR="00FC1B5D">
              <w:instrText xml:space="preserve"> REF _Ref409275804 \r \h  \* MERGEFORMAT </w:instrText>
            </w:r>
            <w:r w:rsidR="00FC1B5D">
              <w:fldChar w:fldCharType="separate"/>
            </w:r>
            <w:r w:rsidR="00C9141F" w:rsidRPr="00327CBF">
              <w:rPr>
                <w:rFonts w:cs="Arial"/>
                <w:szCs w:val="20"/>
              </w:rPr>
              <w:t>5.4</w:t>
            </w:r>
            <w:r w:rsidR="00FC1B5D">
              <w:fldChar w:fldCharType="end"/>
            </w:r>
          </w:p>
        </w:tc>
        <w:tc>
          <w:tcPr>
            <w:tcW w:w="1410" w:type="pct"/>
          </w:tcPr>
          <w:p w14:paraId="788362DD" w14:textId="77777777" w:rsidR="00527AF8" w:rsidRPr="0012049C" w:rsidRDefault="00527AF8" w:rsidP="00FE78D0">
            <w:pPr>
              <w:jc w:val="both"/>
              <w:rPr>
                <w:rFonts w:cs="Arial"/>
                <w:szCs w:val="20"/>
              </w:rPr>
            </w:pPr>
            <w:r w:rsidRPr="0012049C">
              <w:rPr>
                <w:rFonts w:cs="Arial"/>
                <w:szCs w:val="20"/>
              </w:rPr>
              <w:t>Operator of caller</w:t>
            </w:r>
          </w:p>
        </w:tc>
      </w:tr>
      <w:tr w:rsidR="00527AF8" w:rsidRPr="004755E8" w14:paraId="6ED6B833" w14:textId="77777777" w:rsidTr="00FE78D0">
        <w:tc>
          <w:tcPr>
            <w:tcW w:w="302" w:type="pct"/>
          </w:tcPr>
          <w:p w14:paraId="0EA2D2EC" w14:textId="77777777" w:rsidR="00527AF8" w:rsidRPr="0035353B" w:rsidRDefault="00527AF8" w:rsidP="00FE78D0">
            <w:pPr>
              <w:jc w:val="both"/>
              <w:rPr>
                <w:rFonts w:cs="Arial"/>
                <w:szCs w:val="20"/>
              </w:rPr>
            </w:pPr>
            <w:r w:rsidRPr="0012049C">
              <w:rPr>
                <w:rFonts w:cs="Arial"/>
                <w:szCs w:val="20"/>
              </w:rPr>
              <w:t>4</w:t>
            </w:r>
          </w:p>
        </w:tc>
        <w:tc>
          <w:tcPr>
            <w:tcW w:w="979" w:type="pct"/>
          </w:tcPr>
          <w:p w14:paraId="17826DB8" w14:textId="77777777" w:rsidR="00527AF8" w:rsidRPr="0012049C" w:rsidRDefault="00A70A56" w:rsidP="00FE78D0">
            <w:pPr>
              <w:jc w:val="both"/>
              <w:rPr>
                <w:rFonts w:cs="Arial"/>
                <w:szCs w:val="20"/>
              </w:rPr>
            </w:pPr>
            <w:r>
              <w:rPr>
                <w:rFonts w:cs="Arial"/>
                <w:szCs w:val="20"/>
              </w:rPr>
              <w:t xml:space="preserve"> </w:t>
            </w:r>
            <w:proofErr w:type="gramStart"/>
            <w:r>
              <w:rPr>
                <w:rFonts w:cs="Arial"/>
                <w:szCs w:val="20"/>
              </w:rPr>
              <w:t>c</w:t>
            </w:r>
            <w:r w:rsidR="00527AF8" w:rsidRPr="0012049C">
              <w:rPr>
                <w:rFonts w:cs="Arial"/>
                <w:szCs w:val="20"/>
              </w:rPr>
              <w:t>ircle</w:t>
            </w:r>
            <w:proofErr w:type="gramEnd"/>
          </w:p>
        </w:tc>
        <w:tc>
          <w:tcPr>
            <w:tcW w:w="698" w:type="pct"/>
          </w:tcPr>
          <w:p w14:paraId="01B7F85A" w14:textId="284D0EF6" w:rsidR="00527AF8" w:rsidRPr="0035353B" w:rsidRDefault="00362277" w:rsidP="00FE78D0">
            <w:pPr>
              <w:jc w:val="both"/>
              <w:rPr>
                <w:rFonts w:cs="Arial"/>
                <w:szCs w:val="20"/>
              </w:rPr>
            </w:pPr>
            <w:r>
              <w:rPr>
                <w:rFonts w:cs="Arial"/>
                <w:szCs w:val="20"/>
              </w:rPr>
              <w:t>No</w:t>
            </w:r>
          </w:p>
        </w:tc>
        <w:tc>
          <w:tcPr>
            <w:tcW w:w="623" w:type="pct"/>
            <w:gridSpan w:val="2"/>
          </w:tcPr>
          <w:p w14:paraId="09BF3345" w14:textId="77777777" w:rsidR="00527AF8" w:rsidRPr="0035353B" w:rsidRDefault="00527AF8" w:rsidP="00FE78D0">
            <w:pPr>
              <w:jc w:val="both"/>
              <w:rPr>
                <w:rFonts w:cs="Arial"/>
                <w:szCs w:val="20"/>
              </w:rPr>
            </w:pPr>
            <w:r w:rsidRPr="0012049C">
              <w:rPr>
                <w:rFonts w:cs="Arial"/>
                <w:szCs w:val="20"/>
              </w:rPr>
              <w:t>String (Max 255 characters)</w:t>
            </w:r>
          </w:p>
        </w:tc>
        <w:tc>
          <w:tcPr>
            <w:tcW w:w="987" w:type="pct"/>
            <w:gridSpan w:val="2"/>
          </w:tcPr>
          <w:p w14:paraId="071E95BF" w14:textId="4CD0EA3C" w:rsidR="00527AF8" w:rsidRPr="0035353B" w:rsidRDefault="00527AF8" w:rsidP="00FE78D0">
            <w:pPr>
              <w:jc w:val="both"/>
              <w:rPr>
                <w:rFonts w:cs="Arial"/>
                <w:szCs w:val="20"/>
              </w:rPr>
            </w:pPr>
            <w:r w:rsidRPr="0012049C">
              <w:rPr>
                <w:rFonts w:cs="Arial"/>
                <w:szCs w:val="20"/>
              </w:rPr>
              <w:t xml:space="preserve">Refer </w:t>
            </w:r>
            <w:r w:rsidR="00FC1B5D">
              <w:fldChar w:fldCharType="begin"/>
            </w:r>
            <w:r w:rsidR="00FC1B5D">
              <w:instrText xml:space="preserve"> REF _Ref409275830 \r \h  \* MERGEFORMAT </w:instrText>
            </w:r>
            <w:r w:rsidR="00FC1B5D">
              <w:fldChar w:fldCharType="separate"/>
            </w:r>
            <w:r w:rsidR="00C9141F" w:rsidRPr="00327CBF">
              <w:rPr>
                <w:rFonts w:cs="Arial"/>
                <w:szCs w:val="20"/>
              </w:rPr>
              <w:t>5.3</w:t>
            </w:r>
            <w:r w:rsidR="00FC1B5D">
              <w:fldChar w:fldCharType="end"/>
            </w:r>
          </w:p>
        </w:tc>
        <w:tc>
          <w:tcPr>
            <w:tcW w:w="1410" w:type="pct"/>
          </w:tcPr>
          <w:p w14:paraId="3B6362EB" w14:textId="77777777" w:rsidR="00527AF8" w:rsidRPr="0012049C" w:rsidRDefault="00527AF8" w:rsidP="00FE78D0">
            <w:pPr>
              <w:jc w:val="both"/>
              <w:rPr>
                <w:rFonts w:cs="Arial"/>
                <w:szCs w:val="20"/>
              </w:rPr>
            </w:pPr>
            <w:proofErr w:type="gramStart"/>
            <w:r w:rsidRPr="0012049C">
              <w:rPr>
                <w:rFonts w:cs="Arial"/>
                <w:szCs w:val="20"/>
              </w:rPr>
              <w:t>operator</w:t>
            </w:r>
            <w:proofErr w:type="gramEnd"/>
            <w:r w:rsidRPr="0012049C">
              <w:rPr>
                <w:rFonts w:cs="Arial"/>
                <w:szCs w:val="20"/>
              </w:rPr>
              <w:t xml:space="preserve"> circle from where the call is originating</w:t>
            </w:r>
          </w:p>
        </w:tc>
      </w:tr>
      <w:tr w:rsidR="00527AF8" w:rsidRPr="004755E8" w14:paraId="774EBD35" w14:textId="77777777" w:rsidTr="00FE78D0">
        <w:tc>
          <w:tcPr>
            <w:tcW w:w="302" w:type="pct"/>
          </w:tcPr>
          <w:p w14:paraId="3E6565E1" w14:textId="77777777" w:rsidR="00527AF8" w:rsidRPr="0035353B" w:rsidRDefault="00527AF8" w:rsidP="00FE78D0">
            <w:pPr>
              <w:jc w:val="both"/>
              <w:rPr>
                <w:rFonts w:cs="Arial"/>
                <w:szCs w:val="20"/>
              </w:rPr>
            </w:pPr>
            <w:r>
              <w:rPr>
                <w:rFonts w:cs="Arial"/>
                <w:szCs w:val="20"/>
              </w:rPr>
              <w:t>5</w:t>
            </w:r>
          </w:p>
        </w:tc>
        <w:tc>
          <w:tcPr>
            <w:tcW w:w="979" w:type="pct"/>
          </w:tcPr>
          <w:p w14:paraId="53022B33" w14:textId="77777777" w:rsidR="00527AF8" w:rsidRPr="0035353B" w:rsidRDefault="00527AF8" w:rsidP="00FE78D0">
            <w:pPr>
              <w:jc w:val="both"/>
              <w:rPr>
                <w:rFonts w:eastAsia="Arial" w:cs="Arial"/>
                <w:szCs w:val="20"/>
              </w:rPr>
            </w:pPr>
            <w:proofErr w:type="gramStart"/>
            <w:r w:rsidRPr="0035353B">
              <w:rPr>
                <w:rFonts w:eastAsia="Arial" w:cs="Arial"/>
                <w:szCs w:val="20"/>
              </w:rPr>
              <w:t>callStartTime</w:t>
            </w:r>
            <w:proofErr w:type="gramEnd"/>
          </w:p>
        </w:tc>
        <w:tc>
          <w:tcPr>
            <w:tcW w:w="698" w:type="pct"/>
          </w:tcPr>
          <w:p w14:paraId="154021CA" w14:textId="77777777" w:rsidR="00527AF8" w:rsidRPr="0035353B" w:rsidRDefault="00527AF8" w:rsidP="00FE78D0">
            <w:pPr>
              <w:jc w:val="both"/>
              <w:rPr>
                <w:rFonts w:cs="Arial"/>
                <w:szCs w:val="20"/>
              </w:rPr>
            </w:pPr>
            <w:r w:rsidRPr="0035353B">
              <w:rPr>
                <w:rFonts w:cs="Arial"/>
                <w:szCs w:val="20"/>
              </w:rPr>
              <w:t>Yes</w:t>
            </w:r>
          </w:p>
        </w:tc>
        <w:tc>
          <w:tcPr>
            <w:tcW w:w="623" w:type="pct"/>
            <w:gridSpan w:val="2"/>
          </w:tcPr>
          <w:p w14:paraId="585D0930" w14:textId="77777777" w:rsidR="00527AF8" w:rsidRPr="0035353B" w:rsidRDefault="00527AF8" w:rsidP="00FE78D0">
            <w:pPr>
              <w:jc w:val="both"/>
              <w:rPr>
                <w:rFonts w:cs="Arial"/>
                <w:szCs w:val="20"/>
              </w:rPr>
            </w:pPr>
            <w:r w:rsidRPr="004D64D1">
              <w:rPr>
                <w:rFonts w:cs="Arial"/>
                <w:szCs w:val="20"/>
              </w:rPr>
              <w:t>Integer</w:t>
            </w:r>
          </w:p>
        </w:tc>
        <w:tc>
          <w:tcPr>
            <w:tcW w:w="987" w:type="pct"/>
            <w:gridSpan w:val="2"/>
          </w:tcPr>
          <w:p w14:paraId="0436693B" w14:textId="77777777" w:rsidR="00527AF8" w:rsidRPr="0035353B" w:rsidRDefault="00527AF8" w:rsidP="00FE78D0">
            <w:pPr>
              <w:jc w:val="both"/>
              <w:rPr>
                <w:rFonts w:cs="Arial"/>
                <w:szCs w:val="20"/>
              </w:rPr>
            </w:pPr>
            <w:r>
              <w:rPr>
                <w:rFonts w:cs="Arial"/>
                <w:szCs w:val="20"/>
              </w:rPr>
              <w:t>NA</w:t>
            </w:r>
          </w:p>
        </w:tc>
        <w:tc>
          <w:tcPr>
            <w:tcW w:w="1410" w:type="pct"/>
          </w:tcPr>
          <w:p w14:paraId="366FBA66" w14:textId="77777777" w:rsidR="00527AF8" w:rsidRPr="0035353B" w:rsidRDefault="00527AF8" w:rsidP="00086517">
            <w:pPr>
              <w:jc w:val="both"/>
              <w:rPr>
                <w:rFonts w:eastAsia="Arial" w:cs="Arial"/>
                <w:szCs w:val="20"/>
              </w:rPr>
            </w:pPr>
            <w:r w:rsidRPr="0035353B">
              <w:rPr>
                <w:rFonts w:eastAsia="Arial" w:cs="Arial"/>
                <w:szCs w:val="20"/>
              </w:rPr>
              <w:t xml:space="preserve">Call start </w:t>
            </w:r>
            <w:proofErr w:type="gramStart"/>
            <w:r w:rsidR="00086517">
              <w:rPr>
                <w:rFonts w:eastAsia="Arial" w:cs="Arial"/>
                <w:szCs w:val="20"/>
              </w:rPr>
              <w:t xml:space="preserve">time  </w:t>
            </w:r>
            <w:r w:rsidR="00086517">
              <w:rPr>
                <w:rFonts w:cs="Arial"/>
                <w:szCs w:val="20"/>
              </w:rPr>
              <w:t>as</w:t>
            </w:r>
            <w:proofErr w:type="gramEnd"/>
            <w:r w:rsidR="00086517">
              <w:rPr>
                <w:rFonts w:cs="Arial"/>
                <w:szCs w:val="20"/>
              </w:rPr>
              <w:t xml:space="preserve"> timestamp in epoch format</w:t>
            </w:r>
          </w:p>
        </w:tc>
      </w:tr>
      <w:tr w:rsidR="00527AF8" w:rsidRPr="008930EC" w14:paraId="4F305674" w14:textId="77777777" w:rsidTr="00FE78D0">
        <w:tc>
          <w:tcPr>
            <w:tcW w:w="302" w:type="pct"/>
          </w:tcPr>
          <w:p w14:paraId="22BD9883" w14:textId="77777777" w:rsidR="00527AF8" w:rsidRPr="0035353B" w:rsidRDefault="00527AF8" w:rsidP="00FE78D0">
            <w:pPr>
              <w:jc w:val="both"/>
              <w:rPr>
                <w:rFonts w:cs="Arial"/>
                <w:szCs w:val="20"/>
              </w:rPr>
            </w:pPr>
            <w:r>
              <w:rPr>
                <w:rFonts w:cs="Arial"/>
                <w:szCs w:val="20"/>
              </w:rPr>
              <w:t>6</w:t>
            </w:r>
          </w:p>
        </w:tc>
        <w:tc>
          <w:tcPr>
            <w:tcW w:w="979" w:type="pct"/>
          </w:tcPr>
          <w:p w14:paraId="5E908F9D" w14:textId="77777777" w:rsidR="00527AF8" w:rsidRPr="0035353B" w:rsidRDefault="00527AF8" w:rsidP="00FE78D0">
            <w:pPr>
              <w:jc w:val="both"/>
              <w:rPr>
                <w:rFonts w:eastAsia="Arial" w:cs="Arial"/>
                <w:szCs w:val="20"/>
              </w:rPr>
            </w:pPr>
            <w:proofErr w:type="gramStart"/>
            <w:r w:rsidRPr="0035353B">
              <w:rPr>
                <w:rFonts w:eastAsia="Arial" w:cs="Arial"/>
                <w:szCs w:val="20"/>
              </w:rPr>
              <w:t>callEndTime</w:t>
            </w:r>
            <w:proofErr w:type="gramEnd"/>
          </w:p>
        </w:tc>
        <w:tc>
          <w:tcPr>
            <w:tcW w:w="698" w:type="pct"/>
          </w:tcPr>
          <w:p w14:paraId="6AE25273" w14:textId="77777777" w:rsidR="00527AF8" w:rsidRPr="0035353B" w:rsidRDefault="00527AF8" w:rsidP="00FE78D0">
            <w:pPr>
              <w:jc w:val="both"/>
              <w:rPr>
                <w:rFonts w:cs="Arial"/>
                <w:szCs w:val="20"/>
              </w:rPr>
            </w:pPr>
            <w:r w:rsidRPr="0035353B">
              <w:rPr>
                <w:rFonts w:cs="Arial"/>
                <w:szCs w:val="20"/>
              </w:rPr>
              <w:t>Yes</w:t>
            </w:r>
          </w:p>
        </w:tc>
        <w:tc>
          <w:tcPr>
            <w:tcW w:w="623" w:type="pct"/>
            <w:gridSpan w:val="2"/>
          </w:tcPr>
          <w:p w14:paraId="0781EC82" w14:textId="77777777" w:rsidR="00527AF8" w:rsidRPr="0035353B" w:rsidRDefault="00527AF8" w:rsidP="00FE78D0">
            <w:pPr>
              <w:jc w:val="both"/>
              <w:rPr>
                <w:rFonts w:cs="Arial"/>
                <w:szCs w:val="20"/>
              </w:rPr>
            </w:pPr>
            <w:r w:rsidRPr="004D64D1">
              <w:rPr>
                <w:rFonts w:cs="Arial"/>
                <w:szCs w:val="20"/>
              </w:rPr>
              <w:t>Integer</w:t>
            </w:r>
          </w:p>
        </w:tc>
        <w:tc>
          <w:tcPr>
            <w:tcW w:w="987" w:type="pct"/>
            <w:gridSpan w:val="2"/>
          </w:tcPr>
          <w:p w14:paraId="1E5AEBE7" w14:textId="77777777" w:rsidR="00527AF8" w:rsidRPr="0035353B" w:rsidRDefault="00527AF8" w:rsidP="00FE78D0">
            <w:pPr>
              <w:jc w:val="both"/>
              <w:rPr>
                <w:rFonts w:cs="Arial"/>
                <w:szCs w:val="20"/>
              </w:rPr>
            </w:pPr>
            <w:r>
              <w:rPr>
                <w:rFonts w:cs="Arial"/>
                <w:szCs w:val="20"/>
              </w:rPr>
              <w:t>NA</w:t>
            </w:r>
          </w:p>
        </w:tc>
        <w:tc>
          <w:tcPr>
            <w:tcW w:w="1410" w:type="pct"/>
          </w:tcPr>
          <w:p w14:paraId="2118CAFF" w14:textId="77777777" w:rsidR="00527AF8" w:rsidRPr="0035353B" w:rsidRDefault="00527AF8" w:rsidP="00086517">
            <w:pPr>
              <w:jc w:val="both"/>
              <w:rPr>
                <w:rFonts w:eastAsia="Arial" w:cs="Arial"/>
                <w:szCs w:val="20"/>
              </w:rPr>
            </w:pPr>
            <w:r w:rsidRPr="0035353B">
              <w:rPr>
                <w:rFonts w:eastAsia="Arial" w:cs="Arial"/>
                <w:szCs w:val="20"/>
              </w:rPr>
              <w:t xml:space="preserve">Call </w:t>
            </w:r>
            <w:r>
              <w:rPr>
                <w:rFonts w:eastAsia="Arial" w:cs="Arial"/>
                <w:szCs w:val="20"/>
              </w:rPr>
              <w:t>termination</w:t>
            </w:r>
            <w:r w:rsidRPr="0035353B">
              <w:rPr>
                <w:rFonts w:eastAsia="Arial" w:cs="Arial"/>
                <w:szCs w:val="20"/>
              </w:rPr>
              <w:t xml:space="preserve"> </w:t>
            </w:r>
            <w:proofErr w:type="gramStart"/>
            <w:r w:rsidR="00086517" w:rsidRPr="0035353B">
              <w:rPr>
                <w:rFonts w:eastAsia="Arial" w:cs="Arial"/>
                <w:szCs w:val="20"/>
              </w:rPr>
              <w:t>time</w:t>
            </w:r>
            <w:r w:rsidR="00086517">
              <w:rPr>
                <w:rFonts w:eastAsia="Arial" w:cs="Arial"/>
                <w:szCs w:val="20"/>
              </w:rPr>
              <w:t xml:space="preserve">  </w:t>
            </w:r>
            <w:r w:rsidR="00086517">
              <w:rPr>
                <w:rFonts w:cs="Arial"/>
                <w:szCs w:val="20"/>
              </w:rPr>
              <w:t>as</w:t>
            </w:r>
            <w:proofErr w:type="gramEnd"/>
            <w:r w:rsidR="00086517">
              <w:rPr>
                <w:rFonts w:cs="Arial"/>
                <w:szCs w:val="20"/>
              </w:rPr>
              <w:t xml:space="preserve"> timestamp in epoch format</w:t>
            </w:r>
          </w:p>
        </w:tc>
      </w:tr>
      <w:tr w:rsidR="00527AF8" w:rsidRPr="008930EC" w14:paraId="5F35A078" w14:textId="77777777" w:rsidTr="00FE78D0">
        <w:tc>
          <w:tcPr>
            <w:tcW w:w="302" w:type="pct"/>
          </w:tcPr>
          <w:p w14:paraId="0C71745D" w14:textId="77777777" w:rsidR="00527AF8" w:rsidRDefault="00527AF8" w:rsidP="00FE78D0">
            <w:pPr>
              <w:jc w:val="both"/>
              <w:rPr>
                <w:rFonts w:cs="Arial"/>
                <w:szCs w:val="20"/>
              </w:rPr>
            </w:pPr>
            <w:r>
              <w:rPr>
                <w:rFonts w:cs="Arial"/>
                <w:szCs w:val="20"/>
              </w:rPr>
              <w:t>7</w:t>
            </w:r>
          </w:p>
        </w:tc>
        <w:tc>
          <w:tcPr>
            <w:tcW w:w="979" w:type="pct"/>
          </w:tcPr>
          <w:p w14:paraId="7789CD8D" w14:textId="77777777" w:rsidR="00527AF8" w:rsidRPr="008930EC" w:rsidRDefault="00042F30" w:rsidP="001C1483">
            <w:pPr>
              <w:jc w:val="both"/>
              <w:rPr>
                <w:rFonts w:eastAsia="Arial" w:cs="Arial"/>
                <w:szCs w:val="20"/>
              </w:rPr>
            </w:pPr>
            <w:proofErr w:type="gramStart"/>
            <w:r w:rsidRPr="00B46BC4">
              <w:rPr>
                <w:rFonts w:cs="Arial"/>
                <w:szCs w:val="20"/>
              </w:rPr>
              <w:t>c</w:t>
            </w:r>
            <w:r>
              <w:rPr>
                <w:rFonts w:cs="Arial"/>
                <w:szCs w:val="20"/>
              </w:rPr>
              <w:t>all</w:t>
            </w:r>
            <w:r w:rsidRPr="00B46BC4">
              <w:rPr>
                <w:rFonts w:cs="Arial"/>
                <w:szCs w:val="20"/>
              </w:rPr>
              <w:t>DurationInPulses</w:t>
            </w:r>
            <w:proofErr w:type="gramEnd"/>
          </w:p>
        </w:tc>
        <w:tc>
          <w:tcPr>
            <w:tcW w:w="698" w:type="pct"/>
          </w:tcPr>
          <w:p w14:paraId="7C9F9C25" w14:textId="77777777" w:rsidR="00527AF8" w:rsidRPr="008930EC" w:rsidRDefault="00527AF8" w:rsidP="00FE78D0">
            <w:pPr>
              <w:jc w:val="both"/>
              <w:rPr>
                <w:rFonts w:cs="Arial"/>
                <w:szCs w:val="20"/>
              </w:rPr>
            </w:pPr>
            <w:r w:rsidRPr="008930EC">
              <w:rPr>
                <w:rFonts w:cs="Arial"/>
                <w:szCs w:val="20"/>
              </w:rPr>
              <w:t>Yes</w:t>
            </w:r>
          </w:p>
        </w:tc>
        <w:tc>
          <w:tcPr>
            <w:tcW w:w="623" w:type="pct"/>
            <w:gridSpan w:val="2"/>
          </w:tcPr>
          <w:p w14:paraId="12363673" w14:textId="77777777" w:rsidR="00527AF8" w:rsidRPr="008930EC" w:rsidRDefault="00527AF8" w:rsidP="00FE78D0">
            <w:pPr>
              <w:jc w:val="both"/>
              <w:rPr>
                <w:rFonts w:cs="Arial"/>
                <w:szCs w:val="20"/>
              </w:rPr>
            </w:pPr>
            <w:r w:rsidRPr="008930EC">
              <w:rPr>
                <w:rFonts w:cs="Arial"/>
                <w:szCs w:val="20"/>
              </w:rPr>
              <w:t>Integer</w:t>
            </w:r>
          </w:p>
        </w:tc>
        <w:tc>
          <w:tcPr>
            <w:tcW w:w="987" w:type="pct"/>
            <w:gridSpan w:val="2"/>
          </w:tcPr>
          <w:p w14:paraId="44D388C2" w14:textId="77777777" w:rsidR="00527AF8" w:rsidRPr="008930EC" w:rsidRDefault="00527AF8" w:rsidP="00FE78D0">
            <w:pPr>
              <w:jc w:val="both"/>
              <w:rPr>
                <w:rFonts w:cs="Arial"/>
                <w:szCs w:val="20"/>
              </w:rPr>
            </w:pPr>
            <w:r w:rsidRPr="008930EC">
              <w:rPr>
                <w:rFonts w:cs="Arial"/>
                <w:szCs w:val="20"/>
              </w:rPr>
              <w:t>NA</w:t>
            </w:r>
          </w:p>
        </w:tc>
        <w:tc>
          <w:tcPr>
            <w:tcW w:w="1410" w:type="pct"/>
          </w:tcPr>
          <w:p w14:paraId="0232500C" w14:textId="77777777" w:rsidR="00527AF8" w:rsidRPr="008930EC" w:rsidRDefault="00527AF8" w:rsidP="00FE78D0">
            <w:pPr>
              <w:jc w:val="both"/>
              <w:rPr>
                <w:rFonts w:eastAsia="Arial" w:cs="Arial"/>
                <w:szCs w:val="20"/>
              </w:rPr>
            </w:pPr>
            <w:r>
              <w:rPr>
                <w:rFonts w:eastAsia="Arial" w:cs="Arial"/>
                <w:szCs w:val="20"/>
              </w:rPr>
              <w:t>Current usage in pulses</w:t>
            </w:r>
          </w:p>
        </w:tc>
      </w:tr>
      <w:tr w:rsidR="00527AF8" w:rsidRPr="008930EC" w14:paraId="4BF2352B" w14:textId="77777777" w:rsidTr="00FE78D0">
        <w:tc>
          <w:tcPr>
            <w:tcW w:w="302" w:type="pct"/>
          </w:tcPr>
          <w:p w14:paraId="2759F9B5" w14:textId="77777777" w:rsidR="00527AF8" w:rsidRPr="008930EC" w:rsidRDefault="00527AF8" w:rsidP="00FE78D0">
            <w:pPr>
              <w:jc w:val="both"/>
              <w:rPr>
                <w:rFonts w:cs="Arial"/>
                <w:szCs w:val="20"/>
              </w:rPr>
            </w:pPr>
            <w:r>
              <w:rPr>
                <w:rFonts w:cs="Arial"/>
                <w:szCs w:val="20"/>
              </w:rPr>
              <w:t>8</w:t>
            </w:r>
          </w:p>
        </w:tc>
        <w:tc>
          <w:tcPr>
            <w:tcW w:w="979" w:type="pct"/>
          </w:tcPr>
          <w:p w14:paraId="41CD64A1" w14:textId="77777777" w:rsidR="00527AF8" w:rsidRPr="008930EC" w:rsidRDefault="00527AF8" w:rsidP="00FE78D0">
            <w:pPr>
              <w:jc w:val="both"/>
              <w:rPr>
                <w:rFonts w:cs="Arial"/>
                <w:szCs w:val="20"/>
              </w:rPr>
            </w:pPr>
            <w:proofErr w:type="gramStart"/>
            <w:r>
              <w:rPr>
                <w:rFonts w:cs="Arial"/>
                <w:szCs w:val="20"/>
              </w:rPr>
              <w:t>endOfUsagePromptCounter</w:t>
            </w:r>
            <w:proofErr w:type="gramEnd"/>
          </w:p>
        </w:tc>
        <w:tc>
          <w:tcPr>
            <w:tcW w:w="698" w:type="pct"/>
          </w:tcPr>
          <w:p w14:paraId="7F9A4016" w14:textId="77777777" w:rsidR="00527AF8" w:rsidRPr="008930EC" w:rsidRDefault="00527AF8" w:rsidP="00FE78D0">
            <w:pPr>
              <w:jc w:val="both"/>
              <w:rPr>
                <w:rFonts w:cs="Arial"/>
                <w:szCs w:val="20"/>
              </w:rPr>
            </w:pPr>
            <w:r>
              <w:rPr>
                <w:rFonts w:cs="Arial"/>
                <w:szCs w:val="20"/>
              </w:rPr>
              <w:t>Yes</w:t>
            </w:r>
          </w:p>
        </w:tc>
        <w:tc>
          <w:tcPr>
            <w:tcW w:w="623" w:type="pct"/>
            <w:gridSpan w:val="2"/>
          </w:tcPr>
          <w:p w14:paraId="5B9996C2" w14:textId="77777777" w:rsidR="00527AF8" w:rsidRPr="008930EC" w:rsidRDefault="00527AF8" w:rsidP="00FE78D0">
            <w:pPr>
              <w:jc w:val="both"/>
              <w:rPr>
                <w:rFonts w:cs="Arial"/>
                <w:szCs w:val="20"/>
              </w:rPr>
            </w:pPr>
            <w:r>
              <w:rPr>
                <w:rFonts w:cs="Arial"/>
                <w:szCs w:val="20"/>
              </w:rPr>
              <w:t>Integer</w:t>
            </w:r>
          </w:p>
        </w:tc>
        <w:tc>
          <w:tcPr>
            <w:tcW w:w="987" w:type="pct"/>
            <w:gridSpan w:val="2"/>
          </w:tcPr>
          <w:p w14:paraId="2E39799A" w14:textId="77777777" w:rsidR="00527AF8" w:rsidRPr="008930EC" w:rsidRDefault="00527AF8" w:rsidP="00FE78D0">
            <w:pPr>
              <w:jc w:val="both"/>
              <w:rPr>
                <w:rFonts w:cs="Arial"/>
                <w:szCs w:val="20"/>
              </w:rPr>
            </w:pPr>
            <w:r>
              <w:rPr>
                <w:rFonts w:cs="Arial"/>
                <w:szCs w:val="20"/>
              </w:rPr>
              <w:t>NA</w:t>
            </w:r>
          </w:p>
        </w:tc>
        <w:tc>
          <w:tcPr>
            <w:tcW w:w="1410" w:type="pct"/>
          </w:tcPr>
          <w:p w14:paraId="6DFADCB6" w14:textId="77777777" w:rsidR="00527AF8" w:rsidRPr="008930EC" w:rsidRDefault="00527AF8" w:rsidP="00FE78D0">
            <w:pPr>
              <w:jc w:val="both"/>
              <w:rPr>
                <w:rFonts w:cs="Arial"/>
                <w:szCs w:val="20"/>
              </w:rPr>
            </w:pPr>
            <w:r>
              <w:rPr>
                <w:rFonts w:cs="Arial"/>
                <w:szCs w:val="20"/>
              </w:rPr>
              <w:t>Number of times end of usage prompt has been played</w:t>
            </w:r>
          </w:p>
        </w:tc>
      </w:tr>
      <w:tr w:rsidR="00527AF8" w:rsidRPr="008930EC" w14:paraId="612D633C" w14:textId="77777777" w:rsidTr="00FE78D0">
        <w:tc>
          <w:tcPr>
            <w:tcW w:w="302" w:type="pct"/>
          </w:tcPr>
          <w:p w14:paraId="25EE80A0" w14:textId="77777777" w:rsidR="00527AF8" w:rsidRDefault="00527AF8" w:rsidP="00FE78D0">
            <w:pPr>
              <w:jc w:val="both"/>
              <w:rPr>
                <w:rFonts w:cs="Arial"/>
                <w:szCs w:val="20"/>
              </w:rPr>
            </w:pPr>
            <w:r>
              <w:rPr>
                <w:rFonts w:cs="Arial"/>
                <w:szCs w:val="20"/>
              </w:rPr>
              <w:t>9</w:t>
            </w:r>
          </w:p>
        </w:tc>
        <w:tc>
          <w:tcPr>
            <w:tcW w:w="979" w:type="pct"/>
          </w:tcPr>
          <w:p w14:paraId="49C930F9" w14:textId="77777777" w:rsidR="00527AF8" w:rsidRDefault="00527AF8" w:rsidP="00FE78D0">
            <w:pPr>
              <w:jc w:val="both"/>
              <w:rPr>
                <w:rFonts w:cs="Arial"/>
                <w:szCs w:val="20"/>
              </w:rPr>
            </w:pPr>
            <w:proofErr w:type="gramStart"/>
            <w:r>
              <w:rPr>
                <w:rFonts w:cs="Arial"/>
                <w:szCs w:val="20"/>
              </w:rPr>
              <w:t>we</w:t>
            </w:r>
            <w:r w:rsidR="00F254EC">
              <w:rPr>
                <w:rFonts w:cs="Arial"/>
                <w:szCs w:val="20"/>
              </w:rPr>
              <w:t>l</w:t>
            </w:r>
            <w:r>
              <w:rPr>
                <w:rFonts w:cs="Arial"/>
                <w:szCs w:val="20"/>
              </w:rPr>
              <w:t>comeMessageFlag</w:t>
            </w:r>
            <w:proofErr w:type="gramEnd"/>
          </w:p>
        </w:tc>
        <w:tc>
          <w:tcPr>
            <w:tcW w:w="698" w:type="pct"/>
          </w:tcPr>
          <w:p w14:paraId="466898CC" w14:textId="77777777" w:rsidR="00527AF8" w:rsidRDefault="00527AF8" w:rsidP="00FE78D0">
            <w:pPr>
              <w:jc w:val="both"/>
              <w:rPr>
                <w:rFonts w:cs="Arial"/>
                <w:szCs w:val="20"/>
              </w:rPr>
            </w:pPr>
            <w:r>
              <w:rPr>
                <w:rFonts w:cs="Arial"/>
                <w:szCs w:val="20"/>
              </w:rPr>
              <w:t>Yes</w:t>
            </w:r>
          </w:p>
        </w:tc>
        <w:tc>
          <w:tcPr>
            <w:tcW w:w="623" w:type="pct"/>
            <w:gridSpan w:val="2"/>
          </w:tcPr>
          <w:p w14:paraId="35BAA9DE" w14:textId="77777777" w:rsidR="00527AF8" w:rsidRDefault="00527AF8" w:rsidP="00FE78D0">
            <w:pPr>
              <w:jc w:val="both"/>
              <w:rPr>
                <w:rFonts w:cs="Arial"/>
                <w:szCs w:val="20"/>
              </w:rPr>
            </w:pPr>
            <w:proofErr w:type="gramStart"/>
            <w:r>
              <w:rPr>
                <w:rFonts w:cs="Arial"/>
                <w:szCs w:val="20"/>
              </w:rPr>
              <w:t>boolean</w:t>
            </w:r>
            <w:proofErr w:type="gramEnd"/>
          </w:p>
        </w:tc>
        <w:tc>
          <w:tcPr>
            <w:tcW w:w="987" w:type="pct"/>
            <w:gridSpan w:val="2"/>
          </w:tcPr>
          <w:p w14:paraId="551388BB" w14:textId="77777777" w:rsidR="00527AF8" w:rsidRDefault="00527AF8" w:rsidP="00FE78D0">
            <w:pPr>
              <w:jc w:val="both"/>
              <w:rPr>
                <w:rFonts w:cs="Arial"/>
                <w:szCs w:val="20"/>
              </w:rPr>
            </w:pPr>
            <w:proofErr w:type="gramStart"/>
            <w:r>
              <w:rPr>
                <w:rFonts w:cs="Arial"/>
                <w:szCs w:val="20"/>
              </w:rPr>
              <w:t>false</w:t>
            </w:r>
            <w:proofErr w:type="gramEnd"/>
            <w:r>
              <w:rPr>
                <w:rFonts w:cs="Arial"/>
                <w:szCs w:val="20"/>
              </w:rPr>
              <w:t xml:space="preserve"> – not played</w:t>
            </w:r>
          </w:p>
          <w:p w14:paraId="69715B07" w14:textId="77777777" w:rsidR="00527AF8" w:rsidRDefault="00527AF8" w:rsidP="00FE78D0">
            <w:pPr>
              <w:jc w:val="both"/>
              <w:rPr>
                <w:rFonts w:cs="Arial"/>
                <w:szCs w:val="20"/>
              </w:rPr>
            </w:pPr>
            <w:proofErr w:type="gramStart"/>
            <w:r>
              <w:rPr>
                <w:rFonts w:cs="Arial"/>
                <w:szCs w:val="20"/>
              </w:rPr>
              <w:t>true</w:t>
            </w:r>
            <w:proofErr w:type="gramEnd"/>
            <w:r>
              <w:rPr>
                <w:rFonts w:cs="Arial"/>
                <w:szCs w:val="20"/>
              </w:rPr>
              <w:t xml:space="preserve"> – played</w:t>
            </w:r>
          </w:p>
        </w:tc>
        <w:tc>
          <w:tcPr>
            <w:tcW w:w="1410" w:type="pct"/>
          </w:tcPr>
          <w:p w14:paraId="3CBE075E" w14:textId="77777777" w:rsidR="00527AF8" w:rsidRPr="008930EC" w:rsidRDefault="00527AF8" w:rsidP="00FE78D0">
            <w:pPr>
              <w:jc w:val="both"/>
              <w:rPr>
                <w:rFonts w:cs="Arial"/>
                <w:szCs w:val="20"/>
              </w:rPr>
            </w:pPr>
            <w:r>
              <w:rPr>
                <w:rFonts w:cs="Arial"/>
                <w:szCs w:val="20"/>
              </w:rPr>
              <w:t>Welcome prompt played or not</w:t>
            </w:r>
          </w:p>
        </w:tc>
      </w:tr>
      <w:tr w:rsidR="00527AF8" w:rsidRPr="00EF5A57" w14:paraId="6CB63689" w14:textId="77777777" w:rsidTr="00FE78D0">
        <w:tc>
          <w:tcPr>
            <w:tcW w:w="302" w:type="pct"/>
          </w:tcPr>
          <w:p w14:paraId="2544D695" w14:textId="77777777" w:rsidR="00527AF8" w:rsidRDefault="00527AF8" w:rsidP="00FE78D0">
            <w:pPr>
              <w:jc w:val="both"/>
              <w:rPr>
                <w:rFonts w:cs="Arial"/>
                <w:szCs w:val="20"/>
              </w:rPr>
            </w:pPr>
            <w:r>
              <w:rPr>
                <w:rFonts w:cs="Arial"/>
                <w:szCs w:val="20"/>
              </w:rPr>
              <w:t>10</w:t>
            </w:r>
          </w:p>
        </w:tc>
        <w:tc>
          <w:tcPr>
            <w:tcW w:w="979" w:type="pct"/>
          </w:tcPr>
          <w:p w14:paraId="5CE8C72D" w14:textId="77777777" w:rsidR="00527AF8" w:rsidRDefault="00527AF8" w:rsidP="00FE78D0">
            <w:pPr>
              <w:jc w:val="both"/>
              <w:rPr>
                <w:rFonts w:cs="Arial"/>
                <w:szCs w:val="20"/>
              </w:rPr>
            </w:pPr>
            <w:proofErr w:type="gramStart"/>
            <w:r>
              <w:rPr>
                <w:rFonts w:cs="Arial"/>
                <w:szCs w:val="20"/>
              </w:rPr>
              <w:t>callStatus</w:t>
            </w:r>
            <w:proofErr w:type="gramEnd"/>
          </w:p>
        </w:tc>
        <w:tc>
          <w:tcPr>
            <w:tcW w:w="698" w:type="pct"/>
          </w:tcPr>
          <w:p w14:paraId="692DFA43" w14:textId="77777777" w:rsidR="00527AF8" w:rsidRPr="00EF5A57" w:rsidRDefault="00527AF8" w:rsidP="00FE78D0">
            <w:pPr>
              <w:jc w:val="both"/>
              <w:rPr>
                <w:rFonts w:cs="Arial"/>
                <w:szCs w:val="20"/>
              </w:rPr>
            </w:pPr>
            <w:r>
              <w:rPr>
                <w:rFonts w:cs="Arial"/>
                <w:szCs w:val="20"/>
              </w:rPr>
              <w:t>Yes</w:t>
            </w:r>
          </w:p>
        </w:tc>
        <w:tc>
          <w:tcPr>
            <w:tcW w:w="623" w:type="pct"/>
            <w:gridSpan w:val="2"/>
          </w:tcPr>
          <w:p w14:paraId="23E6D247" w14:textId="77777777" w:rsidR="00527AF8" w:rsidRPr="00EF5A57" w:rsidRDefault="00527AF8" w:rsidP="00FE78D0">
            <w:pPr>
              <w:jc w:val="both"/>
              <w:rPr>
                <w:rFonts w:cs="Arial"/>
                <w:szCs w:val="20"/>
              </w:rPr>
            </w:pPr>
            <w:r>
              <w:rPr>
                <w:rFonts w:cs="Arial"/>
                <w:szCs w:val="20"/>
              </w:rPr>
              <w:t>Integer</w:t>
            </w:r>
          </w:p>
        </w:tc>
        <w:tc>
          <w:tcPr>
            <w:tcW w:w="987" w:type="pct"/>
            <w:gridSpan w:val="2"/>
          </w:tcPr>
          <w:p w14:paraId="691DC3E2" w14:textId="77777777" w:rsidR="00527AF8" w:rsidRDefault="009F522E" w:rsidP="004B6285">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1410" w:type="pct"/>
          </w:tcPr>
          <w:p w14:paraId="35F0A9FE" w14:textId="77777777" w:rsidR="00527AF8" w:rsidRPr="00EF5A57" w:rsidRDefault="00527AF8" w:rsidP="00FE78D0">
            <w:pPr>
              <w:jc w:val="both"/>
              <w:rPr>
                <w:rFonts w:cs="Arial"/>
                <w:szCs w:val="20"/>
              </w:rPr>
            </w:pPr>
            <w:r>
              <w:rPr>
                <w:rFonts w:cs="Arial"/>
                <w:szCs w:val="20"/>
              </w:rPr>
              <w:t>Status of call</w:t>
            </w:r>
          </w:p>
        </w:tc>
      </w:tr>
      <w:tr w:rsidR="00527AF8" w:rsidRPr="00FF4865" w14:paraId="1F8594D2" w14:textId="77777777" w:rsidTr="00FE78D0">
        <w:tc>
          <w:tcPr>
            <w:tcW w:w="302" w:type="pct"/>
          </w:tcPr>
          <w:p w14:paraId="255707A1" w14:textId="77777777" w:rsidR="00527AF8" w:rsidRPr="00FF4865" w:rsidRDefault="00527AF8" w:rsidP="00FE78D0">
            <w:pPr>
              <w:jc w:val="both"/>
              <w:rPr>
                <w:rFonts w:cs="Arial"/>
                <w:szCs w:val="20"/>
              </w:rPr>
            </w:pPr>
            <w:r w:rsidRPr="00FF4865">
              <w:rPr>
                <w:rFonts w:cs="Arial"/>
                <w:szCs w:val="20"/>
              </w:rPr>
              <w:t>11</w:t>
            </w:r>
          </w:p>
        </w:tc>
        <w:tc>
          <w:tcPr>
            <w:tcW w:w="979" w:type="pct"/>
          </w:tcPr>
          <w:p w14:paraId="16CC67A9" w14:textId="77777777" w:rsidR="00527AF8" w:rsidRPr="00FF4865" w:rsidRDefault="00527AF8" w:rsidP="00FE78D0">
            <w:pPr>
              <w:jc w:val="both"/>
              <w:rPr>
                <w:rFonts w:cs="Arial"/>
                <w:szCs w:val="20"/>
              </w:rPr>
            </w:pPr>
            <w:proofErr w:type="gramStart"/>
            <w:r>
              <w:rPr>
                <w:rFonts w:cs="Arial"/>
                <w:szCs w:val="20"/>
              </w:rPr>
              <w:t>c</w:t>
            </w:r>
            <w:r w:rsidRPr="00FF4865">
              <w:rPr>
                <w:rFonts w:cs="Arial"/>
                <w:szCs w:val="20"/>
              </w:rPr>
              <w:t>allDisconnectReason</w:t>
            </w:r>
            <w:proofErr w:type="gramEnd"/>
          </w:p>
        </w:tc>
        <w:tc>
          <w:tcPr>
            <w:tcW w:w="698" w:type="pct"/>
          </w:tcPr>
          <w:p w14:paraId="3AB16C67" w14:textId="77777777" w:rsidR="00527AF8" w:rsidRPr="00FF4865" w:rsidRDefault="00527AF8" w:rsidP="00FE78D0">
            <w:pPr>
              <w:jc w:val="both"/>
              <w:rPr>
                <w:rFonts w:cs="Arial"/>
                <w:szCs w:val="20"/>
              </w:rPr>
            </w:pPr>
            <w:r w:rsidRPr="00FF4865">
              <w:rPr>
                <w:rFonts w:cs="Arial"/>
                <w:szCs w:val="20"/>
              </w:rPr>
              <w:t>Yes</w:t>
            </w:r>
          </w:p>
        </w:tc>
        <w:tc>
          <w:tcPr>
            <w:tcW w:w="623" w:type="pct"/>
            <w:gridSpan w:val="2"/>
          </w:tcPr>
          <w:p w14:paraId="43987320" w14:textId="77777777" w:rsidR="00527AF8" w:rsidRPr="00FF4865" w:rsidRDefault="00527AF8" w:rsidP="00FE78D0">
            <w:pPr>
              <w:jc w:val="both"/>
              <w:rPr>
                <w:rFonts w:cs="Arial"/>
                <w:szCs w:val="20"/>
              </w:rPr>
            </w:pPr>
            <w:r w:rsidRPr="00FF4865">
              <w:rPr>
                <w:rFonts w:cs="Arial"/>
                <w:szCs w:val="20"/>
              </w:rPr>
              <w:t>Integer</w:t>
            </w:r>
          </w:p>
        </w:tc>
        <w:tc>
          <w:tcPr>
            <w:tcW w:w="987" w:type="pct"/>
            <w:gridSpan w:val="2"/>
          </w:tcPr>
          <w:p w14:paraId="4A8565F2" w14:textId="77777777" w:rsidR="00527AF8" w:rsidRPr="00FF4865" w:rsidRDefault="00527AF8" w:rsidP="00FE78D0">
            <w:pPr>
              <w:jc w:val="both"/>
              <w:rPr>
                <w:rFonts w:cs="Arial"/>
                <w:szCs w:val="20"/>
              </w:rPr>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C9141F">
              <w:t>5.1</w:t>
            </w:r>
            <w:r w:rsidR="001639D2" w:rsidRPr="00FF4865">
              <w:fldChar w:fldCharType="end"/>
            </w:r>
          </w:p>
        </w:tc>
        <w:tc>
          <w:tcPr>
            <w:tcW w:w="1410" w:type="pct"/>
          </w:tcPr>
          <w:p w14:paraId="7AA4CE27" w14:textId="77777777" w:rsidR="00527AF8" w:rsidRPr="00FF4865" w:rsidRDefault="00527AF8" w:rsidP="00FE78D0">
            <w:pPr>
              <w:jc w:val="both"/>
              <w:rPr>
                <w:rFonts w:cs="Arial"/>
                <w:szCs w:val="20"/>
              </w:rPr>
            </w:pPr>
            <w:r w:rsidRPr="00FF4865">
              <w:rPr>
                <w:rFonts w:cs="Arial"/>
                <w:szCs w:val="20"/>
              </w:rPr>
              <w:t>Cause of call disconnect</w:t>
            </w:r>
          </w:p>
        </w:tc>
      </w:tr>
      <w:tr w:rsidR="00527AF8" w14:paraId="117EF5E2" w14:textId="77777777" w:rsidTr="00FE78D0">
        <w:trPr>
          <w:trHeight w:val="244"/>
        </w:trPr>
        <w:tc>
          <w:tcPr>
            <w:tcW w:w="302" w:type="pct"/>
          </w:tcPr>
          <w:p w14:paraId="62AB106F" w14:textId="77777777" w:rsidR="00527AF8" w:rsidRPr="007E3E1F" w:rsidRDefault="00527AF8" w:rsidP="00FE78D0">
            <w:pPr>
              <w:jc w:val="both"/>
            </w:pPr>
            <w:r>
              <w:t>12</w:t>
            </w:r>
          </w:p>
        </w:tc>
        <w:tc>
          <w:tcPr>
            <w:tcW w:w="979" w:type="pct"/>
          </w:tcPr>
          <w:p w14:paraId="57A24B7D" w14:textId="77777777" w:rsidR="00527AF8" w:rsidRPr="0012049C" w:rsidRDefault="00527AF8" w:rsidP="00FE78D0">
            <w:pPr>
              <w:jc w:val="both"/>
              <w:rPr>
                <w:rFonts w:cs="Arial"/>
                <w:szCs w:val="20"/>
              </w:rPr>
            </w:pPr>
            <w:proofErr w:type="gramStart"/>
            <w:r>
              <w:rPr>
                <w:rFonts w:cs="Arial"/>
                <w:szCs w:val="20"/>
              </w:rPr>
              <w:t>c</w:t>
            </w:r>
            <w:r w:rsidRPr="0012049C">
              <w:rPr>
                <w:rFonts w:cs="Arial"/>
                <w:szCs w:val="20"/>
              </w:rPr>
              <w:t>ontent</w:t>
            </w:r>
            <w:proofErr w:type="gramEnd"/>
          </w:p>
        </w:tc>
        <w:tc>
          <w:tcPr>
            <w:tcW w:w="698" w:type="pct"/>
          </w:tcPr>
          <w:p w14:paraId="0836DA19" w14:textId="77777777" w:rsidR="00527AF8" w:rsidRPr="0012049C" w:rsidRDefault="008F4345" w:rsidP="00FE78D0">
            <w:pPr>
              <w:jc w:val="both"/>
              <w:rPr>
                <w:rFonts w:cs="Arial"/>
                <w:szCs w:val="20"/>
              </w:rPr>
            </w:pPr>
            <w:r>
              <w:rPr>
                <w:rFonts w:cs="Arial"/>
                <w:szCs w:val="20"/>
              </w:rPr>
              <w:t>No</w:t>
            </w:r>
          </w:p>
        </w:tc>
        <w:tc>
          <w:tcPr>
            <w:tcW w:w="623" w:type="pct"/>
            <w:gridSpan w:val="2"/>
          </w:tcPr>
          <w:p w14:paraId="3B59A2D6" w14:textId="77777777" w:rsidR="00527AF8" w:rsidRPr="0012049C" w:rsidRDefault="00527AF8" w:rsidP="00FE78D0">
            <w:pPr>
              <w:jc w:val="both"/>
              <w:rPr>
                <w:rFonts w:cs="Arial"/>
                <w:szCs w:val="20"/>
              </w:rPr>
            </w:pPr>
            <w:r w:rsidRPr="0012049C">
              <w:rPr>
                <w:rFonts w:cs="Arial"/>
                <w:szCs w:val="20"/>
              </w:rPr>
              <w:t>Array&lt;callData&gt;</w:t>
            </w:r>
          </w:p>
        </w:tc>
        <w:tc>
          <w:tcPr>
            <w:tcW w:w="987" w:type="pct"/>
            <w:gridSpan w:val="2"/>
          </w:tcPr>
          <w:p w14:paraId="78C8B698" w14:textId="77777777" w:rsidR="00527AF8" w:rsidRPr="0012049C" w:rsidRDefault="00527AF8" w:rsidP="00FE78D0">
            <w:pPr>
              <w:jc w:val="both"/>
              <w:rPr>
                <w:rFonts w:cs="Arial"/>
                <w:szCs w:val="20"/>
              </w:rPr>
            </w:pPr>
          </w:p>
        </w:tc>
        <w:tc>
          <w:tcPr>
            <w:tcW w:w="1410" w:type="pct"/>
          </w:tcPr>
          <w:p w14:paraId="4711D0AA" w14:textId="77777777" w:rsidR="00527AF8" w:rsidRPr="0012049C" w:rsidRDefault="00527AF8" w:rsidP="00FE78D0">
            <w:pPr>
              <w:jc w:val="both"/>
              <w:rPr>
                <w:rFonts w:cs="Arial"/>
                <w:szCs w:val="20"/>
              </w:rPr>
            </w:pPr>
            <w:r w:rsidRPr="0012049C">
              <w:rPr>
                <w:rFonts w:cs="Arial"/>
                <w:szCs w:val="20"/>
              </w:rPr>
              <w:t>List of call details</w:t>
            </w:r>
          </w:p>
        </w:tc>
      </w:tr>
      <w:tr w:rsidR="00527AF8" w14:paraId="4A05E132" w14:textId="77777777" w:rsidTr="00FE78D0">
        <w:trPr>
          <w:trHeight w:val="244"/>
        </w:trPr>
        <w:tc>
          <w:tcPr>
            <w:tcW w:w="302" w:type="pct"/>
          </w:tcPr>
          <w:p w14:paraId="4EAB96B3" w14:textId="77777777" w:rsidR="00527AF8" w:rsidRDefault="00527AF8" w:rsidP="00FE78D0">
            <w:pPr>
              <w:jc w:val="both"/>
            </w:pPr>
            <w:r>
              <w:t>13</w:t>
            </w:r>
          </w:p>
        </w:tc>
        <w:tc>
          <w:tcPr>
            <w:tcW w:w="979" w:type="pct"/>
          </w:tcPr>
          <w:p w14:paraId="27C12254" w14:textId="77777777" w:rsidR="00527AF8" w:rsidRPr="0012049C" w:rsidRDefault="00527AF8" w:rsidP="00FE78D0">
            <w:pPr>
              <w:jc w:val="both"/>
              <w:rPr>
                <w:rFonts w:cs="Arial"/>
                <w:szCs w:val="20"/>
              </w:rPr>
            </w:pPr>
            <w:r w:rsidRPr="0012049C">
              <w:rPr>
                <w:rFonts w:cs="Arial"/>
                <w:szCs w:val="20"/>
              </w:rPr>
              <w:t>&lt;</w:t>
            </w:r>
            <w:proofErr w:type="gramStart"/>
            <w:r w:rsidRPr="0012049C">
              <w:rPr>
                <w:rFonts w:cs="Arial"/>
                <w:szCs w:val="20"/>
              </w:rPr>
              <w:t>callData</w:t>
            </w:r>
            <w:proofErr w:type="gramEnd"/>
            <w:r w:rsidRPr="0012049C">
              <w:rPr>
                <w:rFonts w:cs="Arial"/>
                <w:szCs w:val="20"/>
              </w:rPr>
              <w:t>&gt;</w:t>
            </w:r>
          </w:p>
        </w:tc>
        <w:tc>
          <w:tcPr>
            <w:tcW w:w="698" w:type="pct"/>
          </w:tcPr>
          <w:p w14:paraId="374EA710" w14:textId="77777777" w:rsidR="00527AF8" w:rsidRPr="0012049C" w:rsidRDefault="00527AF8" w:rsidP="00FE78D0">
            <w:pPr>
              <w:jc w:val="both"/>
              <w:rPr>
                <w:rFonts w:cs="Arial"/>
                <w:szCs w:val="20"/>
              </w:rPr>
            </w:pPr>
            <w:r>
              <w:rPr>
                <w:rFonts w:cs="Arial"/>
                <w:szCs w:val="20"/>
              </w:rPr>
              <w:t>Yes</w:t>
            </w:r>
          </w:p>
        </w:tc>
        <w:tc>
          <w:tcPr>
            <w:tcW w:w="623" w:type="pct"/>
            <w:gridSpan w:val="2"/>
          </w:tcPr>
          <w:p w14:paraId="5F6BF3A4" w14:textId="77777777" w:rsidR="00527AF8" w:rsidRPr="0012049C" w:rsidRDefault="00527AF8" w:rsidP="00FE78D0">
            <w:pPr>
              <w:jc w:val="both"/>
              <w:rPr>
                <w:rFonts w:cs="Arial"/>
                <w:szCs w:val="20"/>
              </w:rPr>
            </w:pPr>
            <w:r w:rsidRPr="0012049C">
              <w:rPr>
                <w:rFonts w:cs="Arial"/>
                <w:szCs w:val="20"/>
              </w:rPr>
              <w:t>Object</w:t>
            </w:r>
          </w:p>
        </w:tc>
        <w:tc>
          <w:tcPr>
            <w:tcW w:w="987" w:type="pct"/>
            <w:gridSpan w:val="2"/>
          </w:tcPr>
          <w:p w14:paraId="4B6ECAD2" w14:textId="77777777" w:rsidR="00527AF8" w:rsidRPr="0012049C" w:rsidRDefault="00527AF8" w:rsidP="00FE78D0">
            <w:pPr>
              <w:jc w:val="both"/>
              <w:rPr>
                <w:rFonts w:cs="Arial"/>
                <w:szCs w:val="20"/>
              </w:rPr>
            </w:pPr>
          </w:p>
        </w:tc>
        <w:tc>
          <w:tcPr>
            <w:tcW w:w="1410" w:type="pct"/>
          </w:tcPr>
          <w:p w14:paraId="7467B7DF" w14:textId="77777777" w:rsidR="00527AF8" w:rsidRPr="0012049C" w:rsidRDefault="00527AF8" w:rsidP="00FE78D0">
            <w:pPr>
              <w:jc w:val="both"/>
              <w:rPr>
                <w:rFonts w:cs="Arial"/>
                <w:szCs w:val="20"/>
              </w:rPr>
            </w:pPr>
          </w:p>
        </w:tc>
      </w:tr>
      <w:tr w:rsidR="00527AF8" w14:paraId="03DCC713" w14:textId="77777777" w:rsidTr="00FE78D0">
        <w:trPr>
          <w:trHeight w:val="244"/>
        </w:trPr>
        <w:tc>
          <w:tcPr>
            <w:tcW w:w="302" w:type="pct"/>
          </w:tcPr>
          <w:p w14:paraId="5E9D0651" w14:textId="77777777" w:rsidR="00527AF8" w:rsidRDefault="00527AF8" w:rsidP="00FE78D0">
            <w:pPr>
              <w:jc w:val="both"/>
            </w:pPr>
            <w:r>
              <w:t>14</w:t>
            </w:r>
          </w:p>
        </w:tc>
        <w:tc>
          <w:tcPr>
            <w:tcW w:w="979" w:type="pct"/>
          </w:tcPr>
          <w:p w14:paraId="49083262" w14:textId="06B3C90B" w:rsidR="00527AF8" w:rsidRPr="0012049C" w:rsidRDefault="00527AF8"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sidR="007D290A" w:rsidRPr="007D290A">
              <w:rPr>
                <w:rFonts w:cs="Arial"/>
                <w:szCs w:val="20"/>
              </w:rPr>
              <w:t>mkCardCode</w:t>
            </w:r>
          </w:p>
        </w:tc>
        <w:tc>
          <w:tcPr>
            <w:tcW w:w="698" w:type="pct"/>
          </w:tcPr>
          <w:p w14:paraId="5A81B516" w14:textId="77777777" w:rsidR="00527AF8" w:rsidRPr="0012049C" w:rsidRDefault="00527AF8" w:rsidP="00FE78D0">
            <w:pPr>
              <w:jc w:val="both"/>
              <w:rPr>
                <w:rFonts w:cs="Arial"/>
                <w:szCs w:val="20"/>
              </w:rPr>
            </w:pPr>
            <w:r>
              <w:rPr>
                <w:rFonts w:cs="Arial"/>
                <w:szCs w:val="20"/>
              </w:rPr>
              <w:t>Yes</w:t>
            </w:r>
          </w:p>
        </w:tc>
        <w:tc>
          <w:tcPr>
            <w:tcW w:w="623" w:type="pct"/>
            <w:gridSpan w:val="2"/>
          </w:tcPr>
          <w:p w14:paraId="3D0D04E1" w14:textId="77777777" w:rsidR="00527AF8" w:rsidRPr="0012049C" w:rsidRDefault="00DA50C2" w:rsidP="00DA50C2">
            <w:pPr>
              <w:jc w:val="both"/>
              <w:rPr>
                <w:rFonts w:cs="Arial"/>
                <w:szCs w:val="20"/>
              </w:rPr>
            </w:pPr>
            <w:r>
              <w:rPr>
                <w:rFonts w:cs="Arial"/>
                <w:szCs w:val="20"/>
              </w:rPr>
              <w:t>String</w:t>
            </w:r>
          </w:p>
        </w:tc>
        <w:tc>
          <w:tcPr>
            <w:tcW w:w="987" w:type="pct"/>
            <w:gridSpan w:val="2"/>
          </w:tcPr>
          <w:p w14:paraId="3780F731"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C9141F">
              <w:rPr>
                <w:rFonts w:cs="Arial"/>
                <w:szCs w:val="20"/>
              </w:rPr>
              <w:t>7.1</w:t>
            </w:r>
            <w:r w:rsidR="001639D2">
              <w:rPr>
                <w:rFonts w:cs="Arial"/>
                <w:szCs w:val="20"/>
              </w:rPr>
              <w:fldChar w:fldCharType="end"/>
            </w:r>
          </w:p>
        </w:tc>
        <w:tc>
          <w:tcPr>
            <w:tcW w:w="1410" w:type="pct"/>
          </w:tcPr>
          <w:p w14:paraId="6997E944" w14:textId="77777777" w:rsidR="00527AF8" w:rsidRPr="0012049C" w:rsidRDefault="00527AF8" w:rsidP="00FE78D0">
            <w:pPr>
              <w:jc w:val="both"/>
              <w:rPr>
                <w:rFonts w:cs="Arial"/>
                <w:szCs w:val="20"/>
              </w:rPr>
            </w:pPr>
            <w:r w:rsidRPr="0012049C">
              <w:rPr>
                <w:rFonts w:cs="Arial"/>
                <w:szCs w:val="20"/>
              </w:rPr>
              <w:t>MK card number.</w:t>
            </w:r>
            <w:r w:rsidR="00DA50C2" w:rsidRPr="0012049C">
              <w:rPr>
                <w:rFonts w:cs="Arial"/>
                <w:szCs w:val="20"/>
              </w:rPr>
              <w:t xml:space="preserve"> (2 Digits</w:t>
            </w:r>
            <w:r w:rsidR="00DA50C2">
              <w:rPr>
                <w:rFonts w:cs="Arial"/>
                <w:szCs w:val="20"/>
              </w:rPr>
              <w:t>)</w:t>
            </w:r>
          </w:p>
        </w:tc>
      </w:tr>
      <w:tr w:rsidR="00527AF8" w14:paraId="5EF092A9" w14:textId="77777777" w:rsidTr="00FE78D0">
        <w:trPr>
          <w:trHeight w:val="244"/>
        </w:trPr>
        <w:tc>
          <w:tcPr>
            <w:tcW w:w="302" w:type="pct"/>
          </w:tcPr>
          <w:p w14:paraId="47CDD08F" w14:textId="77777777" w:rsidR="00527AF8" w:rsidRDefault="00527AF8" w:rsidP="00FE78D0">
            <w:pPr>
              <w:jc w:val="both"/>
            </w:pPr>
            <w:r>
              <w:t>15</w:t>
            </w:r>
          </w:p>
        </w:tc>
        <w:tc>
          <w:tcPr>
            <w:tcW w:w="979" w:type="pct"/>
          </w:tcPr>
          <w:p w14:paraId="3DC6E1AE" w14:textId="77777777" w:rsidR="00527AF8" w:rsidRPr="0012049C" w:rsidRDefault="00527AF8" w:rsidP="00FE78D0">
            <w:pPr>
              <w:jc w:val="both"/>
              <w:rPr>
                <w:rFonts w:cs="Arial"/>
                <w:szCs w:val="20"/>
              </w:rPr>
            </w:pPr>
            <w:proofErr w:type="gramStart"/>
            <w:r>
              <w:rPr>
                <w:rFonts w:cs="Arial"/>
                <w:szCs w:val="20"/>
              </w:rPr>
              <w:t>callData</w:t>
            </w:r>
            <w:proofErr w:type="gramEnd"/>
            <w:r>
              <w:rPr>
                <w:rFonts w:cs="Arial"/>
                <w:szCs w:val="20"/>
              </w:rPr>
              <w:t>&gt;&gt; contentName</w:t>
            </w:r>
          </w:p>
        </w:tc>
        <w:tc>
          <w:tcPr>
            <w:tcW w:w="698" w:type="pct"/>
          </w:tcPr>
          <w:p w14:paraId="11CCA0FD" w14:textId="77777777" w:rsidR="00527AF8" w:rsidRPr="0012049C" w:rsidRDefault="00527AF8" w:rsidP="00FE78D0">
            <w:pPr>
              <w:jc w:val="both"/>
              <w:rPr>
                <w:rFonts w:cs="Arial"/>
                <w:szCs w:val="20"/>
              </w:rPr>
            </w:pPr>
            <w:r>
              <w:rPr>
                <w:rFonts w:cs="Arial"/>
                <w:szCs w:val="20"/>
              </w:rPr>
              <w:t>Yes</w:t>
            </w:r>
          </w:p>
        </w:tc>
        <w:tc>
          <w:tcPr>
            <w:tcW w:w="623" w:type="pct"/>
            <w:gridSpan w:val="2"/>
          </w:tcPr>
          <w:p w14:paraId="7248B60A" w14:textId="77777777" w:rsidR="00527AF8" w:rsidRPr="0012049C" w:rsidRDefault="00527AF8" w:rsidP="00FE78D0">
            <w:pPr>
              <w:jc w:val="both"/>
              <w:rPr>
                <w:rFonts w:cs="Arial"/>
                <w:szCs w:val="20"/>
              </w:rPr>
            </w:pPr>
            <w:r>
              <w:rPr>
                <w:rFonts w:cs="Arial"/>
                <w:szCs w:val="20"/>
              </w:rPr>
              <w:t>String</w:t>
            </w:r>
          </w:p>
        </w:tc>
        <w:tc>
          <w:tcPr>
            <w:tcW w:w="987" w:type="pct"/>
            <w:gridSpan w:val="2"/>
          </w:tcPr>
          <w:p w14:paraId="6A7C9D4F"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C9141F">
              <w:rPr>
                <w:rFonts w:cs="Arial"/>
                <w:szCs w:val="20"/>
              </w:rPr>
              <w:t>7.1</w:t>
            </w:r>
            <w:r w:rsidR="001639D2">
              <w:rPr>
                <w:rFonts w:cs="Arial"/>
                <w:szCs w:val="20"/>
              </w:rPr>
              <w:fldChar w:fldCharType="end"/>
            </w:r>
          </w:p>
        </w:tc>
        <w:tc>
          <w:tcPr>
            <w:tcW w:w="1410" w:type="pct"/>
          </w:tcPr>
          <w:p w14:paraId="49ABCD52" w14:textId="77777777" w:rsidR="00527AF8" w:rsidRPr="0012049C" w:rsidRDefault="00527AF8" w:rsidP="00FE78D0">
            <w:pPr>
              <w:jc w:val="both"/>
              <w:rPr>
                <w:rFonts w:cs="Arial"/>
                <w:szCs w:val="20"/>
              </w:rPr>
            </w:pPr>
            <w:r>
              <w:rPr>
                <w:rFonts w:cs="Arial"/>
                <w:szCs w:val="20"/>
              </w:rPr>
              <w:t>MK Content Name</w:t>
            </w:r>
          </w:p>
        </w:tc>
      </w:tr>
      <w:tr w:rsidR="00527AF8" w14:paraId="7E60BEB5" w14:textId="77777777" w:rsidTr="00FE78D0">
        <w:trPr>
          <w:trHeight w:val="244"/>
        </w:trPr>
        <w:tc>
          <w:tcPr>
            <w:tcW w:w="302" w:type="pct"/>
          </w:tcPr>
          <w:p w14:paraId="4E374F5C" w14:textId="77777777" w:rsidR="00527AF8" w:rsidRDefault="00527AF8" w:rsidP="00FE78D0">
            <w:pPr>
              <w:jc w:val="both"/>
            </w:pPr>
            <w:r>
              <w:t>16</w:t>
            </w:r>
          </w:p>
        </w:tc>
        <w:tc>
          <w:tcPr>
            <w:tcW w:w="979" w:type="pct"/>
          </w:tcPr>
          <w:p w14:paraId="3AEC60D4" w14:textId="3A344C1D" w:rsidR="00527AF8" w:rsidRPr="0012049C" w:rsidRDefault="00527AF8"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sidR="00757814" w:rsidRPr="00757814">
              <w:rPr>
                <w:rFonts w:cs="Arial"/>
                <w:szCs w:val="20"/>
              </w:rPr>
              <w:t>contentFileName</w:t>
            </w:r>
          </w:p>
        </w:tc>
        <w:tc>
          <w:tcPr>
            <w:tcW w:w="698" w:type="pct"/>
          </w:tcPr>
          <w:p w14:paraId="194B67C8" w14:textId="77777777" w:rsidR="00527AF8" w:rsidRPr="0012049C" w:rsidRDefault="00527AF8" w:rsidP="00FE78D0">
            <w:pPr>
              <w:jc w:val="both"/>
              <w:rPr>
                <w:rFonts w:cs="Arial"/>
                <w:szCs w:val="20"/>
              </w:rPr>
            </w:pPr>
            <w:r>
              <w:rPr>
                <w:rFonts w:cs="Arial"/>
                <w:szCs w:val="20"/>
              </w:rPr>
              <w:t>Yes</w:t>
            </w:r>
          </w:p>
        </w:tc>
        <w:tc>
          <w:tcPr>
            <w:tcW w:w="623" w:type="pct"/>
            <w:gridSpan w:val="2"/>
          </w:tcPr>
          <w:p w14:paraId="7CD9110F" w14:textId="77777777" w:rsidR="00527AF8" w:rsidRPr="0012049C" w:rsidRDefault="00527AF8" w:rsidP="00FE78D0">
            <w:pPr>
              <w:jc w:val="both"/>
              <w:rPr>
                <w:rFonts w:cs="Arial"/>
                <w:szCs w:val="20"/>
              </w:rPr>
            </w:pPr>
            <w:r w:rsidRPr="0012049C">
              <w:rPr>
                <w:rFonts w:cs="Arial"/>
                <w:szCs w:val="20"/>
              </w:rPr>
              <w:t>String</w:t>
            </w:r>
          </w:p>
        </w:tc>
        <w:tc>
          <w:tcPr>
            <w:tcW w:w="987" w:type="pct"/>
            <w:gridSpan w:val="2"/>
          </w:tcPr>
          <w:p w14:paraId="2E706F80"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C9141F">
              <w:rPr>
                <w:rFonts w:cs="Arial"/>
                <w:szCs w:val="20"/>
              </w:rPr>
              <w:t>7.1</w:t>
            </w:r>
            <w:r w:rsidR="001639D2">
              <w:rPr>
                <w:rFonts w:cs="Arial"/>
                <w:szCs w:val="20"/>
              </w:rPr>
              <w:fldChar w:fldCharType="end"/>
            </w:r>
          </w:p>
        </w:tc>
        <w:tc>
          <w:tcPr>
            <w:tcW w:w="1410" w:type="pct"/>
          </w:tcPr>
          <w:p w14:paraId="2A724F81" w14:textId="77777777" w:rsidR="00527AF8" w:rsidRPr="0012049C" w:rsidRDefault="00527AF8" w:rsidP="00FE78D0">
            <w:pPr>
              <w:jc w:val="both"/>
              <w:rPr>
                <w:rFonts w:cs="Arial"/>
                <w:szCs w:val="20"/>
              </w:rPr>
            </w:pPr>
            <w:r w:rsidRPr="0012049C">
              <w:rPr>
                <w:rFonts w:cs="Arial"/>
                <w:szCs w:val="20"/>
              </w:rPr>
              <w:t>MK file name.</w:t>
            </w:r>
          </w:p>
        </w:tc>
      </w:tr>
      <w:tr w:rsidR="008F4345" w14:paraId="149D76E2" w14:textId="77777777" w:rsidTr="00FE78D0">
        <w:trPr>
          <w:trHeight w:val="244"/>
        </w:trPr>
        <w:tc>
          <w:tcPr>
            <w:tcW w:w="302" w:type="pct"/>
          </w:tcPr>
          <w:p w14:paraId="60812475" w14:textId="77777777" w:rsidR="008F4345" w:rsidRDefault="008F4345" w:rsidP="00FE78D0">
            <w:pPr>
              <w:jc w:val="both"/>
            </w:pPr>
            <w:r>
              <w:t>17</w:t>
            </w:r>
          </w:p>
        </w:tc>
        <w:tc>
          <w:tcPr>
            <w:tcW w:w="979" w:type="pct"/>
          </w:tcPr>
          <w:p w14:paraId="55607C56" w14:textId="77777777" w:rsidR="008F4345" w:rsidRPr="0012049C" w:rsidRDefault="008F4345" w:rsidP="00FE78D0">
            <w:pPr>
              <w:jc w:val="both"/>
              <w:rPr>
                <w:rFonts w:cs="Arial"/>
                <w:szCs w:val="20"/>
              </w:rPr>
            </w:pPr>
            <w:proofErr w:type="gramStart"/>
            <w:r w:rsidRPr="00912C68">
              <w:rPr>
                <w:color w:val="000000" w:themeColor="text1"/>
              </w:rPr>
              <w:t>callData</w:t>
            </w:r>
            <w:proofErr w:type="gramEnd"/>
            <w:r w:rsidRPr="00A02AEB">
              <w:rPr>
                <w:color w:val="000000" w:themeColor="text1"/>
              </w:rPr>
              <w:t xml:space="preserve"> &gt;&gt;</w:t>
            </w:r>
            <w:r>
              <w:rPr>
                <w:rFonts w:cs="Arial"/>
                <w:szCs w:val="20"/>
              </w:rPr>
              <w:t>s</w:t>
            </w:r>
            <w:r w:rsidRPr="0010131A">
              <w:rPr>
                <w:rFonts w:cs="Arial"/>
                <w:szCs w:val="20"/>
              </w:rPr>
              <w:t>tart</w:t>
            </w:r>
            <w:r>
              <w:rPr>
                <w:rFonts w:cs="Arial"/>
                <w:szCs w:val="20"/>
              </w:rPr>
              <w:t>T</w:t>
            </w:r>
            <w:r w:rsidRPr="0010131A">
              <w:rPr>
                <w:rFonts w:cs="Arial"/>
                <w:szCs w:val="20"/>
              </w:rPr>
              <w:t>ime</w:t>
            </w:r>
          </w:p>
        </w:tc>
        <w:tc>
          <w:tcPr>
            <w:tcW w:w="698" w:type="pct"/>
          </w:tcPr>
          <w:p w14:paraId="718ED54B" w14:textId="77777777" w:rsidR="008F4345" w:rsidRDefault="008F4345" w:rsidP="00FE78D0">
            <w:pPr>
              <w:jc w:val="both"/>
              <w:rPr>
                <w:rFonts w:cs="Arial"/>
                <w:szCs w:val="20"/>
              </w:rPr>
            </w:pPr>
            <w:r>
              <w:rPr>
                <w:rFonts w:cs="Arial"/>
                <w:szCs w:val="20"/>
              </w:rPr>
              <w:t>Yes</w:t>
            </w:r>
          </w:p>
        </w:tc>
        <w:tc>
          <w:tcPr>
            <w:tcW w:w="623" w:type="pct"/>
            <w:gridSpan w:val="2"/>
          </w:tcPr>
          <w:p w14:paraId="0F998739" w14:textId="77777777" w:rsidR="008F4345" w:rsidRPr="0012049C" w:rsidRDefault="008F4345" w:rsidP="00086517">
            <w:pPr>
              <w:jc w:val="both"/>
              <w:rPr>
                <w:rFonts w:cs="Arial"/>
                <w:szCs w:val="20"/>
              </w:rPr>
            </w:pPr>
            <w:r>
              <w:rPr>
                <w:rFonts w:eastAsia="Arial" w:cs="Arial"/>
                <w:szCs w:val="20"/>
              </w:rPr>
              <w:t>Integer</w:t>
            </w:r>
            <w:r w:rsidRPr="0010131A">
              <w:rPr>
                <w:rFonts w:eastAsia="Arial" w:cs="Arial"/>
                <w:szCs w:val="20"/>
              </w:rPr>
              <w:t xml:space="preserve"> </w:t>
            </w:r>
          </w:p>
        </w:tc>
        <w:tc>
          <w:tcPr>
            <w:tcW w:w="987" w:type="pct"/>
            <w:gridSpan w:val="2"/>
          </w:tcPr>
          <w:p w14:paraId="0FE55B9E" w14:textId="77777777" w:rsidR="008F4345" w:rsidRDefault="008F4345" w:rsidP="00FE78D0">
            <w:pPr>
              <w:jc w:val="both"/>
              <w:rPr>
                <w:rFonts w:cs="Arial"/>
                <w:szCs w:val="20"/>
              </w:rPr>
            </w:pPr>
          </w:p>
        </w:tc>
        <w:tc>
          <w:tcPr>
            <w:tcW w:w="1410" w:type="pct"/>
          </w:tcPr>
          <w:p w14:paraId="6CF881EE" w14:textId="77777777" w:rsidR="008F4345" w:rsidRPr="0012049C" w:rsidRDefault="008F4345" w:rsidP="00FE78D0">
            <w:pPr>
              <w:jc w:val="both"/>
              <w:rPr>
                <w:rFonts w:cs="Arial"/>
                <w:szCs w:val="20"/>
              </w:rPr>
            </w:pPr>
            <w:r w:rsidRPr="0010131A">
              <w:rPr>
                <w:rFonts w:cs="Arial"/>
                <w:szCs w:val="20"/>
              </w:rPr>
              <w:t>Time at which referred content was started to be played to user</w:t>
            </w:r>
            <w:r w:rsidR="00086517">
              <w:rPr>
                <w:rFonts w:cs="Arial"/>
                <w:szCs w:val="20"/>
              </w:rPr>
              <w:t>, as timestamp in epoch format</w:t>
            </w:r>
          </w:p>
        </w:tc>
      </w:tr>
      <w:tr w:rsidR="008F4345" w14:paraId="1158E479" w14:textId="77777777" w:rsidTr="00FE78D0">
        <w:trPr>
          <w:trHeight w:val="244"/>
        </w:trPr>
        <w:tc>
          <w:tcPr>
            <w:tcW w:w="302" w:type="pct"/>
          </w:tcPr>
          <w:p w14:paraId="77E67378" w14:textId="77777777" w:rsidR="008F4345" w:rsidRDefault="008F4345" w:rsidP="00FE78D0">
            <w:pPr>
              <w:jc w:val="both"/>
            </w:pPr>
            <w:r>
              <w:t>18</w:t>
            </w:r>
          </w:p>
        </w:tc>
        <w:tc>
          <w:tcPr>
            <w:tcW w:w="979" w:type="pct"/>
          </w:tcPr>
          <w:p w14:paraId="5EE8CBB6" w14:textId="77777777" w:rsidR="008F4345" w:rsidRPr="0012049C" w:rsidRDefault="008F4345" w:rsidP="00FE78D0">
            <w:pPr>
              <w:jc w:val="both"/>
              <w:rPr>
                <w:rFonts w:cs="Arial"/>
                <w:szCs w:val="20"/>
              </w:rPr>
            </w:pPr>
            <w:proofErr w:type="gramStart"/>
            <w:r w:rsidRPr="00912C68">
              <w:rPr>
                <w:color w:val="000000" w:themeColor="text1"/>
              </w:rPr>
              <w:t>callData</w:t>
            </w:r>
            <w:proofErr w:type="gramEnd"/>
            <w:r w:rsidRPr="00A02AEB">
              <w:rPr>
                <w:color w:val="000000" w:themeColor="text1"/>
              </w:rPr>
              <w:t xml:space="preserve"> &gt;&gt;</w:t>
            </w:r>
            <w:r>
              <w:rPr>
                <w:rFonts w:cs="Arial"/>
                <w:szCs w:val="20"/>
              </w:rPr>
              <w:t>e</w:t>
            </w:r>
            <w:r w:rsidRPr="0010131A">
              <w:rPr>
                <w:rFonts w:cs="Arial"/>
                <w:szCs w:val="20"/>
              </w:rPr>
              <w:t>nd</w:t>
            </w:r>
            <w:r>
              <w:rPr>
                <w:rFonts w:cs="Arial"/>
                <w:szCs w:val="20"/>
              </w:rPr>
              <w:t>T</w:t>
            </w:r>
            <w:r w:rsidRPr="0010131A">
              <w:rPr>
                <w:rFonts w:cs="Arial"/>
                <w:szCs w:val="20"/>
              </w:rPr>
              <w:t>ime</w:t>
            </w:r>
          </w:p>
        </w:tc>
        <w:tc>
          <w:tcPr>
            <w:tcW w:w="698" w:type="pct"/>
          </w:tcPr>
          <w:p w14:paraId="23DBEE8B" w14:textId="77777777" w:rsidR="008F4345" w:rsidRDefault="008F4345" w:rsidP="00FE78D0">
            <w:pPr>
              <w:jc w:val="both"/>
              <w:rPr>
                <w:rFonts w:cs="Arial"/>
                <w:szCs w:val="20"/>
              </w:rPr>
            </w:pPr>
            <w:r>
              <w:rPr>
                <w:rFonts w:cs="Arial"/>
                <w:szCs w:val="20"/>
              </w:rPr>
              <w:t>Yes</w:t>
            </w:r>
          </w:p>
        </w:tc>
        <w:tc>
          <w:tcPr>
            <w:tcW w:w="623" w:type="pct"/>
            <w:gridSpan w:val="2"/>
          </w:tcPr>
          <w:p w14:paraId="475B13C7" w14:textId="77777777" w:rsidR="008F4345" w:rsidRPr="0012049C" w:rsidRDefault="008F4345" w:rsidP="00086517">
            <w:pPr>
              <w:jc w:val="both"/>
              <w:rPr>
                <w:rFonts w:cs="Arial"/>
                <w:szCs w:val="20"/>
              </w:rPr>
            </w:pPr>
            <w:r>
              <w:rPr>
                <w:rFonts w:eastAsia="Arial" w:cs="Arial"/>
                <w:szCs w:val="20"/>
              </w:rPr>
              <w:t>Integer</w:t>
            </w:r>
            <w:r w:rsidRPr="0010131A">
              <w:rPr>
                <w:rFonts w:eastAsia="Arial" w:cs="Arial"/>
                <w:szCs w:val="20"/>
              </w:rPr>
              <w:t xml:space="preserve"> </w:t>
            </w:r>
          </w:p>
        </w:tc>
        <w:tc>
          <w:tcPr>
            <w:tcW w:w="987" w:type="pct"/>
            <w:gridSpan w:val="2"/>
          </w:tcPr>
          <w:p w14:paraId="0C128580" w14:textId="77777777" w:rsidR="008F4345" w:rsidRDefault="008F4345" w:rsidP="00FE78D0">
            <w:pPr>
              <w:jc w:val="both"/>
              <w:rPr>
                <w:rFonts w:cs="Arial"/>
                <w:szCs w:val="20"/>
              </w:rPr>
            </w:pPr>
          </w:p>
        </w:tc>
        <w:tc>
          <w:tcPr>
            <w:tcW w:w="1410" w:type="pct"/>
          </w:tcPr>
          <w:p w14:paraId="3D982890" w14:textId="77777777" w:rsidR="008F4345" w:rsidRPr="0012049C" w:rsidRDefault="008F4345" w:rsidP="00FE78D0">
            <w:pPr>
              <w:jc w:val="both"/>
              <w:rPr>
                <w:rFonts w:cs="Arial"/>
                <w:szCs w:val="20"/>
              </w:rPr>
            </w:pPr>
            <w:r w:rsidRPr="0010131A">
              <w:rPr>
                <w:rFonts w:cs="Arial"/>
                <w:szCs w:val="20"/>
              </w:rPr>
              <w:t>Time at which referred content had stopped playing</w:t>
            </w:r>
            <w:r w:rsidR="00086517">
              <w:rPr>
                <w:rFonts w:cs="Arial"/>
                <w:szCs w:val="20"/>
              </w:rPr>
              <w:t>, as timestamp in epoch format</w:t>
            </w:r>
          </w:p>
        </w:tc>
      </w:tr>
    </w:tbl>
    <w:p w14:paraId="1A41A65D" w14:textId="77777777" w:rsidR="00527AF8" w:rsidRDefault="00527AF8" w:rsidP="00527AF8">
      <w:pPr>
        <w:pStyle w:val="Heading4"/>
        <w:jc w:val="both"/>
      </w:pPr>
      <w:r>
        <w:t xml:space="preserve">Save Cal lDetails </w:t>
      </w:r>
      <w:r w:rsidR="00350A13">
        <w:t>–</w:t>
      </w:r>
      <w:r>
        <w:t xml:space="preserve"> Response </w:t>
      </w:r>
    </w:p>
    <w:p w14:paraId="6397FE4C"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DE1B6A" w14:paraId="1A267673" w14:textId="77777777" w:rsidTr="00FE78D0">
        <w:tc>
          <w:tcPr>
            <w:tcW w:w="1188" w:type="dxa"/>
            <w:shd w:val="clear" w:color="auto" w:fill="D9D9D9" w:themeFill="background1" w:themeFillShade="D9"/>
          </w:tcPr>
          <w:p w14:paraId="59039282" w14:textId="77777777" w:rsidR="00527AF8" w:rsidRPr="00DE1B6A" w:rsidRDefault="00527AF8" w:rsidP="00FE78D0">
            <w:pPr>
              <w:jc w:val="both"/>
            </w:pPr>
            <w:proofErr w:type="gramStart"/>
            <w:r w:rsidRPr="00DE1B6A">
              <w:t>Response  Status</w:t>
            </w:r>
            <w:proofErr w:type="gramEnd"/>
          </w:p>
        </w:tc>
        <w:tc>
          <w:tcPr>
            <w:tcW w:w="3315" w:type="dxa"/>
            <w:shd w:val="clear" w:color="auto" w:fill="D9D9D9" w:themeFill="background1" w:themeFillShade="D9"/>
          </w:tcPr>
          <w:p w14:paraId="79186A74" w14:textId="77777777" w:rsidR="00527AF8" w:rsidRPr="00DE1B6A" w:rsidRDefault="00527AF8" w:rsidP="00FE78D0">
            <w:pPr>
              <w:jc w:val="both"/>
            </w:pPr>
            <w:r w:rsidRPr="00DE1B6A">
              <w:t>Body</w:t>
            </w:r>
            <w:r>
              <w:t xml:space="preserve"> Example</w:t>
            </w:r>
          </w:p>
        </w:tc>
        <w:tc>
          <w:tcPr>
            <w:tcW w:w="956" w:type="dxa"/>
            <w:shd w:val="clear" w:color="auto" w:fill="D9D9D9" w:themeFill="background1" w:themeFillShade="D9"/>
          </w:tcPr>
          <w:p w14:paraId="38B8CD31"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24A49DC1"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5A44BD7E" w14:textId="77777777" w:rsidR="00527AF8" w:rsidRPr="00DE1B6A" w:rsidRDefault="00527AF8" w:rsidP="00FE78D0">
            <w:pPr>
              <w:jc w:val="both"/>
            </w:pPr>
            <w:r w:rsidRPr="00DE1B6A">
              <w:t>Description</w:t>
            </w:r>
          </w:p>
        </w:tc>
      </w:tr>
      <w:tr w:rsidR="00527AF8" w14:paraId="1435A4FD" w14:textId="77777777" w:rsidTr="00FE78D0">
        <w:trPr>
          <w:trHeight w:val="346"/>
        </w:trPr>
        <w:tc>
          <w:tcPr>
            <w:tcW w:w="1188" w:type="dxa"/>
          </w:tcPr>
          <w:p w14:paraId="509ACDED" w14:textId="77777777" w:rsidR="00527AF8" w:rsidRPr="00031093" w:rsidRDefault="00527AF8" w:rsidP="00FE78D0">
            <w:pPr>
              <w:jc w:val="both"/>
              <w:rPr>
                <w:szCs w:val="20"/>
              </w:rPr>
            </w:pPr>
            <w:r w:rsidRPr="00031093">
              <w:rPr>
                <w:szCs w:val="20"/>
              </w:rPr>
              <w:t>Successful</w:t>
            </w:r>
          </w:p>
        </w:tc>
        <w:tc>
          <w:tcPr>
            <w:tcW w:w="3315" w:type="dxa"/>
          </w:tcPr>
          <w:p w14:paraId="5DDAE71F" w14:textId="77777777" w:rsidR="00527AF8" w:rsidRPr="00031093" w:rsidRDefault="00527AF8" w:rsidP="00FE78D0">
            <w:pPr>
              <w:jc w:val="both"/>
              <w:rPr>
                <w:rFonts w:eastAsia="Arial" w:cs="Arial"/>
                <w:szCs w:val="20"/>
              </w:rPr>
            </w:pPr>
          </w:p>
          <w:p w14:paraId="31E16AED" w14:textId="77777777" w:rsidR="00527AF8" w:rsidRPr="00031093" w:rsidRDefault="00527AF8" w:rsidP="00BC14F9">
            <w:pPr>
              <w:jc w:val="both"/>
              <w:rPr>
                <w:rFonts w:eastAsia="Times New Roman" w:cs="Times New Roman"/>
                <w:szCs w:val="20"/>
              </w:rPr>
            </w:pPr>
          </w:p>
        </w:tc>
        <w:tc>
          <w:tcPr>
            <w:tcW w:w="956" w:type="dxa"/>
            <w:tcBorders>
              <w:bottom w:val="single" w:sz="4" w:space="0" w:color="auto"/>
            </w:tcBorders>
          </w:tcPr>
          <w:p w14:paraId="2FCFD7B2" w14:textId="77777777"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14:paraId="53929A16"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3A2E1057" w14:textId="77777777" w:rsidR="00527AF8" w:rsidRPr="00031093" w:rsidRDefault="00527AF8" w:rsidP="00FE78D0">
            <w:pPr>
              <w:jc w:val="both"/>
              <w:rPr>
                <w:szCs w:val="20"/>
              </w:rPr>
            </w:pPr>
          </w:p>
        </w:tc>
      </w:tr>
      <w:tr w:rsidR="00527AF8" w14:paraId="4C6A308B" w14:textId="77777777" w:rsidTr="00FE78D0">
        <w:tc>
          <w:tcPr>
            <w:tcW w:w="1188" w:type="dxa"/>
            <w:vMerge w:val="restart"/>
          </w:tcPr>
          <w:p w14:paraId="6907270B" w14:textId="77777777" w:rsidR="00527AF8" w:rsidRPr="00031093" w:rsidRDefault="00527AF8" w:rsidP="00FE78D0">
            <w:pPr>
              <w:jc w:val="both"/>
              <w:rPr>
                <w:szCs w:val="20"/>
              </w:rPr>
            </w:pPr>
            <w:r w:rsidRPr="00031093">
              <w:rPr>
                <w:szCs w:val="20"/>
              </w:rPr>
              <w:t>Failure</w:t>
            </w:r>
          </w:p>
        </w:tc>
        <w:tc>
          <w:tcPr>
            <w:tcW w:w="3315" w:type="dxa"/>
            <w:vMerge w:val="restart"/>
            <w:shd w:val="clear" w:color="auto" w:fill="auto"/>
          </w:tcPr>
          <w:p w14:paraId="5271C67C" w14:textId="77777777" w:rsidR="00527AF8" w:rsidRPr="00031093" w:rsidRDefault="00527AF8" w:rsidP="00FE78D0">
            <w:pPr>
              <w:jc w:val="both"/>
              <w:rPr>
                <w:rFonts w:eastAsia="Arial" w:cs="Arial"/>
                <w:szCs w:val="20"/>
              </w:rPr>
            </w:pPr>
            <w:r w:rsidRPr="00031093">
              <w:rPr>
                <w:rFonts w:eastAsia="Arial" w:cs="Arial"/>
                <w:szCs w:val="20"/>
              </w:rPr>
              <w:t>{</w:t>
            </w:r>
          </w:p>
          <w:p w14:paraId="71D855B1" w14:textId="77777777" w:rsidR="00527AF8" w:rsidRPr="00031093" w:rsidRDefault="00527AF8" w:rsidP="00FE78D0">
            <w:pPr>
              <w:jc w:val="both"/>
              <w:rPr>
                <w:szCs w:val="20"/>
              </w:rPr>
            </w:pPr>
            <w:r w:rsidRPr="00031093">
              <w:rPr>
                <w:rFonts w:eastAsia="Arial" w:cs="Arial"/>
                <w:szCs w:val="20"/>
              </w:rPr>
              <w:t xml:space="preserve">    </w:t>
            </w:r>
            <w:r w:rsidR="003F5A2D">
              <w:rPr>
                <w:rFonts w:eastAsia="Arial" w:cs="Arial"/>
                <w:szCs w:val="20"/>
              </w:rPr>
              <w:t>"</w:t>
            </w:r>
            <w:proofErr w:type="gramStart"/>
            <w:r w:rsidRPr="00DF29FA">
              <w:rPr>
                <w:szCs w:val="20"/>
              </w:rPr>
              <w:t>failureReason</w:t>
            </w:r>
            <w:proofErr w:type="gramEnd"/>
            <w:r w:rsidR="003F5A2D">
              <w:rPr>
                <w:szCs w:val="20"/>
              </w:rPr>
              <w:t>"</w:t>
            </w:r>
            <w:r w:rsidRPr="00031093">
              <w:rPr>
                <w:szCs w:val="20"/>
              </w:rPr>
              <w:t xml:space="preserve"> : </w:t>
            </w:r>
            <w:r w:rsidR="003F5A2D">
              <w:rPr>
                <w:szCs w:val="20"/>
              </w:rPr>
              <w:t>"</w:t>
            </w:r>
            <w:r w:rsidRPr="00031093">
              <w:rPr>
                <w:szCs w:val="20"/>
              </w:rPr>
              <w:t>&lt;Description     of the failure reason&gt;</w:t>
            </w:r>
            <w:r w:rsidR="003F5A2D">
              <w:rPr>
                <w:szCs w:val="20"/>
              </w:rPr>
              <w:t>"</w:t>
            </w:r>
          </w:p>
          <w:p w14:paraId="135C4E8E" w14:textId="77777777" w:rsidR="00527AF8" w:rsidRPr="00031093" w:rsidRDefault="00527AF8" w:rsidP="00FE78D0">
            <w:pPr>
              <w:jc w:val="both"/>
              <w:rPr>
                <w:szCs w:val="20"/>
                <w:highlight w:val="lightGray"/>
              </w:rPr>
            </w:pPr>
            <w:r w:rsidRPr="00031093">
              <w:rPr>
                <w:szCs w:val="20"/>
              </w:rPr>
              <w:t>}</w:t>
            </w:r>
          </w:p>
        </w:tc>
        <w:tc>
          <w:tcPr>
            <w:tcW w:w="956" w:type="dxa"/>
            <w:tcBorders>
              <w:bottom w:val="single" w:sz="4" w:space="0" w:color="auto"/>
            </w:tcBorders>
          </w:tcPr>
          <w:p w14:paraId="573E5CC0" w14:textId="77777777" w:rsidR="00527AF8" w:rsidRPr="00031093" w:rsidRDefault="00527AF8" w:rsidP="00FE78D0">
            <w:pPr>
              <w:jc w:val="both"/>
              <w:rPr>
                <w:szCs w:val="20"/>
              </w:rPr>
            </w:pPr>
            <w:r>
              <w:rPr>
                <w:szCs w:val="20"/>
              </w:rPr>
              <w:t>400</w:t>
            </w:r>
          </w:p>
        </w:tc>
        <w:tc>
          <w:tcPr>
            <w:tcW w:w="1471" w:type="dxa"/>
          </w:tcPr>
          <w:p w14:paraId="0E791050" w14:textId="77777777" w:rsidR="00527AF8" w:rsidRDefault="00527AF8" w:rsidP="00FE78D0">
            <w:pPr>
              <w:jc w:val="both"/>
            </w:pPr>
            <w:r w:rsidRPr="0076019E">
              <w:rPr>
                <w:szCs w:val="20"/>
              </w:rPr>
              <w:t>Application/json</w:t>
            </w:r>
          </w:p>
        </w:tc>
        <w:tc>
          <w:tcPr>
            <w:tcW w:w="2250" w:type="dxa"/>
          </w:tcPr>
          <w:p w14:paraId="55738961" w14:textId="77777777" w:rsidR="00527AF8" w:rsidRPr="00031093" w:rsidRDefault="00527AF8" w:rsidP="00FE78D0">
            <w:pPr>
              <w:jc w:val="both"/>
              <w:rPr>
                <w:szCs w:val="20"/>
              </w:rPr>
            </w:pPr>
            <w:r>
              <w:rPr>
                <w:szCs w:val="20"/>
              </w:rPr>
              <w:t xml:space="preserve">In case parameter value is invalid </w:t>
            </w:r>
            <w:r w:rsidR="003F5A2D">
              <w:rPr>
                <w:szCs w:val="20"/>
              </w:rPr>
              <w:t>"</w:t>
            </w:r>
            <w:r w:rsidR="007102DC">
              <w:rPr>
                <w:szCs w:val="20"/>
              </w:rPr>
              <w:t>&lt;</w:t>
            </w:r>
            <w:r>
              <w:rPr>
                <w:szCs w:val="20"/>
              </w:rPr>
              <w:t xml:space="preserve">Parameter </w:t>
            </w:r>
            <w:proofErr w:type="gramStart"/>
            <w:r>
              <w:rPr>
                <w:szCs w:val="20"/>
              </w:rPr>
              <w:t>Name :</w:t>
            </w:r>
            <w:proofErr w:type="gramEnd"/>
            <w:r>
              <w:rPr>
                <w:szCs w:val="20"/>
              </w:rPr>
              <w:t xml:space="preserve"> Invalid Value</w:t>
            </w:r>
            <w:r w:rsidR="007102DC">
              <w:rPr>
                <w:szCs w:val="20"/>
              </w:rPr>
              <w:t>&gt;</w:t>
            </w:r>
            <w:r w:rsidR="003F5A2D">
              <w:rPr>
                <w:szCs w:val="20"/>
              </w:rPr>
              <w:t>"</w:t>
            </w:r>
            <w:r>
              <w:rPr>
                <w:szCs w:val="20"/>
              </w:rPr>
              <w:t xml:space="preserve"> shall be returned in failure reason</w:t>
            </w:r>
          </w:p>
        </w:tc>
      </w:tr>
      <w:tr w:rsidR="00527AF8" w14:paraId="40EEF75B" w14:textId="77777777" w:rsidTr="00FE78D0">
        <w:tc>
          <w:tcPr>
            <w:tcW w:w="1188" w:type="dxa"/>
            <w:vMerge/>
          </w:tcPr>
          <w:p w14:paraId="20D52A53" w14:textId="77777777" w:rsidR="00527AF8" w:rsidRPr="00031093" w:rsidRDefault="00527AF8" w:rsidP="00FE78D0">
            <w:pPr>
              <w:jc w:val="both"/>
              <w:rPr>
                <w:szCs w:val="20"/>
              </w:rPr>
            </w:pPr>
          </w:p>
        </w:tc>
        <w:tc>
          <w:tcPr>
            <w:tcW w:w="3315" w:type="dxa"/>
            <w:vMerge/>
            <w:shd w:val="clear" w:color="auto" w:fill="auto"/>
          </w:tcPr>
          <w:p w14:paraId="2CC58639" w14:textId="77777777" w:rsidR="00527AF8" w:rsidRPr="00031093" w:rsidRDefault="00527AF8" w:rsidP="00FE78D0">
            <w:pPr>
              <w:jc w:val="both"/>
              <w:rPr>
                <w:szCs w:val="20"/>
              </w:rPr>
            </w:pPr>
          </w:p>
        </w:tc>
        <w:tc>
          <w:tcPr>
            <w:tcW w:w="956" w:type="dxa"/>
          </w:tcPr>
          <w:p w14:paraId="30BB0AE8" w14:textId="77777777" w:rsidR="00527AF8" w:rsidRPr="00031093" w:rsidRDefault="00527AF8" w:rsidP="00FE78D0">
            <w:pPr>
              <w:jc w:val="both"/>
              <w:rPr>
                <w:szCs w:val="20"/>
              </w:rPr>
            </w:pPr>
            <w:r>
              <w:rPr>
                <w:szCs w:val="20"/>
              </w:rPr>
              <w:t>400</w:t>
            </w:r>
          </w:p>
        </w:tc>
        <w:tc>
          <w:tcPr>
            <w:tcW w:w="1471" w:type="dxa"/>
          </w:tcPr>
          <w:p w14:paraId="129E23BA" w14:textId="77777777" w:rsidR="00527AF8" w:rsidRDefault="00527AF8" w:rsidP="00FE78D0">
            <w:pPr>
              <w:jc w:val="both"/>
            </w:pPr>
            <w:r w:rsidRPr="0076019E">
              <w:rPr>
                <w:szCs w:val="20"/>
              </w:rPr>
              <w:t>Application/json</w:t>
            </w:r>
          </w:p>
        </w:tc>
        <w:tc>
          <w:tcPr>
            <w:tcW w:w="2250" w:type="dxa"/>
          </w:tcPr>
          <w:p w14:paraId="57CD47F2" w14:textId="77777777" w:rsidR="00527AF8" w:rsidRDefault="00527AF8" w:rsidP="00FE78D0">
            <w:pPr>
              <w:jc w:val="both"/>
              <w:rPr>
                <w:szCs w:val="20"/>
              </w:rPr>
            </w:pPr>
            <w:r>
              <w:rPr>
                <w:szCs w:val="20"/>
              </w:rPr>
              <w:t>In case mandatory parameter is missing</w:t>
            </w:r>
          </w:p>
          <w:p w14:paraId="794E03A6" w14:textId="77777777" w:rsidR="00527AF8" w:rsidRPr="00031093" w:rsidRDefault="003F5A2D" w:rsidP="00FE78D0">
            <w:pPr>
              <w:jc w:val="both"/>
              <w:rPr>
                <w:szCs w:val="20"/>
              </w:rPr>
            </w:pPr>
            <w:r>
              <w:rPr>
                <w:szCs w:val="20"/>
              </w:rPr>
              <w:t>"</w:t>
            </w:r>
            <w:r w:rsidR="00A9180B">
              <w:rPr>
                <w:szCs w:val="20"/>
              </w:rPr>
              <w:t>&lt;Parameter Name</w:t>
            </w:r>
            <w:r w:rsidR="00527AF8">
              <w:rPr>
                <w:szCs w:val="20"/>
              </w:rPr>
              <w:t>: Not Present&gt;</w:t>
            </w:r>
            <w:r>
              <w:rPr>
                <w:szCs w:val="20"/>
              </w:rPr>
              <w:t>"</w:t>
            </w:r>
            <w:r w:rsidR="00527AF8">
              <w:rPr>
                <w:szCs w:val="20"/>
              </w:rPr>
              <w:t xml:space="preserve"> shall be returned in failure reason</w:t>
            </w:r>
          </w:p>
        </w:tc>
      </w:tr>
      <w:tr w:rsidR="00527AF8" w14:paraId="2D09968A" w14:textId="77777777" w:rsidTr="00FE78D0">
        <w:tc>
          <w:tcPr>
            <w:tcW w:w="1188" w:type="dxa"/>
            <w:vMerge/>
          </w:tcPr>
          <w:p w14:paraId="2A94483C" w14:textId="77777777" w:rsidR="00527AF8" w:rsidRPr="00031093" w:rsidRDefault="00527AF8" w:rsidP="00FE78D0">
            <w:pPr>
              <w:jc w:val="both"/>
              <w:rPr>
                <w:szCs w:val="20"/>
              </w:rPr>
            </w:pPr>
          </w:p>
        </w:tc>
        <w:tc>
          <w:tcPr>
            <w:tcW w:w="3315" w:type="dxa"/>
            <w:vMerge/>
            <w:shd w:val="clear" w:color="auto" w:fill="auto"/>
          </w:tcPr>
          <w:p w14:paraId="15A3E809" w14:textId="77777777" w:rsidR="00527AF8" w:rsidRPr="00031093" w:rsidRDefault="00527AF8" w:rsidP="00FE78D0">
            <w:pPr>
              <w:jc w:val="both"/>
              <w:rPr>
                <w:szCs w:val="20"/>
              </w:rPr>
            </w:pPr>
          </w:p>
        </w:tc>
        <w:tc>
          <w:tcPr>
            <w:tcW w:w="956" w:type="dxa"/>
          </w:tcPr>
          <w:p w14:paraId="4C096AA0" w14:textId="77777777" w:rsidR="00527AF8" w:rsidRPr="00031093" w:rsidRDefault="00527AF8" w:rsidP="00FE78D0">
            <w:pPr>
              <w:jc w:val="both"/>
              <w:rPr>
                <w:szCs w:val="20"/>
              </w:rPr>
            </w:pPr>
            <w:r>
              <w:rPr>
                <w:szCs w:val="20"/>
              </w:rPr>
              <w:t>500</w:t>
            </w:r>
          </w:p>
        </w:tc>
        <w:tc>
          <w:tcPr>
            <w:tcW w:w="1471" w:type="dxa"/>
          </w:tcPr>
          <w:p w14:paraId="204C4F4C" w14:textId="77777777" w:rsidR="00527AF8" w:rsidRDefault="00527AF8" w:rsidP="00FE78D0">
            <w:pPr>
              <w:jc w:val="both"/>
            </w:pPr>
            <w:r w:rsidRPr="0076019E">
              <w:rPr>
                <w:szCs w:val="20"/>
              </w:rPr>
              <w:t>Application/json</w:t>
            </w:r>
          </w:p>
        </w:tc>
        <w:tc>
          <w:tcPr>
            <w:tcW w:w="2250" w:type="dxa"/>
          </w:tcPr>
          <w:p w14:paraId="2A8AE1EA" w14:textId="77777777"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63E0FF60" w14:textId="77777777" w:rsidR="00527AF8" w:rsidRDefault="00527AF8" w:rsidP="00527AF8">
      <w:pPr>
        <w:jc w:val="both"/>
      </w:pPr>
    </w:p>
    <w:p w14:paraId="49B1FE82" w14:textId="77777777" w:rsidR="00527AF8" w:rsidRDefault="00527AF8" w:rsidP="00527AF8">
      <w:pPr>
        <w:pStyle w:val="Heading5"/>
        <w:jc w:val="both"/>
      </w:pPr>
      <w:r>
        <w:t>Body Example</w:t>
      </w:r>
    </w:p>
    <w:p w14:paraId="4C7DAC00" w14:textId="77777777" w:rsidR="00527AF8" w:rsidRPr="00F86535" w:rsidRDefault="00527AF8" w:rsidP="00527AF8">
      <w:pPr>
        <w:jc w:val="both"/>
      </w:pPr>
    </w:p>
    <w:p w14:paraId="0C3C4FA0" w14:textId="77777777" w:rsidR="00527AF8" w:rsidRPr="00732524" w:rsidRDefault="00527AF8" w:rsidP="00527AF8">
      <w:pPr>
        <w:jc w:val="both"/>
        <w:rPr>
          <w:rFonts w:ascii="Times" w:hAnsi="Times"/>
          <w:szCs w:val="20"/>
        </w:rPr>
      </w:pPr>
      <w:r w:rsidRPr="00732524">
        <w:rPr>
          <w:rFonts w:ascii="Times" w:hAnsi="Times"/>
          <w:szCs w:val="20"/>
        </w:rPr>
        <w:t>NA</w:t>
      </w:r>
    </w:p>
    <w:p w14:paraId="00C75584" w14:textId="77777777" w:rsidR="00527AF8" w:rsidRDefault="00527AF8" w:rsidP="00527AF8">
      <w:pPr>
        <w:pStyle w:val="Heading5"/>
        <w:jc w:val="both"/>
      </w:pPr>
      <w:r>
        <w:t xml:space="preserve">Body Elements </w:t>
      </w:r>
    </w:p>
    <w:p w14:paraId="7A2858C1" w14:textId="77777777" w:rsidR="004B6285" w:rsidRDefault="004B6285" w:rsidP="00527AF8">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941D5" w:rsidRPr="00DE1B6A" w14:paraId="03DDC900" w14:textId="77777777" w:rsidTr="001B6A55">
        <w:trPr>
          <w:trHeight w:val="244"/>
        </w:trPr>
        <w:tc>
          <w:tcPr>
            <w:tcW w:w="294" w:type="pct"/>
            <w:shd w:val="clear" w:color="auto" w:fill="D9D9D9" w:themeFill="background1" w:themeFillShade="D9"/>
          </w:tcPr>
          <w:p w14:paraId="78E1DFF8" w14:textId="77777777" w:rsidR="001941D5" w:rsidRPr="00DE1B6A" w:rsidRDefault="001941D5" w:rsidP="001B6A55">
            <w:pPr>
              <w:jc w:val="both"/>
            </w:pPr>
            <w:r w:rsidRPr="00DE1B6A">
              <w:t>#</w:t>
            </w:r>
          </w:p>
        </w:tc>
        <w:tc>
          <w:tcPr>
            <w:tcW w:w="926" w:type="pct"/>
            <w:shd w:val="clear" w:color="auto" w:fill="D9D9D9" w:themeFill="background1" w:themeFillShade="D9"/>
          </w:tcPr>
          <w:p w14:paraId="0C5A1C37" w14:textId="77777777" w:rsidR="001941D5" w:rsidRPr="00DE1B6A" w:rsidRDefault="001941D5" w:rsidP="001B6A55">
            <w:pPr>
              <w:jc w:val="both"/>
            </w:pPr>
            <w:r w:rsidRPr="00DE1B6A">
              <w:t>Element Name</w:t>
            </w:r>
          </w:p>
        </w:tc>
        <w:tc>
          <w:tcPr>
            <w:tcW w:w="691" w:type="pct"/>
            <w:shd w:val="clear" w:color="auto" w:fill="D9D9D9" w:themeFill="background1" w:themeFillShade="D9"/>
          </w:tcPr>
          <w:p w14:paraId="77F92BD7" w14:textId="77777777" w:rsidR="001941D5" w:rsidRPr="00DE1B6A" w:rsidRDefault="001941D5" w:rsidP="001B6A55">
            <w:pPr>
              <w:jc w:val="both"/>
            </w:pPr>
            <w:r w:rsidRPr="00DE1B6A">
              <w:t>Mandatory</w:t>
            </w:r>
          </w:p>
        </w:tc>
        <w:tc>
          <w:tcPr>
            <w:tcW w:w="690" w:type="pct"/>
            <w:shd w:val="clear" w:color="auto" w:fill="D9D9D9" w:themeFill="background1" w:themeFillShade="D9"/>
          </w:tcPr>
          <w:p w14:paraId="2D13CA59" w14:textId="77777777" w:rsidR="001941D5" w:rsidRPr="00DE1B6A" w:rsidRDefault="001941D5" w:rsidP="001B6A55">
            <w:pPr>
              <w:jc w:val="both"/>
            </w:pPr>
            <w:r w:rsidRPr="00DE1B6A">
              <w:t>Data type</w:t>
            </w:r>
          </w:p>
        </w:tc>
        <w:tc>
          <w:tcPr>
            <w:tcW w:w="1116" w:type="pct"/>
            <w:shd w:val="clear" w:color="auto" w:fill="D9D9D9" w:themeFill="background1" w:themeFillShade="D9"/>
          </w:tcPr>
          <w:p w14:paraId="6B4679E4" w14:textId="77777777" w:rsidR="001941D5" w:rsidRPr="00DE1B6A" w:rsidRDefault="001941D5" w:rsidP="001B6A55">
            <w:pPr>
              <w:jc w:val="both"/>
            </w:pPr>
            <w:r>
              <w:t>Range</w:t>
            </w:r>
          </w:p>
        </w:tc>
        <w:tc>
          <w:tcPr>
            <w:tcW w:w="1283" w:type="pct"/>
            <w:shd w:val="clear" w:color="auto" w:fill="D9D9D9" w:themeFill="background1" w:themeFillShade="D9"/>
          </w:tcPr>
          <w:p w14:paraId="09BF1D90" w14:textId="77777777" w:rsidR="001941D5" w:rsidRPr="00DE1B6A" w:rsidRDefault="001941D5" w:rsidP="001B6A55">
            <w:pPr>
              <w:jc w:val="both"/>
            </w:pPr>
            <w:r w:rsidRPr="00DE1B6A">
              <w:t>Details</w:t>
            </w:r>
          </w:p>
        </w:tc>
      </w:tr>
      <w:tr w:rsidR="001941D5" w14:paraId="65D33B57" w14:textId="77777777" w:rsidTr="001B6A55">
        <w:trPr>
          <w:trHeight w:val="244"/>
        </w:trPr>
        <w:tc>
          <w:tcPr>
            <w:tcW w:w="294" w:type="pct"/>
          </w:tcPr>
          <w:p w14:paraId="6E74B481" w14:textId="77777777" w:rsidR="001941D5" w:rsidRPr="00E827C4" w:rsidRDefault="001941D5" w:rsidP="001B6A55">
            <w:pPr>
              <w:jc w:val="both"/>
              <w:rPr>
                <w:szCs w:val="20"/>
              </w:rPr>
            </w:pPr>
            <w:r>
              <w:rPr>
                <w:szCs w:val="20"/>
              </w:rPr>
              <w:t>1</w:t>
            </w:r>
          </w:p>
        </w:tc>
        <w:tc>
          <w:tcPr>
            <w:tcW w:w="926" w:type="pct"/>
          </w:tcPr>
          <w:p w14:paraId="0E3D98DA" w14:textId="77777777" w:rsidR="001941D5" w:rsidRPr="00B84EE3" w:rsidRDefault="001941D5" w:rsidP="001B6A55">
            <w:pPr>
              <w:jc w:val="both"/>
              <w:rPr>
                <w:szCs w:val="20"/>
              </w:rPr>
            </w:pPr>
            <w:proofErr w:type="gramStart"/>
            <w:r>
              <w:rPr>
                <w:szCs w:val="20"/>
              </w:rPr>
              <w:t>failureReason</w:t>
            </w:r>
            <w:proofErr w:type="gramEnd"/>
          </w:p>
        </w:tc>
        <w:tc>
          <w:tcPr>
            <w:tcW w:w="691" w:type="pct"/>
          </w:tcPr>
          <w:p w14:paraId="6C1D8A88" w14:textId="77777777" w:rsidR="001941D5" w:rsidRPr="00E827C4" w:rsidRDefault="001941D5" w:rsidP="001B6A55">
            <w:pPr>
              <w:jc w:val="both"/>
              <w:rPr>
                <w:szCs w:val="20"/>
              </w:rPr>
            </w:pPr>
            <w:r>
              <w:rPr>
                <w:szCs w:val="20"/>
              </w:rPr>
              <w:t>No</w:t>
            </w:r>
          </w:p>
        </w:tc>
        <w:tc>
          <w:tcPr>
            <w:tcW w:w="690" w:type="pct"/>
          </w:tcPr>
          <w:p w14:paraId="44586B1B" w14:textId="77777777" w:rsidR="001941D5" w:rsidRPr="00B84EE3" w:rsidRDefault="001941D5" w:rsidP="001B6A55">
            <w:pPr>
              <w:jc w:val="both"/>
              <w:rPr>
                <w:szCs w:val="20"/>
              </w:rPr>
            </w:pPr>
            <w:r>
              <w:rPr>
                <w:szCs w:val="20"/>
              </w:rPr>
              <w:t>String</w:t>
            </w:r>
          </w:p>
        </w:tc>
        <w:tc>
          <w:tcPr>
            <w:tcW w:w="1116" w:type="pct"/>
          </w:tcPr>
          <w:p w14:paraId="0F11D3A3" w14:textId="77777777" w:rsidR="001941D5" w:rsidRPr="00E827C4" w:rsidRDefault="001941D5" w:rsidP="001B6A55">
            <w:pPr>
              <w:jc w:val="both"/>
              <w:rPr>
                <w:szCs w:val="20"/>
              </w:rPr>
            </w:pPr>
          </w:p>
        </w:tc>
        <w:tc>
          <w:tcPr>
            <w:tcW w:w="1283" w:type="pct"/>
          </w:tcPr>
          <w:p w14:paraId="39F0CC1D" w14:textId="77777777" w:rsidR="001941D5" w:rsidRPr="00E827C4" w:rsidRDefault="001941D5" w:rsidP="001B6A55">
            <w:pPr>
              <w:jc w:val="both"/>
              <w:rPr>
                <w:szCs w:val="20"/>
              </w:rPr>
            </w:pPr>
            <w:r>
              <w:rPr>
                <w:szCs w:val="20"/>
              </w:rPr>
              <w:t>Reason for the request failure</w:t>
            </w:r>
          </w:p>
        </w:tc>
      </w:tr>
    </w:tbl>
    <w:p w14:paraId="73986B65" w14:textId="77777777" w:rsidR="00527AF8" w:rsidRDefault="00527AF8" w:rsidP="00527AF8">
      <w:pPr>
        <w:pStyle w:val="Heading3"/>
        <w:jc w:val="both"/>
      </w:pPr>
      <w:bookmarkStart w:id="166" w:name="_Toc411454375"/>
      <w:r>
        <w:t>Set User Language Location Code API</w:t>
      </w:r>
      <w:bookmarkEnd w:id="166"/>
    </w:p>
    <w:p w14:paraId="395CE605" w14:textId="77777777" w:rsidR="00A70A56" w:rsidRDefault="00A70A56" w:rsidP="00527AF8">
      <w:pPr>
        <w:jc w:val="both"/>
      </w:pPr>
    </w:p>
    <w:p w14:paraId="3BF1300C" w14:textId="77777777" w:rsidR="00527AF8" w:rsidRDefault="00527AF8" w:rsidP="00527AF8">
      <w:pPr>
        <w:jc w:val="both"/>
      </w:pPr>
      <w:r w:rsidRPr="000B5468">
        <w:t xml:space="preserve">IVR shall invoke this API to </w:t>
      </w:r>
      <w:r>
        <w:t>set the language location code</w:t>
      </w:r>
      <w:r w:rsidRPr="000B5468">
        <w:t xml:space="preserve"> of the </w:t>
      </w:r>
      <w:r>
        <w:t>user in NMS database</w:t>
      </w:r>
      <w:r w:rsidRPr="000B5468">
        <w:t>.</w:t>
      </w:r>
    </w:p>
    <w:p w14:paraId="2ECD1B38" w14:textId="77777777" w:rsidR="00527AF8" w:rsidRPr="00814194" w:rsidRDefault="00527AF8" w:rsidP="00527AF8">
      <w:pPr>
        <w:pStyle w:val="Heading4"/>
        <w:jc w:val="both"/>
      </w:pPr>
      <w:r>
        <w:t xml:space="preserve">Set User Language Location Code </w:t>
      </w:r>
      <w:r w:rsidR="00350A13">
        <w:t>–</w:t>
      </w:r>
      <w:r w:rsidRPr="00814194">
        <w:t xml:space="preserve"> Request</w:t>
      </w:r>
    </w:p>
    <w:p w14:paraId="0D9A0B8A" w14:textId="77777777" w:rsidR="00527AF8" w:rsidRPr="006110FF" w:rsidRDefault="00527AF8" w:rsidP="00527AF8">
      <w:pPr>
        <w:jc w:val="both"/>
      </w:pPr>
    </w:p>
    <w:p w14:paraId="69B95897" w14:textId="77777777" w:rsidR="00527AF8" w:rsidRPr="003D7883" w:rsidRDefault="00527AF8" w:rsidP="00527AF8">
      <w:pPr>
        <w:jc w:val="both"/>
      </w:pPr>
      <w:r w:rsidRPr="00DE1B6A">
        <w:rPr>
          <w:b/>
          <w:szCs w:val="20"/>
        </w:rPr>
        <w:t>URL</w:t>
      </w:r>
      <w:r w:rsidRPr="00EB6872">
        <w:rPr>
          <w:szCs w:val="20"/>
        </w:rPr>
        <w:t>:</w:t>
      </w:r>
      <w:r>
        <w:rPr>
          <w:szCs w:val="20"/>
        </w:rPr>
        <w:t xml:space="preserve"> </w:t>
      </w:r>
      <w:r w:rsidR="00350A13" w:rsidRPr="00063392">
        <w:t>http://&lt;motech</w:t>
      </w:r>
      <w:proofErr w:type="gramStart"/>
      <w:r w:rsidR="00350A13" w:rsidRPr="00063392">
        <w:t>:port</w:t>
      </w:r>
      <w:proofErr w:type="gramEnd"/>
      <w:r w:rsidR="00350A13" w:rsidRPr="00063392">
        <w:t>&gt;/motech-platform-server/module/</w:t>
      </w:r>
      <w:r w:rsidR="00017428">
        <w:t>api/</w:t>
      </w:r>
      <w:r w:rsidR="00350A13" w:rsidRPr="00063392">
        <w:t>mobilekunji/</w:t>
      </w:r>
    </w:p>
    <w:p w14:paraId="0688802F" w14:textId="77777777" w:rsidR="00527AF8" w:rsidRPr="00063392" w:rsidRDefault="00527AF8" w:rsidP="00527AF8">
      <w:pPr>
        <w:jc w:val="both"/>
      </w:pPr>
      <w:proofErr w:type="gramStart"/>
      <w:r w:rsidRPr="0084387F">
        <w:t>languageLocationCode</w:t>
      </w:r>
      <w:proofErr w:type="gramEnd"/>
    </w:p>
    <w:p w14:paraId="3DAA510F" w14:textId="77777777" w:rsidR="00527AF8" w:rsidRDefault="00527AF8" w:rsidP="00527AF8">
      <w:pPr>
        <w:jc w:val="both"/>
        <w:rPr>
          <w:szCs w:val="20"/>
        </w:rPr>
      </w:pPr>
    </w:p>
    <w:p w14:paraId="49F478F3"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42D0ED93" w14:textId="77777777" w:rsidR="00527AF8" w:rsidRDefault="00527AF8" w:rsidP="00527AF8">
      <w:pPr>
        <w:pStyle w:val="Heading5"/>
        <w:jc w:val="both"/>
      </w:pPr>
      <w:r>
        <w:t>Validations</w:t>
      </w:r>
    </w:p>
    <w:p w14:paraId="6436FE6F" w14:textId="77777777" w:rsidR="00527AF8" w:rsidRDefault="00527AF8" w:rsidP="00527AF8">
      <w:pPr>
        <w:tabs>
          <w:tab w:val="left" w:pos="1190"/>
        </w:tabs>
        <w:jc w:val="both"/>
      </w:pPr>
      <w:r>
        <w:tab/>
      </w:r>
    </w:p>
    <w:p w14:paraId="2CCBE6F4" w14:textId="77777777" w:rsidR="00527AF8" w:rsidRDefault="00527AF8" w:rsidP="00E65978">
      <w:pPr>
        <w:pStyle w:val="ListParagraph"/>
        <w:numPr>
          <w:ilvl w:val="0"/>
          <w:numId w:val="13"/>
        </w:numPr>
        <w:jc w:val="both"/>
      </w:pPr>
      <w:r>
        <w:t>NMS_MoTech shall validate the format of all the request parameters and reject the request if it is not correct.</w:t>
      </w:r>
    </w:p>
    <w:p w14:paraId="2567F76F" w14:textId="77777777" w:rsidR="00527AF8" w:rsidRDefault="00527AF8" w:rsidP="00E65978">
      <w:pPr>
        <w:pStyle w:val="ListParagraph"/>
        <w:numPr>
          <w:ilvl w:val="0"/>
          <w:numId w:val="13"/>
        </w:numPr>
        <w:jc w:val="both"/>
      </w:pPr>
      <w:proofErr w:type="gramStart"/>
      <w:r>
        <w:t>callingNumber</w:t>
      </w:r>
      <w:proofErr w:type="gramEnd"/>
      <w:r>
        <w:t>, language location code and callId must be present.</w:t>
      </w:r>
    </w:p>
    <w:p w14:paraId="208C1A2B" w14:textId="77777777" w:rsidR="00527AF8" w:rsidRDefault="00527AF8" w:rsidP="00527AF8">
      <w:pPr>
        <w:pStyle w:val="Heading5"/>
        <w:jc w:val="both"/>
      </w:pPr>
      <w:r>
        <w:t>Http time Out</w:t>
      </w:r>
    </w:p>
    <w:p w14:paraId="39D4A9FB" w14:textId="77777777" w:rsidR="00527AF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0219AA31" w14:textId="77777777" w:rsidTr="00D55576">
        <w:trPr>
          <w:trHeight w:val="244"/>
        </w:trPr>
        <w:tc>
          <w:tcPr>
            <w:tcW w:w="3007" w:type="pct"/>
            <w:shd w:val="clear" w:color="auto" w:fill="D9D9D9" w:themeFill="background1" w:themeFillShade="D9"/>
            <w:vAlign w:val="bottom"/>
          </w:tcPr>
          <w:p w14:paraId="2E89CB2A"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7743E0F2"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20C4579E" w14:textId="77777777" w:rsidTr="00D55576">
        <w:trPr>
          <w:trHeight w:val="386"/>
        </w:trPr>
        <w:tc>
          <w:tcPr>
            <w:tcW w:w="3007" w:type="pct"/>
          </w:tcPr>
          <w:p w14:paraId="2DA2BA19" w14:textId="77777777" w:rsidR="000C46A9" w:rsidRPr="00FF4865" w:rsidRDefault="000C46A9" w:rsidP="00D55576">
            <w:pPr>
              <w:tabs>
                <w:tab w:val="left" w:pos="1114"/>
              </w:tabs>
              <w:ind w:left="360" w:hanging="360"/>
              <w:jc w:val="both"/>
              <w:rPr>
                <w:rFonts w:cs="Arial"/>
                <w:szCs w:val="20"/>
              </w:rPr>
            </w:pPr>
            <w:r>
              <w:rPr>
                <w:rFonts w:cs="Arial"/>
                <w:szCs w:val="20"/>
              </w:rPr>
              <w:t>Online</w:t>
            </w:r>
          </w:p>
        </w:tc>
        <w:tc>
          <w:tcPr>
            <w:tcW w:w="1993" w:type="pct"/>
          </w:tcPr>
          <w:p w14:paraId="56CA0F93"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2761FA61" w14:textId="77777777" w:rsidR="00527AF8" w:rsidRDefault="00527AF8" w:rsidP="00527AF8">
      <w:pPr>
        <w:pStyle w:val="ListParagraph"/>
        <w:numPr>
          <w:ilvl w:val="0"/>
          <w:numId w:val="0"/>
        </w:numPr>
        <w:ind w:left="720"/>
        <w:jc w:val="both"/>
      </w:pPr>
    </w:p>
    <w:p w14:paraId="74CF14A1" w14:textId="77777777" w:rsidR="00527AF8" w:rsidRPr="000C573D" w:rsidRDefault="00527AF8" w:rsidP="00527AF8">
      <w:pPr>
        <w:pStyle w:val="Heading5"/>
        <w:jc w:val="both"/>
      </w:pPr>
      <w:r>
        <w:t xml:space="preserve">Query Parameters </w:t>
      </w:r>
    </w:p>
    <w:p w14:paraId="475769EF" w14:textId="77777777" w:rsidR="00527AF8" w:rsidRDefault="00527AF8" w:rsidP="00527AF8">
      <w:pPr>
        <w:jc w:val="both"/>
      </w:pPr>
    </w:p>
    <w:p w14:paraId="7F87E2FE" w14:textId="77777777" w:rsidR="00527AF8" w:rsidRPr="004112C6" w:rsidRDefault="00527AF8" w:rsidP="00527AF8">
      <w:pPr>
        <w:jc w:val="both"/>
      </w:pPr>
      <w:r>
        <w:t>None</w:t>
      </w:r>
    </w:p>
    <w:p w14:paraId="1B1C1D11" w14:textId="77777777" w:rsidR="00527AF8" w:rsidRPr="000C573D" w:rsidRDefault="00527AF8" w:rsidP="00527AF8">
      <w:pPr>
        <w:pStyle w:val="Heading5"/>
        <w:jc w:val="both"/>
      </w:pPr>
      <w:r>
        <w:t>URL Path Placeholder Parameters</w:t>
      </w:r>
    </w:p>
    <w:p w14:paraId="2093D325" w14:textId="77777777" w:rsidR="00527AF8" w:rsidRDefault="00527AF8" w:rsidP="00527AF8">
      <w:pPr>
        <w:jc w:val="both"/>
      </w:pPr>
    </w:p>
    <w:p w14:paraId="6217EE3C" w14:textId="77777777" w:rsidR="00527AF8" w:rsidRDefault="00527AF8" w:rsidP="00527AF8">
      <w:pPr>
        <w:jc w:val="both"/>
      </w:pPr>
      <w:r>
        <w:t>None</w:t>
      </w:r>
    </w:p>
    <w:p w14:paraId="4B1B4BB0" w14:textId="77777777" w:rsidR="00527AF8" w:rsidRDefault="00527AF8" w:rsidP="00527AF8">
      <w:pPr>
        <w:pStyle w:val="Heading5"/>
        <w:jc w:val="both"/>
      </w:pPr>
      <w:r>
        <w:t>Headers</w:t>
      </w:r>
    </w:p>
    <w:p w14:paraId="71337B3F"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6D779917" w14:textId="77777777" w:rsidTr="00FE78D0">
        <w:tc>
          <w:tcPr>
            <w:tcW w:w="1512" w:type="dxa"/>
            <w:shd w:val="clear" w:color="auto" w:fill="D9D9D9" w:themeFill="background1" w:themeFillShade="D9"/>
          </w:tcPr>
          <w:p w14:paraId="5F0C17B2" w14:textId="77777777" w:rsidR="00527AF8" w:rsidRDefault="00527AF8" w:rsidP="00FE78D0">
            <w:pPr>
              <w:jc w:val="both"/>
            </w:pPr>
            <w:r>
              <w:t>Header Name</w:t>
            </w:r>
          </w:p>
        </w:tc>
        <w:tc>
          <w:tcPr>
            <w:tcW w:w="1595" w:type="dxa"/>
            <w:shd w:val="clear" w:color="auto" w:fill="D9D9D9" w:themeFill="background1" w:themeFillShade="D9"/>
          </w:tcPr>
          <w:p w14:paraId="6DF5F296" w14:textId="77777777" w:rsidR="00527AF8" w:rsidRDefault="00527AF8" w:rsidP="00FE78D0">
            <w:pPr>
              <w:jc w:val="both"/>
            </w:pPr>
            <w:r>
              <w:t>Header Value</w:t>
            </w:r>
          </w:p>
        </w:tc>
        <w:tc>
          <w:tcPr>
            <w:tcW w:w="1341" w:type="dxa"/>
            <w:shd w:val="clear" w:color="auto" w:fill="D9D9D9" w:themeFill="background1" w:themeFillShade="D9"/>
          </w:tcPr>
          <w:p w14:paraId="0F68460D" w14:textId="77777777" w:rsidR="00527AF8" w:rsidRDefault="00527AF8" w:rsidP="00FE78D0">
            <w:pPr>
              <w:jc w:val="both"/>
            </w:pPr>
            <w:r>
              <w:t>Mandatory</w:t>
            </w:r>
          </w:p>
        </w:tc>
        <w:tc>
          <w:tcPr>
            <w:tcW w:w="4732" w:type="dxa"/>
            <w:shd w:val="clear" w:color="auto" w:fill="D9D9D9" w:themeFill="background1" w:themeFillShade="D9"/>
          </w:tcPr>
          <w:p w14:paraId="2E542762" w14:textId="77777777" w:rsidR="00527AF8" w:rsidRDefault="00527AF8" w:rsidP="00FE78D0">
            <w:pPr>
              <w:jc w:val="both"/>
            </w:pPr>
            <w:r>
              <w:t>Description</w:t>
            </w:r>
          </w:p>
        </w:tc>
      </w:tr>
      <w:tr w:rsidR="00527AF8" w14:paraId="3CFDE8F8" w14:textId="77777777" w:rsidTr="00FE78D0">
        <w:tc>
          <w:tcPr>
            <w:tcW w:w="1512" w:type="dxa"/>
          </w:tcPr>
          <w:p w14:paraId="2038F3EE" w14:textId="77777777" w:rsidR="00527AF8" w:rsidRPr="0065474C" w:rsidRDefault="00527AF8" w:rsidP="00FE78D0">
            <w:pPr>
              <w:jc w:val="both"/>
            </w:pPr>
            <w:r>
              <w:t>Content-Type</w:t>
            </w:r>
          </w:p>
        </w:tc>
        <w:tc>
          <w:tcPr>
            <w:tcW w:w="1595" w:type="dxa"/>
          </w:tcPr>
          <w:p w14:paraId="43F2AC94" w14:textId="77777777" w:rsidR="00527AF8" w:rsidRDefault="00527AF8" w:rsidP="00FE78D0">
            <w:pPr>
              <w:jc w:val="both"/>
            </w:pPr>
            <w:proofErr w:type="gramStart"/>
            <w:r>
              <w:t>application</w:t>
            </w:r>
            <w:proofErr w:type="gramEnd"/>
            <w:r>
              <w:t>/json</w:t>
            </w:r>
          </w:p>
        </w:tc>
        <w:tc>
          <w:tcPr>
            <w:tcW w:w="1341" w:type="dxa"/>
          </w:tcPr>
          <w:p w14:paraId="4FD38FAB" w14:textId="77777777" w:rsidR="00527AF8" w:rsidRPr="0065474C" w:rsidRDefault="00527AF8" w:rsidP="00FE78D0">
            <w:pPr>
              <w:jc w:val="both"/>
            </w:pPr>
            <w:r>
              <w:t>Yes</w:t>
            </w:r>
          </w:p>
        </w:tc>
        <w:tc>
          <w:tcPr>
            <w:tcW w:w="4732" w:type="dxa"/>
          </w:tcPr>
          <w:p w14:paraId="023B6E2A" w14:textId="77777777" w:rsidR="00527AF8" w:rsidRPr="00BA7AFF" w:rsidRDefault="00527AF8" w:rsidP="00FE78D0">
            <w:pPr>
              <w:jc w:val="both"/>
            </w:pPr>
            <w:r>
              <w:t xml:space="preserve">It specifies the format of the </w:t>
            </w:r>
            <w:proofErr w:type="gramStart"/>
            <w:r>
              <w:t>content  in</w:t>
            </w:r>
            <w:proofErr w:type="gramEnd"/>
            <w:r>
              <w:t xml:space="preserve"> the request</w:t>
            </w:r>
          </w:p>
        </w:tc>
      </w:tr>
      <w:tr w:rsidR="00527AF8" w14:paraId="640D2707" w14:textId="77777777" w:rsidTr="00FE78D0">
        <w:tc>
          <w:tcPr>
            <w:tcW w:w="1512" w:type="dxa"/>
          </w:tcPr>
          <w:p w14:paraId="73DF5646" w14:textId="77777777" w:rsidR="00527AF8" w:rsidRPr="0065474C" w:rsidRDefault="00527AF8" w:rsidP="00FE78D0">
            <w:pPr>
              <w:jc w:val="both"/>
            </w:pPr>
            <w:r>
              <w:t>Accept</w:t>
            </w:r>
          </w:p>
        </w:tc>
        <w:tc>
          <w:tcPr>
            <w:tcW w:w="1595" w:type="dxa"/>
          </w:tcPr>
          <w:p w14:paraId="59FDA6A7" w14:textId="77777777" w:rsidR="00527AF8" w:rsidRPr="0065474C" w:rsidRDefault="00527AF8" w:rsidP="00FE78D0">
            <w:pPr>
              <w:jc w:val="both"/>
            </w:pPr>
            <w:proofErr w:type="gramStart"/>
            <w:r>
              <w:t>application</w:t>
            </w:r>
            <w:proofErr w:type="gramEnd"/>
            <w:r>
              <w:t>/json</w:t>
            </w:r>
          </w:p>
        </w:tc>
        <w:tc>
          <w:tcPr>
            <w:tcW w:w="1341" w:type="dxa"/>
          </w:tcPr>
          <w:p w14:paraId="72EF2BCF" w14:textId="77777777" w:rsidR="00527AF8" w:rsidRPr="0065474C" w:rsidRDefault="00527AF8" w:rsidP="00FE78D0">
            <w:pPr>
              <w:jc w:val="both"/>
            </w:pPr>
            <w:r>
              <w:t>Yes</w:t>
            </w:r>
          </w:p>
        </w:tc>
        <w:tc>
          <w:tcPr>
            <w:tcW w:w="4732" w:type="dxa"/>
          </w:tcPr>
          <w:p w14:paraId="5C70878E" w14:textId="77777777" w:rsidR="00527AF8" w:rsidRPr="00706077" w:rsidRDefault="00527AF8" w:rsidP="00FE78D0">
            <w:pPr>
              <w:jc w:val="both"/>
            </w:pPr>
            <w:r>
              <w:t>It specifies the format of the content accepted by the API invoker.</w:t>
            </w:r>
          </w:p>
        </w:tc>
      </w:tr>
    </w:tbl>
    <w:p w14:paraId="679F2C94" w14:textId="77777777" w:rsidR="00527AF8" w:rsidRDefault="00527AF8" w:rsidP="00527AF8">
      <w:pPr>
        <w:pStyle w:val="Heading5"/>
        <w:jc w:val="both"/>
      </w:pPr>
      <w:r>
        <w:t>Body Example</w:t>
      </w:r>
    </w:p>
    <w:p w14:paraId="607E1F54"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14:paraId="2C7CF21A" w14:textId="77777777" w:rsidTr="00FE78D0">
        <w:tc>
          <w:tcPr>
            <w:tcW w:w="540" w:type="dxa"/>
            <w:shd w:val="clear" w:color="auto" w:fill="CCCCCC"/>
            <w:tcMar>
              <w:top w:w="100" w:type="dxa"/>
              <w:left w:w="100" w:type="dxa"/>
              <w:bottom w:w="100" w:type="dxa"/>
              <w:right w:w="100" w:type="dxa"/>
            </w:tcMar>
          </w:tcPr>
          <w:p w14:paraId="6184B321"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3AD8DC1E" w14:textId="77777777" w:rsidR="00527AF8" w:rsidRPr="00735410" w:rsidRDefault="00527AF8" w:rsidP="00FE78D0">
            <w:pPr>
              <w:jc w:val="both"/>
              <w:rPr>
                <w:rFonts w:eastAsia="Arial" w:cs="Arial"/>
                <w:sz w:val="18"/>
                <w:szCs w:val="18"/>
              </w:rPr>
            </w:pPr>
            <w:r w:rsidRPr="00735410">
              <w:rPr>
                <w:rFonts w:eastAsia="Arial" w:cs="Arial"/>
                <w:sz w:val="18"/>
                <w:szCs w:val="18"/>
              </w:rPr>
              <w:t>{</w:t>
            </w:r>
          </w:p>
          <w:p w14:paraId="2C8150A7"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proofErr w:type="gramStart"/>
            <w:r w:rsidRPr="00735410">
              <w:rPr>
                <w:rFonts w:eastAsia="Arial" w:cs="Arial"/>
                <w:sz w:val="18"/>
                <w:szCs w:val="18"/>
              </w:rPr>
              <w:t>callingNumber</w:t>
            </w:r>
            <w:proofErr w:type="gramEnd"/>
            <w:r w:rsidR="003F5A2D">
              <w:rPr>
                <w:rFonts w:eastAsia="Arial" w:cs="Arial"/>
                <w:sz w:val="18"/>
                <w:szCs w:val="18"/>
              </w:rPr>
              <w:t>"</w:t>
            </w:r>
            <w:r w:rsidRPr="00735410">
              <w:rPr>
                <w:rFonts w:eastAsia="Arial" w:cs="Arial"/>
                <w:sz w:val="18"/>
                <w:szCs w:val="18"/>
              </w:rPr>
              <w:t>: 9810320300,</w:t>
            </w:r>
          </w:p>
          <w:p w14:paraId="77FFE3C4"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proofErr w:type="gramStart"/>
            <w:r w:rsidRPr="00735410">
              <w:rPr>
                <w:rFonts w:eastAsia="Arial" w:cs="Arial"/>
                <w:sz w:val="18"/>
                <w:szCs w:val="18"/>
              </w:rPr>
              <w:t>callId</w:t>
            </w:r>
            <w:proofErr w:type="gramEnd"/>
            <w:r w:rsidR="003F5A2D">
              <w:rPr>
                <w:rFonts w:eastAsia="Arial" w:cs="Arial"/>
                <w:sz w:val="18"/>
                <w:szCs w:val="18"/>
              </w:rPr>
              <w:t>"</w:t>
            </w:r>
            <w:r w:rsidRPr="00735410">
              <w:rPr>
                <w:rFonts w:eastAsia="Arial" w:cs="Arial"/>
                <w:sz w:val="18"/>
                <w:szCs w:val="18"/>
              </w:rPr>
              <w:t>: 234000011111111,</w:t>
            </w:r>
          </w:p>
          <w:p w14:paraId="2ED1D2E3"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proofErr w:type="gramStart"/>
            <w:r>
              <w:rPr>
                <w:rFonts w:eastAsia="Arial" w:cs="Arial"/>
                <w:sz w:val="18"/>
                <w:szCs w:val="18"/>
              </w:rPr>
              <w:t>languageLocationCode</w:t>
            </w:r>
            <w:proofErr w:type="gramEnd"/>
            <w:r w:rsidR="003F5A2D">
              <w:rPr>
                <w:rFonts w:eastAsia="Arial" w:cs="Arial"/>
                <w:sz w:val="18"/>
                <w:szCs w:val="18"/>
              </w:rPr>
              <w:t>"</w:t>
            </w:r>
            <w:r w:rsidRPr="00735410">
              <w:rPr>
                <w:rFonts w:eastAsia="Arial" w:cs="Arial"/>
                <w:sz w:val="18"/>
                <w:szCs w:val="18"/>
              </w:rPr>
              <w:t>:</w:t>
            </w:r>
            <w:r>
              <w:rPr>
                <w:rFonts w:eastAsia="Arial" w:cs="Arial"/>
                <w:sz w:val="18"/>
                <w:szCs w:val="18"/>
              </w:rPr>
              <w:t xml:space="preserve"> </w:t>
            </w:r>
            <w:r w:rsidR="000865AD">
              <w:rPr>
                <w:rFonts w:eastAsia="Arial" w:cs="Arial"/>
                <w:sz w:val="18"/>
                <w:szCs w:val="18"/>
              </w:rPr>
              <w:t>“</w:t>
            </w:r>
            <w:r>
              <w:rPr>
                <w:rFonts w:eastAsia="Arial" w:cs="Arial"/>
                <w:sz w:val="18"/>
                <w:szCs w:val="18"/>
              </w:rPr>
              <w:t>10</w:t>
            </w:r>
            <w:r w:rsidR="000865AD">
              <w:rPr>
                <w:rFonts w:eastAsia="Arial" w:cs="Arial"/>
                <w:sz w:val="18"/>
                <w:szCs w:val="18"/>
              </w:rPr>
              <w:t>”</w:t>
            </w:r>
          </w:p>
          <w:p w14:paraId="42940B88"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Pr>
                <w:rFonts w:eastAsia="Arial" w:cs="Arial"/>
                <w:sz w:val="18"/>
                <w:szCs w:val="18"/>
              </w:rPr>
              <w:t>}</w:t>
            </w:r>
          </w:p>
          <w:p w14:paraId="448B3BAB" w14:textId="77777777" w:rsidR="00527AF8" w:rsidRDefault="00527AF8" w:rsidP="00FE78D0">
            <w:pPr>
              <w:pStyle w:val="Normal2"/>
              <w:jc w:val="both"/>
            </w:pPr>
          </w:p>
        </w:tc>
      </w:tr>
    </w:tbl>
    <w:p w14:paraId="5060A743" w14:textId="77777777" w:rsidR="00527AF8" w:rsidRDefault="00527AF8" w:rsidP="00527AF8">
      <w:pPr>
        <w:jc w:val="both"/>
        <w:rPr>
          <w:rFonts w:ascii="Times" w:hAnsi="Times"/>
          <w:b/>
          <w:szCs w:val="20"/>
        </w:rPr>
      </w:pPr>
    </w:p>
    <w:p w14:paraId="26FD8AAF" w14:textId="77777777" w:rsidR="00527AF8" w:rsidRDefault="00527AF8" w:rsidP="00527AF8">
      <w:pPr>
        <w:pStyle w:val="Heading5"/>
        <w:jc w:val="both"/>
      </w:pPr>
      <w:r>
        <w:t>Body Elements</w:t>
      </w:r>
    </w:p>
    <w:p w14:paraId="67BE3124" w14:textId="77777777" w:rsidR="00527AF8" w:rsidRPr="004A1E9E" w:rsidRDefault="00527AF8" w:rsidP="00527AF8">
      <w:pPr>
        <w:jc w:val="both"/>
        <w:rPr>
          <w:rFonts w:ascii="Times" w:eastAsia="Times New Roman" w:hAnsi="Times" w:cs="Times New Roman"/>
          <w:b/>
          <w:color w:val="333333"/>
          <w:szCs w:val="20"/>
          <w:shd w:val="clear" w:color="auto" w:fill="FFFFFF"/>
        </w:rPr>
      </w:pPr>
    </w:p>
    <w:tbl>
      <w:tblPr>
        <w:tblStyle w:val="TableGrid"/>
        <w:tblW w:w="5400" w:type="pct"/>
        <w:tblLayout w:type="fixed"/>
        <w:tblLook w:val="04A0" w:firstRow="1" w:lastRow="0" w:firstColumn="1" w:lastColumn="0" w:noHBand="0" w:noVBand="1"/>
      </w:tblPr>
      <w:tblGrid>
        <w:gridCol w:w="556"/>
        <w:gridCol w:w="1801"/>
        <w:gridCol w:w="1284"/>
        <w:gridCol w:w="66"/>
        <w:gridCol w:w="1080"/>
        <w:gridCol w:w="1801"/>
        <w:gridCol w:w="15"/>
        <w:gridCol w:w="2594"/>
      </w:tblGrid>
      <w:tr w:rsidR="00527AF8" w:rsidRPr="00DE1B6A" w14:paraId="0788C47D" w14:textId="77777777" w:rsidTr="00FE78D0">
        <w:trPr>
          <w:trHeight w:val="244"/>
        </w:trPr>
        <w:tc>
          <w:tcPr>
            <w:tcW w:w="302" w:type="pct"/>
            <w:shd w:val="clear" w:color="auto" w:fill="D9D9D9" w:themeFill="background1" w:themeFillShade="D9"/>
          </w:tcPr>
          <w:p w14:paraId="06701C8E" w14:textId="77777777" w:rsidR="00527AF8" w:rsidRPr="00DE1B6A" w:rsidRDefault="00527AF8" w:rsidP="00FE78D0">
            <w:pPr>
              <w:jc w:val="both"/>
            </w:pPr>
            <w:r w:rsidRPr="00DE1B6A">
              <w:t>#</w:t>
            </w:r>
          </w:p>
        </w:tc>
        <w:tc>
          <w:tcPr>
            <w:tcW w:w="979" w:type="pct"/>
            <w:shd w:val="clear" w:color="auto" w:fill="D9D9D9" w:themeFill="background1" w:themeFillShade="D9"/>
          </w:tcPr>
          <w:p w14:paraId="16042B56" w14:textId="77777777" w:rsidR="00527AF8" w:rsidRPr="00DE1B6A" w:rsidRDefault="00527AF8" w:rsidP="00FE78D0">
            <w:pPr>
              <w:jc w:val="both"/>
            </w:pPr>
            <w:r w:rsidRPr="00DE1B6A">
              <w:t>Element Name</w:t>
            </w:r>
          </w:p>
        </w:tc>
        <w:tc>
          <w:tcPr>
            <w:tcW w:w="734" w:type="pct"/>
            <w:gridSpan w:val="2"/>
            <w:shd w:val="clear" w:color="auto" w:fill="D9D9D9" w:themeFill="background1" w:themeFillShade="D9"/>
          </w:tcPr>
          <w:p w14:paraId="38FF3B1D" w14:textId="77777777" w:rsidR="00527AF8" w:rsidRPr="00DE1B6A" w:rsidRDefault="00527AF8" w:rsidP="00FE78D0">
            <w:pPr>
              <w:jc w:val="both"/>
            </w:pPr>
            <w:r w:rsidRPr="00DE1B6A">
              <w:t>Mandatory</w:t>
            </w:r>
          </w:p>
        </w:tc>
        <w:tc>
          <w:tcPr>
            <w:tcW w:w="587" w:type="pct"/>
            <w:shd w:val="clear" w:color="auto" w:fill="D9D9D9" w:themeFill="background1" w:themeFillShade="D9"/>
          </w:tcPr>
          <w:p w14:paraId="328B9C35" w14:textId="77777777" w:rsidR="00527AF8" w:rsidRPr="00DE1B6A" w:rsidRDefault="00527AF8" w:rsidP="00FE78D0">
            <w:pPr>
              <w:jc w:val="both"/>
            </w:pPr>
            <w:r w:rsidRPr="00DE1B6A">
              <w:t>Data type</w:t>
            </w:r>
          </w:p>
        </w:tc>
        <w:tc>
          <w:tcPr>
            <w:tcW w:w="979" w:type="pct"/>
            <w:shd w:val="clear" w:color="auto" w:fill="D9D9D9" w:themeFill="background1" w:themeFillShade="D9"/>
          </w:tcPr>
          <w:p w14:paraId="30F45A79" w14:textId="77777777" w:rsidR="00527AF8" w:rsidRPr="00DE1B6A" w:rsidRDefault="00527AF8" w:rsidP="00FE78D0">
            <w:pPr>
              <w:jc w:val="both"/>
            </w:pPr>
            <w:r>
              <w:t>Range</w:t>
            </w:r>
          </w:p>
        </w:tc>
        <w:tc>
          <w:tcPr>
            <w:tcW w:w="1418" w:type="pct"/>
            <w:gridSpan w:val="2"/>
            <w:shd w:val="clear" w:color="auto" w:fill="D9D9D9" w:themeFill="background1" w:themeFillShade="D9"/>
          </w:tcPr>
          <w:p w14:paraId="293F96CB" w14:textId="77777777" w:rsidR="00527AF8" w:rsidRPr="00DE1B6A" w:rsidRDefault="00527AF8" w:rsidP="00FE78D0">
            <w:pPr>
              <w:jc w:val="both"/>
            </w:pPr>
            <w:r>
              <w:t>Description</w:t>
            </w:r>
          </w:p>
        </w:tc>
      </w:tr>
      <w:tr w:rsidR="00527AF8" w14:paraId="02455D89" w14:textId="77777777" w:rsidTr="00FE78D0">
        <w:tc>
          <w:tcPr>
            <w:tcW w:w="302" w:type="pct"/>
          </w:tcPr>
          <w:p w14:paraId="24E6A19D" w14:textId="77777777" w:rsidR="00527AF8" w:rsidRDefault="00527AF8" w:rsidP="00FE78D0">
            <w:pPr>
              <w:jc w:val="both"/>
            </w:pPr>
            <w:r>
              <w:t>1</w:t>
            </w:r>
          </w:p>
        </w:tc>
        <w:tc>
          <w:tcPr>
            <w:tcW w:w="979" w:type="pct"/>
          </w:tcPr>
          <w:p w14:paraId="3ED2D256" w14:textId="77777777" w:rsidR="00527AF8" w:rsidRPr="004112C6" w:rsidRDefault="00527AF8" w:rsidP="00FE78D0">
            <w:pPr>
              <w:jc w:val="both"/>
            </w:pPr>
            <w:proofErr w:type="gramStart"/>
            <w:r>
              <w:t>callingNumber</w:t>
            </w:r>
            <w:proofErr w:type="gramEnd"/>
          </w:p>
        </w:tc>
        <w:tc>
          <w:tcPr>
            <w:tcW w:w="698" w:type="pct"/>
          </w:tcPr>
          <w:p w14:paraId="38DBFFF7" w14:textId="77777777" w:rsidR="00527AF8" w:rsidRDefault="00527AF8" w:rsidP="00FE78D0">
            <w:pPr>
              <w:jc w:val="both"/>
            </w:pPr>
            <w:r w:rsidRPr="009C5A03">
              <w:t>Yes</w:t>
            </w:r>
          </w:p>
        </w:tc>
        <w:tc>
          <w:tcPr>
            <w:tcW w:w="623" w:type="pct"/>
            <w:gridSpan w:val="2"/>
          </w:tcPr>
          <w:p w14:paraId="6AF76E96" w14:textId="77777777" w:rsidR="00527AF8" w:rsidRDefault="00527AF8" w:rsidP="00FE78D0">
            <w:pPr>
              <w:jc w:val="both"/>
            </w:pPr>
            <w:r>
              <w:t>Number (10 digit)</w:t>
            </w:r>
          </w:p>
        </w:tc>
        <w:tc>
          <w:tcPr>
            <w:tcW w:w="987" w:type="pct"/>
            <w:gridSpan w:val="2"/>
          </w:tcPr>
          <w:p w14:paraId="315A51C0" w14:textId="77777777" w:rsidR="00527AF8" w:rsidRDefault="00527AF8" w:rsidP="00FE78D0">
            <w:pPr>
              <w:jc w:val="both"/>
            </w:pPr>
            <w:r>
              <w:t>NA</w:t>
            </w:r>
          </w:p>
        </w:tc>
        <w:tc>
          <w:tcPr>
            <w:tcW w:w="1410" w:type="pct"/>
          </w:tcPr>
          <w:p w14:paraId="70FF03E5" w14:textId="77777777" w:rsidR="00527AF8" w:rsidRPr="00CA7393" w:rsidRDefault="00527AF8" w:rsidP="00FE78D0">
            <w:pPr>
              <w:jc w:val="both"/>
            </w:pPr>
            <w:r>
              <w:t>10-digit mobile number of the caller</w:t>
            </w:r>
          </w:p>
        </w:tc>
      </w:tr>
      <w:tr w:rsidR="00527AF8" w14:paraId="3983BD6F" w14:textId="77777777" w:rsidTr="00FE78D0">
        <w:tc>
          <w:tcPr>
            <w:tcW w:w="302" w:type="pct"/>
          </w:tcPr>
          <w:p w14:paraId="3A21EF44" w14:textId="77777777" w:rsidR="00527AF8" w:rsidRDefault="00527AF8" w:rsidP="00FE78D0">
            <w:pPr>
              <w:jc w:val="both"/>
            </w:pPr>
            <w:r>
              <w:t>2</w:t>
            </w:r>
          </w:p>
        </w:tc>
        <w:tc>
          <w:tcPr>
            <w:tcW w:w="979" w:type="pct"/>
          </w:tcPr>
          <w:p w14:paraId="42E4DAC6" w14:textId="77777777" w:rsidR="00527AF8" w:rsidRPr="004112C6" w:rsidRDefault="00527AF8" w:rsidP="00FE78D0">
            <w:pPr>
              <w:jc w:val="both"/>
            </w:pPr>
            <w:proofErr w:type="gramStart"/>
            <w:r>
              <w:t>callI</w:t>
            </w:r>
            <w:r w:rsidRPr="004112C6">
              <w:t>d</w:t>
            </w:r>
            <w:proofErr w:type="gramEnd"/>
          </w:p>
        </w:tc>
        <w:tc>
          <w:tcPr>
            <w:tcW w:w="698" w:type="pct"/>
          </w:tcPr>
          <w:p w14:paraId="60A9AAF4" w14:textId="77777777" w:rsidR="00527AF8" w:rsidRDefault="00527AF8" w:rsidP="00FE78D0">
            <w:pPr>
              <w:jc w:val="both"/>
            </w:pPr>
            <w:r w:rsidRPr="009C5A03">
              <w:t>Yes</w:t>
            </w:r>
          </w:p>
        </w:tc>
        <w:tc>
          <w:tcPr>
            <w:tcW w:w="623" w:type="pct"/>
            <w:gridSpan w:val="2"/>
          </w:tcPr>
          <w:p w14:paraId="6810485A" w14:textId="77777777" w:rsidR="00527AF8" w:rsidRDefault="00527AF8" w:rsidP="00FE78D0">
            <w:pPr>
              <w:jc w:val="both"/>
            </w:pPr>
            <w:r>
              <w:rPr>
                <w:rFonts w:cs="Arial"/>
                <w:szCs w:val="20"/>
              </w:rPr>
              <w:t>Number</w:t>
            </w:r>
            <w:r w:rsidRPr="00E46D1E">
              <w:rPr>
                <w:rFonts w:cs="Arial"/>
                <w:szCs w:val="20"/>
              </w:rPr>
              <w:t xml:space="preserve"> (15 digits)</w:t>
            </w:r>
          </w:p>
        </w:tc>
        <w:tc>
          <w:tcPr>
            <w:tcW w:w="987" w:type="pct"/>
            <w:gridSpan w:val="2"/>
          </w:tcPr>
          <w:p w14:paraId="53B48C3F" w14:textId="77777777" w:rsidR="00527AF8" w:rsidRDefault="00527AF8" w:rsidP="00FE78D0">
            <w:pPr>
              <w:jc w:val="both"/>
            </w:pPr>
            <w:r>
              <w:t>NA</w:t>
            </w:r>
          </w:p>
        </w:tc>
        <w:tc>
          <w:tcPr>
            <w:tcW w:w="1410" w:type="pct"/>
          </w:tcPr>
          <w:p w14:paraId="507527C6" w14:textId="77777777" w:rsidR="00527AF8" w:rsidRPr="00CA7393" w:rsidRDefault="00527AF8" w:rsidP="00FE78D0">
            <w:pPr>
              <w:jc w:val="both"/>
            </w:pPr>
            <w:r>
              <w:t xml:space="preserve">15 digit </w:t>
            </w:r>
            <w:r w:rsidRPr="00CA7393">
              <w:t>unique call id</w:t>
            </w:r>
            <w:r>
              <w:t xml:space="preserve"> assigned by IVR</w:t>
            </w:r>
          </w:p>
        </w:tc>
      </w:tr>
      <w:tr w:rsidR="00527AF8" w:rsidRPr="00C44658" w14:paraId="3223A092" w14:textId="77777777" w:rsidTr="00FE78D0">
        <w:tc>
          <w:tcPr>
            <w:tcW w:w="302" w:type="pct"/>
          </w:tcPr>
          <w:p w14:paraId="0E071163" w14:textId="77777777" w:rsidR="00527AF8" w:rsidRPr="00DC4E12" w:rsidRDefault="00527AF8" w:rsidP="00FE78D0">
            <w:pPr>
              <w:jc w:val="both"/>
            </w:pPr>
            <w:r w:rsidRPr="00DC4E12">
              <w:t>3</w:t>
            </w:r>
          </w:p>
        </w:tc>
        <w:tc>
          <w:tcPr>
            <w:tcW w:w="979" w:type="pct"/>
          </w:tcPr>
          <w:p w14:paraId="4032B012" w14:textId="77777777" w:rsidR="00527AF8" w:rsidRPr="00DC4E12" w:rsidRDefault="00527AF8" w:rsidP="00FE78D0">
            <w:pPr>
              <w:jc w:val="both"/>
            </w:pPr>
            <w:proofErr w:type="gramStart"/>
            <w:r w:rsidRPr="00DC4E12">
              <w:t>languageLocationCode</w:t>
            </w:r>
            <w:proofErr w:type="gramEnd"/>
          </w:p>
        </w:tc>
        <w:tc>
          <w:tcPr>
            <w:tcW w:w="698" w:type="pct"/>
          </w:tcPr>
          <w:p w14:paraId="739989B6" w14:textId="77777777" w:rsidR="00527AF8" w:rsidRPr="00DC4E12" w:rsidRDefault="00527AF8" w:rsidP="00FE78D0">
            <w:pPr>
              <w:jc w:val="both"/>
            </w:pPr>
            <w:r w:rsidRPr="00DC4E12">
              <w:t>Yes</w:t>
            </w:r>
          </w:p>
        </w:tc>
        <w:tc>
          <w:tcPr>
            <w:tcW w:w="623" w:type="pct"/>
            <w:gridSpan w:val="2"/>
          </w:tcPr>
          <w:p w14:paraId="64450FE3" w14:textId="77777777" w:rsidR="00527AF8" w:rsidRPr="00DC4E12" w:rsidRDefault="000865AD" w:rsidP="00FE78D0">
            <w:pPr>
              <w:jc w:val="both"/>
            </w:pPr>
            <w:r>
              <w:t>String</w:t>
            </w:r>
          </w:p>
        </w:tc>
        <w:tc>
          <w:tcPr>
            <w:tcW w:w="987" w:type="pct"/>
            <w:gridSpan w:val="2"/>
          </w:tcPr>
          <w:p w14:paraId="487F7292" w14:textId="77777777" w:rsidR="00527AF8" w:rsidRPr="00DC4E12"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410" w:type="pct"/>
          </w:tcPr>
          <w:p w14:paraId="5C5B3596" w14:textId="77777777" w:rsidR="00527AF8" w:rsidRPr="00DC4E12" w:rsidRDefault="00527AF8" w:rsidP="00FE78D0">
            <w:pPr>
              <w:jc w:val="both"/>
            </w:pPr>
            <w:r w:rsidRPr="00DC4E12">
              <w:t>Language preference selected by caller</w:t>
            </w:r>
          </w:p>
        </w:tc>
      </w:tr>
    </w:tbl>
    <w:p w14:paraId="1BD3DC28" w14:textId="77777777" w:rsidR="00527AF8" w:rsidRPr="006F5CF9" w:rsidRDefault="00527AF8" w:rsidP="00527AF8">
      <w:pPr>
        <w:jc w:val="both"/>
      </w:pPr>
    </w:p>
    <w:p w14:paraId="29B19937" w14:textId="77777777" w:rsidR="00527AF8" w:rsidRDefault="00527AF8" w:rsidP="00527AF8">
      <w:pPr>
        <w:pStyle w:val="Heading4"/>
        <w:jc w:val="both"/>
      </w:pPr>
      <w:r>
        <w:t xml:space="preserve">Set User Language Location Code </w:t>
      </w:r>
      <w:r w:rsidR="00350A13">
        <w:t>–</w:t>
      </w:r>
      <w:r>
        <w:t xml:space="preserve"> Response </w:t>
      </w:r>
    </w:p>
    <w:p w14:paraId="1D4F8CAD"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DE1B6A" w14:paraId="2459867E" w14:textId="77777777" w:rsidTr="00FE78D0">
        <w:tc>
          <w:tcPr>
            <w:tcW w:w="1188" w:type="dxa"/>
            <w:shd w:val="clear" w:color="auto" w:fill="D9D9D9" w:themeFill="background1" w:themeFillShade="D9"/>
          </w:tcPr>
          <w:p w14:paraId="0FD49D72" w14:textId="77777777" w:rsidR="00527AF8" w:rsidRPr="00DE1B6A" w:rsidRDefault="00527AF8" w:rsidP="00FE78D0">
            <w:pPr>
              <w:jc w:val="both"/>
            </w:pPr>
            <w:proofErr w:type="gramStart"/>
            <w:r w:rsidRPr="00DE1B6A">
              <w:t>Response  Status</w:t>
            </w:r>
            <w:proofErr w:type="gramEnd"/>
          </w:p>
        </w:tc>
        <w:tc>
          <w:tcPr>
            <w:tcW w:w="3315" w:type="dxa"/>
            <w:shd w:val="clear" w:color="auto" w:fill="D9D9D9" w:themeFill="background1" w:themeFillShade="D9"/>
          </w:tcPr>
          <w:p w14:paraId="6AA8D4A9" w14:textId="77777777" w:rsidR="00527AF8" w:rsidRPr="00DE1B6A" w:rsidRDefault="00527AF8" w:rsidP="00FE78D0">
            <w:pPr>
              <w:jc w:val="both"/>
            </w:pPr>
            <w:r w:rsidRPr="00DE1B6A">
              <w:t>Body</w:t>
            </w:r>
            <w:r>
              <w:t xml:space="preserve"> Example</w:t>
            </w:r>
          </w:p>
        </w:tc>
        <w:tc>
          <w:tcPr>
            <w:tcW w:w="956" w:type="dxa"/>
            <w:shd w:val="clear" w:color="auto" w:fill="D9D9D9" w:themeFill="background1" w:themeFillShade="D9"/>
          </w:tcPr>
          <w:p w14:paraId="69F344B6"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349FFAD8"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78670C8D" w14:textId="77777777" w:rsidR="00527AF8" w:rsidRPr="00DE1B6A" w:rsidRDefault="00527AF8" w:rsidP="00FE78D0">
            <w:pPr>
              <w:jc w:val="both"/>
            </w:pPr>
            <w:r w:rsidRPr="00DE1B6A">
              <w:t>Description</w:t>
            </w:r>
          </w:p>
        </w:tc>
      </w:tr>
      <w:tr w:rsidR="00527AF8" w14:paraId="20E8C193" w14:textId="77777777" w:rsidTr="00FE78D0">
        <w:trPr>
          <w:trHeight w:val="346"/>
        </w:trPr>
        <w:tc>
          <w:tcPr>
            <w:tcW w:w="1188" w:type="dxa"/>
          </w:tcPr>
          <w:p w14:paraId="198960A0" w14:textId="77777777" w:rsidR="00527AF8" w:rsidRPr="00031093" w:rsidRDefault="00527AF8" w:rsidP="00FE78D0">
            <w:pPr>
              <w:jc w:val="both"/>
              <w:rPr>
                <w:szCs w:val="20"/>
              </w:rPr>
            </w:pPr>
            <w:r w:rsidRPr="00031093">
              <w:rPr>
                <w:szCs w:val="20"/>
              </w:rPr>
              <w:t>Successful</w:t>
            </w:r>
          </w:p>
        </w:tc>
        <w:tc>
          <w:tcPr>
            <w:tcW w:w="3315" w:type="dxa"/>
          </w:tcPr>
          <w:p w14:paraId="464C8D3A" w14:textId="77777777" w:rsidR="00527AF8" w:rsidRPr="00031093" w:rsidRDefault="00527AF8" w:rsidP="00BC14F9">
            <w:pPr>
              <w:jc w:val="both"/>
              <w:rPr>
                <w:rFonts w:eastAsia="Times New Roman" w:cs="Times New Roman"/>
                <w:szCs w:val="20"/>
              </w:rPr>
            </w:pPr>
          </w:p>
        </w:tc>
        <w:tc>
          <w:tcPr>
            <w:tcW w:w="956" w:type="dxa"/>
            <w:tcBorders>
              <w:bottom w:val="single" w:sz="4" w:space="0" w:color="auto"/>
            </w:tcBorders>
          </w:tcPr>
          <w:p w14:paraId="01D2BF45" w14:textId="77777777"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14:paraId="0D005B57"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61BCBE98" w14:textId="77777777" w:rsidR="00527AF8" w:rsidRPr="00031093" w:rsidRDefault="00527AF8" w:rsidP="00FE78D0">
            <w:pPr>
              <w:jc w:val="both"/>
              <w:rPr>
                <w:szCs w:val="20"/>
              </w:rPr>
            </w:pPr>
          </w:p>
        </w:tc>
      </w:tr>
      <w:tr w:rsidR="00280ADE" w14:paraId="73CBC3B7" w14:textId="77777777" w:rsidTr="00FE78D0">
        <w:tc>
          <w:tcPr>
            <w:tcW w:w="1188" w:type="dxa"/>
            <w:vMerge w:val="restart"/>
          </w:tcPr>
          <w:p w14:paraId="1C56F255" w14:textId="77777777" w:rsidR="00280ADE" w:rsidRPr="00031093" w:rsidRDefault="00280ADE" w:rsidP="00FE78D0">
            <w:pPr>
              <w:jc w:val="both"/>
              <w:rPr>
                <w:szCs w:val="20"/>
              </w:rPr>
            </w:pPr>
            <w:r w:rsidRPr="00031093">
              <w:rPr>
                <w:szCs w:val="20"/>
              </w:rPr>
              <w:t>Failure</w:t>
            </w:r>
          </w:p>
        </w:tc>
        <w:tc>
          <w:tcPr>
            <w:tcW w:w="3315" w:type="dxa"/>
            <w:vMerge w:val="restart"/>
            <w:shd w:val="clear" w:color="auto" w:fill="auto"/>
          </w:tcPr>
          <w:p w14:paraId="4E9B56C2" w14:textId="77777777" w:rsidR="00280ADE" w:rsidRPr="00031093" w:rsidRDefault="00280ADE" w:rsidP="00FE78D0">
            <w:pPr>
              <w:jc w:val="both"/>
              <w:rPr>
                <w:rFonts w:eastAsia="Arial" w:cs="Arial"/>
                <w:szCs w:val="20"/>
              </w:rPr>
            </w:pPr>
            <w:r w:rsidRPr="00031093">
              <w:rPr>
                <w:rFonts w:eastAsia="Arial" w:cs="Arial"/>
                <w:szCs w:val="20"/>
              </w:rPr>
              <w:t>{</w:t>
            </w:r>
          </w:p>
          <w:p w14:paraId="385C2CF0" w14:textId="77777777" w:rsidR="00280ADE" w:rsidRPr="00031093" w:rsidRDefault="00280ADE" w:rsidP="00FE78D0">
            <w:pPr>
              <w:jc w:val="both"/>
              <w:rPr>
                <w:szCs w:val="20"/>
              </w:rPr>
            </w:pPr>
            <w:r w:rsidRPr="00031093">
              <w:rPr>
                <w:rFonts w:eastAsia="Arial" w:cs="Arial"/>
                <w:szCs w:val="20"/>
              </w:rPr>
              <w:t xml:space="preserve">    </w:t>
            </w:r>
            <w:r>
              <w:rPr>
                <w:rFonts w:eastAsia="Arial" w:cs="Arial"/>
                <w:szCs w:val="20"/>
              </w:rPr>
              <w:t>"</w:t>
            </w:r>
            <w:proofErr w:type="gramStart"/>
            <w:r w:rsidRPr="00DF29FA">
              <w:rPr>
                <w:szCs w:val="20"/>
              </w:rPr>
              <w:t>failureReason</w:t>
            </w:r>
            <w:proofErr w:type="gramEnd"/>
            <w:r>
              <w:rPr>
                <w:szCs w:val="20"/>
              </w:rPr>
              <w:t>"</w:t>
            </w:r>
            <w:r w:rsidRPr="00031093">
              <w:rPr>
                <w:szCs w:val="20"/>
              </w:rPr>
              <w:t xml:space="preserve"> : </w:t>
            </w:r>
            <w:r>
              <w:rPr>
                <w:szCs w:val="20"/>
              </w:rPr>
              <w:t>"</w:t>
            </w:r>
            <w:r w:rsidRPr="00031093">
              <w:rPr>
                <w:szCs w:val="20"/>
              </w:rPr>
              <w:t>&lt;Description     of the failure reason&gt;</w:t>
            </w:r>
            <w:r>
              <w:rPr>
                <w:szCs w:val="20"/>
              </w:rPr>
              <w:t>"</w:t>
            </w:r>
          </w:p>
          <w:p w14:paraId="4334D292" w14:textId="77777777" w:rsidR="00280ADE" w:rsidRPr="00031093" w:rsidRDefault="00280ADE" w:rsidP="00FE78D0">
            <w:pPr>
              <w:jc w:val="both"/>
              <w:rPr>
                <w:szCs w:val="20"/>
                <w:highlight w:val="lightGray"/>
              </w:rPr>
            </w:pPr>
            <w:r w:rsidRPr="00031093">
              <w:rPr>
                <w:szCs w:val="20"/>
              </w:rPr>
              <w:t>}</w:t>
            </w:r>
          </w:p>
        </w:tc>
        <w:tc>
          <w:tcPr>
            <w:tcW w:w="956" w:type="dxa"/>
          </w:tcPr>
          <w:p w14:paraId="5C7F0DA5" w14:textId="77777777" w:rsidR="00280ADE" w:rsidRPr="00031093" w:rsidRDefault="00280ADE" w:rsidP="00FE78D0">
            <w:pPr>
              <w:jc w:val="both"/>
              <w:rPr>
                <w:szCs w:val="20"/>
              </w:rPr>
            </w:pPr>
            <w:r>
              <w:rPr>
                <w:szCs w:val="20"/>
              </w:rPr>
              <w:t>400</w:t>
            </w:r>
          </w:p>
        </w:tc>
        <w:tc>
          <w:tcPr>
            <w:tcW w:w="1471" w:type="dxa"/>
          </w:tcPr>
          <w:p w14:paraId="113B4E48" w14:textId="77777777" w:rsidR="00280ADE" w:rsidRDefault="00280ADE" w:rsidP="00FE78D0">
            <w:pPr>
              <w:jc w:val="both"/>
            </w:pPr>
            <w:r w:rsidRPr="0076019E">
              <w:rPr>
                <w:szCs w:val="20"/>
              </w:rPr>
              <w:t>Application/json</w:t>
            </w:r>
          </w:p>
        </w:tc>
        <w:tc>
          <w:tcPr>
            <w:tcW w:w="2250" w:type="dxa"/>
          </w:tcPr>
          <w:p w14:paraId="2B36E3BE" w14:textId="77777777" w:rsidR="00280ADE" w:rsidRPr="00031093" w:rsidRDefault="00280ADE" w:rsidP="007102DC">
            <w:pPr>
              <w:jc w:val="both"/>
              <w:rPr>
                <w:szCs w:val="20"/>
              </w:rPr>
            </w:pPr>
            <w:r>
              <w:rPr>
                <w:szCs w:val="20"/>
              </w:rPr>
              <w:t xml:space="preserve">In case parameter value is invalid "&lt;Parameter </w:t>
            </w:r>
            <w:proofErr w:type="gramStart"/>
            <w:r>
              <w:rPr>
                <w:szCs w:val="20"/>
              </w:rPr>
              <w:t>Name :</w:t>
            </w:r>
            <w:proofErr w:type="gramEnd"/>
            <w:r>
              <w:rPr>
                <w:szCs w:val="20"/>
              </w:rPr>
              <w:t xml:space="preserve"> Invalid Value&gt;" shall be returned in failure reason</w:t>
            </w:r>
          </w:p>
        </w:tc>
      </w:tr>
      <w:tr w:rsidR="00280ADE" w14:paraId="689B36FD" w14:textId="77777777" w:rsidTr="00FE78D0">
        <w:tc>
          <w:tcPr>
            <w:tcW w:w="1188" w:type="dxa"/>
            <w:vMerge/>
          </w:tcPr>
          <w:p w14:paraId="6B203F8F" w14:textId="77777777" w:rsidR="00280ADE" w:rsidRDefault="00280ADE" w:rsidP="00FE78D0">
            <w:pPr>
              <w:rPr>
                <w:szCs w:val="20"/>
              </w:rPr>
            </w:pPr>
          </w:p>
        </w:tc>
        <w:tc>
          <w:tcPr>
            <w:tcW w:w="3315" w:type="dxa"/>
            <w:vMerge/>
            <w:shd w:val="clear" w:color="auto" w:fill="auto"/>
          </w:tcPr>
          <w:p w14:paraId="4F33495C" w14:textId="77777777" w:rsidR="00280ADE" w:rsidRPr="00031093" w:rsidRDefault="00280ADE" w:rsidP="00FE78D0">
            <w:pPr>
              <w:jc w:val="both"/>
              <w:rPr>
                <w:szCs w:val="20"/>
              </w:rPr>
            </w:pPr>
          </w:p>
        </w:tc>
        <w:tc>
          <w:tcPr>
            <w:tcW w:w="956" w:type="dxa"/>
          </w:tcPr>
          <w:p w14:paraId="7D92245C" w14:textId="77777777" w:rsidR="00280ADE" w:rsidRPr="00031093" w:rsidRDefault="00280ADE" w:rsidP="00FE78D0">
            <w:pPr>
              <w:jc w:val="both"/>
              <w:rPr>
                <w:szCs w:val="20"/>
              </w:rPr>
            </w:pPr>
            <w:r>
              <w:rPr>
                <w:szCs w:val="20"/>
              </w:rPr>
              <w:t>400</w:t>
            </w:r>
          </w:p>
        </w:tc>
        <w:tc>
          <w:tcPr>
            <w:tcW w:w="1471" w:type="dxa"/>
          </w:tcPr>
          <w:p w14:paraId="6A89EABC" w14:textId="77777777" w:rsidR="00280ADE" w:rsidRDefault="00280ADE" w:rsidP="00FE78D0">
            <w:pPr>
              <w:jc w:val="both"/>
            </w:pPr>
            <w:r w:rsidRPr="0076019E">
              <w:rPr>
                <w:szCs w:val="20"/>
              </w:rPr>
              <w:t>Application/json</w:t>
            </w:r>
          </w:p>
        </w:tc>
        <w:tc>
          <w:tcPr>
            <w:tcW w:w="2250" w:type="dxa"/>
          </w:tcPr>
          <w:p w14:paraId="47FF1E51" w14:textId="77777777" w:rsidR="00280ADE" w:rsidRDefault="00280ADE" w:rsidP="00FE78D0">
            <w:pPr>
              <w:jc w:val="both"/>
              <w:rPr>
                <w:szCs w:val="20"/>
              </w:rPr>
            </w:pPr>
            <w:r>
              <w:rPr>
                <w:szCs w:val="20"/>
              </w:rPr>
              <w:t>In case mandatory parameter is missing</w:t>
            </w:r>
          </w:p>
          <w:p w14:paraId="213AD21C" w14:textId="77777777" w:rsidR="00280ADE" w:rsidRPr="00031093" w:rsidRDefault="00280ADE" w:rsidP="00A9180B">
            <w:pPr>
              <w:jc w:val="both"/>
              <w:rPr>
                <w:szCs w:val="20"/>
              </w:rPr>
            </w:pPr>
            <w:r>
              <w:rPr>
                <w:szCs w:val="20"/>
              </w:rPr>
              <w:t>"&lt;Parameter Name: Not Present&gt;" shall be returned in failure reason</w:t>
            </w:r>
          </w:p>
        </w:tc>
      </w:tr>
      <w:tr w:rsidR="00280ADE" w14:paraId="20E3FE77" w14:textId="77777777" w:rsidTr="00FE78D0">
        <w:tc>
          <w:tcPr>
            <w:tcW w:w="1188" w:type="dxa"/>
            <w:vMerge/>
          </w:tcPr>
          <w:p w14:paraId="2599784E" w14:textId="77777777" w:rsidR="00280ADE" w:rsidRPr="00031093" w:rsidRDefault="00280ADE" w:rsidP="00FE78D0">
            <w:pPr>
              <w:jc w:val="both"/>
              <w:rPr>
                <w:szCs w:val="20"/>
              </w:rPr>
            </w:pPr>
          </w:p>
        </w:tc>
        <w:tc>
          <w:tcPr>
            <w:tcW w:w="3315" w:type="dxa"/>
            <w:vMerge/>
            <w:shd w:val="clear" w:color="auto" w:fill="auto"/>
          </w:tcPr>
          <w:p w14:paraId="0BA90D80" w14:textId="77777777" w:rsidR="00280ADE" w:rsidRPr="00031093" w:rsidRDefault="00280ADE" w:rsidP="00FE78D0">
            <w:pPr>
              <w:jc w:val="both"/>
              <w:rPr>
                <w:szCs w:val="20"/>
              </w:rPr>
            </w:pPr>
          </w:p>
        </w:tc>
        <w:tc>
          <w:tcPr>
            <w:tcW w:w="956" w:type="dxa"/>
          </w:tcPr>
          <w:p w14:paraId="6F778DB6" w14:textId="77777777" w:rsidR="00280ADE" w:rsidRPr="00031093" w:rsidRDefault="00280ADE" w:rsidP="00FE78D0">
            <w:pPr>
              <w:jc w:val="both"/>
              <w:rPr>
                <w:szCs w:val="20"/>
              </w:rPr>
            </w:pPr>
            <w:r>
              <w:rPr>
                <w:szCs w:val="20"/>
              </w:rPr>
              <w:t>500</w:t>
            </w:r>
          </w:p>
        </w:tc>
        <w:tc>
          <w:tcPr>
            <w:tcW w:w="1471" w:type="dxa"/>
          </w:tcPr>
          <w:p w14:paraId="58847162" w14:textId="77777777" w:rsidR="00280ADE" w:rsidRDefault="00280ADE" w:rsidP="00FE78D0">
            <w:pPr>
              <w:jc w:val="both"/>
            </w:pPr>
            <w:r w:rsidRPr="0076019E">
              <w:rPr>
                <w:szCs w:val="20"/>
              </w:rPr>
              <w:t>Application/json</w:t>
            </w:r>
          </w:p>
        </w:tc>
        <w:tc>
          <w:tcPr>
            <w:tcW w:w="2250" w:type="dxa"/>
          </w:tcPr>
          <w:p w14:paraId="6BFE9697" w14:textId="77777777" w:rsidR="00280ADE" w:rsidRDefault="00280ADE" w:rsidP="00FE78D0">
            <w:pPr>
              <w:jc w:val="both"/>
              <w:rPr>
                <w:szCs w:val="20"/>
              </w:rPr>
            </w:pPr>
            <w:r>
              <w:rPr>
                <w:szCs w:val="20"/>
              </w:rPr>
              <w:t>In case of internal motech error "Internal Error" shall be returned in the failure reason</w:t>
            </w:r>
          </w:p>
        </w:tc>
      </w:tr>
      <w:tr w:rsidR="00280ADE" w14:paraId="2DDEBD86" w14:textId="77777777" w:rsidTr="00FE78D0">
        <w:tc>
          <w:tcPr>
            <w:tcW w:w="1188" w:type="dxa"/>
            <w:vMerge/>
          </w:tcPr>
          <w:p w14:paraId="65A5EC60" w14:textId="77777777" w:rsidR="00280ADE" w:rsidRPr="00031093" w:rsidRDefault="00280ADE" w:rsidP="00FE78D0">
            <w:pPr>
              <w:jc w:val="both"/>
              <w:rPr>
                <w:szCs w:val="20"/>
              </w:rPr>
            </w:pPr>
          </w:p>
        </w:tc>
        <w:tc>
          <w:tcPr>
            <w:tcW w:w="3315" w:type="dxa"/>
            <w:vMerge/>
            <w:shd w:val="clear" w:color="auto" w:fill="auto"/>
          </w:tcPr>
          <w:p w14:paraId="296A1437" w14:textId="77777777" w:rsidR="00280ADE" w:rsidRPr="00031093" w:rsidRDefault="00280ADE" w:rsidP="00FE78D0">
            <w:pPr>
              <w:jc w:val="both"/>
              <w:rPr>
                <w:szCs w:val="20"/>
              </w:rPr>
            </w:pPr>
          </w:p>
        </w:tc>
        <w:tc>
          <w:tcPr>
            <w:tcW w:w="956" w:type="dxa"/>
          </w:tcPr>
          <w:p w14:paraId="659646B0" w14:textId="77777777" w:rsidR="00280ADE" w:rsidRDefault="00280ADE" w:rsidP="00FE78D0">
            <w:pPr>
              <w:jc w:val="both"/>
              <w:rPr>
                <w:szCs w:val="20"/>
              </w:rPr>
            </w:pPr>
            <w:r>
              <w:rPr>
                <w:color w:val="000000" w:themeColor="text1"/>
                <w:szCs w:val="20"/>
              </w:rPr>
              <w:t>403</w:t>
            </w:r>
          </w:p>
        </w:tc>
        <w:tc>
          <w:tcPr>
            <w:tcW w:w="1471" w:type="dxa"/>
          </w:tcPr>
          <w:p w14:paraId="5122BD6E" w14:textId="77777777" w:rsidR="00280ADE" w:rsidRPr="0076019E" w:rsidRDefault="00280ADE" w:rsidP="00FE78D0">
            <w:pPr>
              <w:jc w:val="both"/>
              <w:rPr>
                <w:szCs w:val="20"/>
              </w:rPr>
            </w:pPr>
            <w:r>
              <w:rPr>
                <w:szCs w:val="20"/>
              </w:rPr>
              <w:t>Application/json</w:t>
            </w:r>
          </w:p>
        </w:tc>
        <w:tc>
          <w:tcPr>
            <w:tcW w:w="2250" w:type="dxa"/>
          </w:tcPr>
          <w:p w14:paraId="3CCA0997" w14:textId="77777777" w:rsidR="00280ADE" w:rsidRDefault="00280ADE" w:rsidP="00FE78D0">
            <w:pPr>
              <w:jc w:val="both"/>
              <w:rPr>
                <w:szCs w:val="20"/>
              </w:rPr>
            </w:pPr>
            <w:r>
              <w:rPr>
                <w:szCs w:val="20"/>
              </w:rPr>
              <w:t>In case when whitelisting is enabled and user’s MSISDN is not found in whitelist</w:t>
            </w:r>
          </w:p>
        </w:tc>
      </w:tr>
      <w:tr w:rsidR="00280ADE" w14:paraId="20749C3A" w14:textId="77777777" w:rsidTr="00FE78D0">
        <w:tc>
          <w:tcPr>
            <w:tcW w:w="1188" w:type="dxa"/>
            <w:vMerge/>
          </w:tcPr>
          <w:p w14:paraId="55198516" w14:textId="77777777" w:rsidR="00280ADE" w:rsidRPr="00031093" w:rsidRDefault="00280ADE" w:rsidP="00FE78D0">
            <w:pPr>
              <w:jc w:val="both"/>
              <w:rPr>
                <w:szCs w:val="20"/>
              </w:rPr>
            </w:pPr>
          </w:p>
        </w:tc>
        <w:tc>
          <w:tcPr>
            <w:tcW w:w="3315" w:type="dxa"/>
            <w:vMerge/>
            <w:shd w:val="clear" w:color="auto" w:fill="auto"/>
          </w:tcPr>
          <w:p w14:paraId="4F137ACD" w14:textId="77777777" w:rsidR="00280ADE" w:rsidRPr="00031093" w:rsidRDefault="00280ADE" w:rsidP="00FE78D0">
            <w:pPr>
              <w:jc w:val="both"/>
              <w:rPr>
                <w:szCs w:val="20"/>
              </w:rPr>
            </w:pPr>
          </w:p>
        </w:tc>
        <w:tc>
          <w:tcPr>
            <w:tcW w:w="956" w:type="dxa"/>
          </w:tcPr>
          <w:p w14:paraId="395AF432" w14:textId="77777777" w:rsidR="00280ADE" w:rsidRDefault="00280ADE" w:rsidP="00FE78D0">
            <w:pPr>
              <w:jc w:val="both"/>
              <w:rPr>
                <w:color w:val="000000" w:themeColor="text1"/>
                <w:szCs w:val="20"/>
              </w:rPr>
            </w:pPr>
            <w:r>
              <w:rPr>
                <w:color w:val="000000" w:themeColor="text1"/>
                <w:szCs w:val="20"/>
              </w:rPr>
              <w:t>501</w:t>
            </w:r>
          </w:p>
        </w:tc>
        <w:tc>
          <w:tcPr>
            <w:tcW w:w="1471" w:type="dxa"/>
          </w:tcPr>
          <w:p w14:paraId="71570751" w14:textId="77777777" w:rsidR="00280ADE" w:rsidRDefault="00280ADE" w:rsidP="00FE78D0">
            <w:pPr>
              <w:jc w:val="both"/>
              <w:rPr>
                <w:szCs w:val="20"/>
              </w:rPr>
            </w:pPr>
            <w:r>
              <w:rPr>
                <w:szCs w:val="20"/>
              </w:rPr>
              <w:t>Application/json</w:t>
            </w:r>
          </w:p>
        </w:tc>
        <w:tc>
          <w:tcPr>
            <w:tcW w:w="2250" w:type="dxa"/>
          </w:tcPr>
          <w:p w14:paraId="32C09082" w14:textId="77777777" w:rsidR="00280ADE" w:rsidRDefault="00280ADE" w:rsidP="00FE78D0">
            <w:pPr>
              <w:jc w:val="both"/>
              <w:rPr>
                <w:szCs w:val="20"/>
              </w:rPr>
            </w:pPr>
            <w:r>
              <w:rPr>
                <w:szCs w:val="20"/>
              </w:rPr>
              <w:t>In case when call is received from state where service is not deployed</w:t>
            </w:r>
          </w:p>
        </w:tc>
      </w:tr>
      <w:tr w:rsidR="00362277" w14:paraId="58252DAE" w14:textId="77777777" w:rsidTr="00FE78D0">
        <w:tc>
          <w:tcPr>
            <w:tcW w:w="1188" w:type="dxa"/>
          </w:tcPr>
          <w:p w14:paraId="671F5EBD" w14:textId="77777777" w:rsidR="00362277" w:rsidRPr="00031093" w:rsidRDefault="00362277" w:rsidP="00FE78D0">
            <w:pPr>
              <w:jc w:val="both"/>
              <w:rPr>
                <w:szCs w:val="20"/>
              </w:rPr>
            </w:pPr>
          </w:p>
        </w:tc>
        <w:tc>
          <w:tcPr>
            <w:tcW w:w="3315" w:type="dxa"/>
            <w:shd w:val="clear" w:color="auto" w:fill="auto"/>
          </w:tcPr>
          <w:p w14:paraId="39825A84" w14:textId="77777777" w:rsidR="00362277" w:rsidRPr="00031093" w:rsidRDefault="00362277" w:rsidP="00FE78D0">
            <w:pPr>
              <w:jc w:val="both"/>
              <w:rPr>
                <w:szCs w:val="20"/>
              </w:rPr>
            </w:pPr>
          </w:p>
        </w:tc>
        <w:tc>
          <w:tcPr>
            <w:tcW w:w="956" w:type="dxa"/>
          </w:tcPr>
          <w:p w14:paraId="58D75C55" w14:textId="25564C7F" w:rsidR="00362277" w:rsidRDefault="00362277" w:rsidP="00FE78D0">
            <w:pPr>
              <w:jc w:val="both"/>
              <w:rPr>
                <w:color w:val="000000" w:themeColor="text1"/>
                <w:szCs w:val="20"/>
              </w:rPr>
            </w:pPr>
            <w:r>
              <w:rPr>
                <w:color w:val="000000" w:themeColor="text1"/>
                <w:szCs w:val="20"/>
              </w:rPr>
              <w:t>404</w:t>
            </w:r>
          </w:p>
        </w:tc>
        <w:tc>
          <w:tcPr>
            <w:tcW w:w="1471" w:type="dxa"/>
          </w:tcPr>
          <w:p w14:paraId="58FE15AC" w14:textId="07360CBF" w:rsidR="00362277" w:rsidRDefault="00362277" w:rsidP="00FE78D0">
            <w:pPr>
              <w:jc w:val="both"/>
              <w:rPr>
                <w:szCs w:val="20"/>
              </w:rPr>
            </w:pPr>
            <w:r>
              <w:rPr>
                <w:szCs w:val="20"/>
              </w:rPr>
              <w:t>Application/json</w:t>
            </w:r>
          </w:p>
        </w:tc>
        <w:tc>
          <w:tcPr>
            <w:tcW w:w="2250" w:type="dxa"/>
          </w:tcPr>
          <w:p w14:paraId="26925DCC" w14:textId="74233F08" w:rsidR="00362277" w:rsidRDefault="00362277" w:rsidP="00FE78D0">
            <w:pPr>
              <w:jc w:val="both"/>
              <w:rPr>
                <w:szCs w:val="20"/>
              </w:rPr>
            </w:pPr>
            <w:r>
              <w:rPr>
                <w:szCs w:val="20"/>
              </w:rPr>
              <w:t>In case a required parameter is not found in the database &lt;Paremter Name: Not Found&gt; will be returned</w:t>
            </w:r>
          </w:p>
        </w:tc>
      </w:tr>
    </w:tbl>
    <w:p w14:paraId="349A1E1C" w14:textId="77777777" w:rsidR="00527AF8" w:rsidRDefault="00527AF8" w:rsidP="00527AF8">
      <w:pPr>
        <w:jc w:val="both"/>
      </w:pPr>
    </w:p>
    <w:p w14:paraId="1781E520" w14:textId="77777777" w:rsidR="00527AF8" w:rsidRDefault="00527AF8" w:rsidP="00527AF8">
      <w:pPr>
        <w:pStyle w:val="Heading5"/>
        <w:jc w:val="both"/>
      </w:pPr>
      <w:r>
        <w:t>Body Example</w:t>
      </w:r>
    </w:p>
    <w:p w14:paraId="6D3FC501" w14:textId="77777777" w:rsidR="00527AF8" w:rsidRPr="00F86535" w:rsidRDefault="00527AF8" w:rsidP="00527AF8">
      <w:pPr>
        <w:jc w:val="both"/>
      </w:pPr>
    </w:p>
    <w:p w14:paraId="4275A309" w14:textId="77777777" w:rsidR="00527AF8" w:rsidRPr="00A223CE" w:rsidRDefault="00527AF8" w:rsidP="00527AF8">
      <w:pPr>
        <w:jc w:val="both"/>
        <w:rPr>
          <w:rFonts w:ascii="Times" w:hAnsi="Times"/>
          <w:szCs w:val="20"/>
        </w:rPr>
      </w:pPr>
      <w:r w:rsidRPr="00A223CE">
        <w:rPr>
          <w:rFonts w:ascii="Times" w:hAnsi="Times"/>
          <w:szCs w:val="20"/>
        </w:rPr>
        <w:t>NA</w:t>
      </w:r>
    </w:p>
    <w:p w14:paraId="35FC6ADC" w14:textId="77777777" w:rsidR="00527AF8" w:rsidRDefault="00527AF8" w:rsidP="00527AF8">
      <w:pPr>
        <w:pStyle w:val="Heading5"/>
        <w:jc w:val="both"/>
      </w:pPr>
      <w:r>
        <w:t>Body Elements</w:t>
      </w:r>
    </w:p>
    <w:p w14:paraId="2F9C448D" w14:textId="77777777" w:rsidR="00527AF8" w:rsidRDefault="00527AF8" w:rsidP="00527AF8">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0840D41C" w14:textId="77777777" w:rsidTr="00FE78D0">
        <w:trPr>
          <w:trHeight w:val="244"/>
        </w:trPr>
        <w:tc>
          <w:tcPr>
            <w:tcW w:w="294" w:type="pct"/>
            <w:shd w:val="clear" w:color="auto" w:fill="D9D9D9" w:themeFill="background1" w:themeFillShade="D9"/>
          </w:tcPr>
          <w:p w14:paraId="18FEABC4" w14:textId="77777777" w:rsidR="00527AF8" w:rsidRPr="00DE1B6A" w:rsidRDefault="00527AF8" w:rsidP="00FE78D0">
            <w:pPr>
              <w:jc w:val="both"/>
            </w:pPr>
            <w:r w:rsidRPr="00DE1B6A">
              <w:t>#</w:t>
            </w:r>
          </w:p>
        </w:tc>
        <w:tc>
          <w:tcPr>
            <w:tcW w:w="926" w:type="pct"/>
            <w:shd w:val="clear" w:color="auto" w:fill="D9D9D9" w:themeFill="background1" w:themeFillShade="D9"/>
          </w:tcPr>
          <w:p w14:paraId="7D10502C"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75E09D3F"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44FD5E11"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470E8678" w14:textId="77777777" w:rsidR="00527AF8" w:rsidRPr="00DE1B6A" w:rsidRDefault="00527AF8" w:rsidP="00FE78D0">
            <w:pPr>
              <w:jc w:val="both"/>
            </w:pPr>
            <w:r>
              <w:t>Range</w:t>
            </w:r>
          </w:p>
        </w:tc>
        <w:tc>
          <w:tcPr>
            <w:tcW w:w="1283" w:type="pct"/>
            <w:shd w:val="clear" w:color="auto" w:fill="D9D9D9" w:themeFill="background1" w:themeFillShade="D9"/>
          </w:tcPr>
          <w:p w14:paraId="134990B3" w14:textId="77777777" w:rsidR="00527AF8" w:rsidRPr="00DE1B6A" w:rsidRDefault="00527AF8" w:rsidP="00FE78D0">
            <w:pPr>
              <w:jc w:val="both"/>
            </w:pPr>
            <w:r w:rsidRPr="00DE1B6A">
              <w:t>Details</w:t>
            </w:r>
          </w:p>
        </w:tc>
      </w:tr>
      <w:tr w:rsidR="00527AF8" w14:paraId="10FDF774" w14:textId="77777777" w:rsidTr="00FE78D0">
        <w:trPr>
          <w:trHeight w:val="244"/>
        </w:trPr>
        <w:tc>
          <w:tcPr>
            <w:tcW w:w="294" w:type="pct"/>
          </w:tcPr>
          <w:p w14:paraId="3A15E8AD" w14:textId="77777777" w:rsidR="00527AF8" w:rsidRPr="00E827C4" w:rsidRDefault="00BC14F9" w:rsidP="00FE78D0">
            <w:pPr>
              <w:jc w:val="both"/>
              <w:rPr>
                <w:szCs w:val="20"/>
              </w:rPr>
            </w:pPr>
            <w:r>
              <w:rPr>
                <w:szCs w:val="20"/>
              </w:rPr>
              <w:t>1</w:t>
            </w:r>
          </w:p>
        </w:tc>
        <w:tc>
          <w:tcPr>
            <w:tcW w:w="926" w:type="pct"/>
          </w:tcPr>
          <w:p w14:paraId="758BF8A8" w14:textId="77777777" w:rsidR="00527AF8" w:rsidRPr="00B84EE3" w:rsidRDefault="00527AF8" w:rsidP="00FE78D0">
            <w:pPr>
              <w:jc w:val="both"/>
              <w:rPr>
                <w:szCs w:val="20"/>
              </w:rPr>
            </w:pPr>
            <w:proofErr w:type="gramStart"/>
            <w:r>
              <w:rPr>
                <w:szCs w:val="20"/>
              </w:rPr>
              <w:t>failureReason</w:t>
            </w:r>
            <w:proofErr w:type="gramEnd"/>
          </w:p>
        </w:tc>
        <w:tc>
          <w:tcPr>
            <w:tcW w:w="691" w:type="pct"/>
          </w:tcPr>
          <w:p w14:paraId="15CF2DA2" w14:textId="77777777" w:rsidR="00527AF8" w:rsidRPr="00E827C4" w:rsidRDefault="00527AF8" w:rsidP="00FE78D0">
            <w:pPr>
              <w:jc w:val="both"/>
              <w:rPr>
                <w:szCs w:val="20"/>
              </w:rPr>
            </w:pPr>
            <w:r>
              <w:rPr>
                <w:szCs w:val="20"/>
              </w:rPr>
              <w:t>No</w:t>
            </w:r>
          </w:p>
        </w:tc>
        <w:tc>
          <w:tcPr>
            <w:tcW w:w="690" w:type="pct"/>
          </w:tcPr>
          <w:p w14:paraId="48166935" w14:textId="77777777" w:rsidR="00527AF8" w:rsidRPr="00B84EE3" w:rsidRDefault="00527AF8" w:rsidP="00FE78D0">
            <w:pPr>
              <w:jc w:val="both"/>
              <w:rPr>
                <w:szCs w:val="20"/>
              </w:rPr>
            </w:pPr>
            <w:r>
              <w:rPr>
                <w:szCs w:val="20"/>
              </w:rPr>
              <w:t>String</w:t>
            </w:r>
          </w:p>
        </w:tc>
        <w:tc>
          <w:tcPr>
            <w:tcW w:w="1116" w:type="pct"/>
          </w:tcPr>
          <w:p w14:paraId="1ECEE96D" w14:textId="77777777" w:rsidR="00527AF8" w:rsidRPr="00E827C4" w:rsidRDefault="00527AF8" w:rsidP="00FE78D0">
            <w:pPr>
              <w:jc w:val="both"/>
              <w:rPr>
                <w:szCs w:val="20"/>
              </w:rPr>
            </w:pPr>
          </w:p>
        </w:tc>
        <w:tc>
          <w:tcPr>
            <w:tcW w:w="1283" w:type="pct"/>
          </w:tcPr>
          <w:p w14:paraId="02DDC5E8" w14:textId="77777777" w:rsidR="00527AF8" w:rsidRPr="00E827C4" w:rsidRDefault="00527AF8" w:rsidP="00FE78D0">
            <w:pPr>
              <w:jc w:val="both"/>
              <w:rPr>
                <w:szCs w:val="20"/>
              </w:rPr>
            </w:pPr>
            <w:r>
              <w:rPr>
                <w:szCs w:val="20"/>
              </w:rPr>
              <w:t>Reason for the request failure</w:t>
            </w:r>
          </w:p>
        </w:tc>
      </w:tr>
    </w:tbl>
    <w:p w14:paraId="7A0ACA06" w14:textId="77777777" w:rsidR="00527AF8" w:rsidRDefault="00527AF8" w:rsidP="00527AF8">
      <w:pPr>
        <w:jc w:val="both"/>
        <w:rPr>
          <w:rFonts w:eastAsia="Times New Roman" w:cs="Times New Roman"/>
          <w:b/>
          <w:color w:val="333333"/>
          <w:shd w:val="clear" w:color="auto" w:fill="FFFFFF"/>
        </w:rPr>
      </w:pPr>
    </w:p>
    <w:p w14:paraId="0AF53175" w14:textId="77777777" w:rsidR="00527AF8" w:rsidRPr="004A1E9E" w:rsidRDefault="00527AF8" w:rsidP="00527AF8">
      <w:pPr>
        <w:jc w:val="both"/>
        <w:rPr>
          <w:shd w:val="clear" w:color="auto" w:fill="FFFFFF"/>
        </w:rPr>
      </w:pPr>
    </w:p>
    <w:p w14:paraId="7B7710EB" w14:textId="77777777" w:rsidR="00527AF8" w:rsidRDefault="00527AF8" w:rsidP="00527AF8">
      <w:pPr>
        <w:pStyle w:val="Heading2"/>
        <w:jc w:val="both"/>
      </w:pPr>
      <w:bookmarkStart w:id="167" w:name="_Toc411454376"/>
      <w:r>
        <w:t>APIs exposed by IVR to be called by NMS_MoTech_MK</w:t>
      </w:r>
      <w:bookmarkEnd w:id="167"/>
    </w:p>
    <w:p w14:paraId="21D10926" w14:textId="77777777" w:rsidR="00527AF8" w:rsidRDefault="00527AF8" w:rsidP="00527AF8">
      <w:pPr>
        <w:jc w:val="both"/>
        <w:rPr>
          <w:rFonts w:eastAsia="Times New Roman" w:cs="Times New Roman"/>
          <w:b/>
          <w:color w:val="333333"/>
          <w:shd w:val="clear" w:color="auto" w:fill="FFFFFF"/>
        </w:rPr>
      </w:pPr>
    </w:p>
    <w:p w14:paraId="6B58C15B" w14:textId="77777777" w:rsidR="00527AF8" w:rsidRPr="00B57337" w:rsidRDefault="00527AF8" w:rsidP="00527AF8">
      <w:pPr>
        <w:jc w:val="both"/>
        <w:rPr>
          <w:rFonts w:eastAsia="Times New Roman" w:cs="Times New Roman"/>
          <w:color w:val="333333"/>
          <w:shd w:val="clear" w:color="auto" w:fill="FFFFFF"/>
        </w:rPr>
      </w:pPr>
      <w:r w:rsidRPr="00B57337">
        <w:rPr>
          <w:rFonts w:eastAsia="Times New Roman" w:cs="Times New Roman"/>
          <w:color w:val="333333"/>
          <w:shd w:val="clear" w:color="auto" w:fill="FFFFFF"/>
        </w:rPr>
        <w:t>None</w:t>
      </w:r>
    </w:p>
    <w:p w14:paraId="46FEB5FF" w14:textId="77777777" w:rsidR="00527AF8" w:rsidRDefault="00527AF8" w:rsidP="00527AF8">
      <w:pPr>
        <w:pStyle w:val="Heading2"/>
      </w:pPr>
      <w:bookmarkStart w:id="168" w:name="_Toc411454377"/>
      <w:r>
        <w:t>Constants</w:t>
      </w:r>
      <w:bookmarkEnd w:id="168"/>
    </w:p>
    <w:p w14:paraId="3498CDE1" w14:textId="77777777" w:rsidR="00527AF8" w:rsidRDefault="00527AF8" w:rsidP="00527AF8"/>
    <w:p w14:paraId="651F0D33" w14:textId="77777777" w:rsidR="00527AF8" w:rsidRPr="00B57337" w:rsidRDefault="00527AF8" w:rsidP="00527AF8">
      <w:r>
        <w:t>None</w:t>
      </w:r>
    </w:p>
    <w:p w14:paraId="734A3CE9" w14:textId="77777777" w:rsidR="00163F81" w:rsidRDefault="00163F81" w:rsidP="00163F81">
      <w:pPr>
        <w:pStyle w:val="Heading1"/>
        <w:jc w:val="both"/>
      </w:pPr>
      <w:bookmarkStart w:id="169" w:name="_Toc409453683"/>
      <w:bookmarkStart w:id="170" w:name="_Toc411454378"/>
      <w:r>
        <w:t>Kilkari Service</w:t>
      </w:r>
      <w:bookmarkEnd w:id="169"/>
      <w:bookmarkEnd w:id="170"/>
    </w:p>
    <w:p w14:paraId="020F9941" w14:textId="77777777" w:rsidR="00163F81" w:rsidRDefault="00163F81" w:rsidP="00163F81">
      <w:pPr>
        <w:pStyle w:val="Heading2"/>
        <w:jc w:val="both"/>
      </w:pPr>
      <w:bookmarkStart w:id="171" w:name="_Toc409453684"/>
      <w:bookmarkStart w:id="172" w:name="_Toc411454379"/>
      <w:r>
        <w:t>Use Cases</w:t>
      </w:r>
      <w:bookmarkEnd w:id="171"/>
      <w:bookmarkEnd w:id="172"/>
    </w:p>
    <w:p w14:paraId="2B770797" w14:textId="77777777" w:rsidR="00163F81" w:rsidRDefault="00163F81" w:rsidP="00163F81">
      <w:pPr>
        <w:jc w:val="both"/>
      </w:pPr>
    </w:p>
    <w:p w14:paraId="106AEF72" w14:textId="77777777" w:rsidR="00163F81" w:rsidRDefault="00163F81" w:rsidP="00163F81">
      <w:pPr>
        <w:jc w:val="both"/>
      </w:pPr>
      <w:r w:rsidRPr="008E38E0">
        <w:t xml:space="preserve">This section </w:t>
      </w:r>
      <w:r>
        <w:t>covers the use cases for Kilkari Service.</w:t>
      </w:r>
    </w:p>
    <w:p w14:paraId="7170ACBF" w14:textId="77777777" w:rsidR="00163F81" w:rsidRDefault="00163F81" w:rsidP="00163F81">
      <w:pPr>
        <w:pStyle w:val="Heading3"/>
        <w:jc w:val="both"/>
      </w:pPr>
      <w:bookmarkStart w:id="173" w:name="_Toc409453685"/>
      <w:bookmarkStart w:id="174" w:name="_Ref410159594"/>
      <w:bookmarkStart w:id="175" w:name="_Toc411454380"/>
      <w:r>
        <w:t>Language and Location Determination</w:t>
      </w:r>
      <w:bookmarkEnd w:id="173"/>
      <w:bookmarkEnd w:id="174"/>
      <w:bookmarkEnd w:id="175"/>
    </w:p>
    <w:p w14:paraId="0AA00E68" w14:textId="77777777" w:rsidR="00163F81" w:rsidRDefault="00163F81" w:rsidP="00163F81">
      <w:pPr>
        <w:jc w:val="both"/>
      </w:pPr>
    </w:p>
    <w:p w14:paraId="3955585D" w14:textId="77777777" w:rsidR="00163F81" w:rsidRDefault="00163F81" w:rsidP="00163F81">
      <w:pPr>
        <w:jc w:val="both"/>
      </w:pPr>
      <w:r>
        <w:t xml:space="preserve">Kilkari service shall determine the language to be used by IVR System for a new beneficiary or an already subscribed beneficiary for an incoming IVR call. </w:t>
      </w:r>
    </w:p>
    <w:p w14:paraId="1A2BC48D" w14:textId="77777777" w:rsidR="00163F81" w:rsidRDefault="00163F81" w:rsidP="00163F81">
      <w:pPr>
        <w:pStyle w:val="Heading4"/>
        <w:jc w:val="both"/>
      </w:pPr>
      <w:r>
        <w:t>Language information is not available at NMS-MoTech System</w:t>
      </w:r>
    </w:p>
    <w:p w14:paraId="1C2003C1" w14:textId="77777777" w:rsidR="00163F81" w:rsidRDefault="00163F81" w:rsidP="00163F81">
      <w:pPr>
        <w:jc w:val="both"/>
      </w:pPr>
    </w:p>
    <w:p w14:paraId="133CD53D" w14:textId="77777777" w:rsidR="00163F81" w:rsidRDefault="00163F81" w:rsidP="00163F81">
      <w:pPr>
        <w:jc w:val="both"/>
      </w:pPr>
      <w:r>
        <w:t>This scenario is applicable if:</w:t>
      </w:r>
    </w:p>
    <w:p w14:paraId="1FCD3BA3" w14:textId="77777777" w:rsidR="00163F81" w:rsidRDefault="00163F81" w:rsidP="00E65978">
      <w:pPr>
        <w:pStyle w:val="ListParagraph"/>
        <w:numPr>
          <w:ilvl w:val="0"/>
          <w:numId w:val="25"/>
        </w:numPr>
        <w:jc w:val="both"/>
      </w:pPr>
      <w:r>
        <w:t xml:space="preserve">The caller is a new Beneficiary and </w:t>
      </w:r>
      <w:proofErr w:type="gramStart"/>
      <w:r>
        <w:t>its Circle information is not determined by IVR System</w:t>
      </w:r>
      <w:proofErr w:type="gramEnd"/>
      <w:r>
        <w:t>.</w:t>
      </w:r>
    </w:p>
    <w:p w14:paraId="1F7591B7" w14:textId="77777777" w:rsidR="00163F81" w:rsidRDefault="00163F81" w:rsidP="00E65978">
      <w:pPr>
        <w:pStyle w:val="ListParagraph"/>
        <w:numPr>
          <w:ilvl w:val="0"/>
          <w:numId w:val="25"/>
        </w:numPr>
        <w:jc w:val="both"/>
      </w:pPr>
      <w:r>
        <w:t xml:space="preserve">The caller is a new Beneficiary and </w:t>
      </w:r>
      <w:proofErr w:type="gramStart"/>
      <w:r>
        <w:t>its Circle information is determined by IVR System</w:t>
      </w:r>
      <w:proofErr w:type="gramEnd"/>
      <w:r>
        <w:t xml:space="preserve">, but Circle to languageLocationCode mapping is not present at NMS_MoTech. </w:t>
      </w:r>
    </w:p>
    <w:p w14:paraId="7C63E77A" w14:textId="77777777" w:rsidR="00163F81" w:rsidRDefault="00163F81" w:rsidP="00E65978">
      <w:pPr>
        <w:pStyle w:val="ListParagraph"/>
        <w:numPr>
          <w:ilvl w:val="0"/>
          <w:numId w:val="25"/>
        </w:numPr>
        <w:jc w:val="both"/>
      </w:pPr>
      <w:r>
        <w:t xml:space="preserve">The caller is a new Beneficiary and </w:t>
      </w:r>
      <w:proofErr w:type="gramStart"/>
      <w:r>
        <w:t>its Circle information is determined by IVR System</w:t>
      </w:r>
      <w:proofErr w:type="gramEnd"/>
      <w:r>
        <w:t xml:space="preserve">, but Circles is mapped to multiple languageLocationCodes in NMS_MoTech. </w:t>
      </w:r>
    </w:p>
    <w:p w14:paraId="1FB436E6" w14:textId="77777777" w:rsidR="00163F81" w:rsidRDefault="00163F81" w:rsidP="00E65978">
      <w:pPr>
        <w:pStyle w:val="ListParagraph"/>
        <w:numPr>
          <w:ilvl w:val="0"/>
          <w:numId w:val="25"/>
        </w:numPr>
        <w:jc w:val="both"/>
      </w:pPr>
      <w:r>
        <w:t>The caller is an existing beneficiary and its languageLocationCode information is not determined from the existing records.</w:t>
      </w:r>
    </w:p>
    <w:p w14:paraId="5FAAC788" w14:textId="77777777" w:rsidR="00163F81" w:rsidRPr="008672CD" w:rsidRDefault="00163F81" w:rsidP="00163F81">
      <w:pPr>
        <w:pStyle w:val="ListParagraph"/>
        <w:numPr>
          <w:ilvl w:val="0"/>
          <w:numId w:val="0"/>
        </w:numPr>
        <w:ind w:left="1080"/>
        <w:jc w:val="both"/>
      </w:pPr>
    </w:p>
    <w:p w14:paraId="35B58C2A" w14:textId="77777777" w:rsidR="00163F81" w:rsidRDefault="00163F81" w:rsidP="00163F81">
      <w:pPr>
        <w:jc w:val="both"/>
      </w:pPr>
      <w:r>
        <w:t>Scenario:</w:t>
      </w:r>
    </w:p>
    <w:p w14:paraId="10CF0658" w14:textId="77777777" w:rsidR="00163F81" w:rsidRDefault="00163F81" w:rsidP="00E65978">
      <w:pPr>
        <w:pStyle w:val="ListParagraph"/>
        <w:numPr>
          <w:ilvl w:val="0"/>
          <w:numId w:val="15"/>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713324B3" w14:textId="77777777" w:rsidR="00163F81" w:rsidRDefault="00163F81" w:rsidP="00E65978">
      <w:pPr>
        <w:pStyle w:val="ListParagraph"/>
        <w:numPr>
          <w:ilvl w:val="0"/>
          <w:numId w:val="15"/>
        </w:numPr>
        <w:jc w:val="both"/>
      </w:pPr>
      <w:r>
        <w:t>NMS_MoTech system fails to determine the language and send the response with deafultLangugaeLocationCode (as National default or circle default, if circle is known).</w:t>
      </w:r>
    </w:p>
    <w:p w14:paraId="5213D2D9" w14:textId="77777777" w:rsidR="00163F81" w:rsidRDefault="00163F81" w:rsidP="00E65978">
      <w:pPr>
        <w:pStyle w:val="ListParagraph"/>
        <w:numPr>
          <w:ilvl w:val="0"/>
          <w:numId w:val="15"/>
        </w:numPr>
        <w:jc w:val="both"/>
      </w:pPr>
      <w:r>
        <w:t>IVR System shall play the language selection menu in language corresponding to defaultLanguageLocationCode and prompt the DTMF input for desired languageLocationCode from beneficiary.</w:t>
      </w:r>
    </w:p>
    <w:p w14:paraId="5D8CB75B" w14:textId="77777777" w:rsidR="00163F81" w:rsidRDefault="00163F81" w:rsidP="00E65978">
      <w:pPr>
        <w:pStyle w:val="ListParagraph"/>
        <w:numPr>
          <w:ilvl w:val="0"/>
          <w:numId w:val="15"/>
        </w:numPr>
        <w:jc w:val="both"/>
      </w:pPr>
      <w:r>
        <w:t>After the user input, IVR System shall use the languageLocationCode as per user input.</w:t>
      </w:r>
    </w:p>
    <w:p w14:paraId="7A6306CE" w14:textId="77777777" w:rsidR="00163F81" w:rsidRDefault="00163F81" w:rsidP="00163F81">
      <w:pPr>
        <w:pStyle w:val="ListParagraph"/>
        <w:numPr>
          <w:ilvl w:val="0"/>
          <w:numId w:val="0"/>
        </w:numPr>
        <w:ind w:left="720"/>
        <w:jc w:val="both"/>
      </w:pPr>
    </w:p>
    <w:p w14:paraId="44090A7E" w14:textId="77777777" w:rsidR="00163F81" w:rsidRDefault="00163F81" w:rsidP="00163F81">
      <w:pPr>
        <w:pStyle w:val="Heading4"/>
        <w:jc w:val="both"/>
      </w:pPr>
      <w:r>
        <w:t>Language information is available at NMS-MoTech System</w:t>
      </w:r>
    </w:p>
    <w:p w14:paraId="29E44EC7" w14:textId="77777777" w:rsidR="00163F81" w:rsidRDefault="00163F81" w:rsidP="00163F81">
      <w:pPr>
        <w:jc w:val="both"/>
      </w:pPr>
    </w:p>
    <w:p w14:paraId="36AEFB50" w14:textId="77777777" w:rsidR="00163F81" w:rsidRDefault="00163F81" w:rsidP="00163F81">
      <w:pPr>
        <w:jc w:val="both"/>
      </w:pPr>
      <w:r>
        <w:t>This scenario is applicable if:</w:t>
      </w:r>
    </w:p>
    <w:p w14:paraId="71EC0FCA" w14:textId="77777777" w:rsidR="00163F81" w:rsidRDefault="00163F81" w:rsidP="00E65978">
      <w:pPr>
        <w:pStyle w:val="ListParagraph"/>
        <w:numPr>
          <w:ilvl w:val="0"/>
          <w:numId w:val="25"/>
        </w:numPr>
        <w:jc w:val="both"/>
      </w:pPr>
      <w:r>
        <w:t>The caller is a new Beneficiary and its Circle determined by IVR System and Circle to Language mapping is present at NMS-MoTech system.</w:t>
      </w:r>
    </w:p>
    <w:p w14:paraId="0826AF86" w14:textId="77777777" w:rsidR="00163F81" w:rsidRDefault="00163F81" w:rsidP="00E65978">
      <w:pPr>
        <w:pStyle w:val="ListParagraph"/>
        <w:numPr>
          <w:ilvl w:val="0"/>
          <w:numId w:val="25"/>
        </w:numPr>
        <w:jc w:val="both"/>
      </w:pPr>
      <w:r>
        <w:t>The caller is an existing Beneficiary and its language a determined by its existing records.</w:t>
      </w:r>
    </w:p>
    <w:p w14:paraId="4F2853F6" w14:textId="77777777" w:rsidR="00163F81" w:rsidRPr="008672CD" w:rsidRDefault="00163F81" w:rsidP="00163F81">
      <w:pPr>
        <w:jc w:val="both"/>
      </w:pPr>
    </w:p>
    <w:p w14:paraId="5929EB9E" w14:textId="77777777" w:rsidR="00163F81" w:rsidRPr="00556EAA" w:rsidRDefault="00163F81" w:rsidP="00163F81">
      <w:pPr>
        <w:jc w:val="both"/>
      </w:pPr>
      <w:r>
        <w:t>Scenario:</w:t>
      </w:r>
    </w:p>
    <w:p w14:paraId="3840F1C7" w14:textId="77777777" w:rsidR="00163F81" w:rsidRDefault="00163F81" w:rsidP="00E65978">
      <w:pPr>
        <w:pStyle w:val="ListParagraph"/>
        <w:numPr>
          <w:ilvl w:val="0"/>
          <w:numId w:val="16"/>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2E882FEB" w14:textId="77777777" w:rsidR="00163F81" w:rsidRDefault="00163F81" w:rsidP="00E65978">
      <w:pPr>
        <w:pStyle w:val="ListParagraph"/>
        <w:numPr>
          <w:ilvl w:val="0"/>
          <w:numId w:val="16"/>
        </w:numPr>
        <w:jc w:val="both"/>
      </w:pPr>
      <w:r>
        <w:t>NMS_MoTech System shall return the subscriber details with languageLocationCode as determined either from existing records or circle to language mapping.</w:t>
      </w:r>
    </w:p>
    <w:p w14:paraId="39A30EEE" w14:textId="77777777" w:rsidR="00163F81" w:rsidRDefault="00163F81" w:rsidP="00163F81">
      <w:pPr>
        <w:pStyle w:val="Heading3"/>
        <w:jc w:val="both"/>
      </w:pPr>
      <w:bookmarkStart w:id="176" w:name="_Toc409453686"/>
      <w:bookmarkStart w:id="177" w:name="_Toc411454381"/>
      <w:r>
        <w:t>Subscription</w:t>
      </w:r>
      <w:bookmarkEnd w:id="176"/>
      <w:bookmarkEnd w:id="177"/>
    </w:p>
    <w:p w14:paraId="3F80A205" w14:textId="77777777" w:rsidR="00163F81" w:rsidRPr="002A6A30" w:rsidRDefault="00163F81" w:rsidP="00163F81">
      <w:pPr>
        <w:jc w:val="both"/>
      </w:pPr>
    </w:p>
    <w:p w14:paraId="44D46053" w14:textId="77777777" w:rsidR="00163F81" w:rsidRDefault="00163F81" w:rsidP="00163F81">
      <w:pPr>
        <w:jc w:val="both"/>
      </w:pPr>
      <w:r w:rsidRPr="008E38E0">
        <w:t>Kilkari Service shall create a subscription record for the given Subscription-Pack and MSISDN. It shall also add the beneficiary MSISDN in the NMS_MoTech Database, if not present already. The</w:t>
      </w:r>
      <w:r>
        <w:t xml:space="preserve"> initial state of the subscription shall be set to </w:t>
      </w:r>
      <w:r w:rsidR="003F5A2D">
        <w:t>"</w:t>
      </w:r>
      <w:r>
        <w:t>PendingActivation</w:t>
      </w:r>
      <w:r w:rsidR="003F5A2D">
        <w:t>"</w:t>
      </w:r>
      <w:r>
        <w:t xml:space="preserve">. Delivery of the pack messages shall start from the next day of IVR call and then the status of the subscription shall be changed to </w:t>
      </w:r>
      <w:r w:rsidR="003F5A2D">
        <w:t>"</w:t>
      </w:r>
      <w:r>
        <w:t>Active</w:t>
      </w:r>
      <w:r w:rsidR="003F5A2D">
        <w:t>"</w:t>
      </w:r>
      <w:r>
        <w:t>.</w:t>
      </w:r>
    </w:p>
    <w:p w14:paraId="22802712" w14:textId="77777777" w:rsidR="00163F81" w:rsidRDefault="00B709FC" w:rsidP="00163F81">
      <w:pPr>
        <w:jc w:val="both"/>
      </w:pPr>
      <w:r>
        <w:rPr>
          <w:noProof/>
        </w:rPr>
        <mc:AlternateContent>
          <mc:Choice Requires="wpc">
            <w:drawing>
              <wp:inline distT="0" distB="0" distL="0" distR="0" wp14:anchorId="6CB590B0" wp14:editId="0C7CB0F8">
                <wp:extent cx="5288280" cy="6304915"/>
                <wp:effectExtent l="9525" t="6350" r="0" b="3810"/>
                <wp:docPr id="132" name="Canvas 15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585"/>
                        <wps:cNvSpPr>
                          <a:spLocks noChangeArrowheads="1"/>
                        </wps:cNvSpPr>
                        <wps:spPr bwMode="auto">
                          <a:xfrm>
                            <a:off x="95201" y="3108307"/>
                            <a:ext cx="4566969" cy="2838407"/>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380CD4E2" w14:textId="77777777" w:rsidR="00C9141F" w:rsidRDefault="00C9141F" w:rsidP="00163F81">
                              <w:r>
                                <w:rPr>
                                  <w:b/>
                                </w:rPr>
                                <w:t>BENEFICIARY SUBSCRIPTION</w:t>
                              </w:r>
                            </w:p>
                            <w:p w14:paraId="5F4FAAEE" w14:textId="77777777" w:rsidR="00C9141F" w:rsidRDefault="00C9141F" w:rsidP="00163F81"/>
                          </w:txbxContent>
                        </wps:txbx>
                        <wps:bodyPr rot="0" vert="horz" wrap="square" lIns="91440" tIns="45720" rIns="91440" bIns="45720" anchor="t" anchorCtr="0" upright="1">
                          <a:noAutofit/>
                        </wps:bodyPr>
                      </wps:wsp>
                      <wps:wsp>
                        <wps:cNvPr id="165" name="Rectangle 1586"/>
                        <wps:cNvSpPr>
                          <a:spLocks noChangeArrowheads="1"/>
                        </wps:cNvSpPr>
                        <wps:spPr bwMode="auto">
                          <a:xfrm>
                            <a:off x="95201" y="542901"/>
                            <a:ext cx="4566969" cy="2463106"/>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2E8F24EB" w14:textId="77777777" w:rsidR="00C9141F" w:rsidRDefault="00C9141F" w:rsidP="00163F81">
                              <w:r>
                                <w:rPr>
                                  <w:b/>
                                </w:rPr>
                                <w:t>LANGUAGE AND LOCATION DETERMI</w:t>
                              </w:r>
                              <w:r w:rsidRPr="003F0194">
                                <w:rPr>
                                  <w:b/>
                                </w:rPr>
                                <w:t>NATION</w:t>
                              </w:r>
                            </w:p>
                          </w:txbxContent>
                        </wps:txbx>
                        <wps:bodyPr rot="0" vert="horz" wrap="square" lIns="91440" tIns="45720" rIns="91440" bIns="45720" anchor="t" anchorCtr="0" upright="1">
                          <a:noAutofit/>
                        </wps:bodyPr>
                      </wps:wsp>
                      <wps:wsp>
                        <wps:cNvPr id="166" name="Rectangle 163"/>
                        <wps:cNvSpPr>
                          <a:spLocks noChangeArrowheads="1"/>
                        </wps:cNvSpPr>
                        <wps:spPr bwMode="auto">
                          <a:xfrm>
                            <a:off x="152402" y="1845904"/>
                            <a:ext cx="4290065" cy="10789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330BBCB1" w14:textId="77777777" w:rsidR="00C9141F" w:rsidRPr="0056335D" w:rsidRDefault="00C9141F" w:rsidP="00163F81">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167" name="Rectangle 163"/>
                        <wps:cNvSpPr>
                          <a:spLocks noChangeArrowheads="1"/>
                        </wps:cNvSpPr>
                        <wps:spPr bwMode="auto">
                          <a:xfrm>
                            <a:off x="165102" y="1153103"/>
                            <a:ext cx="4277365" cy="553701"/>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501ECFB8" w14:textId="77777777" w:rsidR="00C9141F" w:rsidRPr="0056335D" w:rsidRDefault="00C9141F" w:rsidP="00163F81">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168" name="Rectangle 176"/>
                        <wps:cNvSpPr>
                          <a:spLocks noChangeArrowheads="1"/>
                        </wps:cNvSpPr>
                        <wps:spPr bwMode="auto">
                          <a:xfrm>
                            <a:off x="152402" y="4612611"/>
                            <a:ext cx="4290065" cy="11728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bodyPr rot="0" vert="horz" wrap="square" lIns="91440" tIns="45720" rIns="91440" bIns="45720" anchor="ctr" anchorCtr="0" upright="1">
                          <a:noAutofit/>
                        </wps:bodyPr>
                      </wps:wsp>
                      <wps:wsp>
                        <wps:cNvPr id="169" name="Straight Arrow Connector 172"/>
                        <wps:cNvCnPr>
                          <a:cxnSpLocks noChangeShapeType="1"/>
                        </wps:cNvCnPr>
                        <wps:spPr bwMode="auto">
                          <a:xfrm flipH="1">
                            <a:off x="2005930" y="5450813"/>
                            <a:ext cx="16777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0" name="Text Box 1591"/>
                        <wps:cNvSpPr txBox="1">
                          <a:spLocks noChangeArrowheads="1"/>
                        </wps:cNvSpPr>
                        <wps:spPr bwMode="auto">
                          <a:xfrm>
                            <a:off x="2249834" y="5309813"/>
                            <a:ext cx="1365221" cy="47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2C8AE3"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Create </w:t>
                              </w:r>
                              <w:r w:rsidRPr="0056335D">
                                <w:rPr>
                                  <w:rFonts w:ascii="Arial" w:hAnsi="Arial" w:cs="Arial"/>
                                  <w:sz w:val="14"/>
                                  <w:szCs w:val="14"/>
                                </w:rPr>
                                <w:t xml:space="preserve">Subscription Response </w:t>
                              </w:r>
                            </w:p>
                          </w:txbxContent>
                        </wps:txbx>
                        <wps:bodyPr rot="0" vert="horz" wrap="square" lIns="91440" tIns="45720" rIns="91440" bIns="45720" anchor="t" anchorCtr="0" upright="1">
                          <a:noAutofit/>
                        </wps:bodyPr>
                      </wps:wsp>
                      <wps:wsp>
                        <wps:cNvPr id="171" name="Straight Arrow Connector 174"/>
                        <wps:cNvCnPr>
                          <a:cxnSpLocks noChangeShapeType="1"/>
                        </wps:cNvCnPr>
                        <wps:spPr bwMode="auto">
                          <a:xfrm flipH="1">
                            <a:off x="328205" y="5629913"/>
                            <a:ext cx="16771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3" name="Text Box 1593"/>
                        <wps:cNvSpPr txBox="1">
                          <a:spLocks noChangeArrowheads="1"/>
                        </wps:cNvSpPr>
                        <wps:spPr bwMode="auto">
                          <a:xfrm>
                            <a:off x="571509" y="5489513"/>
                            <a:ext cx="1205218" cy="295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4D374A"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Play the Subscription Successful Message</w:t>
                              </w:r>
                            </w:p>
                          </w:txbxContent>
                        </wps:txbx>
                        <wps:bodyPr rot="0" vert="horz" wrap="square" lIns="91440" tIns="45720" rIns="91440" bIns="45720" anchor="t" anchorCtr="0" upright="1">
                          <a:noAutofit/>
                        </wps:bodyPr>
                      </wps:wsp>
                      <wps:wsp>
                        <wps:cNvPr id="174" name="Text Box 1594"/>
                        <wps:cNvSpPr txBox="1">
                          <a:spLocks noChangeArrowheads="1"/>
                        </wps:cNvSpPr>
                        <wps:spPr bwMode="auto">
                          <a:xfrm>
                            <a:off x="2093532" y="4612611"/>
                            <a:ext cx="2348936" cy="196800"/>
                          </a:xfrm>
                          <a:prstGeom prst="rect">
                            <a:avLst/>
                          </a:prstGeom>
                          <a:solidFill>
                            <a:schemeClr val="bg1">
                              <a:lumMod val="65000"/>
                              <a:lumOff val="0"/>
                            </a:schemeClr>
                          </a:solidFill>
                          <a:ln w="6350">
                            <a:solidFill>
                              <a:srgbClr val="000000"/>
                            </a:solidFill>
                            <a:miter lim="800000"/>
                            <a:headEnd/>
                            <a:tailEnd/>
                          </a:ln>
                        </wps:spPr>
                        <wps:txbx>
                          <w:txbxContent>
                            <w:p w14:paraId="4025D953"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2b</w:t>
                              </w:r>
                              <w:r w:rsidRPr="000E5D0F">
                                <w:rPr>
                                  <w:rFonts w:cs="Arial"/>
                                  <w:sz w:val="14"/>
                                  <w:szCs w:val="14"/>
                                </w:rPr>
                                <w:t>:</w:t>
                              </w:r>
                              <w:r>
                                <w:rPr>
                                  <w:rFonts w:cs="Arial"/>
                                  <w:sz w:val="14"/>
                                  <w:szCs w:val="14"/>
                                </w:rPr>
                                <w:t xml:space="preserve"> Successful </w:t>
                              </w:r>
                              <w:r w:rsidRPr="000E5D0F">
                                <w:rPr>
                                  <w:rFonts w:cs="Arial"/>
                                  <w:sz w:val="14"/>
                                  <w:szCs w:val="14"/>
                                </w:rPr>
                                <w:t>Subscription</w:t>
                              </w:r>
                              <w:r>
                                <w:rPr>
                                  <w:rFonts w:cs="Arial"/>
                                  <w:sz w:val="14"/>
                                  <w:szCs w:val="14"/>
                                </w:rPr>
                                <w:t xml:space="preserve"> Creation</w:t>
                              </w:r>
                            </w:p>
                          </w:txbxContent>
                        </wps:txbx>
                        <wps:bodyPr rot="0" vert="horz" wrap="square" lIns="91440" tIns="45720" rIns="91440" bIns="45720" anchor="t" anchorCtr="0" upright="1">
                          <a:noAutofit/>
                        </wps:bodyPr>
                      </wps:wsp>
                      <wps:wsp>
                        <wps:cNvPr id="175" name="Rectangle 62"/>
                        <wps:cNvSpPr>
                          <a:spLocks noChangeArrowheads="1"/>
                        </wps:cNvSpPr>
                        <wps:spPr bwMode="auto">
                          <a:xfrm>
                            <a:off x="3100" y="3100"/>
                            <a:ext cx="700411" cy="2229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6B83782A" w14:textId="77777777" w:rsidR="00C9141F" w:rsidRPr="009067FA" w:rsidRDefault="00C9141F" w:rsidP="00163F81">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176" name="Rectangle 65"/>
                        <wps:cNvSpPr>
                          <a:spLocks noChangeArrowheads="1"/>
                        </wps:cNvSpPr>
                        <wps:spPr bwMode="auto">
                          <a:xfrm>
                            <a:off x="3192748" y="3100"/>
                            <a:ext cx="1035116" cy="200100"/>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F677F5F" w14:textId="77777777" w:rsidR="00C9141F" w:rsidRPr="009067FA" w:rsidRDefault="00C9141F" w:rsidP="00163F81">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177" name="Rectangle 68"/>
                        <wps:cNvSpPr>
                          <a:spLocks noChangeArrowheads="1"/>
                        </wps:cNvSpPr>
                        <wps:spPr bwMode="auto">
                          <a:xfrm>
                            <a:off x="1656025" y="3100"/>
                            <a:ext cx="699811" cy="200100"/>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EC47AA0"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178" name="Straight Arrow Connector 168"/>
                        <wps:cNvCnPr>
                          <a:cxnSpLocks noChangeShapeType="1"/>
                        </wps:cNvCnPr>
                        <wps:spPr bwMode="auto">
                          <a:xfrm flipH="1">
                            <a:off x="348605" y="5045012"/>
                            <a:ext cx="16973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9" name="Text Box 6"/>
                        <wps:cNvSpPr txBox="1">
                          <a:spLocks noChangeArrowheads="1"/>
                        </wps:cNvSpPr>
                        <wps:spPr bwMode="auto">
                          <a:xfrm>
                            <a:off x="349205" y="4917412"/>
                            <a:ext cx="1567824" cy="44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D75A3C"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Play the Welcome Prompt in the determined Language and get consents for Pack subscription</w:t>
                              </w:r>
                            </w:p>
                          </w:txbxContent>
                        </wps:txbx>
                        <wps:bodyPr rot="0" vert="horz" wrap="square" lIns="91440" tIns="45720" rIns="91440" bIns="45720" anchor="t" anchorCtr="0" upright="1">
                          <a:noAutofit/>
                        </wps:bodyPr>
                      </wps:wsp>
                      <wps:wsp>
                        <wps:cNvPr id="180" name="Straight Arrow Connector 170"/>
                        <wps:cNvCnPr>
                          <a:cxnSpLocks noChangeShapeType="1"/>
                        </wps:cNvCnPr>
                        <wps:spPr bwMode="auto">
                          <a:xfrm>
                            <a:off x="2045931" y="5154212"/>
                            <a:ext cx="1595824"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1" name="Text Box 1605"/>
                        <wps:cNvSpPr txBox="1">
                          <a:spLocks noChangeArrowheads="1"/>
                        </wps:cNvSpPr>
                        <wps:spPr bwMode="auto">
                          <a:xfrm>
                            <a:off x="2266334" y="5015812"/>
                            <a:ext cx="1205818"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2578DA"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“Create </w:t>
                              </w:r>
                              <w:r>
                                <w:rPr>
                                  <w:rFonts w:ascii="Arial" w:hAnsi="Arial" w:cs="Arial"/>
                                  <w:sz w:val="14"/>
                                  <w:szCs w:val="14"/>
                                </w:rPr>
                                <w:t>S</w:t>
                              </w:r>
                              <w:r w:rsidRPr="0056335D">
                                <w:rPr>
                                  <w:rFonts w:ascii="Arial" w:hAnsi="Arial" w:cs="Arial"/>
                                  <w:sz w:val="14"/>
                                  <w:szCs w:val="14"/>
                                </w:rPr>
                                <w:t>ubscription” Request</w:t>
                              </w:r>
                            </w:p>
                          </w:txbxContent>
                        </wps:txbx>
                        <wps:bodyPr rot="0" vert="horz" wrap="square" lIns="91440" tIns="45720" rIns="91440" bIns="45720" anchor="t" anchorCtr="0" upright="1">
                          <a:noAutofit/>
                        </wps:bodyPr>
                      </wps:wsp>
                      <wps:wsp>
                        <wps:cNvPr id="182" name="AutoShape 1615"/>
                        <wps:cNvCnPr>
                          <a:cxnSpLocks noChangeShapeType="1"/>
                        </wps:cNvCnPr>
                        <wps:spPr bwMode="auto">
                          <a:xfrm>
                            <a:off x="351705" y="433701"/>
                            <a:ext cx="1651725" cy="158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3" name="Text Box 1616"/>
                        <wps:cNvSpPr txBox="1">
                          <a:spLocks noChangeArrowheads="1"/>
                        </wps:cNvSpPr>
                        <wps:spPr bwMode="auto">
                          <a:xfrm>
                            <a:off x="612709" y="291401"/>
                            <a:ext cx="1390721"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976E91" w14:textId="77777777" w:rsidR="00C9141F" w:rsidRPr="0056335D" w:rsidRDefault="00C9141F" w:rsidP="00163F81">
                              <w:pPr>
                                <w:pStyle w:val="NormalWeb"/>
                                <w:rPr>
                                  <w:rFonts w:ascii="Arial" w:hAnsi="Arial" w:cs="Arial"/>
                                  <w:sz w:val="14"/>
                                  <w:szCs w:val="14"/>
                                </w:rPr>
                              </w:pPr>
                              <w:r>
                                <w:rPr>
                                  <w:rFonts w:ascii="Arial" w:hAnsi="Arial" w:cs="Arial"/>
                                  <w:sz w:val="14"/>
                                  <w:szCs w:val="14"/>
                                </w:rPr>
                                <w:t>User Dials LongCode for Subscription or Inbox</w:t>
                              </w:r>
                            </w:p>
                          </w:txbxContent>
                        </wps:txbx>
                        <wps:bodyPr rot="0" vert="horz" wrap="square" lIns="91440" tIns="45720" rIns="91440" bIns="45720" anchor="t" anchorCtr="0" upright="1">
                          <a:noAutofit/>
                        </wps:bodyPr>
                      </wps:wsp>
                      <wps:wsp>
                        <wps:cNvPr id="184" name="AutoShape 1617"/>
                        <wps:cNvCnPr>
                          <a:cxnSpLocks noChangeShapeType="1"/>
                        </wps:cNvCnPr>
                        <wps:spPr bwMode="auto">
                          <a:xfrm>
                            <a:off x="2005330" y="908602"/>
                            <a:ext cx="17062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5" name="Text Box 1618"/>
                        <wps:cNvSpPr txBox="1">
                          <a:spLocks noChangeArrowheads="1"/>
                        </wps:cNvSpPr>
                        <wps:spPr bwMode="auto">
                          <a:xfrm>
                            <a:off x="2239634" y="784202"/>
                            <a:ext cx="1391321"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705F61"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186" name="AutoShape 1619"/>
                        <wps:cNvCnPr>
                          <a:cxnSpLocks noChangeShapeType="1"/>
                        </wps:cNvCnPr>
                        <wps:spPr bwMode="auto">
                          <a:xfrm flipH="1">
                            <a:off x="1985030" y="1499204"/>
                            <a:ext cx="170622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7" name="Text Box 1620"/>
                        <wps:cNvSpPr txBox="1">
                          <a:spLocks noChangeArrowheads="1"/>
                        </wps:cNvSpPr>
                        <wps:spPr bwMode="auto">
                          <a:xfrm>
                            <a:off x="2249834" y="1350003"/>
                            <a:ext cx="1522123" cy="42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EAFA4C"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response </w:t>
                              </w:r>
                              <w:r w:rsidRPr="0056335D">
                                <w:rPr>
                                  <w:rFonts w:ascii="Arial" w:hAnsi="Arial" w:cs="Arial"/>
                                  <w:sz w:val="14"/>
                                  <w:szCs w:val="14"/>
                                </w:rPr>
                                <w:t xml:space="preserve">with </w:t>
                              </w:r>
                              <w:r>
                                <w:rPr>
                                  <w:rFonts w:ascii="Arial" w:hAnsi="Arial" w:cs="Arial"/>
                                  <w:sz w:val="14"/>
                                  <w:szCs w:val="14"/>
                                </w:rPr>
                                <w:t>language &amp; location details</w:t>
                              </w:r>
                            </w:p>
                          </w:txbxContent>
                        </wps:txbx>
                        <wps:bodyPr rot="0" vert="horz" wrap="square" lIns="91440" tIns="45720" rIns="91440" bIns="45720" anchor="t" anchorCtr="0" upright="1">
                          <a:noAutofit/>
                        </wps:bodyPr>
                      </wps:wsp>
                      <wps:wsp>
                        <wps:cNvPr id="188" name="AutoShape 1622"/>
                        <wps:cNvCnPr>
                          <a:cxnSpLocks noChangeShapeType="1"/>
                        </wps:cNvCnPr>
                        <wps:spPr bwMode="auto">
                          <a:xfrm flipH="1">
                            <a:off x="336505" y="2295505"/>
                            <a:ext cx="16516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9" name="Text Box 1623"/>
                        <wps:cNvSpPr txBox="1">
                          <a:spLocks noChangeArrowheads="1"/>
                        </wps:cNvSpPr>
                        <wps:spPr bwMode="auto">
                          <a:xfrm>
                            <a:off x="458407" y="2139305"/>
                            <a:ext cx="1521523" cy="42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BC8CEC" w14:textId="77777777" w:rsidR="00C9141F" w:rsidRPr="0056335D" w:rsidRDefault="00C9141F" w:rsidP="00163F81">
                              <w:pPr>
                                <w:pStyle w:val="NormalWeb"/>
                                <w:rPr>
                                  <w:rFonts w:ascii="Arial" w:hAnsi="Arial" w:cs="Arial"/>
                                  <w:sz w:val="14"/>
                                  <w:szCs w:val="14"/>
                                </w:rPr>
                              </w:pPr>
                              <w:r>
                                <w:rPr>
                                  <w:rFonts w:ascii="Arial" w:hAnsi="Arial" w:cs="Arial"/>
                                  <w:sz w:val="14"/>
                                  <w:szCs w:val="14"/>
                                </w:rPr>
                                <w:t>Play the language selection menu and get DTMF Option input</w:t>
                              </w:r>
                            </w:p>
                          </w:txbxContent>
                        </wps:txbx>
                        <wps:bodyPr rot="0" vert="horz" wrap="square" lIns="91440" tIns="45720" rIns="91440" bIns="45720" anchor="t" anchorCtr="0" upright="1">
                          <a:noAutofit/>
                        </wps:bodyPr>
                      </wps:wsp>
                      <wps:wsp>
                        <wps:cNvPr id="190" name="AutoShape 1629"/>
                        <wps:cNvCnPr>
                          <a:cxnSpLocks noChangeShapeType="1"/>
                        </wps:cNvCnPr>
                        <wps:spPr bwMode="auto">
                          <a:xfrm flipH="1">
                            <a:off x="2004030" y="2158305"/>
                            <a:ext cx="17063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92" name="Text Box 1630"/>
                        <wps:cNvSpPr txBox="1">
                          <a:spLocks noChangeArrowheads="1"/>
                        </wps:cNvSpPr>
                        <wps:spPr bwMode="auto">
                          <a:xfrm>
                            <a:off x="2093532" y="2012905"/>
                            <a:ext cx="1522123" cy="313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2E0AF77"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txbxContent>
                        </wps:txbx>
                        <wps:bodyPr rot="0" vert="horz" wrap="square" lIns="91440" tIns="45720" rIns="91440" bIns="45720" anchor="t" anchorCtr="0" upright="1">
                          <a:noAutofit/>
                        </wps:bodyPr>
                      </wps:wsp>
                      <wps:wsp>
                        <wps:cNvPr id="193" name="Text Box 1631"/>
                        <wps:cNvSpPr txBox="1">
                          <a:spLocks noChangeArrowheads="1"/>
                        </wps:cNvSpPr>
                        <wps:spPr bwMode="auto">
                          <a:xfrm>
                            <a:off x="2045931" y="1153103"/>
                            <a:ext cx="2396536" cy="196900"/>
                          </a:xfrm>
                          <a:prstGeom prst="rect">
                            <a:avLst/>
                          </a:prstGeom>
                          <a:solidFill>
                            <a:schemeClr val="bg1">
                              <a:lumMod val="65000"/>
                              <a:lumOff val="0"/>
                            </a:schemeClr>
                          </a:solidFill>
                          <a:ln w="6350">
                            <a:solidFill>
                              <a:srgbClr val="000000"/>
                            </a:solidFill>
                            <a:miter lim="800000"/>
                            <a:headEnd/>
                            <a:tailEnd/>
                          </a:ln>
                        </wps:spPr>
                        <wps:txbx>
                          <w:txbxContent>
                            <w:p w14:paraId="067B2D59"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 xml:space="preserve">1a: Language Information available </w:t>
                              </w:r>
                              <w:proofErr w:type="gramStart"/>
                              <w:r>
                                <w:rPr>
                                  <w:rFonts w:cs="Arial"/>
                                  <w:sz w:val="14"/>
                                  <w:szCs w:val="14"/>
                                </w:rPr>
                                <w:t>at  MoTech</w:t>
                              </w:r>
                              <w:proofErr w:type="gramEnd"/>
                            </w:p>
                          </w:txbxContent>
                        </wps:txbx>
                        <wps:bodyPr rot="0" vert="horz" wrap="square" lIns="91440" tIns="45720" rIns="91440" bIns="45720" anchor="t" anchorCtr="0" upright="1">
                          <a:noAutofit/>
                        </wps:bodyPr>
                      </wps:wsp>
                      <wps:wsp>
                        <wps:cNvPr id="194" name="Text Box 1632"/>
                        <wps:cNvSpPr txBox="1">
                          <a:spLocks noChangeArrowheads="1"/>
                        </wps:cNvSpPr>
                        <wps:spPr bwMode="auto">
                          <a:xfrm>
                            <a:off x="2041531" y="1847804"/>
                            <a:ext cx="2402236" cy="196900"/>
                          </a:xfrm>
                          <a:prstGeom prst="rect">
                            <a:avLst/>
                          </a:prstGeom>
                          <a:solidFill>
                            <a:schemeClr val="bg1">
                              <a:lumMod val="65000"/>
                              <a:lumOff val="0"/>
                            </a:schemeClr>
                          </a:solidFill>
                          <a:ln w="6350">
                            <a:solidFill>
                              <a:srgbClr val="000000"/>
                            </a:solidFill>
                            <a:miter lim="800000"/>
                            <a:headEnd/>
                            <a:tailEnd/>
                          </a:ln>
                        </wps:spPr>
                        <wps:txbx>
                          <w:txbxContent>
                            <w:p w14:paraId="6859EE3A"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1b: Language Information not available at MoTech</w:t>
                              </w:r>
                            </w:p>
                          </w:txbxContent>
                        </wps:txbx>
                        <wps:bodyPr rot="0" vert="horz" wrap="square" lIns="91440" tIns="45720" rIns="91440" bIns="45720" anchor="t" anchorCtr="0" upright="1">
                          <a:noAutofit/>
                        </wps:bodyPr>
                      </wps:wsp>
                      <wps:wsp>
                        <wps:cNvPr id="195" name="Rectangle 186"/>
                        <wps:cNvSpPr>
                          <a:spLocks noChangeArrowheads="1"/>
                        </wps:cNvSpPr>
                        <wps:spPr bwMode="auto">
                          <a:xfrm>
                            <a:off x="158702" y="3511508"/>
                            <a:ext cx="4283765" cy="10039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0BF5C39E" w14:textId="77777777" w:rsidR="00C9141F" w:rsidRPr="0056335D" w:rsidRDefault="00C9141F" w:rsidP="00163F81">
                              <w:pPr>
                                <w:rPr>
                                  <w:rFonts w:cs="Arial"/>
                                  <w:sz w:val="14"/>
                                  <w:szCs w:val="14"/>
                                </w:rPr>
                              </w:pPr>
                            </w:p>
                          </w:txbxContent>
                        </wps:txbx>
                        <wps:bodyPr rot="0" vert="horz" wrap="square" lIns="91440" tIns="45720" rIns="91440" bIns="45720" anchor="ctr" anchorCtr="0" upright="1">
                          <a:noAutofit/>
                        </wps:bodyPr>
                      </wps:wsp>
                      <wps:wsp>
                        <wps:cNvPr id="196" name="Straight Arrow Connector 180"/>
                        <wps:cNvCnPr>
                          <a:cxnSpLocks noChangeShapeType="1"/>
                        </wps:cNvCnPr>
                        <wps:spPr bwMode="auto">
                          <a:xfrm flipH="1">
                            <a:off x="336505" y="4360510"/>
                            <a:ext cx="16764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97" name="Text Box 1609"/>
                        <wps:cNvSpPr txBox="1">
                          <a:spLocks noChangeArrowheads="1"/>
                        </wps:cNvSpPr>
                        <wps:spPr bwMode="auto">
                          <a:xfrm>
                            <a:off x="458407" y="4112810"/>
                            <a:ext cx="1204618" cy="398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471EE1"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message regarding already existing Subscription</w:t>
                              </w:r>
                            </w:p>
                          </w:txbxContent>
                        </wps:txbx>
                        <wps:bodyPr rot="0" vert="horz" wrap="square" lIns="91440" tIns="45720" rIns="91440" bIns="45720" anchor="t" anchorCtr="0" upright="1">
                          <a:noAutofit/>
                        </wps:bodyPr>
                      </wps:wsp>
                      <wps:wsp>
                        <wps:cNvPr id="198" name="Text Box 1621"/>
                        <wps:cNvSpPr txBox="1">
                          <a:spLocks noChangeArrowheads="1"/>
                        </wps:cNvSpPr>
                        <wps:spPr bwMode="auto">
                          <a:xfrm>
                            <a:off x="2093532" y="3511508"/>
                            <a:ext cx="2348936" cy="196900"/>
                          </a:xfrm>
                          <a:prstGeom prst="rect">
                            <a:avLst/>
                          </a:prstGeom>
                          <a:solidFill>
                            <a:schemeClr val="bg1">
                              <a:lumMod val="65000"/>
                              <a:lumOff val="0"/>
                            </a:schemeClr>
                          </a:solidFill>
                          <a:ln w="6350">
                            <a:solidFill>
                              <a:srgbClr val="000000"/>
                            </a:solidFill>
                            <a:miter lim="800000"/>
                            <a:headEnd/>
                            <a:tailEnd/>
                          </a:ln>
                        </wps:spPr>
                        <wps:txbx>
                          <w:txbxContent>
                            <w:p w14:paraId="4225B3B6"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2a</w:t>
                              </w:r>
                              <w:r w:rsidRPr="000E5D0F">
                                <w:rPr>
                                  <w:rFonts w:cs="Arial"/>
                                  <w:sz w:val="14"/>
                                  <w:szCs w:val="14"/>
                                </w:rPr>
                                <w:t>: Subscription</w:t>
                              </w:r>
                              <w:r>
                                <w:rPr>
                                  <w:rFonts w:cs="Arial"/>
                                  <w:sz w:val="14"/>
                                  <w:szCs w:val="14"/>
                                </w:rPr>
                                <w:t xml:space="preserve"> already exists</w:t>
                              </w:r>
                            </w:p>
                          </w:txbxContent>
                        </wps:txbx>
                        <wps:bodyPr rot="0" vert="horz" wrap="square" lIns="91440" tIns="45720" rIns="91440" bIns="45720" anchor="t" anchorCtr="0" upright="1">
                          <a:noAutofit/>
                        </wps:bodyPr>
                      </wps:wsp>
                      <wps:wsp>
                        <wps:cNvPr id="199" name="Straight Connector 66"/>
                        <wps:cNvCnPr/>
                        <wps:spPr bwMode="auto">
                          <a:xfrm flipH="1">
                            <a:off x="3641755" y="203200"/>
                            <a:ext cx="69801" cy="59994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0" name="Straight Connector 69"/>
                        <wps:cNvCnPr/>
                        <wps:spPr bwMode="auto">
                          <a:xfrm>
                            <a:off x="2005330" y="203200"/>
                            <a:ext cx="36201" cy="59994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 name="Straight Connector 63"/>
                        <wps:cNvCnPr/>
                        <wps:spPr bwMode="auto">
                          <a:xfrm flipH="1">
                            <a:off x="328205" y="226001"/>
                            <a:ext cx="28000" cy="59766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2" name="Rectangle 1624"/>
                        <wps:cNvSpPr>
                          <a:spLocks noChangeArrowheads="1"/>
                        </wps:cNvSpPr>
                        <wps:spPr bwMode="auto">
                          <a:xfrm>
                            <a:off x="1208418" y="2454906"/>
                            <a:ext cx="1633825" cy="3092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1753BC7"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DTMF input received for Language Location Code to be used by IVR</w:t>
                              </w:r>
                            </w:p>
                          </w:txbxContent>
                        </wps:txbx>
                        <wps:bodyPr rot="0" vert="horz" wrap="square" lIns="91440" tIns="45720" rIns="91440" bIns="45720" anchor="ctr" anchorCtr="0" upright="1">
                          <a:noAutofit/>
                        </wps:bodyPr>
                      </wps:wsp>
                      <wps:wsp>
                        <wps:cNvPr id="203" name="Rectangle 1624"/>
                        <wps:cNvSpPr>
                          <a:spLocks noChangeArrowheads="1"/>
                        </wps:cNvSpPr>
                        <wps:spPr bwMode="auto">
                          <a:xfrm>
                            <a:off x="1216018" y="3746509"/>
                            <a:ext cx="1633825" cy="4235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A99090"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 xml:space="preserve">User Details contains an already active or pendingActivation subscription to the requested pack </w:t>
                              </w:r>
                            </w:p>
                          </w:txbxContent>
                        </wps:txbx>
                        <wps:bodyPr rot="0" vert="horz" wrap="square" lIns="91440" tIns="45720" rIns="91440" bIns="45720" anchor="ctr" anchorCtr="0" upright="1">
                          <a:noAutofit/>
                        </wps:bodyPr>
                      </wps:wsp>
                    </wpc:wpc>
                  </a:graphicData>
                </a:graphic>
              </wp:inline>
            </w:drawing>
          </mc:Choice>
          <mc:Fallback>
            <w:pict>
              <v:group id="Canvas 1583" o:spid="_x0000_s1156" style="width:416.4pt;height:496.45pt;mso-position-horizontal-relative:char;mso-position-vertical-relative:line" coordsize="5288280,63049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">
                <v:shape id="_x0000_s1157" type="#_x0000_t75" style="position:absolute;width:5288280;height:6304915;visibility:visible;mso-wrap-style:square">
                  <v:fill o:detectmouseclick="t"/>
                  <v:path o:connecttype="none"/>
                </v:shape>
                <v:rect id="Rectangle 1585" o:spid="_x0000_s1158" style="position:absolute;left:95201;top:3108307;width:4566969;height:283840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NQ8WvwAA&#10;ANwAAAAPAAAAZHJzL2Rvd25yZXYueG1sRE/LqsIwEN1f8B/CCG4umioiUo1SBEFBuPjaj83YFJtJ&#10;aaLWv78RBHdzOM+ZL1tbiQc1vnSsYDhIQBDnTpdcKDgd1/0pCB+QNVaOScGLPCwXnZ85pto9eU+P&#10;QyhEDGGfogITQp1K6XNDFv3A1cSRu7rGYoiwKaRu8BnDbSVHSTKRFkuODQZrWhnKb4e7VXDMzkUW&#10;LqNzNjS77Z/2bfKLe6V63TabgQjUhq/4497oOH8yhvcz8QK5+A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s1Dxa/AAAA3AAAAA8AAAAAAAAAAAAAAAAAlwIAAGRycy9kb3ducmV2&#10;LnhtbFBLBQYAAAAABAAEAPUAAACDAwAAAAA=&#10;" filled="f" fillcolor="#d8d8d8 [2732]" strokeweight="1.25pt">
                  <v:textbox>
                    <w:txbxContent>
                      <w:p w14:paraId="380CD4E2" w14:textId="77777777" w:rsidR="00C9141F" w:rsidRDefault="00C9141F" w:rsidP="00163F81">
                        <w:r>
                          <w:rPr>
                            <w:b/>
                          </w:rPr>
                          <w:t>BENEFICIARY SUBSCRIPTION</w:t>
                        </w:r>
                      </w:p>
                      <w:p w14:paraId="5F4FAAEE" w14:textId="77777777" w:rsidR="00C9141F" w:rsidRDefault="00C9141F" w:rsidP="00163F81"/>
                    </w:txbxContent>
                  </v:textbox>
                </v:rect>
                <v:rect id="Rectangle 1586" o:spid="_x0000_s1159" style="position:absolute;left:95201;top:542901;width:4566969;height:24631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aqNvwAA&#10;ANwAAAAPAAAAZHJzL2Rvd25yZXYueG1sRE/LqsIwEN1f8B/CCG4umiooUo1SBEFBuPjaj83YFJtJ&#10;aaLWv78RBHdzOM+ZL1tbiQc1vnSsYDhIQBDnTpdcKDgd1/0pCB+QNVaOScGLPCwXnZ85pto9eU+P&#10;QyhEDGGfogITQp1K6XNDFv3A1cSRu7rGYoiwKaRu8BnDbSVHSTKRFkuODQZrWhnKb4e7VXDMzkUW&#10;LqNzNjS77Z/2bfKLe6V63TabgQjUhq/4497oOH8yhvcz8QK5+A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R5qo2/AAAA3AAAAA8AAAAAAAAAAAAAAAAAlwIAAGRycy9kb3ducmV2&#10;LnhtbFBLBQYAAAAABAAEAPUAAACDAwAAAAA=&#10;" filled="f" fillcolor="#d8d8d8 [2732]" strokeweight="1.25pt">
                  <v:textbox>
                    <w:txbxContent>
                      <w:p w14:paraId="2E8F24EB" w14:textId="77777777" w:rsidR="00C9141F" w:rsidRDefault="00C9141F" w:rsidP="00163F81">
                        <w:r>
                          <w:rPr>
                            <w:b/>
                          </w:rPr>
                          <w:t>LANGUAGE AND LOCATION DETERMI</w:t>
                        </w:r>
                        <w:r w:rsidRPr="003F0194">
                          <w:rPr>
                            <w:b/>
                          </w:rPr>
                          <w:t>NATION</w:t>
                        </w:r>
                      </w:p>
                    </w:txbxContent>
                  </v:textbox>
                </v:rect>
                <v:rect id="Rectangle 163" o:spid="_x0000_s1160" style="position:absolute;left:152402;top:1845904;width:4290065;height:10789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o5NpwgAA&#10;ANwAAAAPAAAAZHJzL2Rvd25yZXYueG1sRE/NasJAEL4X+g7LFLw1GysGm7oRqQhC7cHYB5hmxyQk&#10;OxuyGxPfvisIvc3H9zvrzWRacaXe1ZYVzKMYBHFhdc2lgp/z/nUFwnlkja1lUnAjB5vs+WmNqbYj&#10;n+ia+1KEEHYpKqi871IpXVGRQRfZjjhwF9sb9AH2pdQ9jiHctPItjhNpsObQUGFHnxUVTT4YBV/N&#10;codYDr/fFzmsFt1xS/P3UanZy7T9AOFp8v/ih/ugw/wkgfsz4QKZ/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mjk2nCAAAA3AAAAA8AAAAAAAAAAAAAAAAAlwIAAGRycy9kb3du&#10;cmV2LnhtbFBLBQYAAAAABAAEAPUAAACGAwAAAAA=&#10;" fillcolor="#f2f2f2 [3052]" strokecolor="black [3213]" strokeweight=".5pt">
                  <v:stroke dashstyle="longDashDot"/>
                  <v:textbox>
                    <w:txbxContent>
                      <w:p w14:paraId="330BBCB1" w14:textId="77777777" w:rsidR="00C9141F" w:rsidRPr="0056335D" w:rsidRDefault="00C9141F" w:rsidP="00163F81">
                        <w:pPr>
                          <w:pStyle w:val="NormalWeb"/>
                          <w:jc w:val="center"/>
                          <w:rPr>
                            <w:rFonts w:ascii="Arial" w:hAnsi="Arial" w:cs="Arial"/>
                            <w:sz w:val="14"/>
                            <w:szCs w:val="14"/>
                          </w:rPr>
                        </w:pPr>
                      </w:p>
                    </w:txbxContent>
                  </v:textbox>
                </v:rect>
                <v:rect id="Rectangle 163" o:spid="_x0000_s1161" style="position:absolute;left:165102;top:1153103;width:4277365;height:5537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7zbywgAA&#10;ANwAAAAPAAAAZHJzL2Rvd25yZXYueG1sRE/NasJAEL4XfIdlBG/NJko1ja5BWoSC9aDtA0yzYxLM&#10;zobsxsS3dwuF3ubj+51NPppG3KhztWUFSRSDIC6srrlU8P21f05BOI+ssbFMCu7kIN9OnjaYaTvw&#10;iW5nX4oQwi5DBZX3bSalKyoy6CLbEgfuYjuDPsCulLrDIYSbRs7jeCkN1hwaKmzpraLieu6NgsP1&#10;5R2x7H+OF9mni/ZzR8nroNRsOu7WIDyN/l/85/7QYf5yBb/PhAvk9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vNvLCAAAA3AAAAA8AAAAAAAAAAAAAAAAAlwIAAGRycy9kb3du&#10;cmV2LnhtbFBLBQYAAAAABAAEAPUAAACGAwAAAAA=&#10;" fillcolor="#f2f2f2 [3052]" strokecolor="black [3213]" strokeweight=".5pt">
                  <v:stroke dashstyle="longDashDot"/>
                  <v:textbox>
                    <w:txbxContent>
                      <w:p w14:paraId="501ECFB8" w14:textId="77777777" w:rsidR="00C9141F" w:rsidRPr="0056335D" w:rsidRDefault="00C9141F" w:rsidP="00163F81">
                        <w:pPr>
                          <w:pStyle w:val="NormalWeb"/>
                          <w:jc w:val="center"/>
                          <w:rPr>
                            <w:rFonts w:ascii="Arial" w:hAnsi="Arial" w:cs="Arial"/>
                            <w:sz w:val="14"/>
                            <w:szCs w:val="14"/>
                          </w:rPr>
                        </w:pPr>
                      </w:p>
                    </w:txbxContent>
                  </v:textbox>
                </v:rect>
                <v:rect id="Rectangle 176" o:spid="_x0000_s1162" style="position:absolute;left:152402;top:4612611;width:4290065;height:11728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cKKAxAAA&#10;ANwAAAAPAAAAZHJzL2Rvd25yZXYueG1sRI/dasJAEIXvC77DMoJ3dWOlotFVxCIIbS/8eYAxOybB&#10;7GzIbkx8e+ei0LsZzplzvlltelepBzWh9GxgMk5AEWfelpwbuJz373NQISJbrDyTgScF2KwHbytM&#10;re/4SI9TzJWEcEjRQBFjnWodsoIchrGviUW7+cZhlLXJtW2wk3BX6Y8kmWmHJUtDgTXtCsrup9YZ&#10;+L5/fiHm7fX3ptv5tP7Z0mTRGTMa9tslqEh9/Df/XR+s4M+EVp6RCfT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13CigMQAAADcAAAADwAAAAAAAAAAAAAAAACXAgAAZHJzL2Rv&#10;d25yZXYueG1sUEsFBgAAAAAEAAQA9QAAAIgDAAAAAA==&#10;" fillcolor="#f2f2f2 [3052]" strokecolor="black [3213]" strokeweight=".5pt">
                  <v:stroke dashstyle="longDashDot"/>
                </v:rect>
                <v:shape id="Straight Arrow Connector 172" o:spid="_x0000_s1163" type="#_x0000_t32" style="position:absolute;left:2005930;top:5450813;width:1677725;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knnMQAAADcAAAADwAAAGRycy9kb3ducmV2LnhtbERP30vDMBB+F/wfwg18KS6dQqfdsrEK&#10;gi86jYO9Hs2t6WwupYlb/e+NIOztPr6ft1yPrhMnGkLrWcFsmoMgrr1puVGw+3y+fQARIrLBzjMp&#10;+KEA69X11RJL48/8QScdG5FCOJSowMbYl1KG2pLDMPU9ceIOfnAYExwaaQY8p3DXybs8L6TDllOD&#10;xZ6eLNVf+tsp0Hr7fl/M9/bt9aCPWTXPdlWVKXUzGTcLEJHGeBH/u19Mml88wt8z6QK5+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G+SecxAAAANwAAAAPAAAAAAAAAAAA&#10;AAAAAKECAABkcnMvZG93bnJldi54bWxQSwUGAAAAAAQABAD5AAAAkgMAAAAA&#10;" strokecolor="black [3213]" strokeweight=".25pt">
                  <v:stroke startarrow="oval" endarrow="open"/>
                </v:shape>
                <v:shape id="Text Box 1591" o:spid="_x0000_s1164" type="#_x0000_t202" style="position:absolute;left:2249834;top:5309813;width:1365221;height:47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knl+xgAA&#10;ANwAAAAPAAAAZHJzL2Rvd25yZXYueG1sRI9Ba8JAEIXvBf/DMoK3ulHQSnQVCUhF2oPWi7cxOybB&#10;7GzMbjX113cOhd5meG/e+2ax6lyt7tSGyrOB0TABRZx7W3Fh4Pi1eZ2BChHZYu2ZDPxQgNWy97LA&#10;1PoH7+l+iIWSEA4pGihjbFKtQ16SwzD0DbFoF986jLK2hbYtPiTc1XqcJFPtsGJpKLGhrKT8evh2&#10;BnbZ5hP357GbPevs/eOybm7H08SYQb9bz0FF6uK/+e96awX/TfDlGZlAL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knl+xgAAANwAAAAPAAAAAAAAAAAAAAAAAJcCAABkcnMv&#10;ZG93bnJldi54bWxQSwUGAAAAAAQABAD1AAAAigMAAAAA&#10;" filled="f" stroked="f" strokeweight=".5pt">
                  <v:textbox>
                    <w:txbxContent>
                      <w:p w14:paraId="112C8AE3"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Create </w:t>
                        </w:r>
                        <w:r w:rsidRPr="0056335D">
                          <w:rPr>
                            <w:rFonts w:ascii="Arial" w:hAnsi="Arial" w:cs="Arial"/>
                            <w:sz w:val="14"/>
                            <w:szCs w:val="14"/>
                          </w:rPr>
                          <w:t xml:space="preserve">Subscription Response </w:t>
                        </w:r>
                      </w:p>
                    </w:txbxContent>
                  </v:textbox>
                </v:shape>
                <v:shape id="Straight Arrow Connector 174" o:spid="_x0000_s1165" type="#_x0000_t32" style="position:absolute;left:328205;top:5629913;width:1677125;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a9R8QAAADcAAAADwAAAGRycy9kb3ducmV2LnhtbERPS2vCQBC+F/oflil4CbrRginRVZpC&#10;wUtfW8HrkB2zsdnZkF01/ffdQqG3+fies96OrhMXGkLrWcF8loMgrr1puVGw/3yePoAIEdlg55kU&#10;fFOA7eb2Zo2l8Vf+oIuOjUghHEpUYGPsSylDbclhmPmeOHFHPziMCQ6NNANeU7jr5CLPl9Jhy6nB&#10;Yk9PluovfXYKtH57v18WB/v6ctSnrCqyfVVlSk3uxscViEhj/Bf/uXcmzS/m8PtMukB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9Vr1HxAAAANwAAAAPAAAAAAAAAAAA&#10;AAAAAKECAABkcnMvZG93bnJldi54bWxQSwUGAAAAAAQABAD5AAAAkgMAAAAA&#10;" strokecolor="black [3213]" strokeweight=".25pt">
                  <v:stroke startarrow="oval" endarrow="open"/>
                </v:shape>
                <v:shape id="Text Box 1593" o:spid="_x0000_s1166" type="#_x0000_t202" style="position:absolute;left:571509;top:5489513;width:1205218;height:2959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OcJwwAA&#10;ANwAAAAPAAAAZHJzL2Rvd25yZXYueG1sRE9Li8IwEL4v+B/CCN7WVBdXqUaRgqyIe/Bx8TY2Y1ts&#10;JrWJWv31mwXB23x8z5nMGlOKG9WusKyg141AEKdWF5wp2O8WnyMQziNrLC2Tggc5mE1bHxOMtb3z&#10;hm5bn4kQwi5GBbn3VSylS3My6Lq2Ig7cydYGfYB1JnWN9xBuStmPom9psODQkGNFSU7peXs1ClbJ&#10;4hc3x74ZPcvkZ32aV5f9YaBUp93MxyA8Nf4tfrmXOswffsH/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QOcJwwAAANwAAAAPAAAAAAAAAAAAAAAAAJcCAABkcnMvZG93&#10;bnJldi54bWxQSwUGAAAAAAQABAD1AAAAhwMAAAAA&#10;" filled="f" stroked="f" strokeweight=".5pt">
                  <v:textbox>
                    <w:txbxContent>
                      <w:p w14:paraId="3F4D374A"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Play the Subscription Successful Message</w:t>
                        </w:r>
                      </w:p>
                    </w:txbxContent>
                  </v:textbox>
                </v:shape>
                <v:shape id="Text Box 1594" o:spid="_x0000_s1167" type="#_x0000_t202" style="position:absolute;left:2093532;top:4612611;width:2348936;height:196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ACxawgAA&#10;ANwAAAAPAAAAZHJzL2Rvd25yZXYueG1sRI/RisIwEEXfBf8hzIJvmu4iKl1TWRcEXxSs+wFDM9uW&#10;NpOSpNr+vREE32a4d+65s90NphU3cr62rOBzkYAgLqyuuVTwdz3MNyB8QNbYWiYFI3nYZdPJFlNt&#10;73yhWx5KEUPYp6igCqFLpfRFRQb9wnbEUfu3zmCIqyuldniP4aaVX0mykgZrjoQKO/qtqGjy3kRu&#10;0sjTub+ObmNGi8c95f1ISs0+hp9vEIGG8Da/ro861l8v4flMnEB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ALFrCAAAA3AAAAA8AAAAAAAAAAAAAAAAAlwIAAGRycy9kb3du&#10;cmV2LnhtbFBLBQYAAAAABAAEAPUAAACGAwAAAAA=&#10;" fillcolor="#a5a5a5 [2092]" strokeweight=".5pt">
                  <v:textbox>
                    <w:txbxContent>
                      <w:p w14:paraId="4025D953"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2b</w:t>
                        </w:r>
                        <w:r w:rsidRPr="000E5D0F">
                          <w:rPr>
                            <w:rFonts w:cs="Arial"/>
                            <w:sz w:val="14"/>
                            <w:szCs w:val="14"/>
                          </w:rPr>
                          <w:t>:</w:t>
                        </w:r>
                        <w:r>
                          <w:rPr>
                            <w:rFonts w:cs="Arial"/>
                            <w:sz w:val="14"/>
                            <w:szCs w:val="14"/>
                          </w:rPr>
                          <w:t xml:space="preserve"> Successful </w:t>
                        </w:r>
                        <w:r w:rsidRPr="000E5D0F">
                          <w:rPr>
                            <w:rFonts w:cs="Arial"/>
                            <w:sz w:val="14"/>
                            <w:szCs w:val="14"/>
                          </w:rPr>
                          <w:t>Subscription</w:t>
                        </w:r>
                        <w:r>
                          <w:rPr>
                            <w:rFonts w:cs="Arial"/>
                            <w:sz w:val="14"/>
                            <w:szCs w:val="14"/>
                          </w:rPr>
                          <w:t xml:space="preserve"> Creation</w:t>
                        </w:r>
                      </w:p>
                    </w:txbxContent>
                  </v:textbox>
                </v:shape>
                <v:rect id="Rectangle 62" o:spid="_x0000_s1168" style="position:absolute;left:3100;top:3100;width:700411;height:2229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4lw7xAAA&#10;ANwAAAAPAAAAZHJzL2Rvd25yZXYueG1sRE9Na8JAEL0L/odlCr3pptJGSd0EKWkR6cXYi7chO01C&#10;s7NpdqOpv94tCN7m8T5nnY2mFSfqXWNZwdM8AkFcWt1wpeDr8D5bgXAeWWNrmRT8kYMsnU7WmGh7&#10;5j2dCl+JEMIuQQW1910ipStrMujmtiMO3LftDfoA+0rqHs8h3LRyEUWxNNhwaKixo7eayp9iMAoW&#10;wy5vt2bYxZ+r45Bf8vj54/ir1OPDuHkF4Wn0d/HNvdVh/vIF/p8JF8j0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uJcO8QAAADcAAAADwAAAAAAAAAAAAAAAACXAgAAZHJzL2Rv&#10;d25yZXYueG1sUEsFBgAAAAAEAAQA9QAAAIgDAAAAAA==&#10;" fillcolor="white [3201]" strokecolor="black [3200]" strokeweight=".5pt">
                  <v:textbox>
                    <w:txbxContent>
                      <w:p w14:paraId="6B83782A" w14:textId="77777777" w:rsidR="00C9141F" w:rsidRPr="009067FA" w:rsidRDefault="00C9141F" w:rsidP="00163F81">
                        <w:pPr>
                          <w:jc w:val="center"/>
                          <w:rPr>
                            <w:rFonts w:cs="Arial"/>
                            <w:sz w:val="16"/>
                            <w:szCs w:val="16"/>
                          </w:rPr>
                        </w:pPr>
                        <w:r w:rsidRPr="009067FA">
                          <w:rPr>
                            <w:rFonts w:cs="Arial"/>
                            <w:sz w:val="16"/>
                            <w:szCs w:val="16"/>
                          </w:rPr>
                          <w:t>User</w:t>
                        </w:r>
                      </w:p>
                    </w:txbxContent>
                  </v:textbox>
                </v:rect>
                <v:rect id="Rectangle 65" o:spid="_x0000_s1169" style="position:absolute;left:3192748;top:3100;width:1035116;height:2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MMJMxAAA&#10;ANwAAAAPAAAAZHJzL2Rvd25yZXYueG1sRE9La8JAEL4X+h+WKXirG4OkkrqKSFqC9FLbi7chOybB&#10;7GzMbh7667uFQm/z8T1nvZ1MIwbqXG1ZwWIegSAurK65VPD99fa8AuE8ssbGMim4kYPt5vFhjam2&#10;I3/ScPSlCCHsUlRQed+mUrqiIoNublviwJ1tZ9AH2JVSdziGcNPIOIoSabDm0FBhS/uKisuxNwri&#10;/pA1uekPycfq1Gf3LFm+n65KzZ6m3SsIT5P/F/+5cx3mvyTw+0y4QG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jDCTMQAAADcAAAADwAAAAAAAAAAAAAAAACXAgAAZHJzL2Rv&#10;d25yZXYueG1sUEsFBgAAAAAEAAQA9QAAAIgDAAAAAA==&#10;" fillcolor="white [3201]" strokecolor="black [3200]" strokeweight=".5pt">
                  <v:textbox>
                    <w:txbxContent>
                      <w:p w14:paraId="4F677F5F" w14:textId="77777777" w:rsidR="00C9141F" w:rsidRPr="009067FA" w:rsidRDefault="00C9141F" w:rsidP="00163F81">
                        <w:pPr>
                          <w:pStyle w:val="NormalWeb"/>
                          <w:jc w:val="center"/>
                          <w:rPr>
                            <w:rFonts w:ascii="Arial" w:hAnsi="Arial" w:cs="Arial"/>
                            <w:sz w:val="16"/>
                            <w:szCs w:val="16"/>
                          </w:rPr>
                        </w:pPr>
                        <w:r w:rsidRPr="009067FA">
                          <w:rPr>
                            <w:rFonts w:ascii="Arial" w:hAnsi="Arial" w:cs="Arial"/>
                            <w:sz w:val="16"/>
                            <w:szCs w:val="16"/>
                          </w:rPr>
                          <w:t>NMS_MoTech</w:t>
                        </w:r>
                      </w:p>
                    </w:txbxContent>
                  </v:textbox>
                </v:rect>
                <v:rect id="Rectangle 68" o:spid="_x0000_s1170" style="position:absolute;left:1656025;top:3100;width:699811;height:2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GfXxAAA&#10;ANwAAAAPAAAAZHJzL2Rvd25yZXYueG1sRE9Na8JAEL0X+h+WKfTWbColSswmSIlFpBdtL96G7JgE&#10;s7Mxu9G0v75bELzN431OVkymExcaXGtZwWsUgyCurG65VvD9tX5ZgHAeWWNnmRT8kIMif3zIMNX2&#10;yju67H0tQgi7FBU03veplK5qyKCLbE8cuKMdDPoAh1rqAa8h3HRyFseJNNhyaGiwp/eGqtN+NApm&#10;47bsNmbcJp+Lw1j+lsnbx+Gs1PPTtFqC8DT5u/jm3ugwfz6H/2fCBT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xn18QAAADcAAAADwAAAAAAAAAAAAAAAACXAgAAZHJzL2Rv&#10;d25yZXYueG1sUEsFBgAAAAAEAAQA9QAAAIgDAAAAAA==&#10;" fillcolor="white [3201]" strokecolor="black [3200]" strokeweight=".5pt">
                  <v:textbox>
                    <w:txbxContent>
                      <w:p w14:paraId="7EC47AA0"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IVR</w:t>
                        </w:r>
                      </w:p>
                    </w:txbxContent>
                  </v:textbox>
                </v:rect>
                <v:shape id="Straight Arrow Connector 168" o:spid="_x0000_s1171" type="#_x0000_t32" style="position:absolute;left:348605;top:5045012;width:1697326;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wU2sYAAADcAAAADwAAAGRycy9kb3ducmV2LnhtbESPT0vDQBDF74LfYRnBS2g3KjQSuy1G&#10;ELz4by30OmSn2Wh2NmTXNn575yB4m+G9ee836+0cBnWkKfWRDVwtS1DEbXQ9dwZ2H4+LW1ApIzsc&#10;IpOBH0qw3ZyfrbF28cTvdLS5UxLCqUYDPuex1jq1ngKmZRyJRTvEKWCWdeq0m/Ak4WHQ12W50gF7&#10;lgaPIz14ar/sdzBg7evbzara+5fng/0smqrYNU1hzOXFfH8HKtOc/81/109O8CuhlWdkAr3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xsFNrGAAAA3AAAAA8AAAAAAAAA&#10;AAAAAAAAoQIAAGRycy9kb3ducmV2LnhtbFBLBQYAAAAABAAEAPkAAACUAwAAAAA=&#10;" strokecolor="black [3213]" strokeweight=".25pt">
                  <v:stroke startarrow="oval" endarrow="open"/>
                </v:shape>
                <v:shape id="Text Box 6" o:spid="_x0000_s1172" type="#_x0000_t202" style="position:absolute;left:349205;top:4917412;width:1567824;height:4451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qNDjwwAA&#10;ANwAAAAPAAAAZHJzL2Rvd25yZXYueG1sRE9Li8IwEL4v+B/CCN7WVGFdrUaRgqyIe/Bx8TY2Y1ts&#10;JrWJWv31mwXB23x8z5nMGlOKG9WusKyg141AEKdWF5wp2O8Wn0MQziNrLC2Tggc5mE1bHxOMtb3z&#10;hm5bn4kQwi5GBbn3VSylS3My6Lq2Ig7cydYGfYB1JnWN9xBuStmPooE0WHBoyLGiJKf0vL0aBatk&#10;8YubY98Mn2Xysz7Nq8v+8KVUp93MxyA8Nf4tfrmXOsz/HsH/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qNDjwwAAANwAAAAPAAAAAAAAAAAAAAAAAJcCAABkcnMvZG93&#10;bnJldi54bWxQSwUGAAAAAAQABAD1AAAAhwMAAAAA&#10;" filled="f" stroked="f" strokeweight=".5pt">
                  <v:textbox>
                    <w:txbxContent>
                      <w:p w14:paraId="11D75A3C"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Play the Welcome Prompt in the determined Language and get consents for Pack subscription</w:t>
                        </w:r>
                      </w:p>
                    </w:txbxContent>
                  </v:textbox>
                </v:shape>
                <v:shape id="Straight Arrow Connector 170" o:spid="_x0000_s1173" type="#_x0000_t32" style="position:absolute;left:2045931;top:5154212;width:1595824;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nml8YAAADcAAAADwAAAGRycy9kb3ducmV2LnhtbESP0WrCQBBF34X+wzKFvummFlRS16CW&#10;QKGgJPYDhuyYhGRnQ3arab++81Do2wz3zr1nttnkenWjMbSeDTwvElDElbct1wY+L/l8AypEZIu9&#10;ZzLwTQGy3cNsi6n1dy7oVsZaSQiHFA00MQ6p1qFqyGFY+IFYtKsfHUZZx1rbEe8S7nq9TJKVdtiy&#10;NDQ40LGhqiu/nIFl8dKdDh95fihO6/zsV+3P8a005ulx2r+CijTFf/Pf9bsV/I3gyzMygd79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d55pfGAAAA3AAAAA8AAAAAAAAA&#10;AAAAAAAAoQIAAGRycy9kb3ducmV2LnhtbFBLBQYAAAAABAAEAPkAAACUAwAAAAA=&#10;" strokecolor="black [3213]" strokeweight=".25pt">
                  <v:stroke startarrow="oval" endarrow="open"/>
                </v:shape>
                <v:shape id="Text Box 1605" o:spid="_x0000_s1174" type="#_x0000_t202" style="position:absolute;left:2266334;top:5015812;width:1205818;height:31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C6zCxAAA&#10;ANwAAAAPAAAAZHJzL2Rvd25yZXYueG1sRE9Na8JAEL0X/A/LCL01G4WWELOKBKRF2kPUi7cxOybB&#10;7GzMribtr+8WCt7m8T4nW42mFXfqXWNZwSyKQRCXVjdcKTjsNy8JCOeRNbaWScE3OVgtJ08ZptoO&#10;XNB95ysRQtilqKD2vkuldGVNBl1kO+LAnW1v0AfYV1L3OIRw08p5HL9Jgw2Hhho7ymsqL7ubUbDN&#10;N19YnOYm+Wnz98/zursejq9KPU/H9QKEp9E/xP/uDx3mJzP4eyZc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wuswsQAAADcAAAADwAAAAAAAAAAAAAAAACXAgAAZHJzL2Rv&#10;d25yZXYueG1sUEsFBgAAAAAEAAQA9QAAAIgDAAAAAA==&#10;" filled="f" stroked="f" strokeweight=".5pt">
                  <v:textbox>
                    <w:txbxContent>
                      <w:p w14:paraId="4E2578DA"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“Create </w:t>
                        </w:r>
                        <w:r>
                          <w:rPr>
                            <w:rFonts w:ascii="Arial" w:hAnsi="Arial" w:cs="Arial"/>
                            <w:sz w:val="14"/>
                            <w:szCs w:val="14"/>
                          </w:rPr>
                          <w:t>S</w:t>
                        </w:r>
                        <w:r w:rsidRPr="0056335D">
                          <w:rPr>
                            <w:rFonts w:ascii="Arial" w:hAnsi="Arial" w:cs="Arial"/>
                            <w:sz w:val="14"/>
                            <w:szCs w:val="14"/>
                          </w:rPr>
                          <w:t>ubscription” Request</w:t>
                        </w:r>
                      </w:p>
                    </w:txbxContent>
                  </v:textbox>
                </v:shape>
                <v:shape id="AutoShape 1615" o:spid="_x0000_s1175" type="#_x0000_t32" style="position:absolute;left:351705;top:433701;width:1651725;height:1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fde8IAAADcAAAADwAAAGRycy9kb3ducmV2LnhtbERP24rCMBB9X/Afwgi+rakVXKlG8UJB&#10;EFza3Q8YmrEtNpPSRK379RtB8G0O5zrLdW8acaPO1ZYVTMYRCOLC6ppLBb8/6ecchPPIGhvLpOBB&#10;DtarwccSE23vnNEt96UIIewSVFB53yZSuqIig25sW+LAnW1n0AfYlVJ3eA/hppFxFM2kwZpDQ4Ut&#10;7SoqLvnVKIiz6eW0PabpNjt9pd92Vv/t9rlSo2G/WYDw1Pu3+OU+6DB/HsPzmXCBX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Ofde8IAAADcAAAADwAAAAAAAAAAAAAA&#10;AAChAgAAZHJzL2Rvd25yZXYueG1sUEsFBgAAAAAEAAQA+QAAAJADAAAAAA==&#10;" strokecolor="black [3213]" strokeweight=".25pt">
                  <v:stroke startarrow="oval" endarrow="open"/>
                </v:shape>
                <v:shape id="Text Box 1616" o:spid="_x0000_s1176" type="#_x0000_t202" style="position:absolute;left:612709;top:291401;width:1390721;height:31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lZcuxAAA&#10;ANwAAAAPAAAAZHJzL2Rvd25yZXYueG1sRE9Na8JAEL0X/A/LCL3VjZZKSF0lBIKltAejF2/T7JgE&#10;s7MxuzVpf323IHibx/uc1WY0rbhS7xrLCuazCARxaXXDlYLDPn+KQTiPrLG1TAp+yMFmPXlYYaLt&#10;wDu6Fr4SIYRdggpq77tESlfWZNDNbEccuJPtDfoA+0rqHocQblq5iKKlNNhwaKixo6ym8lx8GwXv&#10;Wf6Ju6+FiX/bbPtxSrvL4fii1ON0TF9BeBr9XXxzv+kwP36G/2fCBXL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JWXLsQAAADcAAAADwAAAAAAAAAAAAAAAACXAgAAZHJzL2Rv&#10;d25yZXYueG1sUEsFBgAAAAAEAAQA9QAAAIgDAAAAAA==&#10;" filled="f" stroked="f" strokeweight=".5pt">
                  <v:textbox>
                    <w:txbxContent>
                      <w:p w14:paraId="4C976E91" w14:textId="77777777" w:rsidR="00C9141F" w:rsidRPr="0056335D" w:rsidRDefault="00C9141F" w:rsidP="00163F81">
                        <w:pPr>
                          <w:pStyle w:val="NormalWeb"/>
                          <w:rPr>
                            <w:rFonts w:ascii="Arial" w:hAnsi="Arial" w:cs="Arial"/>
                            <w:sz w:val="14"/>
                            <w:szCs w:val="14"/>
                          </w:rPr>
                        </w:pPr>
                        <w:r>
                          <w:rPr>
                            <w:rFonts w:ascii="Arial" w:hAnsi="Arial" w:cs="Arial"/>
                            <w:sz w:val="14"/>
                            <w:szCs w:val="14"/>
                          </w:rPr>
                          <w:t>User Dials LongCode for Subscription or Inbox</w:t>
                        </w:r>
                      </w:p>
                    </w:txbxContent>
                  </v:textbox>
                </v:shape>
                <v:shape id="AutoShape 1617" o:spid="_x0000_s1177" type="#_x0000_t32" style="position:absolute;left:2005330;top:908602;width:1706226;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ELglMIAAADcAAAADwAAAGRycy9kb3ducmV2LnhtbERP24rCMBB9F/Yfwiz4pqkXXOkaZVUK&#10;gqC0ux8wNGNbbCalyWr1640g+DaHc53FqjO1uFDrKssKRsMIBHFudcWFgr/fZDAH4TyyxtoyKbiR&#10;g9Xyo7fAWNsrp3TJfCFCCLsYFZTeN7GULi/JoBvahjhwJ9sa9AG2hdQtXkO4qeU4imbSYMWhocSG&#10;NiXl5+zfKBink/NhvU+SdXr4So52Vt0320yp/mf38w3CU+ff4pd7p8P8+RSez4QL5PI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ELglMIAAADcAAAADwAAAAAAAAAAAAAA&#10;AAChAgAAZHJzL2Rvd25yZXYueG1sUEsFBgAAAAAEAAQA+QAAAJADAAAAAA==&#10;" strokecolor="black [3213]" strokeweight=".25pt">
                  <v:stroke startarrow="oval" endarrow="open"/>
                </v:shape>
                <v:shape id="Text Box 1618" o:spid="_x0000_s1178" type="#_x0000_t202" style="position:absolute;left:2239634;top:784202;width:1391321;height:217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MKrBwwAA&#10;ANwAAAAPAAAAZHJzL2Rvd25yZXYueG1sRE9Ni8IwEL0L+x/CLHjTVEEpXaNIQVZED7q97G22Gdti&#10;M+k2Uau/3giCt3m8z5ktOlOLC7WusqxgNIxAEOdWV1woyH5WgxiE88gaa8uk4EYOFvOP3gwTba+8&#10;p8vBFyKEsEtQQel9k0jp8pIMuqFtiAN3tK1BH2BbSN3iNYSbWo6jaCoNVhwaSmwoLSk/Hc5GwSZd&#10;7XD/NzbxvU6/t8dl85/9TpTqf3bLLxCeOv8Wv9xrHebHE3g+Ey6Q8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MKrBwwAAANwAAAAPAAAAAAAAAAAAAAAAAJcCAABkcnMvZG93&#10;bnJldi54bWxQSwUGAAAAAAQABAD1AAAAhwMAAAAA&#10;" filled="f" stroked="f" strokeweight=".5pt">
                  <v:textbox>
                    <w:txbxContent>
                      <w:p w14:paraId="19705F61"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v:textbox>
                </v:shape>
                <v:shape id="AutoShape 1619" o:spid="_x0000_s1179" type="#_x0000_t32" style="position:absolute;left:1985030;top:1499204;width:1706226;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pVFMQAAADcAAAADwAAAGRycy9kb3ducmV2LnhtbERP30vDMBB+F/wfwgm+FJfqoBvdsmEF&#10;wZdNjYO9Hs2t6dZcShO3+t+bgeDbfXw/b7keXSfONITWs4LHSQ6CuPam5UbB7uv1YQ4iRGSDnWdS&#10;8EMB1qvbmyWWxl/4k846NiKFcChRgY2xL6UMtSWHYeJ74sQd/OAwJjg00gx4SeGuk095XkiHLacG&#10;iz29WKpP+tsp0Pr9Y1rM9na7OehjVs2yXVVlSt3fjc8LEJHG+C/+c7+ZNH9ewPWZdIF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alUUxAAAANwAAAAPAAAAAAAAAAAA&#10;AAAAAKECAABkcnMvZG93bnJldi54bWxQSwUGAAAAAAQABAD5AAAAkgMAAAAA&#10;" strokecolor="black [3213]" strokeweight=".25pt">
                  <v:stroke startarrow="oval" endarrow="open"/>
                </v:shape>
                <v:shape id="Text Box 1620" o:spid="_x0000_s1180" type="#_x0000_t202" style="position:absolute;left:2249834;top:1350003;width:1522123;height:425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pEtxAAA&#10;ANwAAAAPAAAAZHJzL2Rvd25yZXYueG1sRE9Na8JAEL0X/A/LCL3VjUJrSF0lBIKltAejF2/T7JgE&#10;s7MxuzVpf323IHibx/uc1WY0rbhS7xrLCuazCARxaXXDlYLDPn+KQTiPrLG1TAp+yMFmPXlYYaLt&#10;wDu6Fr4SIYRdggpq77tESlfWZNDNbEccuJPtDfoA+0rqHocQblq5iKIXabDh0FBjR1lN5bn4Ngre&#10;s/wTd18LE/+22fbjlHaXw/FZqcfpmL6C8DT6u/jmftNhfryE/2fCBXL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66RLcQAAADcAAAADwAAAAAAAAAAAAAAAACXAgAAZHJzL2Rv&#10;d25yZXYueG1sUEsFBgAAAAAEAAQA9QAAAIgDAAAAAA==&#10;" filled="f" stroked="f" strokeweight=".5pt">
                  <v:textbox>
                    <w:txbxContent>
                      <w:p w14:paraId="4FEAFA4C"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response </w:t>
                        </w:r>
                        <w:r w:rsidRPr="0056335D">
                          <w:rPr>
                            <w:rFonts w:ascii="Arial" w:hAnsi="Arial" w:cs="Arial"/>
                            <w:sz w:val="14"/>
                            <w:szCs w:val="14"/>
                          </w:rPr>
                          <w:t xml:space="preserve">with </w:t>
                        </w:r>
                        <w:r>
                          <w:rPr>
                            <w:rFonts w:ascii="Arial" w:hAnsi="Arial" w:cs="Arial"/>
                            <w:sz w:val="14"/>
                            <w:szCs w:val="14"/>
                          </w:rPr>
                          <w:t>language &amp; location details</w:t>
                        </w:r>
                      </w:p>
                    </w:txbxContent>
                  </v:textbox>
                </v:shape>
                <v:shape id="AutoShape 1622" o:spid="_x0000_s1181" type="#_x0000_t32" style="position:absolute;left:336505;top:2295505;width:1651625;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blk/cYAAADcAAAADwAAAGRycy9kb3ducmV2LnhtbESPQUvDQBCF74L/YRnBS7AbFdqSdluM&#10;IHhR61rwOmSn2dTsbMiubfz3zkHwNsN789436+0UenWiMXWRDdzOSlDETXQdtwb2H083S1ApIzvs&#10;I5OBH0qw3VxerLFy8czvdLK5VRLCqUIDPueh0jo1ngKmWRyIRTvEMWCWdWy1G/Es4aHXd2U51wE7&#10;lgaPAz16ar7sdzBg7dvufr749K8vB3ss6kWxr+vCmOur6WEFKtOU/81/189O8JdCK8/IBHrz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m5ZP3GAAAA3AAAAA8AAAAAAAAA&#10;AAAAAAAAoQIAAGRycy9kb3ducmV2LnhtbFBLBQYAAAAABAAEAPkAAACUAwAAAAA=&#10;" strokecolor="black [3213]" strokeweight=".25pt">
                  <v:stroke startarrow="oval" endarrow="open"/>
                </v:shape>
                <v:shape id="Text Box 1623" o:spid="_x0000_s1182" type="#_x0000_t202" style="position:absolute;left:458407;top:2139305;width:1521523;height:425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aDExAAA&#10;ANwAAAAPAAAAZHJzL2Rvd25yZXYueG1sRE9Na8JAEL0X+h+WKXirmwotaXSVEAgWsQdTL71Ns2MS&#10;zM6m2dXE/vquIHibx/ucxWo0rThT7xrLCl6mEQji0uqGKwX7r/w5BuE8ssbWMim4kIPV8vFhgYm2&#10;A+/oXPhKhBB2CSqove8SKV1Zk0E3tR1x4A62N+gD7CupexxCuGnlLIrepMGGQ0ONHWU1lcfiZBRs&#10;svwTdz8zE/+12Xp7SLvf/ferUpOnMZ2D8DT6u/jm/tBhfvwO12fCBXL5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X2gxMQAAADcAAAADwAAAAAAAAAAAAAAAACXAgAAZHJzL2Rv&#10;d25yZXYueG1sUEsFBgAAAAAEAAQA9QAAAIgDAAAAAA==&#10;" filled="f" stroked="f" strokeweight=".5pt">
                  <v:textbox>
                    <w:txbxContent>
                      <w:p w14:paraId="4DBC8CEC" w14:textId="77777777" w:rsidR="00C9141F" w:rsidRPr="0056335D" w:rsidRDefault="00C9141F" w:rsidP="00163F81">
                        <w:pPr>
                          <w:pStyle w:val="NormalWeb"/>
                          <w:rPr>
                            <w:rFonts w:ascii="Arial" w:hAnsi="Arial" w:cs="Arial"/>
                            <w:sz w:val="14"/>
                            <w:szCs w:val="14"/>
                          </w:rPr>
                        </w:pPr>
                        <w:r>
                          <w:rPr>
                            <w:rFonts w:ascii="Arial" w:hAnsi="Arial" w:cs="Arial"/>
                            <w:sz w:val="14"/>
                            <w:szCs w:val="14"/>
                          </w:rPr>
                          <w:t>Play the language selection menu and get DTMF Option input</w:t>
                        </w:r>
                      </w:p>
                    </w:txbxContent>
                  </v:textbox>
                </v:shape>
                <v:shape id="AutoShape 1629" o:spid="_x0000_s1183" type="#_x0000_t32" style="position:absolute;left:2004030;top:2158305;width:1706326;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b+JsYAAADcAAAADwAAAGRycy9kb3ducmV2LnhtbESPQUvDQBCF74L/YRnBS7AbFVobuy1G&#10;ELxodVvwOmSn2Wh2NmTXNv575yB4m+G9ee+b1WYKvTrSmLrIBq5nJSjiJrqOWwP73dPVHaiUkR32&#10;kcnADyXYrM/PVli5eOJ3OtrcKgnhVKEBn/NQaZ0aTwHTLA7Eoh3iGDDLOrbajXiS8NDrm7Kc64Ad&#10;S4PHgR49NV/2Oxiwdvt2O198+NeXg/0s6kWxr+vCmMuL6eEeVKYp/5v/rp+d4C8FX56RCfT6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IW/ibGAAAA3AAAAA8AAAAAAAAA&#10;AAAAAAAAoQIAAGRycy9kb3ducmV2LnhtbFBLBQYAAAAABAAEAPkAAACUAwAAAAA=&#10;" strokecolor="black [3213]" strokeweight=".25pt">
                  <v:stroke startarrow="oval" endarrow="open"/>
                </v:shape>
                <v:shape id="Text Box 1630" o:spid="_x0000_s1184" type="#_x0000_t202" style="position:absolute;left:2093532;top:2012905;width:1522123;height:3137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AKRoxAAA&#10;ANwAAAAPAAAAZHJzL2Rvd25yZXYueG1sRE9Na8JAEL0X/A/LCL01GwMVja4SAqGltAc1l96m2TEJ&#10;Zmdjdqupv75bKHibx/uc9XY0nbjQ4FrLCmZRDIK4srrlWkF5KJ4WIJxH1thZJgU/5GC7mTysMdX2&#10;yju67H0tQgi7FBU03veplK5qyKCLbE8cuKMdDPoAh1rqAa8h3HQyieO5NNhyaGiwp7yh6rT/Ngre&#10;8uIDd1+JWdy6/OX9mPXn8vNZqcfpmK1AeBr9XfzvftVh/jKBv2fCBXL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gCkaMQAAADcAAAADwAAAAAAAAAAAAAAAACXAgAAZHJzL2Rv&#10;d25yZXYueG1sUEsFBgAAAAAEAAQA9QAAAIgDAAAAAA==&#10;" filled="f" stroked="f" strokeweight=".5pt">
                  <v:textbox>
                    <w:txbxContent>
                      <w:p w14:paraId="52E0AF77"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txbxContent>
                  </v:textbox>
                </v:shape>
                <v:shape id="Text Box 1631" o:spid="_x0000_s1185" type="#_x0000_t202" style="position:absolute;left:2045931;top:1153103;width:2396536;height:196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5VLUwAAA&#10;ANwAAAAPAAAAZHJzL2Rvd25yZXYueG1sRI/RisIwEEXfBf8hjOCbpiqIW42iguDLCtb9gKEZ22Iz&#10;KUmq7d9vBMG3Ge6de+5sdp2pxZOcrywrmE0TEMS51RUXCv5up8kKhA/IGmvLpKAnD7vtcLDBVNsX&#10;X+mZhULEEPYpKihDaFIpfV6SQT+1DXHU7tYZDHF1hdQOXzHc1HKeJEtpsOJIKLGhY0n5I2tN5CYP&#10;+Xtpb71bmd7i+UBZ25NS41G3X4MI1IWv+XN91rH+zwLez8QJ5PY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5VLUwAAAANwAAAAPAAAAAAAAAAAAAAAAAJcCAABkcnMvZG93bnJl&#10;di54bWxQSwUGAAAAAAQABAD1AAAAhAMAAAAA&#10;" fillcolor="#a5a5a5 [2092]" strokeweight=".5pt">
                  <v:textbox>
                    <w:txbxContent>
                      <w:p w14:paraId="067B2D59"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1a: Language Information available at  MoTech</w:t>
                        </w:r>
                      </w:p>
                    </w:txbxContent>
                  </v:textbox>
                </v:shape>
                <v:shape id="Text Box 1632" o:spid="_x0000_s1186" type="#_x0000_t202" style="position:absolute;left:2041531;top:1847804;width:2402236;height:196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DMqgwAAA&#10;ANwAAAAPAAAAZHJzL2Rvd25yZXYueG1sRI/RisIwEEXfBf8hjOCbpoqIW42iguDLCtb9gKEZ22Iz&#10;KUmq7d9vBMG3Ge6de+5sdp2pxZOcrywrmE0TEMS51RUXCv5up8kKhA/IGmvLpKAnD7vtcLDBVNsX&#10;X+mZhULEEPYpKihDaFIpfV6SQT+1DXHU7tYZDHF1hdQOXzHc1HKeJEtpsOJIKLGhY0n5I2tN5CYP&#10;+Xtpb71bmd7i+UBZ25NS41G3X4MI1IWv+XN91rH+zwLez8QJ5PY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DMqgwAAAANwAAAAPAAAAAAAAAAAAAAAAAJcCAABkcnMvZG93bnJl&#10;di54bWxQSwUGAAAAAAQABAD1AAAAhAMAAAAA&#10;" fillcolor="#a5a5a5 [2092]" strokeweight=".5pt">
                  <v:textbox>
                    <w:txbxContent>
                      <w:p w14:paraId="6859EE3A"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1b: Language Information not available at MoTech</w:t>
                        </w:r>
                      </w:p>
                    </w:txbxContent>
                  </v:textbox>
                </v:shape>
                <v:rect id="Rectangle 186" o:spid="_x0000_s1187" style="position:absolute;left:158702;top:3511508;width:4283765;height:10039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pH05wgAA&#10;ANwAAAAPAAAAZHJzL2Rvd25yZXYueG1sRE/basJAEH0v+A/LCH2rGy0WjW4kWAoF2wcvHzBmxyQk&#10;Oxuym0v/3i0Ivs3hXGe7G00tempdaVnBfBaBIM6sLjlXcDl/va1AOI+ssbZMCv7IwS6ZvGwx1nbg&#10;I/Unn4sQwi5GBYX3TSylywoy6Ga2IQ7czbYGfYBtLnWLQwg3tVxE0Yc0WHJoKLChfUFZdeqMgkO1&#10;/ETMu+vvTXar9+Ynpfl6UOp1OqYbEJ5G/xQ/3N86zF8v4f+ZcIFM7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kfTnCAAAA3AAAAA8AAAAAAAAAAAAAAAAAlwIAAGRycy9kb3du&#10;cmV2LnhtbFBLBQYAAAAABAAEAPUAAACGAwAAAAA=&#10;" fillcolor="#f2f2f2 [3052]" strokecolor="black [3213]" strokeweight=".5pt">
                  <v:stroke dashstyle="longDashDot"/>
                  <v:textbox>
                    <w:txbxContent>
                      <w:p w14:paraId="0BF5C39E" w14:textId="77777777" w:rsidR="00C9141F" w:rsidRPr="0056335D" w:rsidRDefault="00C9141F" w:rsidP="00163F81">
                        <w:pPr>
                          <w:rPr>
                            <w:rFonts w:cs="Arial"/>
                            <w:sz w:val="14"/>
                            <w:szCs w:val="14"/>
                          </w:rPr>
                        </w:pPr>
                      </w:p>
                    </w:txbxContent>
                  </v:textbox>
                </v:rect>
                <v:shape id="Straight Arrow Connector 180" o:spid="_x0000_s1188" type="#_x0000_t32" style="position:absolute;left:336505;top:4360510;width:1676425;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PDycQAAADcAAAADwAAAGRycy9kb3ducmV2LnhtbERP30vDMBB+F/wfwg18KS6dQqfdsrEK&#10;gi86jYO9Hs2t6WwupYlb/e+NIOztPr6ft1yPrhMnGkLrWcFsmoMgrr1puVGw+3y+fQARIrLBzjMp&#10;+KEA69X11RJL48/8QScdG5FCOJSowMbYl1KG2pLDMPU9ceIOfnAYExwaaQY8p3DXybs8L6TDllOD&#10;xZ6eLNVf+tsp0Hr7fl/M9/bt9aCPWTXPdlWVKXUzGTcLEJHGeBH/u19Mmv9YwN8z6QK5+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s8PJxAAAANwAAAAPAAAAAAAAAAAA&#10;AAAAAKECAABkcnMvZG93bnJldi54bWxQSwUGAAAAAAQABAD5AAAAkgMAAAAA&#10;" strokecolor="black [3213]" strokeweight=".25pt">
                  <v:stroke startarrow="oval" endarrow="open"/>
                </v:shape>
                <v:shape id="Text Box 1609" o:spid="_x0000_s1189" type="#_x0000_t202" style="position:absolute;left:458407;top:4112810;width:1204618;height:398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wfwwwAA&#10;ANwAAAAPAAAAZHJzL2Rvd25yZXYueG1sRE9Li8IwEL4v+B/CCN7WVGFdrUaRgqyIe/Bx8TY2Y1ts&#10;JrWJWv31mwXB23x8z5nMGlOKG9WusKyg141AEKdWF5wp2O8Wn0MQziNrLC2Tggc5mE1bHxOMtb3z&#10;hm5bn4kQwi5GBbn3VSylS3My6Lq2Ig7cydYGfYB1JnWN9xBuStmPooE0WHBoyLGiJKf0vL0aBatk&#10;8YubY98Mn2Xysz7Nq8v+8KVUp93MxyA8Nf4tfrmXOswffcP/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dwfwwwAAANwAAAAPAAAAAAAAAAAAAAAAAJcCAABkcnMvZG93&#10;bnJldi54bWxQSwUGAAAAAAQABAD1AAAAhwMAAAAA&#10;" filled="f" stroked="f" strokeweight=".5pt">
                  <v:textbox>
                    <w:txbxContent>
                      <w:p w14:paraId="32471EE1"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message regarding already existing Subscription</w:t>
                        </w:r>
                      </w:p>
                    </w:txbxContent>
                  </v:textbox>
                </v:shape>
                <v:shape id="Text Box 1621" o:spid="_x0000_s1190" type="#_x0000_t202" style="position:absolute;left:2093532;top:3511508;width:2348936;height:196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QcClwAAA&#10;ANwAAAAPAAAAZHJzL2Rvd25yZXYueG1sRI/NisIwEMfvC75DGMHbmupB3GqUdWHBi8JWH2BoZtti&#10;MylJqu3bOwfB2wzz//jNdj+4Vt0pxMazgcU8A0VcettwZeB6+f1cg4oJ2WLrmQyMFGG/m3xsMbf+&#10;wX90L1KlJIRjjgbqlLpc61jW5DDOfUcst38fHCZZQ6VtwIeEu1Yvs2ylHTYsDTV29FNTeSt6J73Z&#10;TZ/O/WUMazd6PB6o6EcyZjYdvjegEg3pLX65j1bwv4RWnpEJ9O4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AQcClwAAAANwAAAAPAAAAAAAAAAAAAAAAAJcCAABkcnMvZG93bnJl&#10;di54bWxQSwUGAAAAAAQABAD1AAAAhAMAAAAA&#10;" fillcolor="#a5a5a5 [2092]" strokeweight=".5pt">
                  <v:textbox>
                    <w:txbxContent>
                      <w:p w14:paraId="4225B3B6"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2a</w:t>
                        </w:r>
                        <w:r w:rsidRPr="000E5D0F">
                          <w:rPr>
                            <w:rFonts w:cs="Arial"/>
                            <w:sz w:val="14"/>
                            <w:szCs w:val="14"/>
                          </w:rPr>
                          <w:t>: Subscription</w:t>
                        </w:r>
                        <w:r>
                          <w:rPr>
                            <w:rFonts w:cs="Arial"/>
                            <w:sz w:val="14"/>
                            <w:szCs w:val="14"/>
                          </w:rPr>
                          <w:t xml:space="preserve"> already exists</w:t>
                        </w:r>
                      </w:p>
                    </w:txbxContent>
                  </v:textbox>
                </v:shape>
                <v:line id="Straight Connector 66" o:spid="_x0000_s1191" style="position:absolute;flip:x;visibility:visible;mso-wrap-style:square" from="3641755,203200" to="3711556,6202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qSlQMMAAADcAAAADwAAAGRycy9kb3ducmV2LnhtbERPS2vCQBC+C/6HZYTezMYeWhNdpQhC&#10;aUkxsT14G7KTB83Ohuxq0n/fLRS8zcf3nO1+Mp240eBaywpWUQyCuLS65VrB5/m4XINwHlljZ5kU&#10;/JCD/W4+22Kq7cg53QpfixDCLkUFjfd9KqUrGzLoItsTB66yg0Ef4FBLPeAYwk0nH+P4SRpsOTQ0&#10;2NOhofK7uBoFlbv2h8uX9tXzW5Zn1Xv9geNJqYfF9LIB4Wnyd/G/+1WH+UkCf8+EC+Tu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qkpUDDAAAA3AAAAA8AAAAAAAAAAAAA&#10;AAAAoQIAAGRycy9kb3ducmV2LnhtbFBLBQYAAAAABAAEAPkAAACRAwAAAAA=&#10;" strokecolor="black [3040]"/>
                <v:line id="Straight Connector 69" o:spid="_x0000_s1192" style="position:absolute;visibility:visible;mso-wrap-style:square" from="2005330,203200" to="2041531,6202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LMisMIAAADcAAAADwAAAGRycy9kb3ducmV2LnhtbESPQWsCMRSE70L/Q3gFbzWrorTrRinF&#10;orQnt/X+2Dx3l928rEmq8d83hYLHYWa+YYpNNL24kPOtZQXTSQaCuLK65VrB99f70zMIH5A19pZJ&#10;wY08bNYPowJzba98oEsZapEg7HNU0IQw5FL6qiGDfmIH4uSdrDMYknS11A6vCW56OcuypTTYclpo&#10;cKC3hqqu/DGJMj2ejdx1L3j8cJ9uO1/GRTwrNX6MrysQgWK4h//be60gEeHvTDoCcv0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LMisMIAAADcAAAADwAAAAAAAAAAAAAA&#10;AAChAgAAZHJzL2Rvd25yZXYueG1sUEsFBgAAAAAEAAQA+QAAAJADAAAAAA==&#10;" strokecolor="black [3040]"/>
                <v:line id="Straight Connector 63" o:spid="_x0000_s1193" style="position:absolute;flip:x;visibility:visible;mso-wrap-style:square" from="328205,226001" to="356205,62026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1dvcMAAADcAAAADwAAAGRycy9kb3ducmV2LnhtbESPS6vCMBSE9xf8D+EI7q6pLlSqUUQQ&#10;LlcUnwt3h+b0gc1JaaKt/94IgsthZr5hZovWlOJBtSssKxj0IxDEidUFZwrOp/XvBITzyBpLy6Tg&#10;SQ4W887PDGNtGz7Q4+gzESDsYlSQe1/FUrokJ4Oubyvi4KW2NuiDrDOpa2wC3JRyGEUjabDgsJBj&#10;RaucktvxbhSk7l6trhft0/H/9rBNN9kOm71SvW67nILw1Ppv+NP+0wqG0QDeZ8IRkPM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f9Xb3DAAAA3AAAAA8AAAAAAAAAAAAA&#10;AAAAoQIAAGRycy9kb3ducmV2LnhtbFBLBQYAAAAABAAEAPkAAACRAwAAAAA=&#10;" strokecolor="black [3040]"/>
                <v:rect id="Rectangle 1624" o:spid="_x0000_s1194" style="position:absolute;left:1208418;top:2454906;width:1633825;height:309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KNZOxAAA&#10;ANwAAAAPAAAAZHJzL2Rvd25yZXYueG1sRI9Bi8IwFITvgv8hvIW9abplKdI1ikgVES+re/H2aJ5t&#10;sXmpTarVX28WBI/DzDfDTOe9qcWVWldZVvA1jkAQ51ZXXCj4O6xGExDOI2usLZOCOzmYz4aDKaba&#10;3viXrntfiFDCLkUFpfdNKqXLSzLoxrYhDt7JtgZ9kG0hdYu3UG5qGUdRIg1WHBZKbGhZUn7ed0ZB&#10;3G2zemO6bbKbHLvskSXf6+NFqc+PfvEDwlPv3+EXvdGBi2L4PxOOgJw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ijWTsQAAADcAAAADwAAAAAAAAAAAAAAAACXAgAAZHJzL2Rv&#10;d25yZXYueG1sUEsFBgAAAAAEAAQA9QAAAIgDAAAAAA==&#10;" fillcolor="white [3201]" strokecolor="black [3200]" strokeweight=".5pt">
                  <v:textbox>
                    <w:txbxContent>
                      <w:p w14:paraId="41753BC7"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DTMF input received for Language Location Code to be used by IVR</w:t>
                        </w:r>
                      </w:p>
                    </w:txbxContent>
                  </v:textbox>
                </v:rect>
                <v:rect id="Rectangle 1624" o:spid="_x0000_s1195" style="position:absolute;left:1216018;top:3746509;width:1633825;height:4235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ZHPVxAAA&#10;ANwAAAAPAAAAZHJzL2Rvd25yZXYueG1sRI9Bi8IwFITvC/6H8ARva6ouRapRRKqI7GXVi7dH82yL&#10;zUttUq3++s3Cgsdh5pth5svOVOJOjSstKxgNIxDEmdUl5wpOx83nFITzyBory6TgSQ6Wi97HHBNt&#10;H/xD94PPRShhl6CCwvs6kdJlBRl0Q1sTB+9iG4M+yCaXusFHKDeVHEdRLA2WHBYKrGldUHY9tEbB&#10;uN2n1c60+/h7em7TVxp/bc83pQb9bjUD4anz7/A/vdOBiybwdyYcAb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WRz1cQAAADcAAAADwAAAAAAAAAAAAAAAACXAgAAZHJzL2Rv&#10;d25yZXYueG1sUEsFBgAAAAAEAAQA9QAAAIgDAAAAAA==&#10;" fillcolor="white [3201]" strokecolor="black [3200]" strokeweight=".5pt">
                  <v:textbox>
                    <w:txbxContent>
                      <w:p w14:paraId="43A99090"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 xml:space="preserve">User Details contains an already active or pendingActivation subscription to the requested pack </w:t>
                        </w:r>
                      </w:p>
                    </w:txbxContent>
                  </v:textbox>
                </v:rect>
                <w10:anchorlock/>
              </v:group>
            </w:pict>
          </mc:Fallback>
        </mc:AlternateContent>
      </w:r>
    </w:p>
    <w:p w14:paraId="2967ABFE" w14:textId="77777777" w:rsidR="00163F81" w:rsidRDefault="00163F81" w:rsidP="00163F81">
      <w:pPr>
        <w:jc w:val="both"/>
      </w:pPr>
    </w:p>
    <w:p w14:paraId="093DE992" w14:textId="77777777" w:rsidR="00163F81" w:rsidRDefault="00163F81" w:rsidP="00163F81">
      <w:pPr>
        <w:pStyle w:val="Caption"/>
        <w:jc w:val="center"/>
      </w:pPr>
      <w:bookmarkStart w:id="178" w:name="_Toc411454415"/>
      <w:r>
        <w:t xml:space="preserve">Figure </w:t>
      </w:r>
      <w:r w:rsidR="001639D2">
        <w:fldChar w:fldCharType="begin"/>
      </w:r>
      <w:r w:rsidR="006F54C1">
        <w:instrText xml:space="preserve"> SEQ Figure \* ARABIC </w:instrText>
      </w:r>
      <w:r w:rsidR="001639D2">
        <w:fldChar w:fldCharType="separate"/>
      </w:r>
      <w:r w:rsidR="00C9141F">
        <w:rPr>
          <w:noProof/>
        </w:rPr>
        <w:t>3</w:t>
      </w:r>
      <w:r w:rsidR="001639D2">
        <w:rPr>
          <w:noProof/>
        </w:rPr>
        <w:fldChar w:fldCharType="end"/>
      </w:r>
      <w:r>
        <w:rPr>
          <w:noProof/>
        </w:rPr>
        <w:t>:</w:t>
      </w:r>
      <w:r>
        <w:t xml:space="preserve"> Language Determination and Subscription</w:t>
      </w:r>
      <w:bookmarkEnd w:id="178"/>
    </w:p>
    <w:p w14:paraId="273645A8" w14:textId="77777777" w:rsidR="00163F81" w:rsidRDefault="00163F81" w:rsidP="00163F81">
      <w:pPr>
        <w:jc w:val="both"/>
      </w:pPr>
    </w:p>
    <w:p w14:paraId="681AF9AC" w14:textId="77777777" w:rsidR="00163F81" w:rsidRPr="005D256A" w:rsidRDefault="00163F81" w:rsidP="00163F81">
      <w:pPr>
        <w:jc w:val="both"/>
      </w:pPr>
      <w:r>
        <w:t>Following two scenarios are covered under this use case:</w:t>
      </w:r>
    </w:p>
    <w:p w14:paraId="6DE92BCD" w14:textId="77777777" w:rsidR="00163F81" w:rsidRPr="00A86C07" w:rsidRDefault="00163F81" w:rsidP="00163F81">
      <w:pPr>
        <w:pStyle w:val="Heading4"/>
        <w:jc w:val="both"/>
      </w:pPr>
      <w:r>
        <w:t xml:space="preserve">Subscription to the same pack Already Exists </w:t>
      </w:r>
    </w:p>
    <w:p w14:paraId="25423C07" w14:textId="77777777" w:rsidR="00163F81" w:rsidRDefault="00163F81" w:rsidP="00163F81">
      <w:pPr>
        <w:jc w:val="both"/>
      </w:pPr>
    </w:p>
    <w:p w14:paraId="7905A963" w14:textId="77777777" w:rsidR="00163F81" w:rsidRDefault="00163F81" w:rsidP="00163F81">
      <w:pPr>
        <w:jc w:val="both"/>
      </w:pPr>
      <w:r>
        <w:t xml:space="preserve">Kilkari Service shall not create new subscription for a beneficiary, to the Subscription-Pack for which Long Code is dialed, if there is an existing subscription to the same pack with status as either </w:t>
      </w:r>
      <w:r w:rsidR="003F5A2D">
        <w:t>"</w:t>
      </w:r>
      <w:r>
        <w:t>Active</w:t>
      </w:r>
      <w:r w:rsidR="003F5A2D">
        <w:t>"</w:t>
      </w:r>
      <w:r>
        <w:t xml:space="preserve"> or </w:t>
      </w:r>
      <w:r w:rsidR="003F5A2D">
        <w:t>"</w:t>
      </w:r>
      <w:r>
        <w:t>PendingActivation</w:t>
      </w:r>
      <w:r w:rsidR="003F5A2D">
        <w:t>"</w:t>
      </w:r>
      <w:r>
        <w:t>.</w:t>
      </w:r>
    </w:p>
    <w:p w14:paraId="69403ACA" w14:textId="77777777" w:rsidR="00163F81" w:rsidRDefault="00163F81" w:rsidP="00163F81">
      <w:pPr>
        <w:jc w:val="both"/>
      </w:pPr>
    </w:p>
    <w:p w14:paraId="601C5316" w14:textId="77777777" w:rsidR="00163F81" w:rsidRDefault="00163F81" w:rsidP="00163F81">
      <w:pPr>
        <w:jc w:val="both"/>
      </w:pPr>
      <w:r>
        <w:t>Scenario:</w:t>
      </w:r>
    </w:p>
    <w:p w14:paraId="39AC6EED" w14:textId="77777777" w:rsidR="00163F81" w:rsidRPr="008E38E0" w:rsidRDefault="00163F81" w:rsidP="00E65978">
      <w:pPr>
        <w:pStyle w:val="ListParagraph"/>
        <w:numPr>
          <w:ilvl w:val="0"/>
          <w:numId w:val="14"/>
        </w:numPr>
        <w:jc w:val="both"/>
      </w:pPr>
      <w:r w:rsidRPr="008E38E0">
        <w:t xml:space="preserve">User dials the Kilkari Subscription long code and call </w:t>
      </w:r>
      <w:r>
        <w:t>lands</w:t>
      </w:r>
      <w:r w:rsidRPr="008E38E0">
        <w:t xml:space="preserve"> at IVR System</w:t>
      </w:r>
    </w:p>
    <w:p w14:paraId="27283E36"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4DE7555D" w14:textId="77777777" w:rsidR="00163F81" w:rsidRDefault="00163F81" w:rsidP="00E65978">
      <w:pPr>
        <w:pStyle w:val="ListParagraph"/>
        <w:numPr>
          <w:ilvl w:val="0"/>
          <w:numId w:val="18"/>
        </w:numPr>
        <w:jc w:val="both"/>
      </w:pPr>
      <w:r>
        <w:t xml:space="preserve">NMS_MoTech system shall return the language and location details along with list of Active/PendingActivation subscription pack of the beneficiary determined as per section </w:t>
      </w:r>
      <w:r w:rsidR="001639D2">
        <w:fldChar w:fldCharType="begin"/>
      </w:r>
      <w:r>
        <w:instrText xml:space="preserve"> REF _Ref410159594 \r \h </w:instrText>
      </w:r>
      <w:r w:rsidR="001639D2">
        <w:fldChar w:fldCharType="separate"/>
      </w:r>
      <w:r w:rsidR="00C9141F">
        <w:t>4.1.1</w:t>
      </w:r>
      <w:r w:rsidR="001639D2">
        <w:fldChar w:fldCharType="end"/>
      </w:r>
      <w:r>
        <w:t>.</w:t>
      </w:r>
    </w:p>
    <w:p w14:paraId="3EC2B005" w14:textId="77777777" w:rsidR="00163F81" w:rsidRDefault="00163F81" w:rsidP="00E65978">
      <w:pPr>
        <w:pStyle w:val="ListParagraph"/>
        <w:numPr>
          <w:ilvl w:val="0"/>
          <w:numId w:val="18"/>
        </w:numPr>
        <w:jc w:val="both"/>
      </w:pPr>
      <w:r>
        <w:t xml:space="preserve">IVR System shall check if the User detail contains an </w:t>
      </w:r>
      <w:r w:rsidR="003F5A2D">
        <w:t>"</w:t>
      </w:r>
      <w:r>
        <w:t>Active</w:t>
      </w:r>
      <w:r w:rsidR="003F5A2D">
        <w:t>"</w:t>
      </w:r>
      <w:r>
        <w:t xml:space="preserve"> / </w:t>
      </w:r>
      <w:r w:rsidR="003F5A2D">
        <w:t>"</w:t>
      </w:r>
      <w:r>
        <w:t>PendingActivation</w:t>
      </w:r>
      <w:r w:rsidR="003F5A2D">
        <w:t>"</w:t>
      </w:r>
      <w:r>
        <w:t xml:space="preserve"> subscription to the requested pack, and then play the message to beneficiary regarding already existing subscription.</w:t>
      </w:r>
    </w:p>
    <w:p w14:paraId="4DE7847C" w14:textId="77777777" w:rsidR="00163F81" w:rsidRDefault="00163F81" w:rsidP="00163F81">
      <w:pPr>
        <w:jc w:val="both"/>
      </w:pPr>
    </w:p>
    <w:p w14:paraId="45D26CA0" w14:textId="77777777" w:rsidR="00163F81" w:rsidRPr="005D256A"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349E1F53" w14:textId="77777777" w:rsidR="00163F81" w:rsidRDefault="00163F81" w:rsidP="00163F81">
      <w:pPr>
        <w:pStyle w:val="Heading4"/>
        <w:jc w:val="both"/>
      </w:pPr>
      <w:r>
        <w:t>Successful Subscription Creation</w:t>
      </w:r>
    </w:p>
    <w:p w14:paraId="31248DE4" w14:textId="77777777" w:rsidR="00163F81" w:rsidRDefault="00163F81" w:rsidP="00163F81">
      <w:pPr>
        <w:jc w:val="both"/>
      </w:pPr>
    </w:p>
    <w:p w14:paraId="62643C64" w14:textId="77777777" w:rsidR="00163F81" w:rsidRDefault="00163F81" w:rsidP="00163F81">
      <w:pPr>
        <w:jc w:val="both"/>
      </w:pPr>
      <w:r>
        <w:t>Kilkari Service shall successfully subscribe a beneficiary to the Subscription-Pack for which Long Code is dialed if:</w:t>
      </w:r>
    </w:p>
    <w:p w14:paraId="3A6DBCFE" w14:textId="77777777" w:rsidR="00163F81" w:rsidRDefault="00163F81" w:rsidP="00E65978">
      <w:pPr>
        <w:pStyle w:val="ListParagraph"/>
        <w:numPr>
          <w:ilvl w:val="0"/>
          <w:numId w:val="25"/>
        </w:numPr>
        <w:jc w:val="both"/>
      </w:pPr>
      <w:r>
        <w:t>The caller is a new beneficiary.</w:t>
      </w:r>
    </w:p>
    <w:p w14:paraId="1EF82EFF" w14:textId="77777777" w:rsidR="00163F81" w:rsidRDefault="00163F81" w:rsidP="00E65978">
      <w:pPr>
        <w:pStyle w:val="ListParagraph"/>
        <w:numPr>
          <w:ilvl w:val="0"/>
          <w:numId w:val="25"/>
        </w:numPr>
        <w:jc w:val="both"/>
      </w:pPr>
      <w:r>
        <w:t>The caller is existing beneficiary having no existing Active / PendingActivation subscription to the same pack as present in the request.</w:t>
      </w:r>
    </w:p>
    <w:p w14:paraId="322FB47E" w14:textId="77777777" w:rsidR="00163F81" w:rsidRDefault="00163F81" w:rsidP="00163F81">
      <w:pPr>
        <w:jc w:val="both"/>
      </w:pPr>
    </w:p>
    <w:p w14:paraId="6B2C2707" w14:textId="77777777" w:rsidR="00163F81" w:rsidRDefault="00163F81" w:rsidP="00163F81">
      <w:pPr>
        <w:jc w:val="both"/>
      </w:pPr>
      <w:r>
        <w:t>Scenario:</w:t>
      </w:r>
    </w:p>
    <w:p w14:paraId="17E22EE8" w14:textId="77777777" w:rsidR="00163F81" w:rsidRPr="008E38E0" w:rsidRDefault="00163F81" w:rsidP="00E65978">
      <w:pPr>
        <w:pStyle w:val="ListParagraph"/>
        <w:numPr>
          <w:ilvl w:val="0"/>
          <w:numId w:val="14"/>
        </w:numPr>
        <w:jc w:val="both"/>
      </w:pPr>
      <w:r w:rsidRPr="008E38E0">
        <w:t xml:space="preserve">User dials the Kilkari Subscription long code and call </w:t>
      </w:r>
      <w:r>
        <w:t>lands</w:t>
      </w:r>
      <w:r w:rsidRPr="008E38E0">
        <w:t xml:space="preserve"> at IVR System</w:t>
      </w:r>
    </w:p>
    <w:p w14:paraId="5B2E3B65"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17A9659D"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C9141F">
        <w:t>4.1.1</w:t>
      </w:r>
      <w:r w:rsidR="001639D2">
        <w:fldChar w:fldCharType="end"/>
      </w:r>
      <w:r w:rsidR="003F5A2D">
        <w:t>"</w:t>
      </w:r>
      <w:r>
        <w:t>.</w:t>
      </w:r>
    </w:p>
    <w:p w14:paraId="58ABFC4B" w14:textId="77777777" w:rsidR="00163F81" w:rsidRDefault="00163F81" w:rsidP="00E65978">
      <w:pPr>
        <w:pStyle w:val="ListParagraph"/>
        <w:numPr>
          <w:ilvl w:val="0"/>
          <w:numId w:val="17"/>
        </w:numPr>
        <w:jc w:val="both"/>
      </w:pPr>
      <w:r>
        <w:t xml:space="preserve">IVR System shall check that user details does not contain any Active / PendingActivation subscription to the requested pack, then Play the Kilkari Welcome message and shall ask consent for the pack subscription. </w:t>
      </w:r>
    </w:p>
    <w:p w14:paraId="58FAB54B" w14:textId="77777777" w:rsidR="00163F81" w:rsidRDefault="00163F81" w:rsidP="00E65978">
      <w:pPr>
        <w:pStyle w:val="ListParagraph"/>
        <w:numPr>
          <w:ilvl w:val="0"/>
          <w:numId w:val="17"/>
        </w:numPr>
        <w:jc w:val="both"/>
      </w:pPr>
      <w:r>
        <w:t xml:space="preserve">After </w:t>
      </w:r>
      <w:proofErr w:type="gramStart"/>
      <w:r>
        <w:t>the consent is given by user</w:t>
      </w:r>
      <w:proofErr w:type="gramEnd"/>
      <w:r>
        <w:t xml:space="preserve">, IVR shall send the </w:t>
      </w:r>
      <w:r w:rsidR="003F5A2D">
        <w:t>"</w:t>
      </w:r>
      <w:r w:rsidR="001639D2">
        <w:fldChar w:fldCharType="begin"/>
      </w:r>
      <w:r>
        <w:instrText xml:space="preserve"> REF _Ref409708268 \h </w:instrText>
      </w:r>
      <w:r w:rsidR="001639D2">
        <w:fldChar w:fldCharType="separate"/>
      </w:r>
      <w:r w:rsidR="00C9141F">
        <w:t>Create Subscription Request API</w:t>
      </w:r>
      <w:r w:rsidR="001639D2">
        <w:fldChar w:fldCharType="end"/>
      </w:r>
      <w:r w:rsidR="003F5A2D">
        <w:t>"</w:t>
      </w:r>
      <w:r>
        <w:t xml:space="preserve"> request to the NMS_MoTech system. </w:t>
      </w:r>
    </w:p>
    <w:p w14:paraId="2509D53D" w14:textId="77777777" w:rsidR="00163F81" w:rsidRDefault="00163F81" w:rsidP="00E65978">
      <w:pPr>
        <w:pStyle w:val="ListParagraph"/>
        <w:numPr>
          <w:ilvl w:val="0"/>
          <w:numId w:val="17"/>
        </w:numPr>
        <w:jc w:val="both"/>
      </w:pPr>
      <w:r>
        <w:t>NMS_MoTech shall subscribe the user with the desired pack and send the response to IVR System.</w:t>
      </w:r>
    </w:p>
    <w:p w14:paraId="05465A95" w14:textId="77777777" w:rsidR="00163F81" w:rsidRDefault="00163F81" w:rsidP="00E65978">
      <w:pPr>
        <w:pStyle w:val="ListParagraph"/>
        <w:numPr>
          <w:ilvl w:val="0"/>
          <w:numId w:val="17"/>
        </w:numPr>
        <w:jc w:val="both"/>
      </w:pPr>
      <w:r>
        <w:t>IVR System shall play the message to beneficiary regarding successful subscription.</w:t>
      </w:r>
    </w:p>
    <w:p w14:paraId="770DBC4D" w14:textId="77777777" w:rsidR="00163F81" w:rsidRDefault="00163F81" w:rsidP="00163F81">
      <w:pPr>
        <w:pStyle w:val="ListParagraph"/>
        <w:numPr>
          <w:ilvl w:val="0"/>
          <w:numId w:val="0"/>
        </w:numPr>
        <w:ind w:left="360"/>
        <w:jc w:val="both"/>
      </w:pPr>
    </w:p>
    <w:p w14:paraId="64FDBC53"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752E9AC9" w14:textId="77777777" w:rsidR="00163F81" w:rsidRPr="003E1858" w:rsidRDefault="00163F81" w:rsidP="00163F81">
      <w:pPr>
        <w:pStyle w:val="Heading3"/>
        <w:jc w:val="both"/>
      </w:pPr>
      <w:bookmarkStart w:id="179" w:name="_Toc409453687"/>
      <w:bookmarkStart w:id="180" w:name="_Toc411454382"/>
      <w:r>
        <w:t>Subscription Deactivation</w:t>
      </w:r>
      <w:bookmarkEnd w:id="179"/>
      <w:bookmarkEnd w:id="180"/>
    </w:p>
    <w:p w14:paraId="17F4FAAC" w14:textId="77777777" w:rsidR="00163F81" w:rsidRDefault="00163F81" w:rsidP="00163F81">
      <w:pPr>
        <w:jc w:val="both"/>
      </w:pPr>
    </w:p>
    <w:p w14:paraId="2C415075" w14:textId="77777777" w:rsidR="00163F81" w:rsidRDefault="00163F81" w:rsidP="00163F81">
      <w:pPr>
        <w:jc w:val="both"/>
      </w:pPr>
      <w:r>
        <w:t xml:space="preserve">Kilkari Service shall deactivate the beneficiary subscription corresponding to the Subscription-Pack for which it is requested at the end of OBD call delivery. Deactivation shall stop the future message delivery to the beneficiary and shall set the status of subscription as </w:t>
      </w:r>
      <w:r w:rsidR="003F5A2D">
        <w:t>"</w:t>
      </w:r>
      <w:r>
        <w:t>Deactivated</w:t>
      </w:r>
      <w:r w:rsidR="003F5A2D">
        <w:t>"</w:t>
      </w:r>
      <w:r>
        <w:t>. This shall not remove the MSISDN and its mapping to the pack from NMS_MoTech database.</w:t>
      </w:r>
    </w:p>
    <w:p w14:paraId="60B86647" w14:textId="77777777" w:rsidR="00163F81" w:rsidRDefault="00163F81" w:rsidP="00163F81">
      <w:pPr>
        <w:jc w:val="both"/>
      </w:pPr>
    </w:p>
    <w:p w14:paraId="1D38A077" w14:textId="77777777" w:rsidR="00163F81" w:rsidRDefault="00B709FC" w:rsidP="00163F81">
      <w:pPr>
        <w:jc w:val="both"/>
      </w:pPr>
      <w:r>
        <w:rPr>
          <w:noProof/>
        </w:rPr>
        <mc:AlternateContent>
          <mc:Choice Requires="wpc">
            <w:drawing>
              <wp:inline distT="0" distB="0" distL="0" distR="0" wp14:anchorId="269DC57B" wp14:editId="0DADB9AE">
                <wp:extent cx="4230370" cy="1945005"/>
                <wp:effectExtent l="9525" t="3810" r="8255" b="3810"/>
                <wp:docPr id="172" name="Canvas 15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1" name="Rectangle 62"/>
                        <wps:cNvSpPr>
                          <a:spLocks noChangeArrowheads="1"/>
                        </wps:cNvSpPr>
                        <wps:spPr bwMode="auto">
                          <a:xfrm>
                            <a:off x="3100" y="12000"/>
                            <a:ext cx="700412" cy="2223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FB44E5C" w14:textId="77777777" w:rsidR="00C9141F" w:rsidRPr="009067FA" w:rsidRDefault="00C9141F" w:rsidP="00163F81">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52" name="Straight Connector 63"/>
                        <wps:cNvCnPr/>
                        <wps:spPr bwMode="auto">
                          <a:xfrm flipH="1">
                            <a:off x="353606" y="252001"/>
                            <a:ext cx="700" cy="15698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3" name="Rectangle 65"/>
                        <wps:cNvSpPr>
                          <a:spLocks noChangeArrowheads="1"/>
                        </wps:cNvSpPr>
                        <wps:spPr bwMode="auto">
                          <a:xfrm>
                            <a:off x="3192153" y="29800"/>
                            <a:ext cx="1035017" cy="1994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E117A82" w14:textId="77777777" w:rsidR="00C9141F" w:rsidRPr="009067FA" w:rsidRDefault="00C9141F" w:rsidP="00163F81">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54" name="Straight Connector 66"/>
                        <wps:cNvCnPr/>
                        <wps:spPr bwMode="auto">
                          <a:xfrm>
                            <a:off x="3711561" y="229201"/>
                            <a:ext cx="3800" cy="15456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5" name="Rectangle 68"/>
                        <wps:cNvSpPr>
                          <a:spLocks noChangeArrowheads="1"/>
                        </wps:cNvSpPr>
                        <wps:spPr bwMode="auto">
                          <a:xfrm>
                            <a:off x="1656027" y="3100"/>
                            <a:ext cx="699812" cy="1994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CEBF530"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56" name="Straight Connector 69"/>
                        <wps:cNvCnPr/>
                        <wps:spPr bwMode="auto">
                          <a:xfrm>
                            <a:off x="2004633" y="252001"/>
                            <a:ext cx="700" cy="15228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7" name="Rectangle 163"/>
                        <wps:cNvSpPr>
                          <a:spLocks noChangeArrowheads="1"/>
                        </wps:cNvSpPr>
                        <wps:spPr bwMode="auto">
                          <a:xfrm>
                            <a:off x="174603" y="438101"/>
                            <a:ext cx="3735062" cy="2007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02F165D5"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OBD Call</w:t>
                              </w:r>
                            </w:p>
                          </w:txbxContent>
                        </wps:txbx>
                        <wps:bodyPr rot="0" vert="horz" wrap="square" lIns="91440" tIns="45720" rIns="91440" bIns="45720" anchor="ctr" anchorCtr="0" upright="1">
                          <a:noAutofit/>
                        </wps:bodyPr>
                      </wps:wsp>
                      <wps:wsp>
                        <wps:cNvPr id="58" name="Straight Arrow Connector 168"/>
                        <wps:cNvCnPr/>
                        <wps:spPr bwMode="auto">
                          <a:xfrm flipH="1">
                            <a:off x="372706" y="786702"/>
                            <a:ext cx="165102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59" name="Text Box 6"/>
                        <wps:cNvSpPr txBox="1">
                          <a:spLocks noChangeArrowheads="1"/>
                        </wps:cNvSpPr>
                        <wps:spPr bwMode="auto">
                          <a:xfrm>
                            <a:off x="349206" y="658402"/>
                            <a:ext cx="1567826" cy="27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B245668"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Deactivation menu to the beneficiary</w:t>
                              </w:r>
                            </w:p>
                          </w:txbxContent>
                        </wps:txbx>
                        <wps:bodyPr rot="0" vert="horz" wrap="square" lIns="91440" tIns="45720" rIns="91440" bIns="45720" anchor="t" anchorCtr="0" upright="1">
                          <a:noAutofit/>
                        </wps:bodyPr>
                      </wps:wsp>
                      <wps:wsp>
                        <wps:cNvPr id="60" name="Straight Arrow Connector 170"/>
                        <wps:cNvCnPr/>
                        <wps:spPr bwMode="auto">
                          <a:xfrm>
                            <a:off x="2004633" y="1218503"/>
                            <a:ext cx="1706928"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61" name="Text Box 1569"/>
                        <wps:cNvSpPr txBox="1">
                          <a:spLocks noChangeArrowheads="1"/>
                        </wps:cNvSpPr>
                        <wps:spPr bwMode="auto">
                          <a:xfrm>
                            <a:off x="2266338" y="1072503"/>
                            <a:ext cx="1205820"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C15157"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Deactivate</w:t>
                              </w:r>
                              <w:r w:rsidRPr="0056335D">
                                <w:rPr>
                                  <w:rFonts w:ascii="Arial" w:hAnsi="Arial" w:cs="Arial"/>
                                  <w:sz w:val="14"/>
                                  <w:szCs w:val="14"/>
                                </w:rPr>
                                <w:t xml:space="preserve"> Subscription” Request</w:t>
                              </w:r>
                            </w:p>
                          </w:txbxContent>
                        </wps:txbx>
                        <wps:bodyPr rot="0" vert="horz" wrap="square" lIns="91440" tIns="45720" rIns="91440" bIns="45720" anchor="t" anchorCtr="0" upright="1">
                          <a:noAutofit/>
                        </wps:bodyPr>
                      </wps:wsp>
                      <wps:wsp>
                        <wps:cNvPr id="62" name="Straight Arrow Connector 178"/>
                        <wps:cNvCnPr>
                          <a:cxnSpLocks noChangeShapeType="1"/>
                        </wps:cNvCnPr>
                        <wps:spPr bwMode="auto">
                          <a:xfrm flipH="1">
                            <a:off x="2030734" y="1478204"/>
                            <a:ext cx="1676428"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63" name="Text Box 1571"/>
                        <wps:cNvSpPr txBox="1">
                          <a:spLocks noChangeArrowheads="1"/>
                        </wps:cNvSpPr>
                        <wps:spPr bwMode="auto">
                          <a:xfrm>
                            <a:off x="2345039" y="1332803"/>
                            <a:ext cx="847114" cy="243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64F936"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Response</w:t>
                              </w:r>
                              <w:r>
                                <w:rPr>
                                  <w:rFonts w:ascii="Arial" w:hAnsi="Arial" w:cs="Arial"/>
                                  <w:sz w:val="14"/>
                                  <w:szCs w:val="14"/>
                                </w:rPr>
                                <w:t>.</w:t>
                              </w:r>
                            </w:p>
                          </w:txbxContent>
                        </wps:txbx>
                        <wps:bodyPr rot="0" vert="horz" wrap="square" lIns="91440" tIns="45720" rIns="91440" bIns="45720" anchor="t" anchorCtr="0" upright="1">
                          <a:noAutofit/>
                        </wps:bodyPr>
                      </wps:wsp>
                      <wps:wsp>
                        <wps:cNvPr id="160" name="Text Box 1572"/>
                        <wps:cNvSpPr txBox="1">
                          <a:spLocks noChangeArrowheads="1"/>
                        </wps:cNvSpPr>
                        <wps:spPr bwMode="auto">
                          <a:xfrm>
                            <a:off x="566409" y="1441404"/>
                            <a:ext cx="1205220" cy="294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9F1C9D"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Subscription </w:t>
                              </w:r>
                              <w:r>
                                <w:rPr>
                                  <w:rFonts w:ascii="Arial" w:hAnsi="Arial" w:cs="Arial"/>
                                  <w:sz w:val="14"/>
                                  <w:szCs w:val="14"/>
                                </w:rPr>
                                <w:t>Deactivation</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161" name="Straight Arrow Connector 170"/>
                        <wps:cNvCnPr/>
                        <wps:spPr bwMode="auto">
                          <a:xfrm>
                            <a:off x="372706" y="1090203"/>
                            <a:ext cx="1651027" cy="39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62" name="Text Box 1577"/>
                        <wps:cNvSpPr txBox="1">
                          <a:spLocks noChangeArrowheads="1"/>
                        </wps:cNvSpPr>
                        <wps:spPr bwMode="auto">
                          <a:xfrm>
                            <a:off x="450207" y="939102"/>
                            <a:ext cx="1205820"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614006" w14:textId="77777777" w:rsidR="00C9141F" w:rsidRPr="0056335D" w:rsidRDefault="00C9141F" w:rsidP="00163F81">
                              <w:pPr>
                                <w:pStyle w:val="NormalWeb"/>
                                <w:rPr>
                                  <w:rFonts w:ascii="Arial" w:hAnsi="Arial" w:cs="Arial"/>
                                  <w:sz w:val="14"/>
                                  <w:szCs w:val="14"/>
                                </w:rPr>
                              </w:pPr>
                              <w:r>
                                <w:rPr>
                                  <w:rFonts w:ascii="Arial" w:hAnsi="Arial" w:cs="Arial"/>
                                  <w:sz w:val="14"/>
                                  <w:szCs w:val="14"/>
                                </w:rPr>
                                <w:t>Consent given for Deactivation</w:t>
                              </w:r>
                            </w:p>
                          </w:txbxContent>
                        </wps:txbx>
                        <wps:bodyPr rot="0" vert="horz" wrap="square" lIns="91440" tIns="45720" rIns="91440" bIns="45720" anchor="t" anchorCtr="0" upright="1">
                          <a:noAutofit/>
                        </wps:bodyPr>
                      </wps:wsp>
                      <wps:wsp>
                        <wps:cNvPr id="163" name="Straight Arrow Connector 168"/>
                        <wps:cNvCnPr/>
                        <wps:spPr bwMode="auto">
                          <a:xfrm flipH="1">
                            <a:off x="353606" y="1582404"/>
                            <a:ext cx="165102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554" o:spid="_x0000_s1196" style="width:333.1pt;height:153.15pt;mso-position-horizontal-relative:char;mso-position-vertical-relative:line" coordsize="4230370,19450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">
                <v:shape id="_x0000_s1197" type="#_x0000_t75" style="position:absolute;width:4230370;height:1945005;visibility:visible;mso-wrap-style:square">
                  <v:fill o:detectmouseclick="t"/>
                  <v:path o:connecttype="none"/>
                </v:shape>
                <v:rect id="Rectangle 62" o:spid="_x0000_s1198" style="position:absolute;left:3100;top:12000;width:700412;height:2223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H31fxgAA&#10;ANsAAAAPAAAAZHJzL2Rvd25yZXYueG1sRI9Ba8JAFITvBf/D8gRvdZNgg6SuUiQtIfRS9eLtkX1N&#10;QrNvY3ajaX99t1DwOMzMN8xmN5lOXGlwrWUF8TICQVxZ3XKt4HR8fVyDcB5ZY2eZFHyTg9129rDB&#10;TNsbf9D14GsRIOwyVNB432dSuqohg25pe+LgfdrBoA9yqKUe8BbgppNJFKXSYMthocGe9g1VX4fR&#10;KEjGMu8KM5bp+/o85j95uno7X5RazKeXZxCeJn8P/7cLreAphr8v4QfI7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CH31fxgAAANsAAAAPAAAAAAAAAAAAAAAAAJcCAABkcnMv&#10;ZG93bnJldi54bWxQSwUGAAAAAAQABAD1AAAAigMAAAAA&#10;" fillcolor="white [3201]" strokecolor="black [3200]" strokeweight=".5pt">
                  <v:textbox>
                    <w:txbxContent>
                      <w:p w14:paraId="4FB44E5C" w14:textId="77777777" w:rsidR="00C9141F" w:rsidRPr="009067FA" w:rsidRDefault="00C9141F" w:rsidP="00163F81">
                        <w:pPr>
                          <w:jc w:val="center"/>
                          <w:rPr>
                            <w:rFonts w:cs="Arial"/>
                            <w:sz w:val="16"/>
                            <w:szCs w:val="16"/>
                          </w:rPr>
                        </w:pPr>
                        <w:r w:rsidRPr="009067FA">
                          <w:rPr>
                            <w:rFonts w:cs="Arial"/>
                            <w:sz w:val="16"/>
                            <w:szCs w:val="16"/>
                          </w:rPr>
                          <w:t>User</w:t>
                        </w:r>
                      </w:p>
                    </w:txbxContent>
                  </v:textbox>
                </v:rect>
                <v:line id="Straight Connector 63" o:spid="_x0000_s1199" style="position:absolute;flip:x;visibility:visible;mso-wrap-style:square" from="353606,252001" to="354306,1821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c6lg8UAAADbAAAADwAAAGRycy9kb3ducmV2LnhtbESPS2vDMBCE74H8B7GB3hK5gTbBjRJK&#10;oFBaXGInOeS2WOsHtVbGkh/991WhkOMwM98wu8NkGjFQ52rLCh5XEQji3OqaSwWX89tyC8J5ZI2N&#10;ZVLwQw4O+/lsh7G2I6c0ZL4UAcIuRgWV920spcsrMuhWtiUOXmE7gz7IrpS6wzHATSPXUfQsDdYc&#10;Fips6VhR/p31RkHh+vZ4u2pfbD6SNCk+yy8cT0o9LKbXFxCeJn8P/7fftYKnNfx9CT9A7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c6lg8UAAADbAAAADwAAAAAAAAAA&#10;AAAAAAChAgAAZHJzL2Rvd25yZXYueG1sUEsFBgAAAAAEAAQA+QAAAJMDAAAAAA==&#10;" strokecolor="black [3040]"/>
                <v:rect id="Rectangle 65" o:spid="_x0000_s1200" style="position:absolute;left:3192153;top:29800;width:1035017;height:199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UazxgAA&#10;ANsAAAAPAAAAZHJzL2Rvd25yZXYueG1sRI9Ba8JAFITvgv9heYXedFNbg6RugpS0iPRi7MXbI/ua&#10;hGbfptmNpv56tyB4HGbmG2adjaYVJ+pdY1nB0zwCQVxa3XCl4OvwPluBcB5ZY2uZFPyRgyydTtaY&#10;aHvmPZ0KX4kAYZeggtr7LpHSlTUZdHPbEQfv2/YGfZB9JXWP5wA3rVxEUSwNNhwWauzorabypxiM&#10;gsWwy9utGXbx5+o45Jc8fvk4/ir1+DBuXkF4Gv09fGtvtYLlM/x/CT9Apl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dgUazxgAAANsAAAAPAAAAAAAAAAAAAAAAAJcCAABkcnMv&#10;ZG93bnJldi54bWxQSwUGAAAAAAQABAD1AAAAigMAAAAA&#10;" fillcolor="white [3201]" strokecolor="black [3200]" strokeweight=".5pt">
                  <v:textbox>
                    <w:txbxContent>
                      <w:p w14:paraId="4E117A82" w14:textId="77777777" w:rsidR="00C9141F" w:rsidRPr="009067FA" w:rsidRDefault="00C9141F" w:rsidP="00163F81">
                        <w:pPr>
                          <w:pStyle w:val="NormalWeb"/>
                          <w:jc w:val="center"/>
                          <w:rPr>
                            <w:rFonts w:ascii="Arial" w:hAnsi="Arial" w:cs="Arial"/>
                            <w:sz w:val="16"/>
                            <w:szCs w:val="16"/>
                          </w:rPr>
                        </w:pPr>
                        <w:r w:rsidRPr="009067FA">
                          <w:rPr>
                            <w:rFonts w:ascii="Arial" w:hAnsi="Arial" w:cs="Arial"/>
                            <w:sz w:val="16"/>
                            <w:szCs w:val="16"/>
                          </w:rPr>
                          <w:t>NMS_MoTech</w:t>
                        </w:r>
                      </w:p>
                    </w:txbxContent>
                  </v:textbox>
                </v:rect>
                <v:line id="Straight Connector 66" o:spid="_x0000_s1201" style="position:absolute;visibility:visible;mso-wrap-style:square" from="3711561,229201" to="3715361,1774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yv8IAAADbAAAADwAAAGRycy9kb3ducmV2LnhtbESPT2sCMRTE70K/Q3gFbzXrX3Q1ShHF&#10;Uk+1en9sXncXNy9rEjV++6ZQ8DjMzG+YxSqaRtzI+dqygn4vA0FcWF1zqeD4vX2bgvABWWNjmRQ8&#10;yMNq+dJZYK7tnb/odgilSBD2OSqoQmhzKX1RkUHfsy1x8n6sMxiSdKXUDu8Jbho5yLKJNFhzWqiw&#10;pXVFxflwNYnSP12M3J1nePp0e7cZTuI4XpTqvsb3OYhAMTzD/+0PrWA8gr8v6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1Uyv8IAAADbAAAADwAAAAAAAAAAAAAA&#10;AAChAgAAZHJzL2Rvd25yZXYueG1sUEsFBgAAAAAEAAQA+QAAAJADAAAAAA==&#10;" strokecolor="black [3040]"/>
                <v:rect id="Rectangle 68" o:spid="_x0000_s1202" style="position:absolute;left:1656027;top:3100;width:699812;height:199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JHtcxgAA&#10;ANsAAAAPAAAAZHJzL2Rvd25yZXYueG1sRI9Ba8JAFITvBf/D8oTe6sbQBEldpUhaJPRS9eLtkX1N&#10;QrNv0+zGpP56t1DwOMzMN8x6O5lWXKh3jWUFy0UEgri0uuFKwen49rQC4TyyxtYyKfglB9vN7GGN&#10;mbYjf9Ll4CsRIOwyVFB732VSurImg25hO+LgfdneoA+yr6TucQxw08o4ilJpsOGwUGNHu5rK78Ng&#10;FMRDkbd7MxTpx+o85Nc8fX4//yj1OJ9eX0B4mvw9/N/eawVJAn9fwg+Qm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JHtcxgAAANsAAAAPAAAAAAAAAAAAAAAAAJcCAABkcnMv&#10;ZG93bnJldi54bWxQSwUGAAAAAAQABAD1AAAAigMAAAAA&#10;" fillcolor="white [3201]" strokecolor="black [3200]" strokeweight=".5pt">
                  <v:textbox>
                    <w:txbxContent>
                      <w:p w14:paraId="7CEBF530"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IVR</w:t>
                        </w:r>
                      </w:p>
                    </w:txbxContent>
                  </v:textbox>
                </v:rect>
                <v:line id="Straight Connector 69" o:spid="_x0000_s1203" style="position:absolute;visibility:visible;mso-wrap-style:square" from="2004633,252001" to="2005333,1774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sJU8MAAADbAAAADwAAAGRycy9kb3ducmV2LnhtbESPzWrDMBCE74G8g9hCb4mchpjWjRxC&#10;SWhpTs3PfbG2trG1ciQlUd++KhRyHGbmG2a5iqYXV3K+taxgNs1AEFdWt1wrOB62k2cQPiBr7C2T&#10;gh/ysCrHoyUW2t74i677UIsEYV+ggiaEoZDSVw0Z9FM7ECfv2zqDIUlXS+3wluCml09ZlkuDLaeF&#10;Bgd6a6jq9heTKLPT2cj37gVPn27nNvM8LuJZqceHuH4FESiGe/i//aEVLHL4+5J+gCx/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TLCVPDAAAA2wAAAA8AAAAAAAAAAAAA&#10;AAAAoQIAAGRycy9kb3ducmV2LnhtbFBLBQYAAAAABAAEAPkAAACRAwAAAAA=&#10;" strokecolor="black [3040]"/>
                <v:rect id="Rectangle 163" o:spid="_x0000_s1204" style="position:absolute;left:174603;top:438101;width:3735062;height:2007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ukCwxgAA&#10;ANsAAAAPAAAAZHJzL2Rvd25yZXYueG1sRI9Ba8JAFITvgv9heYXedFNpo6RugpS0iPRi7MXbI/ua&#10;hGbfptmNpv56tyB4HGbmG2adjaYVJ+pdY1nB0zwCQVxa3XCl4OvwPluBcB5ZY2uZFPyRgyydTtaY&#10;aHvmPZ0KX4kAYZeggtr7LpHSlTUZdHPbEQfv2/YGfZB9JXWP5wA3rVxEUSwNNhwWauzorabypxiM&#10;gsWwy9utGXbx5+o45Jc8fv44/ir1+DBuXkF4Gv09fGtvtYKXJfx/CT9Apl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iukCwxgAAANsAAAAPAAAAAAAAAAAAAAAAAJcCAABkcnMv&#10;ZG93bnJldi54bWxQSwUGAAAAAAQABAD1AAAAigMAAAAA&#10;" fillcolor="white [3201]" strokecolor="black [3200]" strokeweight=".5pt">
                  <v:textbox>
                    <w:txbxContent>
                      <w:p w14:paraId="02F165D5"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OBD Call</w:t>
                        </w:r>
                      </w:p>
                    </w:txbxContent>
                  </v:textbox>
                </v:rect>
                <v:shape id="Straight Arrow Connector 168" o:spid="_x0000_s1205" type="#_x0000_t32" style="position:absolute;left:372706;top:786702;width:1651027;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pWT8MAAADbAAAADwAAAGRycy9kb3ducmV2LnhtbERPz2vCMBS+C/4P4QleykynTKUzyjoY&#10;eNncMsHro3k23ZqX0mTa/ffLYeDx4/u92Q2uFRfqQ+NZwf0sB0FcedNwreD4+XK3BhEissHWMyn4&#10;pQC77Xi0wcL4K3/QRcdapBAOBSqwMXaFlKGy5DDMfEecuLPvHcYE+1qaHq8p3LVynudL6bDh1GCx&#10;o2dL1bf+cQq0PrwvlquTfXs966+sXGXHssyUmk6Gp0cQkYZ4E/+790bBQxqbvqQfIL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aVk/DAAAA2wAAAA8AAAAAAAAAAAAA&#10;AAAAoQIAAGRycy9kb3ducmV2LnhtbFBLBQYAAAAABAAEAPkAAACRAwAAAAA=&#10;" strokecolor="black [3213]" strokeweight=".25pt">
                  <v:stroke startarrow="oval" endarrow="open"/>
                </v:shape>
                <v:shape id="Text Box 6" o:spid="_x0000_s1206" type="#_x0000_t202" style="position:absolute;left:349206;top:658402;width:1567826;height:27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RwrSxAAA&#10;ANsAAAAPAAAAZHJzL2Rvd25yZXYueG1sRI9Pi8IwFMTvgt8hPGFvmiooWo0iBXFZ9OCfi7dn82yL&#10;zUttslr99GZhweMwM79hZovGlOJOtSssK+j3IhDEqdUFZwqOh1V3DMJ5ZI2lZVLwJAeLebs1w1jb&#10;B+/ovveZCBB2MSrIva9iKV2ak0HXsxVx8C62NuiDrDOpa3wEuCnlIIpG0mDBYSHHipKc0uv+1yj4&#10;SVZb3J0HZvwqk/Xmsqxux9NQqa9Os5yC8NT4T/i//a0VDCf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0cK0sQAAADbAAAADwAAAAAAAAAAAAAAAACXAgAAZHJzL2Rv&#10;d25yZXYueG1sUEsFBgAAAAAEAAQA9QAAAIgDAAAAAA==&#10;" filled="f" stroked="f" strokeweight=".5pt">
                  <v:textbox>
                    <w:txbxContent>
                      <w:p w14:paraId="7B245668"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Deactivation menu to the beneficiary</w:t>
                        </w:r>
                      </w:p>
                    </w:txbxContent>
                  </v:textbox>
                </v:shape>
                <v:shape id="Straight Arrow Connector 170" o:spid="_x0000_s1207" type="#_x0000_t32" style="position:absolute;left:2004633;top:1218503;width:1706928;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2zfMEAAADbAAAADwAAAGRycy9kb3ducmV2LnhtbERPy4rCMBTdC/MP4Q64s+koVOkYxQeF&#10;AUFpnQ+4NNe22NyUJqN1vt4sBJeH816uB9OKG/WusazgK4pBEJdWN1wp+D1nkwUI55E1tpZJwYMc&#10;rFcfoyWm2t45p1vhKxFC2KWooPa+S6V0ZU0GXWQ74sBdbG/QB9hXUvd4D+GmldM4TqTBhkNDjR3t&#10;aiqvxZ9RMM1n1+P2kGXb/DjPTjZp/nf7Qqnx57D5BuFp8G/xy/2jFSRhffgSfoBcP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7HbN8wQAAANsAAAAPAAAAAAAAAAAAAAAA&#10;AKECAABkcnMvZG93bnJldi54bWxQSwUGAAAAAAQABAD5AAAAjwMAAAAA&#10;" strokecolor="black [3213]" strokeweight=".25pt">
                  <v:stroke startarrow="oval" endarrow="open"/>
                </v:shape>
                <v:shape id="Text Box 1569" o:spid="_x0000_s1208" type="#_x0000_t202" style="position:absolute;left:2266338;top:1072503;width:1205820;height:31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XcxpwwAA&#10;ANsAAAAPAAAAZHJzL2Rvd25yZXYueG1sRI/NqsIwFIT3wn2HcC6401RBkWoUKYgiuvBn4+7c5tiW&#10;25zUJmr16Y0guBxm5htmMmtMKW5Uu8Kygl43AkGcWl1wpuB4WHRGIJxH1lhaJgUPcjCb/rQmGGt7&#10;5x3d9j4TAcIuRgW591UspUtzMui6tiIO3tnWBn2QdSZ1jfcAN6XsR9FQGiw4LORYUZJT+r+/GgXr&#10;ZLHF3V/fjJ5lstyc59XleBoo1f5t5mMQnhr/DX/aK61g2IP3l/AD5PQ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XcxpwwAAANsAAAAPAAAAAAAAAAAAAAAAAJcCAABkcnMvZG93&#10;bnJldi54bWxQSwUGAAAAAAQABAD1AAAAhwMAAAAA&#10;" filled="f" stroked="f" strokeweight=".5pt">
                  <v:textbox>
                    <w:txbxContent>
                      <w:p w14:paraId="60C15157"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Deactivate</w:t>
                        </w:r>
                        <w:r w:rsidRPr="0056335D">
                          <w:rPr>
                            <w:rFonts w:ascii="Arial" w:hAnsi="Arial" w:cs="Arial"/>
                            <w:sz w:val="14"/>
                            <w:szCs w:val="14"/>
                          </w:rPr>
                          <w:t xml:space="preserve"> Subscription” Request</w:t>
                        </w:r>
                      </w:p>
                    </w:txbxContent>
                  </v:textbox>
                </v:shape>
                <v:shape id="Straight Arrow Connector 178" o:spid="_x0000_s1209" type="#_x0000_t32" style="position:absolute;left:2030734;top:1478204;width:1676428;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6rGMUAAADbAAAADwAAAGRycy9kb3ducmV2LnhtbESPzWrDMBCE74W+g9hCLiaRm4JTnCih&#10;LgRy6Z8ayHWxNpZTa2UsJXHfvioUehxm5htmtRldJy40hNazgvtZDoK49qblRsH+czt9BBEissHO&#10;Myn4pgCb9e3NCkvjr/xBFx0bkSAcSlRgY+xLKUNtyWGY+Z44eUc/OIxJDo00A14T3HVynueFdNhy&#10;WrDY07Ol+kufnQKt394fisXBvr4c9SmrFtm+qjKlJnfj0xJEpDH+h//aO6OgmMPvl/QD5P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B6rGMUAAADbAAAADwAAAAAAAAAA&#10;AAAAAAChAgAAZHJzL2Rvd25yZXYueG1sUEsFBgAAAAAEAAQA+QAAAJMDAAAAAA==&#10;" strokecolor="black [3213]" strokeweight=".25pt">
                  <v:stroke startarrow="oval" endarrow="open"/>
                </v:shape>
                <v:shape id="Text Box 1571" o:spid="_x0000_s1210" type="#_x0000_t202" style="position:absolute;left:2345039;top:1332803;width:847114;height:2439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w/eFxQAA&#10;ANsAAAAPAAAAZHJzL2Rvd25yZXYueG1sRI9Ba8JAFITvBf/D8gRvdWNEkdRVJCAVaQ9aL96e2WcS&#10;uvs2Zrcx9dd3C4Ueh5n5hlmue2tER62vHSuYjBMQxIXTNZcKTh/b5wUIH5A1Gsek4Js8rFeDpyVm&#10;2t35QN0xlCJC2GeooAqhyaT0RUUW/dg1xNG7utZiiLItpW7xHuHWyDRJ5tJizXGhwobyiorP45dV&#10;sM+373i4pHbxMPnr23XT3E7nmVKjYb95ARGoD//hv/ZOK5hP4f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zD94XFAAAA2wAAAA8AAAAAAAAAAAAAAAAAlwIAAGRycy9k&#10;b3ducmV2LnhtbFBLBQYAAAAABAAEAPUAAACJAwAAAAA=&#10;" filled="f" stroked="f" strokeweight=".5pt">
                  <v:textbox>
                    <w:txbxContent>
                      <w:p w14:paraId="6D64F936"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Response</w:t>
                        </w:r>
                        <w:r>
                          <w:rPr>
                            <w:rFonts w:ascii="Arial" w:hAnsi="Arial" w:cs="Arial"/>
                            <w:sz w:val="14"/>
                            <w:szCs w:val="14"/>
                          </w:rPr>
                          <w:t>.</w:t>
                        </w:r>
                      </w:p>
                    </w:txbxContent>
                  </v:textbox>
                </v:shape>
                <v:shape id="Text Box 1572" o:spid="_x0000_s1211" type="#_x0000_t202" style="position:absolute;left:566409;top:1441404;width:1205220;height:294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S++jxgAA&#10;ANwAAAAPAAAAZHJzL2Rvd25yZXYueG1sRI9Pa8JAEMXvQr/DMgVvulGoSOpGJCCWYg9aL71Ns5M/&#10;mJ2N2a2m/fSdg+Bthvfmvd+s1oNr1ZX60Hg2MJsmoIgLbxuuDJw+t5MlqBCRLbaeycAvBVhnT6MV&#10;ptbf+EDXY6yUhHBI0UAdY5dqHYqaHIap74hFK33vMMraV9r2eJNw1+p5kiy0w4alocaO8pqK8/HH&#10;GXjPtx94+J675V+b7/blprucvl6MGT8Pm1dQkYb4MN+v36zgLwRfnpEJdPY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0S++jxgAAANwAAAAPAAAAAAAAAAAAAAAAAJcCAABkcnMv&#10;ZG93bnJldi54bWxQSwUGAAAAAAQABAD1AAAAigMAAAAA&#10;" filled="f" stroked="f" strokeweight=".5pt">
                  <v:textbox>
                    <w:txbxContent>
                      <w:p w14:paraId="459F1C9D"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Subscription </w:t>
                        </w:r>
                        <w:r>
                          <w:rPr>
                            <w:rFonts w:ascii="Arial" w:hAnsi="Arial" w:cs="Arial"/>
                            <w:sz w:val="14"/>
                            <w:szCs w:val="14"/>
                          </w:rPr>
                          <w:t>Deactivation</w:t>
                        </w:r>
                        <w:r w:rsidRPr="0056335D">
                          <w:rPr>
                            <w:rFonts w:ascii="Arial" w:hAnsi="Arial" w:cs="Arial"/>
                            <w:sz w:val="14"/>
                            <w:szCs w:val="14"/>
                          </w:rPr>
                          <w:t xml:space="preserve"> Message</w:t>
                        </w:r>
                      </w:p>
                    </w:txbxContent>
                  </v:textbox>
                </v:shape>
                <v:shape id="Straight Arrow Connector 170" o:spid="_x0000_s1212" type="#_x0000_t32" style="position:absolute;left:372706;top:1090203;width:1651027;height:3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Dml9sMAAADcAAAADwAAAGRycy9kb3ducmV2LnhtbERP22qDQBB9D/Qflin0LVmTgi0mmxAt&#10;QqFg0eYDBneiEndW3G20+fpsodC3OZzr7A6z6cWVRtdZVrBeRSCIa6s7bhScvvLlKwjnkTX2lknB&#10;Dzk47B8WO0y0nbika+UbEULYJaig9X5IpHR1Swbdyg7EgTvb0aAPcGykHnEK4aaXmyiKpcGOQ0OL&#10;A2Ut1Zfq2yjYlM+XIv3I87QsXvJPG3e37K1S6ulxPm5BeJr9v/jP/a7D/HgNv8+EC+T+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g5pfbDAAAA3AAAAA8AAAAAAAAAAAAA&#10;AAAAoQIAAGRycy9kb3ducmV2LnhtbFBLBQYAAAAABAAEAPkAAACRAwAAAAA=&#10;" strokecolor="black [3213]" strokeweight=".25pt">
                  <v:stroke startarrow="oval" endarrow="open"/>
                </v:shape>
                <v:shape id="Text Box 1577" o:spid="_x0000_s1213" type="#_x0000_t202" style="position:absolute;left:450207;top:939102;width:1205820;height:31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1dRPxAAA&#10;ANwAAAAPAAAAZHJzL2Rvd25yZXYueG1sRE9Na8JAEL0X+h+WKfTWbAxUJM0aQkAqpR60ufQ2zY5J&#10;MDubZldN++tdQfA2j/c5WT6ZXpxodJ1lBbMoBkFcW91xo6D6Wr0sQDiPrLG3TAr+yEG+fHzIMNX2&#10;zFs67XwjQgi7FBW03g+plK5uyaCL7EAcuL0dDfoAx0bqEc8h3PQyieO5NNhxaGhxoLKl+rA7GgUf&#10;5WqD25/ELP778v1zXwy/1ferUs9PU/EGwtPk7+Kbe63D/HkC12fCBXJ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9XUT8QAAADcAAAADwAAAAAAAAAAAAAAAACXAgAAZHJzL2Rv&#10;d25yZXYueG1sUEsFBgAAAAAEAAQA9QAAAIgDAAAAAA==&#10;" filled="f" stroked="f" strokeweight=".5pt">
                  <v:textbox>
                    <w:txbxContent>
                      <w:p w14:paraId="60614006" w14:textId="77777777" w:rsidR="00C9141F" w:rsidRPr="0056335D" w:rsidRDefault="00C9141F" w:rsidP="00163F81">
                        <w:pPr>
                          <w:pStyle w:val="NormalWeb"/>
                          <w:rPr>
                            <w:rFonts w:ascii="Arial" w:hAnsi="Arial" w:cs="Arial"/>
                            <w:sz w:val="14"/>
                            <w:szCs w:val="14"/>
                          </w:rPr>
                        </w:pPr>
                        <w:r>
                          <w:rPr>
                            <w:rFonts w:ascii="Arial" w:hAnsi="Arial" w:cs="Arial"/>
                            <w:sz w:val="14"/>
                            <w:szCs w:val="14"/>
                          </w:rPr>
                          <w:t>Consent given for Deactivation</w:t>
                        </w:r>
                      </w:p>
                    </w:txbxContent>
                  </v:textbox>
                </v:shape>
                <v:shape id="Straight Arrow Connector 168" o:spid="_x0000_s1214" type="#_x0000_t32" style="position:absolute;left:353606;top:1582404;width:1651027;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xEQdsQAAADcAAAADwAAAGRycy9kb3ducmV2LnhtbERPS2vCQBC+F/oflin0EnRThViiqzQF&#10;wYt9bAWvQ3bMxmZnQ3ar6b/vFgq9zcf3nNVmdJ240BBazwoepjkI4tqblhsFh4/t5BFEiMgGO8+k&#10;4JsCbNa3Nyssjb/yO110bEQK4VCiAhtjX0oZaksOw9T3xIk7+cFhTHBopBnwmsJdJ2d5XkiHLacG&#10;iz09W6o/9ZdToPXr27xYHO3L/qTPWbXIDlWVKXV/Nz4tQUQa47/4z70zaX4xh99n0gVy/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nERB2xAAAANwAAAAPAAAAAAAAAAAA&#10;AAAAAKECAABkcnMvZG93bnJldi54bWxQSwUGAAAAAAQABAD5AAAAkgMAAAAA&#10;" strokecolor="black [3213]" strokeweight=".25pt">
                  <v:stroke startarrow="oval" endarrow="open"/>
                </v:shape>
                <w10:anchorlock/>
              </v:group>
            </w:pict>
          </mc:Fallback>
        </mc:AlternateContent>
      </w:r>
    </w:p>
    <w:p w14:paraId="2070B393" w14:textId="77777777" w:rsidR="00163F81" w:rsidRDefault="00163F81" w:rsidP="00163F81">
      <w:pPr>
        <w:jc w:val="both"/>
      </w:pPr>
    </w:p>
    <w:p w14:paraId="1EA5C6AD" w14:textId="77777777" w:rsidR="00163F81" w:rsidRDefault="00163F81" w:rsidP="00163F81">
      <w:pPr>
        <w:pStyle w:val="Caption"/>
        <w:jc w:val="center"/>
      </w:pPr>
      <w:bookmarkStart w:id="181" w:name="_Toc411454416"/>
      <w:r>
        <w:t xml:space="preserve">Figure </w:t>
      </w:r>
      <w:r w:rsidR="001639D2">
        <w:fldChar w:fldCharType="begin"/>
      </w:r>
      <w:r w:rsidR="006F54C1">
        <w:instrText xml:space="preserve"> SEQ Figure \* ARABIC </w:instrText>
      </w:r>
      <w:r w:rsidR="001639D2">
        <w:fldChar w:fldCharType="separate"/>
      </w:r>
      <w:r w:rsidR="00C9141F">
        <w:rPr>
          <w:noProof/>
        </w:rPr>
        <w:t>4</w:t>
      </w:r>
      <w:r w:rsidR="001639D2">
        <w:rPr>
          <w:noProof/>
        </w:rPr>
        <w:fldChar w:fldCharType="end"/>
      </w:r>
      <w:r>
        <w:rPr>
          <w:noProof/>
        </w:rPr>
        <w:t>:</w:t>
      </w:r>
      <w:r>
        <w:t xml:space="preserve"> Subscription Deactivation</w:t>
      </w:r>
      <w:bookmarkEnd w:id="181"/>
    </w:p>
    <w:p w14:paraId="58C39E22" w14:textId="77777777" w:rsidR="00163F81" w:rsidRDefault="00163F81" w:rsidP="00163F81">
      <w:pPr>
        <w:jc w:val="both"/>
      </w:pPr>
    </w:p>
    <w:p w14:paraId="63965C89" w14:textId="77777777" w:rsidR="00163F81" w:rsidRDefault="00163F81" w:rsidP="00163F81">
      <w:pPr>
        <w:jc w:val="both"/>
      </w:pPr>
      <w:r>
        <w:t xml:space="preserve">In this scenario </w:t>
      </w:r>
    </w:p>
    <w:p w14:paraId="1A68D9F9" w14:textId="77777777" w:rsidR="00163F81" w:rsidRDefault="00163F81" w:rsidP="00E65978">
      <w:pPr>
        <w:pStyle w:val="ListParagraph"/>
        <w:numPr>
          <w:ilvl w:val="0"/>
          <w:numId w:val="19"/>
        </w:numPr>
        <w:jc w:val="both"/>
      </w:pPr>
      <w:r>
        <w:t>IVR shall place the successful OBD call to the beneficiary for the scheduled weekly message corresponding to the Active Subscription pack of the beneficiary.</w:t>
      </w:r>
    </w:p>
    <w:p w14:paraId="437EF601" w14:textId="77777777" w:rsidR="00163F81" w:rsidRDefault="00163F81" w:rsidP="00E65978">
      <w:pPr>
        <w:pStyle w:val="ListParagraph"/>
        <w:numPr>
          <w:ilvl w:val="0"/>
          <w:numId w:val="19"/>
        </w:numPr>
        <w:jc w:val="both"/>
      </w:pPr>
      <w:r>
        <w:t>At the end of the OBD call the beneficiary shall be prompted for Subscription Deactivation DTMF option.</w:t>
      </w:r>
    </w:p>
    <w:p w14:paraId="78B06851" w14:textId="77777777" w:rsidR="00163F81" w:rsidRDefault="00163F81" w:rsidP="00E65978">
      <w:pPr>
        <w:pStyle w:val="ListParagraph"/>
        <w:numPr>
          <w:ilvl w:val="0"/>
          <w:numId w:val="19"/>
        </w:numPr>
        <w:jc w:val="both"/>
      </w:pPr>
      <w:r>
        <w:t xml:space="preserve">If Beneficiary opts for the deactivation of the subscription, IVR shall send the </w:t>
      </w:r>
      <w:r w:rsidR="003F5A2D">
        <w:t>"</w:t>
      </w:r>
      <w:r w:rsidR="001639D2">
        <w:fldChar w:fldCharType="begin"/>
      </w:r>
      <w:r>
        <w:instrText xml:space="preserve"> REF _Ref409708305 \h </w:instrText>
      </w:r>
      <w:r w:rsidR="001639D2">
        <w:fldChar w:fldCharType="separate"/>
      </w:r>
      <w:r w:rsidR="00C9141F">
        <w:t>Deactivate Subscription Request API</w:t>
      </w:r>
      <w:r w:rsidR="001639D2">
        <w:fldChar w:fldCharType="end"/>
      </w:r>
      <w:r w:rsidR="003F5A2D">
        <w:t>"</w:t>
      </w:r>
      <w:r>
        <w:t xml:space="preserve"> request to NMS_MoTech system.</w:t>
      </w:r>
    </w:p>
    <w:p w14:paraId="229ED11B" w14:textId="77777777" w:rsidR="00163F81" w:rsidRDefault="00163F81" w:rsidP="00E65978">
      <w:pPr>
        <w:pStyle w:val="ListParagraph"/>
        <w:numPr>
          <w:ilvl w:val="0"/>
          <w:numId w:val="19"/>
        </w:numPr>
        <w:jc w:val="both"/>
      </w:pPr>
      <w:r>
        <w:t>NMS_MoTech shall check that the existence of subscription for which deactivation is request in the system.</w:t>
      </w:r>
    </w:p>
    <w:p w14:paraId="41C8BF04" w14:textId="77777777" w:rsidR="00C94828" w:rsidRDefault="00163F81" w:rsidP="00C94828">
      <w:pPr>
        <w:pStyle w:val="ListParagraph"/>
        <w:numPr>
          <w:ilvl w:val="0"/>
          <w:numId w:val="19"/>
        </w:numPr>
        <w:jc w:val="both"/>
      </w:pPr>
      <w:r>
        <w:t xml:space="preserve">If subscription is present and has status as </w:t>
      </w:r>
      <w:r w:rsidR="003F5A2D">
        <w:t>"</w:t>
      </w:r>
      <w:r>
        <w:t>Active</w:t>
      </w:r>
      <w:r w:rsidR="003F5A2D">
        <w:t>"</w:t>
      </w:r>
      <w:r>
        <w:t>/</w:t>
      </w:r>
      <w:r w:rsidR="003F5A2D">
        <w:t>"</w:t>
      </w:r>
      <w:r>
        <w:t>PendingActivation</w:t>
      </w:r>
      <w:r w:rsidR="003F5A2D">
        <w:t>"</w:t>
      </w:r>
      <w:r>
        <w:t xml:space="preserve"> then </w:t>
      </w:r>
      <w:r w:rsidR="00C94828">
        <w:t>NMS_MoTech shall deactivate the subscription.</w:t>
      </w:r>
    </w:p>
    <w:p w14:paraId="4D54DDDC" w14:textId="77777777" w:rsidR="00C94828" w:rsidRDefault="00C94828" w:rsidP="00C94828">
      <w:pPr>
        <w:pStyle w:val="ListParagraph"/>
        <w:numPr>
          <w:ilvl w:val="0"/>
          <w:numId w:val="19"/>
        </w:numPr>
        <w:jc w:val="both"/>
      </w:pPr>
      <w:r>
        <w:t>NMS_MoTech shall send the successful response to IVR. Further to which IVR shall play the message to beneficiary for successful deactivation of the subscription.</w:t>
      </w:r>
    </w:p>
    <w:p w14:paraId="4BD01FDB" w14:textId="77777777" w:rsidR="00163F81" w:rsidRDefault="00163F81" w:rsidP="00E85A7D">
      <w:pPr>
        <w:pStyle w:val="ListParagraph"/>
        <w:numPr>
          <w:ilvl w:val="0"/>
          <w:numId w:val="0"/>
        </w:numPr>
        <w:ind w:left="720"/>
        <w:jc w:val="both"/>
      </w:pPr>
    </w:p>
    <w:p w14:paraId="0A62F3B9"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112CA78C" w14:textId="77777777" w:rsidR="00163F81" w:rsidRDefault="00163F81" w:rsidP="00163F81">
      <w:pPr>
        <w:pStyle w:val="Heading3"/>
        <w:jc w:val="both"/>
      </w:pPr>
      <w:bookmarkStart w:id="182" w:name="_Toc409453688"/>
      <w:bookmarkStart w:id="183" w:name="_Toc411454383"/>
      <w:r>
        <w:t>Inbox Service</w:t>
      </w:r>
      <w:bookmarkEnd w:id="182"/>
      <w:bookmarkEnd w:id="183"/>
    </w:p>
    <w:p w14:paraId="79246732" w14:textId="77777777" w:rsidR="00163F81" w:rsidRDefault="00163F81" w:rsidP="00163F81">
      <w:pPr>
        <w:jc w:val="both"/>
      </w:pPr>
    </w:p>
    <w:p w14:paraId="0497D1FE" w14:textId="77777777" w:rsidR="00163F81" w:rsidRDefault="00163F81" w:rsidP="00163F81">
      <w:pPr>
        <w:jc w:val="both"/>
      </w:pPr>
      <w:r>
        <w:t xml:space="preserve">Inbox service allows access to the Inbox messages via an Inbox access long code. Inbox shall store the last delivered message for a subscription. Inbox shall be deleted after 7 days of subscription deactivation or completion. Inbox shall not be present if a subscription is created with initial status as </w:t>
      </w:r>
      <w:r w:rsidR="003F5A2D">
        <w:t>"</w:t>
      </w:r>
      <w:r>
        <w:t>PendingActivation</w:t>
      </w:r>
      <w:r w:rsidR="003F5A2D">
        <w:t>"</w:t>
      </w:r>
      <w:r>
        <w:t>.</w:t>
      </w:r>
    </w:p>
    <w:p w14:paraId="4F5FB53F" w14:textId="77777777" w:rsidR="00163F81" w:rsidRDefault="00163F81" w:rsidP="00163F81">
      <w:pPr>
        <w:jc w:val="both"/>
      </w:pPr>
    </w:p>
    <w:p w14:paraId="25B8FFAA" w14:textId="77777777" w:rsidR="00163F81" w:rsidRPr="006C5500" w:rsidRDefault="00B709FC" w:rsidP="00163F81">
      <w:pPr>
        <w:jc w:val="both"/>
      </w:pPr>
      <w:r>
        <w:rPr>
          <w:noProof/>
        </w:rPr>
        <mc:AlternateContent>
          <mc:Choice Requires="wpc">
            <w:drawing>
              <wp:inline distT="0" distB="0" distL="0" distR="0" wp14:anchorId="5CB91250" wp14:editId="4300798E">
                <wp:extent cx="5149850" cy="7669530"/>
                <wp:effectExtent l="0" t="3810" r="3175" b="13335"/>
                <wp:docPr id="191" name="Canvas 14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Rectangle 176"/>
                        <wps:cNvSpPr>
                          <a:spLocks noChangeArrowheads="1"/>
                        </wps:cNvSpPr>
                        <wps:spPr bwMode="auto">
                          <a:xfrm>
                            <a:off x="382204" y="5848323"/>
                            <a:ext cx="4294542" cy="6356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bodyPr rot="0" vert="horz" wrap="square" lIns="91440" tIns="45720" rIns="91440" bIns="45720" anchor="ctr" anchorCtr="0" upright="1">
                          <a:noAutofit/>
                        </wps:bodyPr>
                      </wps:wsp>
                      <wps:wsp>
                        <wps:cNvPr id="3" name="Rectangle 186"/>
                        <wps:cNvSpPr>
                          <a:spLocks noChangeArrowheads="1"/>
                        </wps:cNvSpPr>
                        <wps:spPr bwMode="auto">
                          <a:xfrm>
                            <a:off x="384804" y="3548314"/>
                            <a:ext cx="4288142" cy="970904"/>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34581845" w14:textId="77777777" w:rsidR="00C9141F" w:rsidRPr="0056335D" w:rsidRDefault="00C9141F" w:rsidP="00E55178">
                              <w:pPr>
                                <w:rPr>
                                  <w:rFonts w:cs="Arial"/>
                                  <w:sz w:val="14"/>
                                  <w:szCs w:val="14"/>
                                </w:rPr>
                              </w:pPr>
                            </w:p>
                          </w:txbxContent>
                        </wps:txbx>
                        <wps:bodyPr rot="0" vert="horz" wrap="square" lIns="91440" tIns="45720" rIns="91440" bIns="45720" anchor="ctr" anchorCtr="0" upright="1">
                          <a:noAutofit/>
                        </wps:bodyPr>
                      </wps:wsp>
                      <wps:wsp>
                        <wps:cNvPr id="4" name="Rectangle 186"/>
                        <wps:cNvSpPr>
                          <a:spLocks noChangeArrowheads="1"/>
                        </wps:cNvSpPr>
                        <wps:spPr bwMode="auto">
                          <a:xfrm>
                            <a:off x="392404" y="4918019"/>
                            <a:ext cx="4288142" cy="8185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6EDB3B3C" w14:textId="77777777" w:rsidR="00C9141F" w:rsidRPr="0056335D" w:rsidRDefault="00C9141F" w:rsidP="00E55178">
                              <w:pPr>
                                <w:rPr>
                                  <w:rFonts w:cs="Arial"/>
                                  <w:sz w:val="14"/>
                                  <w:szCs w:val="14"/>
                                </w:rPr>
                              </w:pPr>
                            </w:p>
                          </w:txbxContent>
                        </wps:txbx>
                        <wps:bodyPr rot="0" vert="horz" wrap="square" lIns="91440" tIns="45720" rIns="91440" bIns="45720" anchor="ctr" anchorCtr="0" upright="1">
                          <a:noAutofit/>
                        </wps:bodyPr>
                      </wps:wsp>
                      <wps:wsp>
                        <wps:cNvPr id="5" name="Rectangle 1505"/>
                        <wps:cNvSpPr>
                          <a:spLocks noChangeArrowheads="1"/>
                        </wps:cNvSpPr>
                        <wps:spPr bwMode="auto">
                          <a:xfrm>
                            <a:off x="344103" y="822903"/>
                            <a:ext cx="4566344" cy="2397809"/>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DE49C8B" w14:textId="77777777" w:rsidR="00C9141F" w:rsidRDefault="00C9141F" w:rsidP="00E55178">
                              <w:r>
                                <w:rPr>
                                  <w:b/>
                                </w:rPr>
                                <w:t>LANGUAGE AND LOCATION DETERMI</w:t>
                              </w:r>
                              <w:r w:rsidRPr="003F0194">
                                <w:rPr>
                                  <w:b/>
                                </w:rPr>
                                <w:t>NATION</w:t>
                              </w:r>
                            </w:p>
                          </w:txbxContent>
                        </wps:txbx>
                        <wps:bodyPr rot="0" vert="horz" wrap="square" lIns="91440" tIns="45720" rIns="91440" bIns="45720" anchor="t" anchorCtr="0" upright="1">
                          <a:noAutofit/>
                        </wps:bodyPr>
                      </wps:wsp>
                      <wps:wsp>
                        <wps:cNvPr id="6" name="Rectangle 1501"/>
                        <wps:cNvSpPr>
                          <a:spLocks noChangeArrowheads="1"/>
                        </wps:cNvSpPr>
                        <wps:spPr bwMode="auto">
                          <a:xfrm>
                            <a:off x="340903" y="6651626"/>
                            <a:ext cx="4566344" cy="707403"/>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47C247A" w14:textId="77777777" w:rsidR="00C9141F" w:rsidRDefault="00C9141F" w:rsidP="00E55178">
                              <w:r>
                                <w:rPr>
                                  <w:b/>
                                </w:rPr>
                                <w:t>SAVE INBOX CALL DETAILS</w:t>
                              </w:r>
                            </w:p>
                          </w:txbxContent>
                        </wps:txbx>
                        <wps:bodyPr rot="0" vert="horz" wrap="square" lIns="91440" tIns="45720" rIns="91440" bIns="45720" anchor="t" anchorCtr="0" upright="1">
                          <a:noAutofit/>
                        </wps:bodyPr>
                      </wps:wsp>
                      <wps:wsp>
                        <wps:cNvPr id="7" name="Rectangle 163"/>
                        <wps:cNvSpPr>
                          <a:spLocks noChangeArrowheads="1"/>
                        </wps:cNvSpPr>
                        <wps:spPr bwMode="auto">
                          <a:xfrm>
                            <a:off x="401304" y="2125908"/>
                            <a:ext cx="4289442" cy="1008404"/>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276D0EC4" w14:textId="77777777" w:rsidR="00C9141F" w:rsidRPr="0056335D" w:rsidRDefault="00C9141F"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8" name="Rectangle 163"/>
                        <wps:cNvSpPr>
                          <a:spLocks noChangeArrowheads="1"/>
                        </wps:cNvSpPr>
                        <wps:spPr bwMode="auto">
                          <a:xfrm>
                            <a:off x="414004" y="1433106"/>
                            <a:ext cx="4276742" cy="5538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23F45728" w14:textId="77777777" w:rsidR="00C9141F" w:rsidRPr="0056335D" w:rsidRDefault="00C9141F"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9" name="AutoShape 1507"/>
                        <wps:cNvCnPr>
                          <a:cxnSpLocks noChangeShapeType="1"/>
                        </wps:cNvCnPr>
                        <wps:spPr bwMode="auto">
                          <a:xfrm>
                            <a:off x="2254222" y="1188705"/>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0" name="Text Box 1508"/>
                        <wps:cNvSpPr txBox="1">
                          <a:spLocks noChangeArrowheads="1"/>
                        </wps:cNvSpPr>
                        <wps:spPr bwMode="auto">
                          <a:xfrm>
                            <a:off x="2488524" y="1064204"/>
                            <a:ext cx="1390714"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C09910"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11" name="AutoShape 1509"/>
                        <wps:cNvCnPr>
                          <a:cxnSpLocks noChangeShapeType="1"/>
                        </wps:cNvCnPr>
                        <wps:spPr bwMode="auto">
                          <a:xfrm flipH="1">
                            <a:off x="2233922" y="1779207"/>
                            <a:ext cx="17056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2" name="Text Box 1510"/>
                        <wps:cNvSpPr txBox="1">
                          <a:spLocks noChangeArrowheads="1"/>
                        </wps:cNvSpPr>
                        <wps:spPr bwMode="auto">
                          <a:xfrm>
                            <a:off x="2498724" y="1630006"/>
                            <a:ext cx="1250912" cy="291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6D4E60"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Subscriber’s language and location Details </w:t>
                              </w:r>
                            </w:p>
                          </w:txbxContent>
                        </wps:txbx>
                        <wps:bodyPr rot="0" vert="horz" wrap="square" lIns="91440" tIns="45720" rIns="91440" bIns="45720" anchor="t" anchorCtr="0" upright="1">
                          <a:noAutofit/>
                        </wps:bodyPr>
                      </wps:wsp>
                      <wps:wsp>
                        <wps:cNvPr id="13" name="AutoShape 1511"/>
                        <wps:cNvCnPr>
                          <a:cxnSpLocks noChangeShapeType="1"/>
                        </wps:cNvCnPr>
                        <wps:spPr bwMode="auto">
                          <a:xfrm flipH="1">
                            <a:off x="585406" y="2575510"/>
                            <a:ext cx="16517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4" name="Text Box 1512"/>
                        <wps:cNvSpPr txBox="1">
                          <a:spLocks noChangeArrowheads="1"/>
                        </wps:cNvSpPr>
                        <wps:spPr bwMode="auto">
                          <a:xfrm>
                            <a:off x="707307" y="2419309"/>
                            <a:ext cx="1521515" cy="425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D6B0C3" w14:textId="77777777" w:rsidR="00C9141F" w:rsidRPr="0056335D" w:rsidRDefault="00C9141F" w:rsidP="00E55178">
                              <w:pPr>
                                <w:pStyle w:val="NormalWeb"/>
                                <w:rPr>
                                  <w:rFonts w:ascii="Arial" w:hAnsi="Arial" w:cs="Arial"/>
                                  <w:sz w:val="14"/>
                                  <w:szCs w:val="14"/>
                                </w:rPr>
                              </w:pPr>
                              <w:r>
                                <w:rPr>
                                  <w:rFonts w:ascii="Arial" w:hAnsi="Arial" w:cs="Arial"/>
                                  <w:sz w:val="14"/>
                                  <w:szCs w:val="14"/>
                                </w:rPr>
                                <w:t>Play the language selection menu and get DTMF Option input</w:t>
                              </w:r>
                            </w:p>
                          </w:txbxContent>
                        </wps:txbx>
                        <wps:bodyPr rot="0" vert="horz" wrap="square" lIns="91440" tIns="45720" rIns="91440" bIns="45720" anchor="t" anchorCtr="0" upright="1">
                          <a:noAutofit/>
                        </wps:bodyPr>
                      </wps:wsp>
                      <wps:wsp>
                        <wps:cNvPr id="15" name="AutoShape 1517"/>
                        <wps:cNvCnPr>
                          <a:cxnSpLocks noChangeShapeType="1"/>
                        </wps:cNvCnPr>
                        <wps:spPr bwMode="auto">
                          <a:xfrm flipH="1">
                            <a:off x="2252922" y="2438410"/>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6" name="Text Box 1518"/>
                        <wps:cNvSpPr txBox="1">
                          <a:spLocks noChangeArrowheads="1"/>
                        </wps:cNvSpPr>
                        <wps:spPr bwMode="auto">
                          <a:xfrm>
                            <a:off x="2342523" y="2292909"/>
                            <a:ext cx="1521415" cy="313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FDB182" w14:textId="77777777" w:rsidR="00C9141F" w:rsidRPr="0056335D" w:rsidRDefault="00C9141F" w:rsidP="00E55178">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p w14:paraId="598F8D3C" w14:textId="77777777" w:rsidR="00C9141F" w:rsidRPr="0056335D" w:rsidRDefault="00C9141F" w:rsidP="00E55178">
                              <w:pPr>
                                <w:pStyle w:val="NormalWeb"/>
                                <w:rPr>
                                  <w:rFonts w:ascii="Arial" w:hAnsi="Arial" w:cs="Arial"/>
                                  <w:sz w:val="14"/>
                                  <w:szCs w:val="14"/>
                                </w:rPr>
                              </w:pPr>
                            </w:p>
                          </w:txbxContent>
                        </wps:txbx>
                        <wps:bodyPr rot="0" vert="horz" wrap="square" lIns="91440" tIns="45720" rIns="91440" bIns="45720" anchor="t" anchorCtr="0" upright="1">
                          <a:noAutofit/>
                        </wps:bodyPr>
                      </wps:wsp>
                      <wps:wsp>
                        <wps:cNvPr id="17" name="Text Box 1519"/>
                        <wps:cNvSpPr txBox="1">
                          <a:spLocks noChangeArrowheads="1"/>
                        </wps:cNvSpPr>
                        <wps:spPr bwMode="auto">
                          <a:xfrm>
                            <a:off x="2322123" y="1433106"/>
                            <a:ext cx="2368623" cy="196901"/>
                          </a:xfrm>
                          <a:prstGeom prst="rect">
                            <a:avLst/>
                          </a:prstGeom>
                          <a:solidFill>
                            <a:schemeClr val="bg1">
                              <a:lumMod val="65000"/>
                              <a:lumOff val="0"/>
                            </a:schemeClr>
                          </a:solidFill>
                          <a:ln w="6350">
                            <a:solidFill>
                              <a:srgbClr val="000000"/>
                            </a:solidFill>
                            <a:miter lim="800000"/>
                            <a:headEnd/>
                            <a:tailEnd/>
                          </a:ln>
                        </wps:spPr>
                        <wps:txbx>
                          <w:txbxContent>
                            <w:p w14:paraId="3179729F"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1a</w:t>
                              </w:r>
                              <w:r w:rsidRPr="00D2174F">
                                <w:rPr>
                                  <w:rFonts w:cs="Arial"/>
                                  <w:sz w:val="14"/>
                                  <w:szCs w:val="14"/>
                                </w:rPr>
                                <w:t>:</w:t>
                              </w:r>
                              <w:r>
                                <w:rPr>
                                  <w:rFonts w:cs="Arial"/>
                                  <w:sz w:val="14"/>
                                  <w:szCs w:val="14"/>
                                </w:rPr>
                                <w:t xml:space="preserve"> Language Information available at MoTech</w:t>
                              </w:r>
                            </w:p>
                          </w:txbxContent>
                        </wps:txbx>
                        <wps:bodyPr rot="0" vert="horz" wrap="square" lIns="91440" tIns="45720" rIns="91440" bIns="45720" anchor="t" anchorCtr="0" upright="1">
                          <a:noAutofit/>
                        </wps:bodyPr>
                      </wps:wsp>
                      <wps:wsp>
                        <wps:cNvPr id="18" name="Text Box 1520"/>
                        <wps:cNvSpPr txBox="1">
                          <a:spLocks noChangeArrowheads="1"/>
                        </wps:cNvSpPr>
                        <wps:spPr bwMode="auto">
                          <a:xfrm>
                            <a:off x="2322123" y="2127808"/>
                            <a:ext cx="2369923" cy="196901"/>
                          </a:xfrm>
                          <a:prstGeom prst="rect">
                            <a:avLst/>
                          </a:prstGeom>
                          <a:solidFill>
                            <a:schemeClr val="bg1">
                              <a:lumMod val="65000"/>
                              <a:lumOff val="0"/>
                            </a:schemeClr>
                          </a:solidFill>
                          <a:ln w="6350">
                            <a:solidFill>
                              <a:srgbClr val="000000"/>
                            </a:solidFill>
                            <a:miter lim="800000"/>
                            <a:headEnd/>
                            <a:tailEnd/>
                          </a:ln>
                        </wps:spPr>
                        <wps:txbx>
                          <w:txbxContent>
                            <w:p w14:paraId="7739512B"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1b</w:t>
                              </w:r>
                              <w:r w:rsidRPr="00D2174F">
                                <w:rPr>
                                  <w:rFonts w:cs="Arial"/>
                                  <w:sz w:val="14"/>
                                  <w:szCs w:val="14"/>
                                </w:rPr>
                                <w:t>:</w:t>
                              </w:r>
                              <w:r>
                                <w:rPr>
                                  <w:rFonts w:cs="Arial"/>
                                  <w:sz w:val="14"/>
                                  <w:szCs w:val="14"/>
                                </w:rPr>
                                <w:t xml:space="preserve"> Language Information not available at MoTech</w:t>
                              </w:r>
                            </w:p>
                          </w:txbxContent>
                        </wps:txbx>
                        <wps:bodyPr rot="0" vert="horz" wrap="square" lIns="91440" tIns="45720" rIns="91440" bIns="45720" anchor="t" anchorCtr="0" upright="1">
                          <a:noAutofit/>
                        </wps:bodyPr>
                      </wps:wsp>
                      <wps:wsp>
                        <wps:cNvPr id="19" name="Rectangle 62"/>
                        <wps:cNvSpPr>
                          <a:spLocks noChangeArrowheads="1"/>
                        </wps:cNvSpPr>
                        <wps:spPr bwMode="auto">
                          <a:xfrm>
                            <a:off x="231702" y="231701"/>
                            <a:ext cx="700407" cy="2229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2E4EE7BB" w14:textId="77777777" w:rsidR="00C9141F" w:rsidRPr="009067FA" w:rsidRDefault="00C9141F" w:rsidP="00E55178">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20" name="Straight Connector 63"/>
                        <wps:cNvCnPr/>
                        <wps:spPr bwMode="auto">
                          <a:xfrm flipH="1">
                            <a:off x="558105" y="454602"/>
                            <a:ext cx="26100" cy="72149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65"/>
                        <wps:cNvSpPr>
                          <a:spLocks noChangeArrowheads="1"/>
                        </wps:cNvSpPr>
                        <wps:spPr bwMode="auto">
                          <a:xfrm>
                            <a:off x="3420733" y="231701"/>
                            <a:ext cx="1035010" cy="2001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D1DBC4F" w14:textId="77777777" w:rsidR="00C9141F" w:rsidRPr="009067FA" w:rsidRDefault="00C9141F" w:rsidP="00E55178">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22" name="Straight Connector 66"/>
                        <wps:cNvCnPr/>
                        <wps:spPr bwMode="auto">
                          <a:xfrm flipH="1">
                            <a:off x="3935038" y="431802"/>
                            <a:ext cx="4500" cy="71793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3" name="Rectangle 68"/>
                        <wps:cNvSpPr>
                          <a:spLocks noChangeArrowheads="1"/>
                        </wps:cNvSpPr>
                        <wps:spPr bwMode="auto">
                          <a:xfrm>
                            <a:off x="1884618" y="231701"/>
                            <a:ext cx="699807" cy="2001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62C5488" w14:textId="77777777" w:rsidR="00C9141F" w:rsidRPr="0056335D" w:rsidRDefault="00C9141F" w:rsidP="00E55178">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24" name="Straight Connector 69"/>
                        <wps:cNvCnPr/>
                        <wps:spPr bwMode="auto">
                          <a:xfrm>
                            <a:off x="2233922" y="431802"/>
                            <a:ext cx="22800" cy="71793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5" name="AutoShape 1542"/>
                        <wps:cNvCnPr>
                          <a:cxnSpLocks noChangeShapeType="1"/>
                        </wps:cNvCnPr>
                        <wps:spPr bwMode="auto">
                          <a:xfrm>
                            <a:off x="580306" y="662303"/>
                            <a:ext cx="1651716" cy="158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26" name="Text Box 1543"/>
                        <wps:cNvSpPr txBox="1">
                          <a:spLocks noChangeArrowheads="1"/>
                        </wps:cNvSpPr>
                        <wps:spPr bwMode="auto">
                          <a:xfrm>
                            <a:off x="841308" y="520002"/>
                            <a:ext cx="1390714"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1C5AD8" w14:textId="77777777" w:rsidR="00C9141F" w:rsidRPr="0056335D" w:rsidRDefault="00C9141F" w:rsidP="00E55178">
                              <w:pPr>
                                <w:pStyle w:val="NormalWeb"/>
                                <w:rPr>
                                  <w:rFonts w:ascii="Arial" w:hAnsi="Arial" w:cs="Arial"/>
                                  <w:sz w:val="14"/>
                                  <w:szCs w:val="14"/>
                                </w:rPr>
                              </w:pPr>
                              <w:r>
                                <w:rPr>
                                  <w:rFonts w:ascii="Arial" w:hAnsi="Arial" w:cs="Arial"/>
                                  <w:sz w:val="14"/>
                                  <w:szCs w:val="14"/>
                                </w:rPr>
                                <w:t>User Dials LongCode for Subscription or Inbox</w:t>
                              </w:r>
                            </w:p>
                          </w:txbxContent>
                        </wps:txbx>
                        <wps:bodyPr rot="0" vert="horz" wrap="square" lIns="91440" tIns="45720" rIns="91440" bIns="45720" anchor="t" anchorCtr="0" upright="1">
                          <a:noAutofit/>
                        </wps:bodyPr>
                      </wps:wsp>
                      <wps:wsp>
                        <wps:cNvPr id="27" name="Rectangle 1546"/>
                        <wps:cNvSpPr>
                          <a:spLocks noChangeArrowheads="1"/>
                        </wps:cNvSpPr>
                        <wps:spPr bwMode="auto">
                          <a:xfrm>
                            <a:off x="1457314" y="2734911"/>
                            <a:ext cx="1633216" cy="3092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E351C4B" w14:textId="77777777" w:rsidR="00C9141F" w:rsidRPr="0056335D" w:rsidRDefault="00C9141F" w:rsidP="00E55178">
                              <w:pPr>
                                <w:pStyle w:val="NormalWeb"/>
                                <w:jc w:val="center"/>
                                <w:rPr>
                                  <w:rFonts w:ascii="Arial" w:hAnsi="Arial" w:cs="Arial"/>
                                  <w:sz w:val="14"/>
                                  <w:szCs w:val="14"/>
                                </w:rPr>
                              </w:pPr>
                              <w:r>
                                <w:rPr>
                                  <w:rFonts w:ascii="Arial" w:hAnsi="Arial" w:cs="Arial"/>
                                  <w:sz w:val="14"/>
                                  <w:szCs w:val="14"/>
                                </w:rPr>
                                <w:t xml:space="preserve">DTMF input received for Language Location. </w:t>
                              </w:r>
                            </w:p>
                          </w:txbxContent>
                        </wps:txbx>
                        <wps:bodyPr rot="0" vert="horz" wrap="square" lIns="91440" tIns="45720" rIns="91440" bIns="45720" anchor="ctr" anchorCtr="0" upright="1">
                          <a:noAutofit/>
                        </wps:bodyPr>
                      </wps:wsp>
                      <wps:wsp>
                        <wps:cNvPr id="28" name="AutoShape 1550"/>
                        <wps:cNvCnPr>
                          <a:cxnSpLocks noChangeShapeType="1"/>
                        </wps:cNvCnPr>
                        <wps:spPr bwMode="auto">
                          <a:xfrm>
                            <a:off x="2256722" y="6920827"/>
                            <a:ext cx="17057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29" name="Text Box 1551"/>
                        <wps:cNvSpPr txBox="1">
                          <a:spLocks noChangeArrowheads="1"/>
                        </wps:cNvSpPr>
                        <wps:spPr bwMode="auto">
                          <a:xfrm>
                            <a:off x="2491124" y="6773526"/>
                            <a:ext cx="1390614" cy="344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7498DF"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Save Inbox Call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30" name="AutoShape 1552"/>
                        <wps:cNvCnPr>
                          <a:cxnSpLocks noChangeShapeType="1"/>
                        </wps:cNvCnPr>
                        <wps:spPr bwMode="auto">
                          <a:xfrm flipH="1">
                            <a:off x="2229422" y="7190128"/>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1" name="Text Box 1553"/>
                        <wps:cNvSpPr txBox="1">
                          <a:spLocks noChangeArrowheads="1"/>
                        </wps:cNvSpPr>
                        <wps:spPr bwMode="auto">
                          <a:xfrm>
                            <a:off x="2522224" y="7043428"/>
                            <a:ext cx="852808" cy="200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F90254" w14:textId="77777777" w:rsidR="00C9141F" w:rsidRPr="0056335D" w:rsidRDefault="00C9141F" w:rsidP="00E55178">
                              <w:pPr>
                                <w:pStyle w:val="NormalWeb"/>
                                <w:rPr>
                                  <w:rFonts w:ascii="Arial" w:hAnsi="Arial" w:cs="Arial"/>
                                  <w:sz w:val="14"/>
                                  <w:szCs w:val="14"/>
                                </w:rPr>
                              </w:pPr>
                              <w:r>
                                <w:rPr>
                                  <w:rFonts w:ascii="Arial" w:hAnsi="Arial" w:cs="Arial"/>
                                  <w:sz w:val="14"/>
                                  <w:szCs w:val="14"/>
                                </w:rPr>
                                <w:t xml:space="preserve">Send response </w:t>
                              </w:r>
                            </w:p>
                          </w:txbxContent>
                        </wps:txbx>
                        <wps:bodyPr rot="0" vert="horz" wrap="square" lIns="91440" tIns="45720" rIns="91440" bIns="45720" anchor="t" anchorCtr="0" upright="1">
                          <a:noAutofit/>
                        </wps:bodyPr>
                      </wps:wsp>
                      <wps:wsp>
                        <wps:cNvPr id="32" name="Straight Arrow Connector 178"/>
                        <wps:cNvCnPr/>
                        <wps:spPr bwMode="auto">
                          <a:xfrm flipH="1">
                            <a:off x="2245322" y="5402521"/>
                            <a:ext cx="167641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3" name="Text Box 1534"/>
                        <wps:cNvSpPr txBox="1">
                          <a:spLocks noChangeArrowheads="1"/>
                        </wps:cNvSpPr>
                        <wps:spPr bwMode="auto">
                          <a:xfrm>
                            <a:off x="2566625" y="5262221"/>
                            <a:ext cx="1070610" cy="320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EE7475"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Inbox Details as empty</w:t>
                              </w:r>
                            </w:p>
                          </w:txbxContent>
                        </wps:txbx>
                        <wps:bodyPr rot="0" vert="horz" wrap="square" lIns="91440" tIns="45720" rIns="91440" bIns="45720" anchor="t" anchorCtr="0" upright="1">
                          <a:noAutofit/>
                        </wps:bodyPr>
                      </wps:wsp>
                      <wps:wsp>
                        <wps:cNvPr id="34" name="Straight Arrow Connector 180"/>
                        <wps:cNvCnPr/>
                        <wps:spPr bwMode="auto">
                          <a:xfrm flipH="1">
                            <a:off x="567606" y="5581622"/>
                            <a:ext cx="16764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5" name="Text Box 1536"/>
                        <wps:cNvSpPr txBox="1">
                          <a:spLocks noChangeArrowheads="1"/>
                        </wps:cNvSpPr>
                        <wps:spPr bwMode="auto">
                          <a:xfrm>
                            <a:off x="810808" y="5441321"/>
                            <a:ext cx="1204612" cy="295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8C2D43"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36" name="Text Box 1547"/>
                        <wps:cNvSpPr txBox="1">
                          <a:spLocks noChangeArrowheads="1"/>
                        </wps:cNvSpPr>
                        <wps:spPr bwMode="auto">
                          <a:xfrm>
                            <a:off x="2386923" y="4918019"/>
                            <a:ext cx="2284722" cy="299101"/>
                          </a:xfrm>
                          <a:prstGeom prst="rect">
                            <a:avLst/>
                          </a:prstGeom>
                          <a:solidFill>
                            <a:schemeClr val="bg1">
                              <a:lumMod val="65000"/>
                              <a:lumOff val="0"/>
                            </a:schemeClr>
                          </a:solidFill>
                          <a:ln w="6350">
                            <a:solidFill>
                              <a:srgbClr val="000000"/>
                            </a:solidFill>
                            <a:miter lim="800000"/>
                            <a:headEnd/>
                            <a:tailEnd/>
                          </a:ln>
                        </wps:spPr>
                        <wps:txbx>
                          <w:txbxContent>
                            <w:p w14:paraId="179F153E"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2a-2</w:t>
                              </w:r>
                              <w:r w:rsidRPr="00D2174F">
                                <w:rPr>
                                  <w:rFonts w:cs="Arial"/>
                                  <w:sz w:val="14"/>
                                  <w:szCs w:val="14"/>
                                </w:rPr>
                                <w:t xml:space="preserve">: </w:t>
                              </w:r>
                              <w:r>
                                <w:rPr>
                                  <w:rFonts w:cs="Arial"/>
                                  <w:sz w:val="14"/>
                                  <w:szCs w:val="14"/>
                                </w:rPr>
                                <w:t>Inbox Not Present but Active / PendingActivation subscriptions (s) exist.</w:t>
                              </w:r>
                            </w:p>
                          </w:txbxContent>
                        </wps:txbx>
                        <wps:bodyPr rot="0" vert="horz" wrap="square" lIns="91440" tIns="45720" rIns="91440" bIns="45720" anchor="t" anchorCtr="0" upright="1">
                          <a:noAutofit/>
                        </wps:bodyPr>
                      </wps:wsp>
                      <wps:wsp>
                        <wps:cNvPr id="37" name="Straight Arrow Connector 180"/>
                        <wps:cNvCnPr/>
                        <wps:spPr bwMode="auto">
                          <a:xfrm flipH="1">
                            <a:off x="560005" y="4417617"/>
                            <a:ext cx="167641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8" name="Text Box 1536"/>
                        <wps:cNvSpPr txBox="1">
                          <a:spLocks noChangeArrowheads="1"/>
                        </wps:cNvSpPr>
                        <wps:spPr bwMode="auto">
                          <a:xfrm>
                            <a:off x="803208" y="4269717"/>
                            <a:ext cx="1204612" cy="295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FF86B3B"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39" name="Text Box 1547"/>
                        <wps:cNvSpPr txBox="1">
                          <a:spLocks noChangeArrowheads="1"/>
                        </wps:cNvSpPr>
                        <wps:spPr bwMode="auto">
                          <a:xfrm>
                            <a:off x="2379323" y="3548314"/>
                            <a:ext cx="2284722" cy="306701"/>
                          </a:xfrm>
                          <a:prstGeom prst="rect">
                            <a:avLst/>
                          </a:prstGeom>
                          <a:solidFill>
                            <a:schemeClr val="bg1">
                              <a:lumMod val="65000"/>
                              <a:lumOff val="0"/>
                            </a:schemeClr>
                          </a:solidFill>
                          <a:ln w="6350">
                            <a:solidFill>
                              <a:srgbClr val="000000"/>
                            </a:solidFill>
                            <a:miter lim="800000"/>
                            <a:headEnd/>
                            <a:tailEnd/>
                          </a:ln>
                        </wps:spPr>
                        <wps:txbx>
                          <w:txbxContent>
                            <w:p w14:paraId="41213567"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2a-1</w:t>
                              </w:r>
                              <w:r w:rsidRPr="00D2174F">
                                <w:rPr>
                                  <w:rFonts w:cs="Arial"/>
                                  <w:sz w:val="14"/>
                                  <w:szCs w:val="14"/>
                                </w:rPr>
                                <w:t xml:space="preserve">: </w:t>
                              </w:r>
                              <w:r>
                                <w:rPr>
                                  <w:rFonts w:cs="Arial"/>
                                  <w:sz w:val="14"/>
                                  <w:szCs w:val="14"/>
                                </w:rPr>
                                <w:t>Inbox Not Present as no Active/PedingActivation Subscription Present</w:t>
                              </w:r>
                            </w:p>
                          </w:txbxContent>
                        </wps:txbx>
                        <wps:bodyPr rot="0" vert="horz" wrap="square" lIns="91440" tIns="45720" rIns="91440" bIns="45720" anchor="t" anchorCtr="0" upright="1">
                          <a:noAutofit/>
                        </wps:bodyPr>
                      </wps:wsp>
                      <wps:wsp>
                        <wps:cNvPr id="40" name="Rectangle 1546"/>
                        <wps:cNvSpPr>
                          <a:spLocks noChangeArrowheads="1"/>
                        </wps:cNvSpPr>
                        <wps:spPr bwMode="auto">
                          <a:xfrm>
                            <a:off x="1419214" y="3885515"/>
                            <a:ext cx="1633216" cy="4147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59023C2C" w14:textId="77777777" w:rsidR="00C9141F" w:rsidRPr="0056335D" w:rsidRDefault="00C9141F" w:rsidP="00E55178">
                              <w:pPr>
                                <w:pStyle w:val="NormalWeb"/>
                                <w:jc w:val="center"/>
                                <w:rPr>
                                  <w:rFonts w:ascii="Arial" w:hAnsi="Arial" w:cs="Arial"/>
                                  <w:sz w:val="14"/>
                                  <w:szCs w:val="14"/>
                                </w:rPr>
                              </w:pPr>
                              <w:r>
                                <w:rPr>
                                  <w:rFonts w:ascii="Arial" w:hAnsi="Arial" w:cs="Arial"/>
                                  <w:sz w:val="14"/>
                                  <w:szCs w:val="14"/>
                                </w:rPr>
                                <w:t>User details does not contain Active / PendingActivation subscription packs List</w:t>
                              </w:r>
                            </w:p>
                            <w:p w14:paraId="45CB5A85" w14:textId="77777777" w:rsidR="00C9141F" w:rsidRPr="0056335D" w:rsidRDefault="00C9141F"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41" name="Straight Arrow Connector 172"/>
                        <wps:cNvCnPr/>
                        <wps:spPr bwMode="auto">
                          <a:xfrm flipH="1">
                            <a:off x="2235822" y="6195024"/>
                            <a:ext cx="16770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2" name="Text Box 1523"/>
                        <wps:cNvSpPr txBox="1">
                          <a:spLocks noChangeArrowheads="1"/>
                        </wps:cNvSpPr>
                        <wps:spPr bwMode="auto">
                          <a:xfrm>
                            <a:off x="2738727" y="6054724"/>
                            <a:ext cx="1026210" cy="17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D24AAA"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Inbox Details </w:t>
                              </w:r>
                            </w:p>
                          </w:txbxContent>
                        </wps:txbx>
                        <wps:bodyPr rot="0" vert="horz" wrap="square" lIns="91440" tIns="45720" rIns="91440" bIns="45720" anchor="t" anchorCtr="0" upright="1">
                          <a:noAutofit/>
                        </wps:bodyPr>
                      </wps:wsp>
                      <wps:wsp>
                        <wps:cNvPr id="43" name="Straight Arrow Connector 174"/>
                        <wps:cNvCnPr/>
                        <wps:spPr bwMode="auto">
                          <a:xfrm flipH="1">
                            <a:off x="558105" y="6374125"/>
                            <a:ext cx="16771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4" name="Text Box 1525"/>
                        <wps:cNvSpPr txBox="1">
                          <a:spLocks noChangeArrowheads="1"/>
                        </wps:cNvSpPr>
                        <wps:spPr bwMode="auto">
                          <a:xfrm>
                            <a:off x="801308" y="6233724"/>
                            <a:ext cx="1205312" cy="296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A3E349"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 xml:space="preserve">Inbox </w:t>
                              </w:r>
                              <w:r w:rsidRPr="0056335D">
                                <w:rPr>
                                  <w:rFonts w:ascii="Arial" w:hAnsi="Arial" w:cs="Arial"/>
                                  <w:sz w:val="14"/>
                                  <w:szCs w:val="14"/>
                                </w:rPr>
                                <w:t>Message</w:t>
                              </w:r>
                              <w:r>
                                <w:rPr>
                                  <w:rFonts w:ascii="Arial" w:hAnsi="Arial" w:cs="Arial"/>
                                  <w:sz w:val="14"/>
                                  <w:szCs w:val="14"/>
                                </w:rPr>
                                <w:t>s</w:t>
                              </w:r>
                            </w:p>
                          </w:txbxContent>
                        </wps:txbx>
                        <wps:bodyPr rot="0" vert="horz" wrap="square" lIns="91440" tIns="45720" rIns="91440" bIns="45720" anchor="t" anchorCtr="0" upright="1">
                          <a:noAutofit/>
                        </wps:bodyPr>
                      </wps:wsp>
                      <wps:wsp>
                        <wps:cNvPr id="45" name="Text Box 1526"/>
                        <wps:cNvSpPr txBox="1">
                          <a:spLocks noChangeArrowheads="1"/>
                        </wps:cNvSpPr>
                        <wps:spPr bwMode="auto">
                          <a:xfrm>
                            <a:off x="2392023" y="5845123"/>
                            <a:ext cx="2284722" cy="196901"/>
                          </a:xfrm>
                          <a:prstGeom prst="rect">
                            <a:avLst/>
                          </a:prstGeom>
                          <a:solidFill>
                            <a:schemeClr val="bg1">
                              <a:lumMod val="65000"/>
                              <a:lumOff val="0"/>
                            </a:schemeClr>
                          </a:solidFill>
                          <a:ln w="6350">
                            <a:solidFill>
                              <a:srgbClr val="000000"/>
                            </a:solidFill>
                            <a:miter lim="800000"/>
                            <a:headEnd/>
                            <a:tailEnd/>
                          </a:ln>
                        </wps:spPr>
                        <wps:txbx>
                          <w:txbxContent>
                            <w:p w14:paraId="0591FD03"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2b</w:t>
                              </w:r>
                              <w:r w:rsidRPr="00D2174F">
                                <w:rPr>
                                  <w:rFonts w:cs="Arial"/>
                                  <w:sz w:val="14"/>
                                  <w:szCs w:val="14"/>
                                </w:rPr>
                                <w:t xml:space="preserve">: </w:t>
                              </w:r>
                              <w:r>
                                <w:rPr>
                                  <w:rFonts w:cs="Arial"/>
                                  <w:sz w:val="14"/>
                                  <w:szCs w:val="14"/>
                                </w:rPr>
                                <w:t>Inbox Present</w:t>
                              </w:r>
                            </w:p>
                          </w:txbxContent>
                        </wps:txbx>
                        <wps:bodyPr rot="0" vert="horz" wrap="square" lIns="91440" tIns="45720" rIns="91440" bIns="45720" anchor="t" anchorCtr="0" upright="1">
                          <a:noAutofit/>
                        </wps:bodyPr>
                      </wps:wsp>
                      <wps:wsp>
                        <wps:cNvPr id="46" name="AutoShape 1545"/>
                        <wps:cNvCnPr>
                          <a:cxnSpLocks noChangeShapeType="1"/>
                        </wps:cNvCnPr>
                        <wps:spPr bwMode="auto">
                          <a:xfrm>
                            <a:off x="2224422" y="6198824"/>
                            <a:ext cx="17056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7" name="AutoShape 1548"/>
                        <wps:cNvCnPr>
                          <a:cxnSpLocks noChangeShapeType="1"/>
                        </wps:cNvCnPr>
                        <wps:spPr bwMode="auto">
                          <a:xfrm>
                            <a:off x="2287922" y="4768219"/>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8" name="Text Box 1549"/>
                        <wps:cNvSpPr txBox="1">
                          <a:spLocks noChangeArrowheads="1"/>
                        </wps:cNvSpPr>
                        <wps:spPr bwMode="auto">
                          <a:xfrm>
                            <a:off x="2522224" y="4628518"/>
                            <a:ext cx="1390614"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5D7AB1"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Inbox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49" name="Rectangle 248"/>
                        <wps:cNvSpPr>
                          <a:spLocks noChangeArrowheads="1"/>
                        </wps:cNvSpPr>
                        <wps:spPr bwMode="auto">
                          <a:xfrm>
                            <a:off x="340903" y="3277213"/>
                            <a:ext cx="4566344" cy="3326813"/>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8C918BC" w14:textId="77777777" w:rsidR="00C9141F" w:rsidRDefault="00C9141F" w:rsidP="00E55178">
                              <w:pPr>
                                <w:pStyle w:val="NormalWeb"/>
                                <w:spacing w:before="0" w:beforeAutospacing="0" w:after="0" w:afterAutospacing="0"/>
                              </w:pPr>
                              <w:r>
                                <w:rPr>
                                  <w:rFonts w:ascii="Arial" w:eastAsia="Times New Roman" w:hAnsi="Arial"/>
                                  <w:b/>
                                  <w:bCs/>
                                  <w:sz w:val="20"/>
                                  <w:szCs w:val="20"/>
                                </w:rPr>
                                <w:t>INBOX ACCESS</w:t>
                              </w:r>
                            </w:p>
                          </w:txbxContent>
                        </wps:txbx>
                        <wps:bodyPr rot="0" vert="horz" wrap="square" lIns="91440" tIns="45720" rIns="91440" bIns="45720" anchor="t" anchorCtr="0" upright="1">
                          <a:noAutofit/>
                        </wps:bodyPr>
                      </wps:wsp>
                    </wpc:wpc>
                  </a:graphicData>
                </a:graphic>
              </wp:inline>
            </w:drawing>
          </mc:Choice>
          <mc:Fallback>
            <w:pict>
              <v:group id="Canvas 1499" o:spid="_x0000_s1215" style="width:405.5pt;height:603.9pt;mso-position-horizontal-relative:char;mso-position-vertical-relative:line" coordsize="5149850,76695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">
                <v:shape id="_x0000_s1216" type="#_x0000_t75" style="position:absolute;width:5149850;height:7669530;visibility:visible;mso-wrap-style:square">
                  <v:fill o:detectmouseclick="t"/>
                  <v:path o:connecttype="none"/>
                </v:shape>
                <v:rect id="Rectangle 176" o:spid="_x0000_s1217" style="position:absolute;left:382204;top:5848323;width:4294542;height:6356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EsQwgAA&#10;ANoAAAAPAAAAZHJzL2Rvd25yZXYueG1sRI/RasJAFETfC/2H5Rb6VjdRLDF1laAIBe1DUz/gNntN&#10;gtm7Ibsx8e9dQfBxmJkzzHI9mkZcqHO1ZQXxJAJBXFhdc6ng+Lf7SEA4j6yxsUwKruRgvXp9WWKq&#10;7cC/dMl9KQKEXYoKKu/bVEpXVGTQTWxLHLyT7Qz6ILtS6g6HADeNnEbRpzRYc1iosKVNRcU5742C&#10;/Xm+RSz7/5+T7JNZe8goXgxKvb+N2RcIT6N/hh/tb61gCvcr4Qb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4SxDCAAAA2gAAAA8AAAAAAAAAAAAAAAAAlwIAAGRycy9kb3du&#10;cmV2LnhtbFBLBQYAAAAABAAEAPUAAACGAwAAAAA=&#10;" fillcolor="#f2f2f2 [3052]" strokecolor="black [3213]" strokeweight=".5pt">
                  <v:stroke dashstyle="longDashDot"/>
                </v:rect>
                <v:rect id="Rectangle 186" o:spid="_x0000_s1218" style="position:absolute;left:384804;top:3548314;width:4288142;height:9709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9O6LwgAA&#10;ANoAAAAPAAAAZHJzL2Rvd25yZXYueG1sRI/disIwFITvBd8hHME7m6qsaDWKKIKw68W6PsCxOf3B&#10;5qQ0qe2+/WZB8HKYmW+Yza43lXhS40rLCqZRDII4tbrkXMHt5zRZgnAeWWNlmRT8koPddjjYYKJt&#10;x9/0vPpcBAi7BBUU3teJlC4tyKCLbE0cvMw2Bn2QTS51g12Am0rO4nghDZYcFgqs6VBQ+ri2RsHn&#10;4+OImLf3Sybb5bz+2tN01Sk1HvX7NQhPvX+HX+2zVjCH/yvhBsjt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j07ovCAAAA2gAAAA8AAAAAAAAAAAAAAAAAlwIAAGRycy9kb3du&#10;cmV2LnhtbFBLBQYAAAAABAAEAPUAAACGAwAAAAA=&#10;" fillcolor="#f2f2f2 [3052]" strokecolor="black [3213]" strokeweight=".5pt">
                  <v:stroke dashstyle="longDashDot"/>
                  <v:textbox>
                    <w:txbxContent>
                      <w:p w14:paraId="34581845" w14:textId="77777777" w:rsidR="00C9141F" w:rsidRPr="0056335D" w:rsidRDefault="00C9141F" w:rsidP="00E55178">
                        <w:pPr>
                          <w:rPr>
                            <w:rFonts w:cs="Arial"/>
                            <w:sz w:val="14"/>
                            <w:szCs w:val="14"/>
                          </w:rPr>
                        </w:pPr>
                      </w:p>
                    </w:txbxContent>
                  </v:textbox>
                </v:rect>
                <v:rect id="Rectangle 186" o:spid="_x0000_s1219" style="position:absolute;left:392404;top:4918019;width:4288142;height:8185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HXb/wwAA&#10;ANoAAAAPAAAAZHJzL2Rvd25yZXYueG1sRI/RasJAFETfhf7Dcgt9M5vUWtLoGqRSKFQfTPsB1+w1&#10;CWbvhuzGpH/fLQg+DjNzhlnnk2nFlXrXWFaQRDEI4tLqhisFP98f8xSE88gaW8uk4Jcc5JuH2Roz&#10;bUc+0rXwlQgQdhkqqL3vMildWZNBF9mOOHhn2xv0QfaV1D2OAW5a+RzHr9Jgw2Ghxo7eayovxWAU&#10;fF2WO8RqOB3OckgX3X5Lyduo1NPjtF2B8DT5e/jW/tQKXuD/SrgBc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HXb/wwAAANoAAAAPAAAAAAAAAAAAAAAAAJcCAABkcnMvZG93&#10;bnJldi54bWxQSwUGAAAAAAQABAD1AAAAhwMAAAAA&#10;" fillcolor="#f2f2f2 [3052]" strokecolor="black [3213]" strokeweight=".5pt">
                  <v:stroke dashstyle="longDashDot"/>
                  <v:textbox>
                    <w:txbxContent>
                      <w:p w14:paraId="6EDB3B3C" w14:textId="77777777" w:rsidR="00C9141F" w:rsidRPr="0056335D" w:rsidRDefault="00C9141F" w:rsidP="00E55178">
                        <w:pPr>
                          <w:rPr>
                            <w:rFonts w:cs="Arial"/>
                            <w:sz w:val="14"/>
                            <w:szCs w:val="14"/>
                          </w:rPr>
                        </w:pPr>
                      </w:p>
                    </w:txbxContent>
                  </v:textbox>
                </v:rect>
                <v:rect id="Rectangle 1505" o:spid="_x0000_s1220" style="position:absolute;left:344103;top:822903;width:4566344;height:23978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lqlCwQAA&#10;ANoAAAAPAAAAZHJzL2Rvd25yZXYueG1sRI9Bi8IwFITvgv8hPMGLaKrgslTTUoQFBUHU9f5snk2x&#10;eSlNVuu/NwsLexxm5htmnfe2EQ/qfO1YwXyWgCAuna65UvB9/pp+gvABWWPjmBS8yEOeDQdrTLV7&#10;8pEep1CJCGGfogITQptK6UtDFv3MtcTRu7nOYoiyq6Tu8BnhtpGLJPmQFmuOCwZb2hgq76cfq+Bc&#10;XKoiXBeXYm72u4P2fTLBo1LjUV+sQATqw3/4r73VCpbweyXeAJm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YJapQsEAAADaAAAADwAAAAAAAAAAAAAAAACXAgAAZHJzL2Rvd25y&#10;ZXYueG1sUEsFBgAAAAAEAAQA9QAAAIUDAAAAAA==&#10;" filled="f" fillcolor="#d8d8d8 [2732]" strokeweight="1.25pt">
                  <v:textbox>
                    <w:txbxContent>
                      <w:p w14:paraId="1DE49C8B" w14:textId="77777777" w:rsidR="00C9141F" w:rsidRDefault="00C9141F" w:rsidP="00E55178">
                        <w:r>
                          <w:rPr>
                            <w:b/>
                          </w:rPr>
                          <w:t>LANGUAGE AND LOCATION DETERMI</w:t>
                        </w:r>
                        <w:r w:rsidRPr="003F0194">
                          <w:rPr>
                            <w:b/>
                          </w:rPr>
                          <w:t>NATION</w:t>
                        </w:r>
                      </w:p>
                    </w:txbxContent>
                  </v:textbox>
                </v:rect>
                <v:rect id="Rectangle 1501" o:spid="_x0000_s1221" style="position:absolute;left:340903;top:6651626;width:4566344;height:707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RDc1wgAA&#10;ANoAAAAPAAAAZHJzL2Rvd25yZXYueG1sRI9Ba8JAFITvBf/D8oReim7MIUh0lSAIFQSJ1vtr9pkN&#10;Zt+G7Nak/94tFDwOM/MNs96OthUP6n3jWMFinoAgrpxuuFbwddnPliB8QNbYOiYFv+Rhu5m8rTHX&#10;buCSHudQiwhhn6MCE0KXS+krQxb93HXE0bu53mKIsq+l7nGIcNvKNEkyabHhuGCwo52h6n7+sQou&#10;xbUuwnd6LRbmeDhpPyYfWCr1Ph2LFYhAY3iF/9ufWkEGf1fiDZCb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BENzXCAAAA2gAAAA8AAAAAAAAAAAAAAAAAlwIAAGRycy9kb3du&#10;cmV2LnhtbFBLBQYAAAAABAAEAPUAAACGAwAAAAA=&#10;" filled="f" fillcolor="#d8d8d8 [2732]" strokeweight="1.25pt">
                  <v:textbox>
                    <w:txbxContent>
                      <w:p w14:paraId="147C247A" w14:textId="77777777" w:rsidR="00C9141F" w:rsidRDefault="00C9141F" w:rsidP="00E55178">
                        <w:r>
                          <w:rPr>
                            <w:b/>
                          </w:rPr>
                          <w:t>SAVE INBOX CALL DETAILS</w:t>
                        </w:r>
                      </w:p>
                    </w:txbxContent>
                  </v:textbox>
                </v:rect>
                <v:rect id="Rectangle 163" o:spid="_x0000_s1222" style="position:absolute;left:401304;top:2125908;width:4289442;height:10084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iIwwAA&#10;ANoAAAAPAAAAZHJzL2Rvd25yZXYueG1sRI/RasJAFETfhf7Dcgt9M5tUatPoGqRSKFQfTPsB1+w1&#10;CWbvhuzGpH/fLQg+DjNzhlnnk2nFlXrXWFaQRDEI4tLqhisFP98f8xSE88gaW8uk4Jcc5JuH2Roz&#10;bUc+0rXwlQgQdhkqqL3vMildWZNBF9mOOHhn2xv0QfaV1D2OAW5a+RzHS2mw4bBQY0fvNZWXYjAK&#10;vi4vO8RqOB3OckgX3X5Lyduo1NPjtF2B8DT5e/jW/tQKXuH/SrgBc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z+iIwwAAANoAAAAPAAAAAAAAAAAAAAAAAJcCAABkcnMvZG93&#10;bnJldi54bWxQSwUGAAAAAAQABAD1AAAAhwMAAAAA&#10;" fillcolor="#f2f2f2 [3052]" strokecolor="black [3213]" strokeweight=".5pt">
                  <v:stroke dashstyle="longDashDot"/>
                  <v:textbox>
                    <w:txbxContent>
                      <w:p w14:paraId="276D0EC4" w14:textId="77777777" w:rsidR="00C9141F" w:rsidRPr="0056335D" w:rsidRDefault="00C9141F" w:rsidP="00E55178">
                        <w:pPr>
                          <w:pStyle w:val="NormalWeb"/>
                          <w:jc w:val="center"/>
                          <w:rPr>
                            <w:rFonts w:ascii="Arial" w:hAnsi="Arial" w:cs="Arial"/>
                            <w:sz w:val="14"/>
                            <w:szCs w:val="14"/>
                          </w:rPr>
                        </w:pPr>
                      </w:p>
                    </w:txbxContent>
                  </v:textbox>
                </v:rect>
                <v:rect id="Rectangle 163" o:spid="_x0000_s1223" style="position:absolute;left:414004;top:1433106;width:4276742;height:5538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UHz6vwAA&#10;ANoAAAAPAAAAZHJzL2Rvd25yZXYueG1sRE/LisIwFN0L/kO4gjtNVZROp1HEYUBQF+PMB9xpbh/Y&#10;3JQmtfXvzUJweTjvdDeYWtypdZVlBYt5BII4s7riQsHf7/csBuE8ssbaMil4kIPddjxKMdG25x+6&#10;X30hQgi7BBWU3jeJlC4ryaCb24Y4cLltDfoA20LqFvsQbmq5jKKNNFhxaCixoUNJ2e3aGQWn2/oL&#10;sej+L7ns4lVz3tPio1dqOhn2nyA8Df4tfrmPWkHYGq6EGyC3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ZQfPq/AAAA2gAAAA8AAAAAAAAAAAAAAAAAlwIAAGRycy9kb3ducmV2&#10;LnhtbFBLBQYAAAAABAAEAPUAAACDAwAAAAA=&#10;" fillcolor="#f2f2f2 [3052]" strokecolor="black [3213]" strokeweight=".5pt">
                  <v:stroke dashstyle="longDashDot"/>
                  <v:textbox>
                    <w:txbxContent>
                      <w:p w14:paraId="23F45728" w14:textId="77777777" w:rsidR="00C9141F" w:rsidRPr="0056335D" w:rsidRDefault="00C9141F" w:rsidP="00E55178">
                        <w:pPr>
                          <w:pStyle w:val="NormalWeb"/>
                          <w:jc w:val="center"/>
                          <w:rPr>
                            <w:rFonts w:ascii="Arial" w:hAnsi="Arial" w:cs="Arial"/>
                            <w:sz w:val="14"/>
                            <w:szCs w:val="14"/>
                          </w:rPr>
                        </w:pPr>
                      </w:p>
                    </w:txbxContent>
                  </v:textbox>
                </v:rect>
                <v:shape id="AutoShape 1507" o:spid="_x0000_s1224" type="#_x0000_t32" style="position:absolute;left:2254222;top:1188705;width:1705617;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aEKLsMAAADaAAAADwAAAGRycy9kb3ducmV2LnhtbESP0YrCMBRE34X9h3AXfNNUBXWrUVal&#10;IAhKu37Apbm2xeamNFmtfr1ZWPBxmJkzzHLdmVrcqHWVZQWjYQSCOLe64kLB+ScZzEE4j6yxtkwK&#10;HuRgvfroLTHW9s4p3TJfiABhF6OC0vsmltLlJRl0Q9sQB+9iW4M+yLaQusV7gJtajqNoKg1WHBZK&#10;bGhbUn7Nfo2CcTq5HjeHJNmkx1lystPqud1lSvU/u+8FCE+df4f/23ut4Av+roQbIFc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mhCi7DAAAA2gAAAA8AAAAAAAAAAAAA&#10;AAAAoQIAAGRycy9kb3ducmV2LnhtbFBLBQYAAAAABAAEAPkAAACRAwAAAAA=&#10;" strokecolor="black [3213]" strokeweight=".25pt">
                  <v:stroke startarrow="oval" endarrow="open"/>
                </v:shape>
                <v:shape id="Text Box 1508" o:spid="_x0000_s1225" type="#_x0000_t202" style="position:absolute;left:2488524;top:1064204;width:1390714;height:217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FxqPxQAA&#10;ANsAAAAPAAAAZHJzL2Rvd25yZXYueG1sRI9Pa8JAEMXvBb/DMoK3ulFQJLqKBKRF2oN/Lt7G7JgE&#10;s7Mxu2raT+8cCr3N8N6895vFqnO1elAbKs8GRsMEFHHubcWFgeNh8z4DFSKyxdozGfihAKtl722B&#10;qfVP3tFjHwslIRxSNFDG2KRah7wkh2HoG2LRLr51GGVtC21bfEq4q/U4SabaYcXSUGJDWUn5dX93&#10;BrbZ5ht357Gb/dbZx9dl3dyOp4kxg363noOK1MV/89/1pxV8oZdfZAC9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XGo/FAAAA2wAAAA8AAAAAAAAAAAAAAAAAlwIAAGRycy9k&#10;b3ducmV2LnhtbFBLBQYAAAAABAAEAPUAAACJAwAAAAA=&#10;" filled="f" stroked="f" strokeweight=".5pt">
                  <v:textbox>
                    <w:txbxContent>
                      <w:p w14:paraId="44C09910"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v:textbox>
                </v:shape>
                <v:shape id="AutoShape 1509" o:spid="_x0000_s1226" type="#_x0000_t32" style="position:absolute;left:2233922;top:1779207;width:1705617;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pGEsMAAADbAAAADwAAAGRycy9kb3ducmV2LnhtbERP32vCMBB+H+x/CDfYS9HUDVSqUVZB&#10;2MvcFgVfj+Zs6ppLaTLt/vtFGOztPr6ft1wPrhUX6kPjWcFknIMgrrxpuFZw2G9HcxAhIhtsPZOC&#10;HwqwXt3fLbEw/sqfdNGxFimEQ4EKbIxdIWWoLDkMY98RJ+7ke4cxwb6WpsdrCnetfMrzqXTYcGqw&#10;2NHGUvWlv50Crd8/nqezo929nfQ5K2fZoSwzpR4fhpcFiEhD/Bf/uV9Nmj+B2y/pALn6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jKRhLDAAAA2wAAAA8AAAAAAAAAAAAA&#10;AAAAoQIAAGRycy9kb3ducmV2LnhtbFBLBQYAAAAABAAEAPkAAACRAwAAAAA=&#10;" strokecolor="black [3213]" strokeweight=".25pt">
                  <v:stroke startarrow="oval" endarrow="open"/>
                </v:shape>
                <v:shape id="Text Box 1510" o:spid="_x0000_s1227" type="#_x0000_t202" style="position:absolute;left:2498724;top:1630006;width:1250912;height:2915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iSFjwgAA&#10;ANsAAAAPAAAAZHJzL2Rvd25yZXYueG1sRE9Ni8IwEL0L/ocwC9403YIi1ShSkF3EPai9eJttxrZs&#10;M6lN1Lq/3giCt3m8z5kvO1OLK7WusqzgcxSBIM6trrhQkB3WwykI55E11pZJwZ0cLBf93hwTbW+8&#10;o+veFyKEsEtQQel9k0jp8pIMupFtiAN3sq1BH2BbSN3iLYSbWsZRNJEGKw4NJTaUlpT/7S9GwSZd&#10;/+DuNzbT/zr92p5WzTk7jpUafHSrGQhPnX+LX+5vHebH8PwlHC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uJIWPCAAAA2wAAAA8AAAAAAAAAAAAAAAAAlwIAAGRycy9kb3du&#10;cmV2LnhtbFBLBQYAAAAABAAEAPUAAACGAwAAAAA=&#10;" filled="f" stroked="f" strokeweight=".5pt">
                  <v:textbox>
                    <w:txbxContent>
                      <w:p w14:paraId="076D4E60"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Subscriber’s language and location Details </w:t>
                        </w:r>
                      </w:p>
                    </w:txbxContent>
                  </v:textbox>
                </v:shape>
                <v:shape id="AutoShape 1511" o:spid="_x0000_s1228" type="#_x0000_t32" style="position:absolute;left:585406;top:2575510;width:1651716;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1R9/sMAAADbAAAADwAAAGRycy9kb3ducmV2LnhtbERP32vCMBB+H+x/CDfYS9F0E1SqUdbB&#10;YC/bNAq+Hs3Z1DWX0mRa/3szGOztPr6ft1wPrhVn6kPjWcHTOAdBXHnTcK1gv3sbzUGEiGyw9UwK&#10;rhRgvbq/W2Jh/IW3dNaxFimEQ4EKbIxdIWWoLDkMY98RJ+7oe4cxwb6WpsdLCnetfM7zqXTYcGqw&#10;2NGrpepb/zgFWn9tJtPZwX5+HPUpK2fZviwzpR4fhpcFiEhD/Bf/ud9Nmj+B31/SAXJ1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dUff7DAAAA2wAAAA8AAAAAAAAAAAAA&#10;AAAAoQIAAGRycy9kb3ducmV2LnhtbFBLBQYAAAAABAAEAPkAAACRAwAAAAA=&#10;" strokecolor="black [3213]" strokeweight=".25pt">
                  <v:stroke startarrow="oval" endarrow="open"/>
                </v:shape>
                <v:shape id="Text Box 1512" o:spid="_x0000_s1229" type="#_x0000_t202" style="position:absolute;left:707307;top:2419309;width:1521515;height:4255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LByMxAAA&#10;ANsAAAAPAAAAZHJzL2Rvd25yZXYueG1sRE9Na8JAEL0X/A/LCN7qpmIlpK4SAqFF2oOpl96m2TEJ&#10;zc6m2a2J/nq3IHibx/uc9XY0rThR7xrLCp7mEQji0uqGKwWHz/wxBuE8ssbWMik4k4PtZvKwxkTb&#10;gfd0KnwlQgi7BBXU3neJlK6syaCb2444cEfbG/QB9pXUPQ4h3LRyEUUrabDh0FBjR1lN5U/xZxTs&#10;svwD998LE1/a7PX9mHa/h69npWbTMX0B4Wn0d/HN/abD/CX8/xIOkJ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ywcjMQAAADbAAAADwAAAAAAAAAAAAAAAACXAgAAZHJzL2Rv&#10;d25yZXYueG1sUEsFBgAAAAAEAAQA9QAAAIgDAAAAAA==&#10;" filled="f" stroked="f" strokeweight=".5pt">
                  <v:textbox>
                    <w:txbxContent>
                      <w:p w14:paraId="34D6B0C3" w14:textId="77777777" w:rsidR="00C9141F" w:rsidRPr="0056335D" w:rsidRDefault="00C9141F" w:rsidP="00E55178">
                        <w:pPr>
                          <w:pStyle w:val="NormalWeb"/>
                          <w:rPr>
                            <w:rFonts w:ascii="Arial" w:hAnsi="Arial" w:cs="Arial"/>
                            <w:sz w:val="14"/>
                            <w:szCs w:val="14"/>
                          </w:rPr>
                        </w:pPr>
                        <w:r>
                          <w:rPr>
                            <w:rFonts w:ascii="Arial" w:hAnsi="Arial" w:cs="Arial"/>
                            <w:sz w:val="14"/>
                            <w:szCs w:val="14"/>
                          </w:rPr>
                          <w:t>Play the language selection menu and get DTMF Option input</w:t>
                        </w:r>
                      </w:p>
                    </w:txbxContent>
                  </v:textbox>
                </v:shape>
                <v:shape id="AutoShape 1517" o:spid="_x0000_s1230" type="#_x0000_t32" style="position:absolute;left:2252922;top:2438410;width:1705617;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FAEcMAAADbAAAADwAAAGRycy9kb3ducmV2LnhtbERPS2sCMRC+F/ofwhS8LJrVUpWtUbpC&#10;oZe+ouB12IybbTeTZZPq9t8bodDbfHzPWW0G14oT9aHxrGA6yUEQV940XCvY757HSxAhIhtsPZOC&#10;XwqwWd/erLAw/syfdNKxFimEQ4EKbIxdIWWoLDkME98RJ+7oe4cxwb6WpsdzCnetnOX5XDpsODVY&#10;7GhrqfrWP06B1u8f9/PFwb69HvVXVi6yfVlmSo3uhqdHEJGG+C/+c7+YNP8Brr+kA+T6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fxQBHDAAAA2wAAAA8AAAAAAAAAAAAA&#10;AAAAoQIAAGRycy9kb3ducmV2LnhtbFBLBQYAAAAABAAEAPkAAACRAwAAAAA=&#10;" strokecolor="black [3213]" strokeweight=".25pt">
                  <v:stroke startarrow="oval" endarrow="open"/>
                </v:shape>
                <v:shape id="Text Box 1518" o:spid="_x0000_s1231" type="#_x0000_t202" style="position:absolute;left:2342523;top:2292909;width:1521415;height:3137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sidgwwAA&#10;ANsAAAAPAAAAZHJzL2Rvd25yZXYueG1sRE9La8JAEL4L/Q/LFLyZTYUGSbOKBMRS7EGbS2/T7ORB&#10;s7MxuzVpf31XELzNx/ecbDOZTlxocK1lBU9RDIK4tLrlWkHxsVusQDiPrLGzTAp+ycFm/TDLMNV2&#10;5CNdTr4WIYRdigoa7/tUSlc2ZNBFticOXGUHgz7AoZZ6wDGEm04u4ziRBlsODQ32lDdUfp9+jIK3&#10;fPeOx6+lWf11+f5Qbftz8fms1Pxx2r6A8DT5u/jmftVhfgLXX8IBcv0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sidgwwAAANsAAAAPAAAAAAAAAAAAAAAAAJcCAABkcnMvZG93&#10;bnJldi54bWxQSwUGAAAAAAQABAD1AAAAhwMAAAAA&#10;" filled="f" stroked="f" strokeweight=".5pt">
                  <v:textbox>
                    <w:txbxContent>
                      <w:p w14:paraId="02FDB182" w14:textId="77777777" w:rsidR="00C9141F" w:rsidRPr="0056335D" w:rsidRDefault="00C9141F" w:rsidP="00E55178">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p w14:paraId="598F8D3C" w14:textId="77777777" w:rsidR="00C9141F" w:rsidRPr="0056335D" w:rsidRDefault="00C9141F" w:rsidP="00E55178">
                        <w:pPr>
                          <w:pStyle w:val="NormalWeb"/>
                          <w:rPr>
                            <w:rFonts w:ascii="Arial" w:hAnsi="Arial" w:cs="Arial"/>
                            <w:sz w:val="14"/>
                            <w:szCs w:val="14"/>
                          </w:rPr>
                        </w:pPr>
                      </w:p>
                    </w:txbxContent>
                  </v:textbox>
                </v:shape>
                <v:shape id="Text Box 1519" o:spid="_x0000_s1232" type="#_x0000_t202" style="position:absolute;left:2322123;top:1433106;width:2368623;height:1969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K2qqwQAA&#10;ANsAAAAPAAAAZHJzL2Rvd25yZXYueG1sRI/NasMwEITvhbyD2EBvtZwc2uBECUkgkEsLdfIAi7Wx&#10;TKyVkeS/t68Khd52mdn5ZneHybZiIB8axwpWWQ6CuHK64VrB/XZ524AIEVlj65gUzBTgsF+87LDQ&#10;buRvGspYixTCoUAFJsaukDJUhiyGzHXESXs4bzGm1ddSexxTuG3lOs/fpcWGE8FgR2dD1bPsbeLm&#10;T/n51d9mv7Gzw+uJyn4mpV6X03ELItIU/81/11ed6n/A7y9pAL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itqqsEAAADbAAAADwAAAAAAAAAAAAAAAACXAgAAZHJzL2Rvd25y&#10;ZXYueG1sUEsFBgAAAAAEAAQA9QAAAIUDAAAAAA==&#10;" fillcolor="#a5a5a5 [2092]" strokeweight=".5pt">
                  <v:textbox>
                    <w:txbxContent>
                      <w:p w14:paraId="3179729F"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1a</w:t>
                        </w:r>
                        <w:r w:rsidRPr="00D2174F">
                          <w:rPr>
                            <w:rFonts w:cs="Arial"/>
                            <w:sz w:val="14"/>
                            <w:szCs w:val="14"/>
                          </w:rPr>
                          <w:t>:</w:t>
                        </w:r>
                        <w:r>
                          <w:rPr>
                            <w:rFonts w:cs="Arial"/>
                            <w:sz w:val="14"/>
                            <w:szCs w:val="14"/>
                          </w:rPr>
                          <w:t xml:space="preserve"> Language Information available at MoTech</w:t>
                        </w:r>
                      </w:p>
                    </w:txbxContent>
                  </v:textbox>
                </v:shape>
                <v:shape id="Text Box 1520" o:spid="_x0000_s1233" type="#_x0000_t202" style="position:absolute;left:2322123;top:2127808;width:2369923;height:1969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tP7YvwAA&#10;ANsAAAAPAAAAZHJzL2Rvd25yZXYueG1sRI/NisIwEMfvC75DGMHbmroHkWoUFQQvK2zdBxiasS02&#10;k5Kk2r69cxC8zTD/j99sdoNr1YNCbDwbWMwzUMSltw1XBv6vp+8VqJiQLbaeycBIEXbbydcGc+uf&#10;/EePIlVKQjjmaKBOqcu1jmVNDuPcd8Ryu/ngMMkaKm0DPiXctfony5baYcPSUGNHx5rKe9E76c3u&#10;+vfSX8ewcqPH84GKfiRjZtNhvwaVaEgf8dt9toIvsPKLDKC3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u0/ti/AAAA2wAAAA8AAAAAAAAAAAAAAAAAlwIAAGRycy9kb3ducmV2&#10;LnhtbFBLBQYAAAAABAAEAPUAAACDAwAAAAA=&#10;" fillcolor="#a5a5a5 [2092]" strokeweight=".5pt">
                  <v:textbox>
                    <w:txbxContent>
                      <w:p w14:paraId="7739512B"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1b</w:t>
                        </w:r>
                        <w:r w:rsidRPr="00D2174F">
                          <w:rPr>
                            <w:rFonts w:cs="Arial"/>
                            <w:sz w:val="14"/>
                            <w:szCs w:val="14"/>
                          </w:rPr>
                          <w:t>:</w:t>
                        </w:r>
                        <w:r>
                          <w:rPr>
                            <w:rFonts w:cs="Arial"/>
                            <w:sz w:val="14"/>
                            <w:szCs w:val="14"/>
                          </w:rPr>
                          <w:t xml:space="preserve"> Language Information not available at MoTech</w:t>
                        </w:r>
                      </w:p>
                    </w:txbxContent>
                  </v:textbox>
                </v:shape>
                <v:rect id="Rectangle 62" o:spid="_x0000_s1234" style="position:absolute;left:231702;top:231701;width:700407;height:2229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8iZwwAA&#10;ANsAAAAPAAAAZHJzL2Rvd25yZXYueG1sRE9Na8JAEL0X/A/LCL3VjUGCTV1FJJUQeqntxduQnSbB&#10;7Gya3cTUX+8WCr3N433OZjeZVozUu8ayguUiAkFcWt1wpeDz4/VpDcJ5ZI2tZVLwQw5229nDBlNt&#10;r/xO48lXIoSwS1FB7X2XSunKmgy6he2IA/dle4M+wL6SusdrCDetjKMokQYbDg01dnSoqbycBqMg&#10;Hoqszc1QJG/r85DdsmR1PH8r9Tif9i8gPE3+X/znznWY/wy/v4QD5PY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A8iZwwAAANsAAAAPAAAAAAAAAAAAAAAAAJcCAABkcnMvZG93&#10;bnJldi54bWxQSwUGAAAAAAQABAD1AAAAhwMAAAAA&#10;" fillcolor="white [3201]" strokecolor="black [3200]" strokeweight=".5pt">
                  <v:textbox>
                    <w:txbxContent>
                      <w:p w14:paraId="2E4EE7BB" w14:textId="77777777" w:rsidR="00C9141F" w:rsidRPr="009067FA" w:rsidRDefault="00C9141F" w:rsidP="00E55178">
                        <w:pPr>
                          <w:jc w:val="center"/>
                          <w:rPr>
                            <w:rFonts w:cs="Arial"/>
                            <w:sz w:val="16"/>
                            <w:szCs w:val="16"/>
                          </w:rPr>
                        </w:pPr>
                        <w:r w:rsidRPr="009067FA">
                          <w:rPr>
                            <w:rFonts w:cs="Arial"/>
                            <w:sz w:val="16"/>
                            <w:szCs w:val="16"/>
                          </w:rPr>
                          <w:t>User</w:t>
                        </w:r>
                      </w:p>
                    </w:txbxContent>
                  </v:textbox>
                </v:rect>
                <v:line id="Straight Connector 63" o:spid="_x0000_s1235" style="position:absolute;flip:x;visibility:visible;mso-wrap-style:square" from="558105,454602" to="584205,76695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btEsEAAADbAAAADwAAAGRycy9kb3ducmV2LnhtbERPy2rCQBTdF/yH4Qru6kQXVqKjiCBI&#10;S4qxdeHukrl5YOZOyEwe/fvOQnB5OO/tfjS16Kl1lWUFi3kEgjizuuJCwe/P6X0NwnlkjbVlUvBH&#10;Dva7ydsWY20HTqm/+kKEEHYxKii9b2IpXVaSQTe3DXHgctsa9AG2hdQtDiHc1HIZRStpsOLQUGJD&#10;x5Kyx7UzCnLXNcf7Tfv84zNJk/yr+MbhotRsOh42IDyN/iV+us9awTKsD1/CD5C7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Vu0SwQAAANsAAAAPAAAAAAAAAAAAAAAA&#10;AKECAABkcnMvZG93bnJldi54bWxQSwUGAAAAAAQABAD5AAAAjwMAAAAA&#10;" strokecolor="black [3040]"/>
                <v:rect id="Rectangle 65" o:spid="_x0000_s1236" style="position:absolute;left:3420733;top:231701;width:1035010;height:2001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GQ4iwwAA&#10;ANsAAAAPAAAAZHJzL2Rvd25yZXYueG1sRI9Pi8IwFMTvC36H8ARva6pIkWoUke4ishf/XLw9mmdb&#10;bF5qk2r1028EweMw85th5svOVOJGjSstKxgNIxDEmdUl5wqOh5/vKQjnkTVWlknBgxwsF72vOSba&#10;3nlHt73PRShhl6CCwvs6kdJlBRl0Q1sTB+9sG4M+yCaXusF7KDeVHEdRLA2WHBYKrGldUHbZt0bB&#10;uN2m1ca02/hvemrTZxpPfk9XpQb9bjUD4anzn/Cb3ujAjeD1JfwAuf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GQ4iwwAAANsAAAAPAAAAAAAAAAAAAAAAAJcCAABkcnMvZG93&#10;bnJldi54bWxQSwUGAAAAAAQABAD1AAAAhwMAAAAA&#10;" fillcolor="white [3201]" strokecolor="black [3200]" strokeweight=".5pt">
                  <v:textbox>
                    <w:txbxContent>
                      <w:p w14:paraId="7D1DBC4F" w14:textId="77777777" w:rsidR="00C9141F" w:rsidRPr="009067FA" w:rsidRDefault="00C9141F" w:rsidP="00E55178">
                        <w:pPr>
                          <w:pStyle w:val="NormalWeb"/>
                          <w:jc w:val="center"/>
                          <w:rPr>
                            <w:rFonts w:ascii="Arial" w:hAnsi="Arial" w:cs="Arial"/>
                            <w:sz w:val="16"/>
                            <w:szCs w:val="16"/>
                          </w:rPr>
                        </w:pPr>
                        <w:r w:rsidRPr="009067FA">
                          <w:rPr>
                            <w:rFonts w:ascii="Arial" w:hAnsi="Arial" w:cs="Arial"/>
                            <w:sz w:val="16"/>
                            <w:szCs w:val="16"/>
                          </w:rPr>
                          <w:t>NMS_MoTech</w:t>
                        </w:r>
                      </w:p>
                    </w:txbxContent>
                  </v:textbox>
                </v:rect>
                <v:line id="Straight Connector 66" o:spid="_x0000_s1237" style="position:absolute;flip:x;visibility:visible;mso-wrap-style:square" from="3935038,431802" to="3939538,7611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jW/sMAAADbAAAADwAAAGRycy9kb3ducmV2LnhtbESPT4vCMBTE74LfITzBm6b24ErXKIsg&#10;iKKsVQ97ezSvf9jmpTTR1m9vFhY8DjPzG2a57k0tHtS6yrKC2TQCQZxZXXGh4HrZThYgnEfWWFsm&#10;BU9ysF4NB0tMtO34TI/UFyJA2CWooPS+SaR0WUkG3dQ2xMHLbWvQB9kWUrfYBbipZRxFc2mw4rBQ&#10;YkObkrLf9G4U5O7ebH5u2ucf++P5mB+KE3bfSo1H/dcnCE+9f4f/2zutII7h70v4AXL1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nI1v7DAAAA2wAAAA8AAAAAAAAAAAAA&#10;AAAAoQIAAGRycy9kb3ducmV2LnhtbFBLBQYAAAAABAAEAPkAAACRAwAAAAA=&#10;" strokecolor="black [3040]"/>
                <v:rect id="Rectangle 68" o:spid="_x0000_s1238" style="position:absolute;left:1884618;top:231701;width:699807;height:2001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hzXOwwAA&#10;ANsAAAAPAAAAZHJzL2Rvd25yZXYueG1sRI9Bi8IwFITvC/6H8ARva6ouRapRRKqI7GXVi7dH82yL&#10;zUttUq3++s3Cgsdh5pth5svOVOJOjSstKxgNIxDEmdUl5wpOx83nFITzyBory6TgSQ6Wi97HHBNt&#10;H/xD94PPRShhl6CCwvs6kdJlBRl0Q1sTB+9iG4M+yCaXusFHKDeVHEdRLA2WHBYKrGldUHY9tEbB&#10;uN2n1c60+/h7em7TVxp/bc83pQb9bjUD4anz7/A/vdOBm8Dfl/AD5OI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hzXOwwAAANsAAAAPAAAAAAAAAAAAAAAAAJcCAABkcnMvZG93&#10;bnJldi54bWxQSwUGAAAAAAQABAD1AAAAhwMAAAAA&#10;" fillcolor="white [3201]" strokecolor="black [3200]" strokeweight=".5pt">
                  <v:textbox>
                    <w:txbxContent>
                      <w:p w14:paraId="162C5488" w14:textId="77777777" w:rsidR="00C9141F" w:rsidRPr="0056335D" w:rsidRDefault="00C9141F" w:rsidP="00E55178">
                        <w:pPr>
                          <w:pStyle w:val="NormalWeb"/>
                          <w:jc w:val="center"/>
                          <w:rPr>
                            <w:rFonts w:ascii="Arial" w:hAnsi="Arial" w:cs="Arial"/>
                            <w:sz w:val="14"/>
                            <w:szCs w:val="14"/>
                          </w:rPr>
                        </w:pPr>
                        <w:r w:rsidRPr="0056335D">
                          <w:rPr>
                            <w:rFonts w:ascii="Arial" w:hAnsi="Arial" w:cs="Arial"/>
                            <w:sz w:val="14"/>
                            <w:szCs w:val="14"/>
                          </w:rPr>
                          <w:t>IVR</w:t>
                        </w:r>
                      </w:p>
                    </w:txbxContent>
                  </v:textbox>
                </v:rect>
                <v:line id="Straight Connector 69" o:spid="_x0000_s1239" style="position:absolute;visibility:visible;mso-wrap-style:square" from="2233922,431802" to="2256722,7611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1NBwsIAAADbAAAADwAAAAAAAAAAAAAA&#10;AAChAgAAZHJzL2Rvd25yZXYueG1sUEsFBgAAAAAEAAQA+QAAAJADAAAAAA==&#10;" strokecolor="black [3040]"/>
                <v:shape id="AutoShape 1542" o:spid="_x0000_s1240" type="#_x0000_t32" style="position:absolute;left:580306;top:662303;width:1651716;height:1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QCpJMMAAADbAAAADwAAAGRycy9kb3ducmV2LnhtbESP0YrCMBRE34X9h3AXfNNURV2qUVal&#10;ICwo7foBl+baFpub0mS1+vVmQfBxmDkzzHLdmVpcqXWVZQWjYQSCOLe64kLB6TcZfIFwHlljbZkU&#10;3MnBevXRW2Ks7Y1Tuma+EKGEXYwKSu+bWEqXl2TQDW1DHLyzbQ36INtC6hZvodzUchxFM2mw4rBQ&#10;YkPbkvJL9mcUjNPJ5bD5SZJNepgnRzurHttdplT/s/tegPDU+Xf4Re914Kbw/yX8ALl6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0AqSTDAAAA2wAAAA8AAAAAAAAAAAAA&#10;AAAAoQIAAGRycy9kb3ducmV2LnhtbFBLBQYAAAAABAAEAPkAAACRAwAAAAA=&#10;" strokecolor="black [3213]" strokeweight=".25pt">
                  <v:stroke startarrow="oval" endarrow="open"/>
                </v:shape>
                <v:shape id="Text Box 1543" o:spid="_x0000_s1241" type="#_x0000_t202" style="position:absolute;left:841308;top:520002;width:1390714;height:315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3u3dxgAA&#10;ANsAAAAPAAAAZHJzL2Rvd25yZXYueG1sRI9Ba8JAFITvhf6H5RV6azYGKpJmDSEglVIP2lx6e80+&#10;k2D2bZpdNe2vdwXB4zAz3zBZPplenGh0nWUFsygGQVxb3XGjoPpavSxAOI+ssbdMCv7IQb58fMgw&#10;1fbMWzrtfCMChF2KClrvh1RKV7dk0EV2IA7e3o4GfZBjI/WI5wA3vUzieC4NdhwWWhyobKk+7I5G&#10;wUe52uD2JzGL/758/9wXw2/1/arU89NUvIHwNPl7+NZeawXJHK5fwg+Qy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63u3dxgAAANsAAAAPAAAAAAAAAAAAAAAAAJcCAABkcnMv&#10;ZG93bnJldi54bWxQSwUGAAAAAAQABAD1AAAAigMAAAAA&#10;" filled="f" stroked="f" strokeweight=".5pt">
                  <v:textbox>
                    <w:txbxContent>
                      <w:p w14:paraId="2F1C5AD8" w14:textId="77777777" w:rsidR="00C9141F" w:rsidRPr="0056335D" w:rsidRDefault="00C9141F" w:rsidP="00E55178">
                        <w:pPr>
                          <w:pStyle w:val="NormalWeb"/>
                          <w:rPr>
                            <w:rFonts w:ascii="Arial" w:hAnsi="Arial" w:cs="Arial"/>
                            <w:sz w:val="14"/>
                            <w:szCs w:val="14"/>
                          </w:rPr>
                        </w:pPr>
                        <w:r>
                          <w:rPr>
                            <w:rFonts w:ascii="Arial" w:hAnsi="Arial" w:cs="Arial"/>
                            <w:sz w:val="14"/>
                            <w:szCs w:val="14"/>
                          </w:rPr>
                          <w:t>User Dials LongCode for Subscription or Inbox</w:t>
                        </w:r>
                      </w:p>
                    </w:txbxContent>
                  </v:textbox>
                </v:shape>
                <v:rect id="Rectangle 1546" o:spid="_x0000_s1242" style="position:absolute;left:1457314;top:2734911;width:1633216;height:309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vDPNxQAA&#10;ANsAAAAPAAAAZHJzL2Rvd25yZXYueG1sRI9Pa8JAFMTvhX6H5RW81Y1BUkldRSQtQXqp7cXbI/tM&#10;gtm3Mbv5o5++Wyj0OMz8Zpj1djKNGKhztWUFi3kEgriwuuZSwffX2/MKhPPIGhvLpOBGDrabx4c1&#10;ptqO/EnD0ZcilLBLUUHlfZtK6YqKDLq5bYmDd7adQR9kV0rd4RjKTSPjKEqkwZrDQoUt7SsqLsfe&#10;KIj7Q9bkpj8kH6tTn92zZPl+uio1e5p2ryA8Tf4//EfnOnAv8Psl/AC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q8M83FAAAA2wAAAA8AAAAAAAAAAAAAAAAAlwIAAGRycy9k&#10;b3ducmV2LnhtbFBLBQYAAAAABAAEAPUAAACJAwAAAAA=&#10;" fillcolor="white [3201]" strokecolor="black [3200]" strokeweight=".5pt">
                  <v:textbox>
                    <w:txbxContent>
                      <w:p w14:paraId="3E351C4B" w14:textId="77777777" w:rsidR="00C9141F" w:rsidRPr="0056335D" w:rsidRDefault="00C9141F" w:rsidP="00E55178">
                        <w:pPr>
                          <w:pStyle w:val="NormalWeb"/>
                          <w:jc w:val="center"/>
                          <w:rPr>
                            <w:rFonts w:ascii="Arial" w:hAnsi="Arial" w:cs="Arial"/>
                            <w:sz w:val="14"/>
                            <w:szCs w:val="14"/>
                          </w:rPr>
                        </w:pPr>
                        <w:r>
                          <w:rPr>
                            <w:rFonts w:ascii="Arial" w:hAnsi="Arial" w:cs="Arial"/>
                            <w:sz w:val="14"/>
                            <w:szCs w:val="14"/>
                          </w:rPr>
                          <w:t xml:space="preserve">DTMF input received for Language Location. </w:t>
                        </w:r>
                      </w:p>
                    </w:txbxContent>
                  </v:textbox>
                </v:rect>
                <v:shape id="AutoShape 1550" o:spid="_x0000_s1243" type="#_x0000_t32" style="position:absolute;left:2256722;top:6920827;width:1705717;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wEGusEAAADbAAAADwAAAGRycy9kb3ducmV2LnhtbERPzWrCQBC+F3yHZQRvdaMFW1JXqZaA&#10;IFiS9gGG7DQJZmdDdtXo0zsHwePH979cD65VZ+pD49nAbJqAIi69bbgy8PebvX6AChHZYuuZDFwp&#10;wHo1elliav2FczoXsVISwiFFA3WMXap1KGtyGKa+Ixbu3/cOo8C+0rbHi4S7Vs+TZKEdNiwNNXa0&#10;rak8FidnYJ6/HQ+bfZZt8sN79uMXzW37XRgzGQ9fn6AiDfEpfrh3VnwyVr7ID9CrO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AQa6wQAAANsAAAAPAAAAAAAAAAAAAAAA&#10;AKECAABkcnMvZG93bnJldi54bWxQSwUGAAAAAAQABAD5AAAAjwMAAAAA&#10;" strokecolor="black [3213]" strokeweight=".25pt">
                  <v:stroke startarrow="oval" endarrow="open"/>
                </v:shape>
                <v:shape id="Text Box 1551" o:spid="_x0000_s1244" type="#_x0000_t202" style="position:absolute;left:2491124;top:6773526;width:1390614;height:344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QXmvxgAA&#10;ANsAAAAPAAAAZHJzL2Rvd25yZXYueG1sRI9Ba8JAFITvBf/D8oTemo2BikZXCYHQUtqDmktvr9ln&#10;Esy+jdmtpv76bqHgcZiZb5j1djSduNDgWssKZlEMgriyuuVaQXkonhYgnEfW2FkmBT/kYLuZPKwx&#10;1fbKO7rsfS0ChF2KChrv+1RKVzVk0EW2Jw7e0Q4GfZBDLfWA1wA3nUzieC4NthwWGuwpb6g67b+N&#10;gre8+MDdV2IWty5/eT9m/bn8fFbqcTpmKxCeRn8P/7dftYJkCX9fwg+Qm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QXmvxgAAANsAAAAPAAAAAAAAAAAAAAAAAJcCAABkcnMv&#10;ZG93bnJldi54bWxQSwUGAAAAAAQABAD1AAAAigMAAAAA&#10;" filled="f" stroked="f" strokeweight=".5pt">
                  <v:textbox>
                    <w:txbxContent>
                      <w:p w14:paraId="747498DF"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Save Inbox Call Details</w:t>
                        </w:r>
                        <w:r w:rsidRPr="0056335D">
                          <w:rPr>
                            <w:rFonts w:ascii="Arial" w:hAnsi="Arial" w:cs="Arial"/>
                            <w:sz w:val="14"/>
                            <w:szCs w:val="14"/>
                          </w:rPr>
                          <w:t>”</w:t>
                        </w:r>
                      </w:p>
                    </w:txbxContent>
                  </v:textbox>
                </v:shape>
                <v:shape id="AutoShape 1552" o:spid="_x0000_s1245" type="#_x0000_t32" style="position:absolute;left:2229422;top:7190128;width:1705617;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DO/6cIAAADbAAAADwAAAGRycy9kb3ducmV2LnhtbERPz2vCMBS+C/sfwhvsUjTdBJVqlHUw&#10;2GXOZYLXR/Nsqs1LaTLt/ntzGHj8+H6vNoNrxYX60HhW8DzJQRBX3jRcK9j/vI8XIEJENth6JgV/&#10;FGCzfhitsDD+yt900bEWKYRDgQpsjF0hZagsOQwT3xEn7uh7hzHBvpamx2sKd618yfOZdNhwarDY&#10;0Zul6qx/nQKtv3bT2fxgt59HfcrKebYvy0ypp8fhdQki0hDv4n/3h1EwTevTl/QD5Po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DO/6cIAAADbAAAADwAAAAAAAAAAAAAA&#10;AAChAgAAZHJzL2Rvd25yZXYueG1sUEsFBgAAAAAEAAQA+QAAAJADAAAAAA==&#10;" strokecolor="black [3213]" strokeweight=".25pt">
                  <v:stroke startarrow="oval" endarrow="open"/>
                </v:shape>
                <v:shape id="Text Box 1553" o:spid="_x0000_s1246" type="#_x0000_t202" style="position:absolute;left:2522224;top:7043428;width:852808;height:200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7uN0xQAA&#10;ANsAAAAPAAAAZHJzL2Rvd25yZXYueG1sRI9Ba8JAFITvgv9heUJvuonFItFVQkBaih60Xrw9s88k&#10;mH2bZrdJ2l/fFQo9DjPzDbPeDqYWHbWusqwgnkUgiHOrKy4UnD920yUI55E11pZJwTc52G7GozUm&#10;2vZ8pO7kCxEg7BJUUHrfJFK6vCSDbmYb4uDdbGvQB9kWUrfYB7ip5TyKXqTBisNCiQ1lJeX305dR&#10;8J7tDni8zs3yp85e97e0+TxfFko9TYZ0BcLT4P/Df+03reA5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Du43TFAAAA2wAAAA8AAAAAAAAAAAAAAAAAlwIAAGRycy9k&#10;b3ducmV2LnhtbFBLBQYAAAAABAAEAPUAAACJAwAAAAA=&#10;" filled="f" stroked="f" strokeweight=".5pt">
                  <v:textbox>
                    <w:txbxContent>
                      <w:p w14:paraId="4AF90254" w14:textId="77777777" w:rsidR="00C9141F" w:rsidRPr="0056335D" w:rsidRDefault="00C9141F" w:rsidP="00E55178">
                        <w:pPr>
                          <w:pStyle w:val="NormalWeb"/>
                          <w:rPr>
                            <w:rFonts w:ascii="Arial" w:hAnsi="Arial" w:cs="Arial"/>
                            <w:sz w:val="14"/>
                            <w:szCs w:val="14"/>
                          </w:rPr>
                        </w:pPr>
                        <w:r>
                          <w:rPr>
                            <w:rFonts w:ascii="Arial" w:hAnsi="Arial" w:cs="Arial"/>
                            <w:sz w:val="14"/>
                            <w:szCs w:val="14"/>
                          </w:rPr>
                          <w:t xml:space="preserve">Send response </w:t>
                        </w:r>
                      </w:p>
                    </w:txbxContent>
                  </v:textbox>
                </v:shape>
                <v:shape id="Straight Arrow Connector 178" o:spid="_x0000_s1247" type="#_x0000_t32" style="position:absolute;left:2245322;top:5402521;width:1676416;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62EBcYAAADbAAAADwAAAGRycy9kb3ducmV2LnhtbESPQWsCMRSE70L/Q3gFL0vNVkHL1ijd&#10;QqGXthqFXh+b52bbzcuyibr+e1MoeBxm5htmuR5cK07Uh8azgsdJDoK48qbhWsF+9/bwBCJEZIOt&#10;Z1JwoQDr1d1oiYXxZ97SScdaJAiHAhXYGLtCylBZchgmviNO3sH3DmOSfS1Nj+cEd62c5vlcOmw4&#10;LVjs6NVS9auPToHWX5vZfPFtPz8O+icrF9m+LDOlxvfDyzOISEO8hf/b70bBbAp/X9IPkKs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OthAXGAAAA2wAAAA8AAAAAAAAA&#10;AAAAAAAAoQIAAGRycy9kb3ducmV2LnhtbFBLBQYAAAAABAAEAPkAAACUAwAAAAA=&#10;" strokecolor="black [3213]" strokeweight=".25pt">
                  <v:stroke startarrow="oval" endarrow="open"/>
                </v:shape>
                <v:shape id="Text Box 1534" o:spid="_x0000_s1248" type="#_x0000_t202" style="position:absolute;left:2566625;top:5262221;width:1070610;height:320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cNiYxQAA&#10;ANsAAAAPAAAAZHJzL2Rvd25yZXYueG1sRI9Pi8IwFMTvgt8hPGFvmqoopRpFCuKy6ME/l729bZ5t&#10;sXmpTdTufvqNIHgcZuY3zHzZmkrcqXGlZQXDQQSCOLO65FzB6bjuxyCcR9ZYWSYFv+Rgueh25pho&#10;++A93Q8+FwHCLkEFhfd1IqXLCjLoBrYmDt7ZNgZ9kE0udYOPADeVHEXRVBosOSwUWFNaUHY53IyC&#10;r3S9w/3PyMR/VbrZnlf19fQ9Ueqj165mIDy1/h1+tT+1gvEYnl/CD5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9w2JjFAAAA2wAAAA8AAAAAAAAAAAAAAAAAlwIAAGRycy9k&#10;b3ducmV2LnhtbFBLBQYAAAAABAAEAPUAAACJAwAAAAA=&#10;" filled="f" stroked="f" strokeweight=".5pt">
                  <v:textbox>
                    <w:txbxContent>
                      <w:p w14:paraId="6EEE7475"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Inbox Details as empty</w:t>
                        </w:r>
                      </w:p>
                    </w:txbxContent>
                  </v:textbox>
                </v:shape>
                <v:shape id="Straight Arrow Connector 180" o:spid="_x0000_s1249" type="#_x0000_t32" style="position:absolute;left:567606;top:5581622;width:1676416;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i56sYAAADbAAAADwAAAGRycy9kb3ducmV2LnhtbESPT0sDMRTE7wW/Q3iCl8Vm+4dW1qal&#10;WxC82GoseH1sXjerm5dlE9v12xuh4HGYmd8wq83gWnGmPjSeFUzGOQjiypuGawXH96f7BxAhIhts&#10;PZOCHwqwWd+MVlgYf+E3OutYiwThUKACG2NXSBkqSw7D2HfEyTv53mFMsq+l6fGS4K6V0zxfSIcN&#10;pwWLHe0sVV/62ynQ+vA6Wyw/7P7lpD+zcpkdyzJT6u522D6CiDTE//C1/WwUzObw9yX9ALn+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MIuerGAAAA2wAAAA8AAAAAAAAA&#10;AAAAAAAAoQIAAGRycy9kb3ducmV2LnhtbFBLBQYAAAAABAAEAPkAAACUAwAAAAA=&#10;" strokecolor="black [3213]" strokeweight=".25pt">
                  <v:stroke startarrow="oval" endarrow="open"/>
                </v:shape>
                <v:shape id="Text Box 1536" o:spid="_x0000_s1250" type="#_x0000_t202" style="position:absolute;left:810808;top:5441321;width:1204612;height:295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1eV3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eAthr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V5XfFAAAA2wAAAA8AAAAAAAAAAAAAAAAAlwIAAGRycy9k&#10;b3ducmV2LnhtbFBLBQYAAAAABAAEAPUAAACJAwAAAAA=&#10;" filled="f" stroked="f" strokeweight=".5pt">
                  <v:textbox>
                    <w:txbxContent>
                      <w:p w14:paraId="2B8C2D43"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v:textbox>
                </v:shape>
                <v:shape id="Text Box 1547" o:spid="_x0000_s1251" type="#_x0000_t202" style="position:absolute;left:2386923;top:4918019;width:2284722;height:2991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0pNRwAAA&#10;ANsAAAAPAAAAZHJzL2Rvd25yZXYueG1sRI/faoMwFMbvB3uHcAa9W+M6kOKMshUK3qwwuwc4mDMV&#10;zYkksdW3bwqFXX58f358ebmYUVzI+d6ygrdtAoK4sbrnVsHv+fi6B+EDssbRMilYyUNZPD/lmGl7&#10;5R+61KEVcYR9hgq6EKZMSt90ZNBv7UQcvT/rDIYoXSu1w2scN6PcJUkqDfYcCR1OdOioGerZRG4y&#10;yO/TfF7d3qwWqy+q55WU2rwsnx8gAi3hP/xoV1rBewr3L/EHyOI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0pNRwAAAANsAAAAPAAAAAAAAAAAAAAAAAJcCAABkcnMvZG93bnJl&#10;di54bWxQSwUGAAAAAAQABAD1AAAAhAMAAAAA&#10;" fillcolor="#a5a5a5 [2092]" strokeweight=".5pt">
                  <v:textbox>
                    <w:txbxContent>
                      <w:p w14:paraId="179F153E"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2a-2</w:t>
                        </w:r>
                        <w:r w:rsidRPr="00D2174F">
                          <w:rPr>
                            <w:rFonts w:cs="Arial"/>
                            <w:sz w:val="14"/>
                            <w:szCs w:val="14"/>
                          </w:rPr>
                          <w:t xml:space="preserve">: </w:t>
                        </w:r>
                        <w:r>
                          <w:rPr>
                            <w:rFonts w:cs="Arial"/>
                            <w:sz w:val="14"/>
                            <w:szCs w:val="14"/>
                          </w:rPr>
                          <w:t>Inbox Not Present but Active / PendingActivation subscriptions (s) exist.</w:t>
                        </w:r>
                      </w:p>
                    </w:txbxContent>
                  </v:textbox>
                </v:shape>
                <v:shape id="Straight Arrow Connector 180" o:spid="_x0000_s1252" type="#_x0000_t32" style="position:absolute;left:560005;top:4417617;width:1676416;height: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9onncYAAADbAAAADwAAAGRycy9kb3ducmV2LnhtbESPzWrDMBCE74W+g9hCLyaRm0BcnCih&#10;LgRySX/UQK6LtbGcWitjqYn79lWh0OMwM98wq83oOnGhIbSeFTxMcxDEtTctNwoOH9vJI4gQkQ12&#10;nknBNwXYrG9vVlgaf+V3uujYiAThUKICG2NfShlqSw7D1PfEyTv5wWFMcmikGfCa4K6TszxfSIct&#10;pwWLPT1bqj/1l1Og9evbfFEc7cv+pM9ZVWSHqsqUur8bn5YgIo3xP/zX3hkF8wJ+v6QfIN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PaJ53GAAAA2wAAAA8AAAAAAAAA&#10;AAAAAAAAoQIAAGRycy9kb3ducmV2LnhtbFBLBQYAAAAABAAEAPkAAACUAwAAAAA=&#10;" strokecolor="black [3213]" strokeweight=".25pt">
                  <v:stroke startarrow="oval" endarrow="open"/>
                </v:shape>
                <v:shape id="Text Box 1536" o:spid="_x0000_s1253" type="#_x0000_t202" style="position:absolute;left:803208;top:4269717;width:1204612;height:2953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1ErpwwAA&#10;ANsAAAAPAAAAZHJzL2Rvd25yZXYueG1sRE/LasJAFN0X/IfhFrqrk1oUiU5CCIiltAutm+5uMzcP&#10;zNyJmTFJ/frOQujycN7bdDKtGKh3jWUFL/MIBHFhdcOVgtPX7nkNwnlkja1lUvBLDtJk9rDFWNuR&#10;DzQcfSVCCLsYFdTed7GUrqjJoJvbjjhwpe0N+gD7SuoexxBuWrmIopU02HBoqLGjvKbifLwaBe/5&#10;7hMPPwuzvrX5/qPMusvpe6nU0+OUbUB4mvy/+O5+0wpew9jwJfwAmf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1ErpwwAAANsAAAAPAAAAAAAAAAAAAAAAAJcCAABkcnMvZG93&#10;bnJldi54bWxQSwUGAAAAAAQABAD1AAAAhwMAAAAA&#10;" filled="f" stroked="f" strokeweight=".5pt">
                  <v:textbox>
                    <w:txbxContent>
                      <w:p w14:paraId="5FF86B3B"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v:textbox>
                </v:shape>
                <v:shape id="Text Box 1547" o:spid="_x0000_s1254" type="#_x0000_t202" style="position:absolute;left:2379323;top:3548314;width:2284722;height:3067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QcjvwAA&#10;ANsAAAAPAAAAZHJzL2Rvd25yZXYueG1sRI/disIwEIXvBd8hjOCdpiqIW42iguDNCtZ9gKEZ22Iz&#10;KUmq7dtvBMHLw/n5OJtdZ2rxJOcrywpm0wQEcW51xYWCv9tpsgLhA7LG2jIp6MnDbjscbDDV9sVX&#10;emahEHGEfYoKyhCaVEqfl2TQT21DHL27dQZDlK6Q2uErjptazpNkKQ1WHAklNnQsKX9krYnc5CF/&#10;L+2tdyvTWzwfKGt7Umo86vZrEIG68A1/2metYPED7y/xB8jt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9NByO/AAAA2wAAAA8AAAAAAAAAAAAAAAAAlwIAAGRycy9kb3ducmV2&#10;LnhtbFBLBQYAAAAABAAEAPUAAACDAwAAAAA=&#10;" fillcolor="#a5a5a5 [2092]" strokeweight=".5pt">
                  <v:textbox>
                    <w:txbxContent>
                      <w:p w14:paraId="41213567"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2a-1</w:t>
                        </w:r>
                        <w:r w:rsidRPr="00D2174F">
                          <w:rPr>
                            <w:rFonts w:cs="Arial"/>
                            <w:sz w:val="14"/>
                            <w:szCs w:val="14"/>
                          </w:rPr>
                          <w:t xml:space="preserve">: </w:t>
                        </w:r>
                        <w:r>
                          <w:rPr>
                            <w:rFonts w:cs="Arial"/>
                            <w:sz w:val="14"/>
                            <w:szCs w:val="14"/>
                          </w:rPr>
                          <w:t>Inbox Not Present as no Active/PedingActivation Subscription Present</w:t>
                        </w:r>
                      </w:p>
                    </w:txbxContent>
                  </v:textbox>
                </v:shape>
                <v:rect id="Rectangle 1546" o:spid="_x0000_s1255" style="position:absolute;left:1419214;top:3885515;width:1633216;height:4147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ik4ZwgAA&#10;ANsAAAAPAAAAZHJzL2Rvd25yZXYueG1sRE9Na8JAEL0X/A/LCL3VjUGCRNcgkpYgvVS9eBuyYxLM&#10;zsbsxqT99d1DocfH+95mk2nFk3rXWFawXEQgiEurG64UXM7vb2sQziNrbC2Tgm9ykO1mL1tMtR35&#10;i54nX4kQwi5FBbX3XSqlK2sy6Ba2Iw7czfYGfYB9JXWPYwg3rYyjKJEGGw4NNXZ0qKm8nwajIB6O&#10;eVuY4Zh8rq9D/pMnq4/rQ6nX+bTfgPA0+X/xn7vQClZhffgSfoDc/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iKThnCAAAA2wAAAA8AAAAAAAAAAAAAAAAAlwIAAGRycy9kb3du&#10;cmV2LnhtbFBLBQYAAAAABAAEAPUAAACGAwAAAAA=&#10;" fillcolor="white [3201]" strokecolor="black [3200]" strokeweight=".5pt">
                  <v:textbox>
                    <w:txbxContent>
                      <w:p w14:paraId="59023C2C" w14:textId="77777777" w:rsidR="00C9141F" w:rsidRPr="0056335D" w:rsidRDefault="00C9141F" w:rsidP="00E55178">
                        <w:pPr>
                          <w:pStyle w:val="NormalWeb"/>
                          <w:jc w:val="center"/>
                          <w:rPr>
                            <w:rFonts w:ascii="Arial" w:hAnsi="Arial" w:cs="Arial"/>
                            <w:sz w:val="14"/>
                            <w:szCs w:val="14"/>
                          </w:rPr>
                        </w:pPr>
                        <w:r>
                          <w:rPr>
                            <w:rFonts w:ascii="Arial" w:hAnsi="Arial" w:cs="Arial"/>
                            <w:sz w:val="14"/>
                            <w:szCs w:val="14"/>
                          </w:rPr>
                          <w:t>User details does not contain Active / PendingActivation subscription packs List</w:t>
                        </w:r>
                      </w:p>
                      <w:p w14:paraId="45CB5A85" w14:textId="77777777" w:rsidR="00C9141F" w:rsidRPr="0056335D" w:rsidRDefault="00C9141F" w:rsidP="00E55178">
                        <w:pPr>
                          <w:pStyle w:val="NormalWeb"/>
                          <w:jc w:val="center"/>
                          <w:rPr>
                            <w:rFonts w:ascii="Arial" w:hAnsi="Arial" w:cs="Arial"/>
                            <w:sz w:val="14"/>
                            <w:szCs w:val="14"/>
                          </w:rPr>
                        </w:pPr>
                      </w:p>
                    </w:txbxContent>
                  </v:textbox>
                </v:rect>
                <v:shape id="Straight Arrow Connector 172" o:spid="_x0000_s1256" type="#_x0000_t32" style="position:absolute;left:2235822;top:6195024;width:1677016;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3lpD8YAAADbAAAADwAAAGRycy9kb3ducmV2LnhtbESPQUsDMRSE7wX/Q3iCl8Vmq6Ut26bF&#10;FQpetJoWen1sXjerm5dlk7brvzeC4HGYmW+Y1WZwrbhQHxrPCibjHARx5U3DtYLDfnu/ABEissHW&#10;Myn4pgCb9c1ohYXxV/6gi461SBAOBSqwMXaFlKGy5DCMfUecvJPvHcYk+1qaHq8J7lr5kOcz6bDh&#10;tGCxo2dL1Zc+OwVa794fZ/OjfXs96c+snGeHssyUursdnpYgIg3xP/zXfjEKphP4/ZJ+gFz/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t5aQ/GAAAA2wAAAA8AAAAAAAAA&#10;AAAAAAAAoQIAAGRycy9kb3ducmV2LnhtbFBLBQYAAAAABAAEAPkAAACUAwAAAAA=&#10;" strokecolor="black [3213]" strokeweight=".25pt">
                  <v:stroke startarrow="oval" endarrow="open"/>
                </v:shape>
                <v:shape id="Text Box 1523" o:spid="_x0000_s1257" type="#_x0000_t202" style="position:absolute;left:2738727;top:6054724;width:1026210;height:179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Og5+xQAA&#10;ANsAAAAPAAAAZHJzL2Rvd25yZXYueG1sRI9Pi8IwFMTvC/sdwlvwtqYWFekaRQqyInrwz8Xb2+bZ&#10;FpuXbhO1+umNIHgcZuY3zHjamkpcqHGlZQW9bgSCOLO65FzBfjf/HoFwHlljZZkU3MjBdPL5McZE&#10;2ytv6LL1uQgQdgkqKLyvEyldVpBB17U1cfCOtjHog2xyqRu8BripZBxFQ2mw5LBQYE1pQdlpezYK&#10;lul8jZu/2IzuVfq7Os7q//1hoFTnq539gPDU+nf41V5oBf0Ynl/CD5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g6Dn7FAAAA2wAAAA8AAAAAAAAAAAAAAAAAlwIAAGRycy9k&#10;b3ducmV2LnhtbFBLBQYAAAAABAAEAPUAAACJAwAAAAA=&#10;" filled="f" stroked="f" strokeweight=".5pt">
                  <v:textbox>
                    <w:txbxContent>
                      <w:p w14:paraId="69D24AAA"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Inbox Details </w:t>
                        </w:r>
                      </w:p>
                    </w:txbxContent>
                  </v:textbox>
                </v:shape>
                <v:shape id="Straight Arrow Connector 174" o:spid="_x0000_s1258" type="#_x0000_t32" style="position:absolute;left:558105;top:6374125;width:1677116;height: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dS48YAAADbAAAADwAAAGRycy9kb3ducmV2LnhtbESPT0sDMRTE7wW/Q3iCl8Vm+4dW1qal&#10;WxC82GoseH1sXjerm5dlE9v12xuh4HGYmd8wq83gWnGmPjSeFUzGOQjiypuGawXH96f7BxAhIhts&#10;PZOCHwqwWd+MVlgYf+E3OutYiwThUKACG2NXSBkqSw7D2HfEyTv53mFMsq+l6fGS4K6V0zxfSIcN&#10;pwWLHe0sVV/62ynQ+vA6Wyw/7P7lpD+zcpkdyzJT6u522D6CiDTE//C1/WwUzGfw9yX9ALn+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TnUuPGAAAA2wAAAA8AAAAAAAAA&#10;AAAAAAAAoQIAAGRycy9kb3ducmV2LnhtbFBLBQYAAAAABAAEAPkAAACUAwAAAAA=&#10;" strokecolor="black [3213]" strokeweight=".25pt">
                  <v:stroke startarrow="oval" endarrow="open"/>
                </v:shape>
                <v:shape id="Text Box 1525" o:spid="_x0000_s1259" type="#_x0000_t202" style="position:absolute;left:801308;top:6233724;width:1205312;height:296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nzORxQAA&#10;ANsAAAAPAAAAZHJzL2Rvd25yZXYueG1sRI9Pi8IwFMTvgt8hPGFvmioqpRpFCuKy6ME/l729bZ5t&#10;sXmpTdTufvqNIHgcZuY3zHzZmkrcqXGlZQXDQQSCOLO65FzB6bjuxyCcR9ZYWSYFv+Rgueh25pho&#10;++A93Q8+FwHCLkEFhfd1IqXLCjLoBrYmDt7ZNgZ9kE0udYOPADeVHEXRVBosOSwUWFNaUHY53IyC&#10;r3S9w/3PyMR/VbrZnlf19fQ9Ueqj165mIDy1/h1+tT+1gvEYnl/CD5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fM5HFAAAA2wAAAA8AAAAAAAAAAAAAAAAAlwIAAGRycy9k&#10;b3ducmV2LnhtbFBLBQYAAAAABAAEAPUAAACJAwAAAAA=&#10;" filled="f" stroked="f" strokeweight=".5pt">
                  <v:textbox>
                    <w:txbxContent>
                      <w:p w14:paraId="37A3E349"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 xml:space="preserve">Inbox </w:t>
                        </w:r>
                        <w:r w:rsidRPr="0056335D">
                          <w:rPr>
                            <w:rFonts w:ascii="Arial" w:hAnsi="Arial" w:cs="Arial"/>
                            <w:sz w:val="14"/>
                            <w:szCs w:val="14"/>
                          </w:rPr>
                          <w:t>Message</w:t>
                        </w:r>
                        <w:r>
                          <w:rPr>
                            <w:rFonts w:ascii="Arial" w:hAnsi="Arial" w:cs="Arial"/>
                            <w:sz w:val="14"/>
                            <w:szCs w:val="14"/>
                          </w:rPr>
                          <w:t>s</w:t>
                        </w:r>
                      </w:p>
                    </w:txbxContent>
                  </v:textbox>
                </v:shape>
                <v:shape id="Text Box 1526" o:spid="_x0000_s1260" type="#_x0000_t202" style="position:absolute;left:2392023;top:5845123;width:2284722;height:1969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Bn5bwQAA&#10;ANsAAAAPAAAAZHJzL2Rvd25yZXYueG1sRI/fasIwFMbvB75DOMLuZqpso1SjqDDojYO1PsChObbF&#10;5qQkqW3ffhEGu/z4/vz4dofJdOJBzreWFaxXCQjiyuqWawXX8ustBeEDssbOMimYycNhv3jZYabt&#10;yD/0KEIt4gj7DBU0IfSZlL5qyKBf2Z44ejfrDIYoXS21wzGOm05ukuRTGmw5Ehrs6dxQdS8GE7nJ&#10;XV6+h3J2qZkt5icqhpmUel1Oxy2IQFP4D/+1c63g/QOeX+IPkP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gZ+W8EAAADbAAAADwAAAAAAAAAAAAAAAACXAgAAZHJzL2Rvd25y&#10;ZXYueG1sUEsFBgAAAAAEAAQA9QAAAIUDAAAAAA==&#10;" fillcolor="#a5a5a5 [2092]" strokeweight=".5pt">
                  <v:textbox>
                    <w:txbxContent>
                      <w:p w14:paraId="0591FD03"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2b</w:t>
                        </w:r>
                        <w:r w:rsidRPr="00D2174F">
                          <w:rPr>
                            <w:rFonts w:cs="Arial"/>
                            <w:sz w:val="14"/>
                            <w:szCs w:val="14"/>
                          </w:rPr>
                          <w:t xml:space="preserve">: </w:t>
                        </w:r>
                        <w:r>
                          <w:rPr>
                            <w:rFonts w:cs="Arial"/>
                            <w:sz w:val="14"/>
                            <w:szCs w:val="14"/>
                          </w:rPr>
                          <w:t>Inbox Present</w:t>
                        </w:r>
                      </w:p>
                    </w:txbxContent>
                  </v:textbox>
                </v:shape>
                <v:shape id="AutoShape 1545" o:spid="_x0000_s1261" type="#_x0000_t32" style="position:absolute;left:2224422;top:6198824;width:1705617;height: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3S88QAAADbAAAADwAAAGRycy9kb3ducmV2LnhtbESP0WrCQBRE3wv9h+UWfGs2VYklukpV&#10;AoKgJPUDLtnbJJi9G7JbjX69KxT6OMzMGWaxGkwrLtS7xrKCjygGQVxa3XCl4PSdvX+CcB5ZY2uZ&#10;FNzIwWr5+rLAVNsr53QpfCUChF2KCmrvu1RKV9Zk0EW2Iw7ej+0N+iD7SuoerwFuWjmO40QabDgs&#10;1NjRpqbyXPwaBeN8cj6s91m2zg+z7GiT5r7ZFkqN3oavOQhPg/8P/7V3WsE0geeX8APk8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QDdLzxAAAANsAAAAPAAAAAAAAAAAA&#10;AAAAAKECAABkcnMvZG93bnJldi54bWxQSwUGAAAAAAQABAD5AAAAkgMAAAAA&#10;" strokecolor="black [3213]" strokeweight=".25pt">
                  <v:stroke startarrow="oval" endarrow="open"/>
                </v:shape>
                <v:shape id="AutoShape 1548" o:spid="_x0000_s1262" type="#_x0000_t32" style="position:absolute;left:2287922;top:4768219;width:1705617;height: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0F3aMQAAADbAAAADwAAAGRycy9kb3ducmV2LnhtbESP3YrCMBSE7xd8h3AE79bUH1S6RvGH&#10;grCgtPoAh+ZsW2xOShO1+vSbhQUvh5n5hlmuO1OLO7WusqxgNIxAEOdWV1wouJyTzwUI55E11pZJ&#10;wZMcrFe9jyXG2j44pXvmCxEg7GJUUHrfxFK6vCSDbmgb4uD92NagD7ItpG7xEeCmluMomkmDFYeF&#10;EhvalZRfs5tRME4n1+P2O0m26XGenOyseu32mVKDfrf5AuGp8+/wf/ugFUzn8Pcl/AC5+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QXdoxAAAANsAAAAPAAAAAAAAAAAA&#10;AAAAAKECAABkcnMvZG93bnJldi54bWxQSwUGAAAAAAQABAD5AAAAkgMAAAAA&#10;" strokecolor="black [3213]" strokeweight=".25pt">
                  <v:stroke startarrow="oval" endarrow="open"/>
                </v:shape>
                <v:shape id="Text Box 1549" o:spid="_x0000_s1263" type="#_x0000_t202" style="position:absolute;left:2522224;top:4628518;width:1390614;height:217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0jmUwwAA&#10;ANsAAAAPAAAAZHJzL2Rvd25yZXYueG1sRE/LasJAFN0X/IfhFrqrk0oViU5CCIiltAutm+5uMzcP&#10;zNyJmTFJ/frOQujycN7bdDKtGKh3jWUFL/MIBHFhdcOVgtPX7nkNwnlkja1lUvBLDtJk9rDFWNuR&#10;DzQcfSVCCLsYFdTed7GUrqjJoJvbjjhwpe0N+gD7SuoexxBuWrmIopU02HBoqLGjvKbifLwaBe/5&#10;7hMPPwuzvrX5/qPMusvpe6nU0+OUbUB4mvy/+O5+0wpew9jwJfwAmf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0jmUwwAAANsAAAAPAAAAAAAAAAAAAAAAAJcCAABkcnMvZG93&#10;bnJldi54bWxQSwUGAAAAAAQABAD1AAAAhwMAAAAA&#10;" filled="f" stroked="f" strokeweight=".5pt">
                  <v:textbox>
                    <w:txbxContent>
                      <w:p w14:paraId="4D5D7AB1"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Inbox Details</w:t>
                        </w:r>
                        <w:r w:rsidRPr="0056335D">
                          <w:rPr>
                            <w:rFonts w:ascii="Arial" w:hAnsi="Arial" w:cs="Arial"/>
                            <w:sz w:val="14"/>
                            <w:szCs w:val="14"/>
                          </w:rPr>
                          <w:t>”</w:t>
                        </w:r>
                      </w:p>
                    </w:txbxContent>
                  </v:textbox>
                </v:shape>
                <v:rect id="Rectangle 248" o:spid="_x0000_s1264" style="position:absolute;left:340903;top:3277213;width:4566344;height:33268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SPwgAA&#10;ANsAAAAPAAAAZHJzL2Rvd25yZXYueG1sRI9Bi8IwFITvwv6H8Ba8iKaKiFajlIUFBWGx6v3ZPJuy&#10;zUtpslr/vREWPA4z8w2z2nS2FjdqfeVYwXiUgCAunK64VHA6fg/nIHxA1lg7JgUP8rBZf/RWmGp3&#10;5wPd8lCKCGGfogITQpNK6QtDFv3INcTRu7rWYoiyLaVu8R7htpaTJJlJixXHBYMNfRkqfvM/q+CY&#10;ncssXCbnbGz2ux/tu2SAB6X6n122BBGoC+/wf3urFUwX8PoSf4B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mz9I/CAAAA2wAAAA8AAAAAAAAAAAAAAAAAlwIAAGRycy9kb3du&#10;cmV2LnhtbFBLBQYAAAAABAAEAPUAAACGAwAAAAA=&#10;" filled="f" fillcolor="#d8d8d8 [2732]" strokeweight="1.25pt">
                  <v:textbox>
                    <w:txbxContent>
                      <w:p w14:paraId="18C918BC" w14:textId="77777777" w:rsidR="00C9141F" w:rsidRDefault="00C9141F" w:rsidP="00E55178">
                        <w:pPr>
                          <w:pStyle w:val="NormalWeb"/>
                          <w:spacing w:before="0" w:beforeAutospacing="0" w:after="0" w:afterAutospacing="0"/>
                        </w:pPr>
                        <w:r>
                          <w:rPr>
                            <w:rFonts w:ascii="Arial" w:eastAsia="Times New Roman" w:hAnsi="Arial"/>
                            <w:b/>
                            <w:bCs/>
                            <w:sz w:val="20"/>
                            <w:szCs w:val="20"/>
                          </w:rPr>
                          <w:t>INBOX ACCESS</w:t>
                        </w:r>
                      </w:p>
                    </w:txbxContent>
                  </v:textbox>
                </v:rect>
                <w10:anchorlock/>
              </v:group>
            </w:pict>
          </mc:Fallback>
        </mc:AlternateContent>
      </w:r>
    </w:p>
    <w:p w14:paraId="4534E510" w14:textId="77777777" w:rsidR="00163F81" w:rsidRDefault="00163F81" w:rsidP="00163F81"/>
    <w:p w14:paraId="19447B85" w14:textId="77777777" w:rsidR="00163F81" w:rsidRDefault="00163F81" w:rsidP="00163F81">
      <w:pPr>
        <w:pStyle w:val="Caption"/>
        <w:jc w:val="center"/>
      </w:pPr>
      <w:bookmarkStart w:id="184" w:name="_Toc411454417"/>
      <w:r>
        <w:t xml:space="preserve">Figure </w:t>
      </w:r>
      <w:r w:rsidR="001639D2">
        <w:fldChar w:fldCharType="begin"/>
      </w:r>
      <w:r w:rsidR="006F54C1">
        <w:instrText xml:space="preserve"> SEQ Figure \* ARABIC </w:instrText>
      </w:r>
      <w:r w:rsidR="001639D2">
        <w:fldChar w:fldCharType="separate"/>
      </w:r>
      <w:r w:rsidR="00C9141F">
        <w:rPr>
          <w:noProof/>
        </w:rPr>
        <w:t>5</w:t>
      </w:r>
      <w:r w:rsidR="001639D2">
        <w:rPr>
          <w:noProof/>
        </w:rPr>
        <w:fldChar w:fldCharType="end"/>
      </w:r>
      <w:r>
        <w:rPr>
          <w:noProof/>
        </w:rPr>
        <w:t>:</w:t>
      </w:r>
      <w:r>
        <w:t xml:space="preserve"> Inbox Service</w:t>
      </w:r>
      <w:bookmarkEnd w:id="184"/>
    </w:p>
    <w:p w14:paraId="73435596" w14:textId="77777777" w:rsidR="00163F81" w:rsidRDefault="00163F81" w:rsidP="00163F81"/>
    <w:p w14:paraId="79374523" w14:textId="77777777" w:rsidR="00163F81" w:rsidRDefault="00163F81" w:rsidP="00163F81">
      <w:pPr>
        <w:pStyle w:val="Heading4"/>
        <w:jc w:val="both"/>
      </w:pPr>
      <w:r>
        <w:t>Inbox Access when inbox is not present.</w:t>
      </w:r>
    </w:p>
    <w:p w14:paraId="58645469" w14:textId="77777777" w:rsidR="00163F81" w:rsidRDefault="00163F81" w:rsidP="00163F81">
      <w:pPr>
        <w:jc w:val="both"/>
      </w:pPr>
    </w:p>
    <w:p w14:paraId="1C07345C" w14:textId="77777777" w:rsidR="00163F81" w:rsidRDefault="00163F81" w:rsidP="00163F81">
      <w:pPr>
        <w:jc w:val="both"/>
      </w:pPr>
      <w:r>
        <w:t>Beneficiary shall be able to listen to the promotional message if,</w:t>
      </w:r>
    </w:p>
    <w:p w14:paraId="5B707CB2" w14:textId="77777777" w:rsidR="00163F81" w:rsidRDefault="00163F81" w:rsidP="00E65978">
      <w:pPr>
        <w:pStyle w:val="ListParagraph"/>
        <w:numPr>
          <w:ilvl w:val="0"/>
          <w:numId w:val="25"/>
        </w:numPr>
        <w:jc w:val="both"/>
      </w:pPr>
      <w:r>
        <w:t xml:space="preserve">There is no inbox corresponding to subscription(s) present for the MSISDN, either the subscription is in </w:t>
      </w:r>
      <w:r w:rsidR="003F5A2D">
        <w:t>"</w:t>
      </w:r>
      <w:r>
        <w:t>PendingActivation</w:t>
      </w:r>
      <w:r w:rsidR="003F5A2D">
        <w:t>"</w:t>
      </w:r>
      <w:r>
        <w:t xml:space="preserve"> or has been completed/deactivated (more than 7 days before).</w:t>
      </w:r>
    </w:p>
    <w:p w14:paraId="056C9940" w14:textId="77777777" w:rsidR="00163F81" w:rsidRDefault="00163F81" w:rsidP="00E65978">
      <w:pPr>
        <w:pStyle w:val="ListParagraph"/>
        <w:numPr>
          <w:ilvl w:val="0"/>
          <w:numId w:val="25"/>
        </w:numPr>
        <w:jc w:val="both"/>
      </w:pPr>
      <w:r>
        <w:t>The caller is a new beneficiary.</w:t>
      </w:r>
    </w:p>
    <w:p w14:paraId="323FE4E6" w14:textId="77777777" w:rsidR="00163F81" w:rsidRDefault="00163F81" w:rsidP="00163F81">
      <w:pPr>
        <w:jc w:val="both"/>
      </w:pPr>
      <w:r>
        <w:t>Scenario:</w:t>
      </w:r>
    </w:p>
    <w:p w14:paraId="583D0B51" w14:textId="77777777" w:rsidR="00163F81" w:rsidRPr="008E38E0" w:rsidRDefault="00163F81" w:rsidP="00E65978">
      <w:pPr>
        <w:pStyle w:val="ListParagraph"/>
        <w:numPr>
          <w:ilvl w:val="0"/>
          <w:numId w:val="14"/>
        </w:numPr>
        <w:jc w:val="both"/>
      </w:pPr>
      <w:r w:rsidRPr="008E38E0">
        <w:t xml:space="preserve">User dials the Kilkari </w:t>
      </w:r>
      <w:r>
        <w:t>Inbox</w:t>
      </w:r>
      <w:r w:rsidRPr="008E38E0">
        <w:t xml:space="preserve"> long code and call </w:t>
      </w:r>
      <w:r>
        <w:t>lands</w:t>
      </w:r>
      <w:r w:rsidRPr="008E38E0">
        <w:t xml:space="preserve"> at IVR System</w:t>
      </w:r>
    </w:p>
    <w:p w14:paraId="38E8125F"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3A158839"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C9141F">
        <w:t>4.1.1</w:t>
      </w:r>
      <w:r w:rsidR="001639D2">
        <w:fldChar w:fldCharType="end"/>
      </w:r>
      <w:r w:rsidR="003F5A2D">
        <w:t>"</w:t>
      </w:r>
      <w:r>
        <w:t>.</w:t>
      </w:r>
    </w:p>
    <w:p w14:paraId="6717D802" w14:textId="77777777" w:rsidR="00163F81" w:rsidRDefault="00163F81" w:rsidP="00E65978">
      <w:pPr>
        <w:pStyle w:val="ListParagraph"/>
        <w:numPr>
          <w:ilvl w:val="0"/>
          <w:numId w:val="17"/>
        </w:numPr>
        <w:jc w:val="both"/>
      </w:pPr>
      <w:r>
        <w:t xml:space="preserve">If </w:t>
      </w:r>
      <w:proofErr w:type="gramStart"/>
      <w:r>
        <w:t>user details does</w:t>
      </w:r>
      <w:proofErr w:type="gramEnd"/>
      <w:r>
        <w:t xml:space="preserve"> not contain any subscription pack then IVR shall play the </w:t>
      </w:r>
      <w:r w:rsidR="003F5A2D">
        <w:t>"</w:t>
      </w:r>
      <w:r>
        <w:t>Promotional message</w:t>
      </w:r>
      <w:r w:rsidR="003F5A2D">
        <w:t>"</w:t>
      </w:r>
      <w:r>
        <w:t xml:space="preserve"> to the beneficiary using the beneficiary language information.</w:t>
      </w:r>
    </w:p>
    <w:p w14:paraId="18C6B4BF" w14:textId="77777777" w:rsidR="00163F81" w:rsidRDefault="00163F81" w:rsidP="00E65978">
      <w:pPr>
        <w:pStyle w:val="ListParagraph"/>
        <w:numPr>
          <w:ilvl w:val="0"/>
          <w:numId w:val="21"/>
        </w:numPr>
        <w:jc w:val="both"/>
      </w:pPr>
      <w:r>
        <w:t xml:space="preserve">Else IVR System shall send the </w:t>
      </w:r>
      <w:r w:rsidR="003F5A2D">
        <w:t>"</w:t>
      </w:r>
      <w:r w:rsidR="001639D2">
        <w:fldChar w:fldCharType="begin"/>
      </w:r>
      <w:r>
        <w:instrText xml:space="preserve"> REF _Ref409708339 \h </w:instrText>
      </w:r>
      <w:r w:rsidR="001639D2">
        <w:fldChar w:fldCharType="separate"/>
      </w:r>
      <w:r w:rsidR="00C9141F">
        <w:t>Get Inbox Details API</w:t>
      </w:r>
      <w:r w:rsidR="001639D2">
        <w:fldChar w:fldCharType="end"/>
      </w:r>
      <w:r w:rsidR="003F5A2D">
        <w:t>"</w:t>
      </w:r>
      <w:r>
        <w:t xml:space="preserve"> request to the NMS_MoTech System with MSISDN and Circle information.</w:t>
      </w:r>
    </w:p>
    <w:p w14:paraId="1A10CC12" w14:textId="77777777" w:rsidR="00163F81" w:rsidRDefault="00163F81" w:rsidP="00E65978">
      <w:pPr>
        <w:pStyle w:val="ListParagraph"/>
        <w:numPr>
          <w:ilvl w:val="1"/>
          <w:numId w:val="21"/>
        </w:numPr>
        <w:jc w:val="both"/>
      </w:pPr>
      <w:r>
        <w:t>NMS_MoTech system shall send response without list of subscription packs.</w:t>
      </w:r>
    </w:p>
    <w:p w14:paraId="1171895C" w14:textId="77777777" w:rsidR="00163F81" w:rsidRDefault="00163F81" w:rsidP="00E65978">
      <w:pPr>
        <w:pStyle w:val="ListParagraph"/>
        <w:numPr>
          <w:ilvl w:val="1"/>
          <w:numId w:val="21"/>
        </w:numPr>
        <w:jc w:val="both"/>
      </w:pPr>
      <w:r>
        <w:t xml:space="preserve">IVR System shall play the </w:t>
      </w:r>
      <w:r w:rsidR="003F5A2D">
        <w:t>"</w:t>
      </w:r>
      <w:r>
        <w:t>Promotional message</w:t>
      </w:r>
      <w:r w:rsidR="003F5A2D">
        <w:t>"</w:t>
      </w:r>
      <w:r>
        <w:t xml:space="preserve"> to the beneficiary using the beneficiary language information.</w:t>
      </w:r>
    </w:p>
    <w:p w14:paraId="4BAF5873" w14:textId="77777777" w:rsidR="00163F81" w:rsidRDefault="00163F81" w:rsidP="00163F81">
      <w:pPr>
        <w:pStyle w:val="ListParagraph"/>
        <w:numPr>
          <w:ilvl w:val="0"/>
          <w:numId w:val="0"/>
        </w:numPr>
        <w:ind w:left="720"/>
        <w:jc w:val="both"/>
      </w:pPr>
    </w:p>
    <w:p w14:paraId="20E11F4D"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777A998C" w14:textId="77777777" w:rsidR="00163F81" w:rsidRDefault="00163F81" w:rsidP="00163F81">
      <w:pPr>
        <w:pStyle w:val="Heading4"/>
        <w:jc w:val="both"/>
      </w:pPr>
      <w:r>
        <w:t>Inbox Access when Inbox is present.</w:t>
      </w:r>
    </w:p>
    <w:p w14:paraId="35618220" w14:textId="77777777" w:rsidR="00163F81" w:rsidRDefault="00163F81" w:rsidP="00163F81">
      <w:pPr>
        <w:jc w:val="both"/>
      </w:pPr>
    </w:p>
    <w:p w14:paraId="78C9DF9C" w14:textId="77777777" w:rsidR="00163F81" w:rsidRDefault="00163F81" w:rsidP="00163F81">
      <w:pPr>
        <w:jc w:val="both"/>
      </w:pPr>
      <w:r>
        <w:t>If there are multiple subscriptions corresponding to a beneficiary MSISDN, and each subscription has inbox, then IVR System shall play messages from all inboxes to the beneficiary.</w:t>
      </w:r>
    </w:p>
    <w:p w14:paraId="739469A4" w14:textId="77777777" w:rsidR="00163F81" w:rsidRDefault="00163F81" w:rsidP="00163F81">
      <w:pPr>
        <w:jc w:val="both"/>
      </w:pPr>
    </w:p>
    <w:p w14:paraId="1FA5B017" w14:textId="77777777" w:rsidR="00163F81" w:rsidRDefault="00163F81" w:rsidP="00163F81">
      <w:pPr>
        <w:jc w:val="both"/>
      </w:pPr>
      <w:r>
        <w:t>Scenario:</w:t>
      </w:r>
    </w:p>
    <w:p w14:paraId="32613168" w14:textId="77777777" w:rsidR="00163F81" w:rsidRPr="008E38E0" w:rsidRDefault="00163F81" w:rsidP="00E65978">
      <w:pPr>
        <w:pStyle w:val="ListParagraph"/>
        <w:numPr>
          <w:ilvl w:val="0"/>
          <w:numId w:val="14"/>
        </w:numPr>
        <w:jc w:val="both"/>
      </w:pPr>
      <w:r w:rsidRPr="008E38E0">
        <w:t xml:space="preserve">User dials the Kilkari </w:t>
      </w:r>
      <w:r>
        <w:t>Inbox</w:t>
      </w:r>
      <w:r w:rsidRPr="008E38E0">
        <w:t xml:space="preserve"> long code and call </w:t>
      </w:r>
      <w:r>
        <w:t>lands</w:t>
      </w:r>
      <w:r w:rsidRPr="008E38E0">
        <w:t xml:space="preserve"> at IVR System</w:t>
      </w:r>
    </w:p>
    <w:p w14:paraId="55B12E75"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095029E1"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C9141F">
        <w:t>4.1.1</w:t>
      </w:r>
      <w:r w:rsidR="001639D2">
        <w:fldChar w:fldCharType="end"/>
      </w:r>
      <w:r w:rsidR="003F5A2D">
        <w:t>"</w:t>
      </w:r>
      <w:r>
        <w:t>.</w:t>
      </w:r>
    </w:p>
    <w:p w14:paraId="63635B60" w14:textId="77777777" w:rsidR="00163F81" w:rsidRDefault="00163F81" w:rsidP="00E65978">
      <w:pPr>
        <w:pStyle w:val="ListParagraph"/>
        <w:numPr>
          <w:ilvl w:val="0"/>
          <w:numId w:val="20"/>
        </w:numPr>
        <w:jc w:val="both"/>
      </w:pPr>
      <w:r>
        <w:t xml:space="preserve">IVR System shall send the </w:t>
      </w:r>
      <w:r w:rsidR="003F5A2D">
        <w:t>"</w:t>
      </w:r>
      <w:r w:rsidR="001639D2">
        <w:fldChar w:fldCharType="begin"/>
      </w:r>
      <w:r>
        <w:instrText xml:space="preserve"> REF _Ref409708339 \h </w:instrText>
      </w:r>
      <w:r w:rsidR="001639D2">
        <w:fldChar w:fldCharType="separate"/>
      </w:r>
      <w:r w:rsidR="00C9141F">
        <w:t>Get Inbox Details API</w:t>
      </w:r>
      <w:r w:rsidR="001639D2">
        <w:fldChar w:fldCharType="end"/>
      </w:r>
      <w:r w:rsidR="003F5A2D">
        <w:t>"</w:t>
      </w:r>
      <w:r>
        <w:t xml:space="preserve"> request to the NMS_MoTech System.</w:t>
      </w:r>
    </w:p>
    <w:p w14:paraId="75B56C61" w14:textId="77777777" w:rsidR="00163F81" w:rsidRDefault="00163F81" w:rsidP="00E65978">
      <w:pPr>
        <w:pStyle w:val="ListParagraph"/>
        <w:numPr>
          <w:ilvl w:val="0"/>
          <w:numId w:val="20"/>
        </w:numPr>
        <w:jc w:val="both"/>
      </w:pPr>
      <w:r>
        <w:t xml:space="preserve">NMS_MoTech system shall find all the subscriptions corresponding to the MSISDN and shall then find the inbox message (if present) for each subscription. The list of subscriptions with their status having inbox messages shall be sent to the IVR System. </w:t>
      </w:r>
    </w:p>
    <w:p w14:paraId="4C0BC4C4" w14:textId="77777777" w:rsidR="00163F81" w:rsidRDefault="00163F81" w:rsidP="00E65978">
      <w:pPr>
        <w:pStyle w:val="ListParagraph"/>
        <w:numPr>
          <w:ilvl w:val="0"/>
          <w:numId w:val="20"/>
        </w:numPr>
        <w:jc w:val="both"/>
      </w:pPr>
      <w:r>
        <w:t>IVR System shall play the inbox messages to the beneficiary in the order messages are present in the list using the beneficiary language information.</w:t>
      </w:r>
    </w:p>
    <w:p w14:paraId="7A887308" w14:textId="77777777" w:rsidR="00163F81" w:rsidRDefault="00163F81" w:rsidP="00E65978">
      <w:pPr>
        <w:pStyle w:val="ListParagraph"/>
        <w:numPr>
          <w:ilvl w:val="0"/>
          <w:numId w:val="20"/>
        </w:numPr>
        <w:jc w:val="both"/>
      </w:pPr>
      <w:r>
        <w:t xml:space="preserve">After the call completion or disconnect, IVR shall send the </w:t>
      </w:r>
      <w:r w:rsidR="003F5A2D">
        <w:t>"</w:t>
      </w:r>
      <w:r w:rsidR="001639D2">
        <w:fldChar w:fldCharType="begin"/>
      </w:r>
      <w:r>
        <w:instrText xml:space="preserve"> REF _Ref409708400 \h </w:instrText>
      </w:r>
      <w:r w:rsidR="001639D2">
        <w:fldChar w:fldCharType="separate"/>
      </w:r>
      <w:r w:rsidR="00C9141F">
        <w:t>Save Inbox Call Details</w:t>
      </w:r>
      <w:r w:rsidR="001639D2">
        <w:fldChar w:fldCharType="end"/>
      </w:r>
      <w:r w:rsidR="003F5A2D">
        <w:t>"</w:t>
      </w:r>
      <w:r>
        <w:t xml:space="preserve"> API to save the details of the inbox message listened by beneficiary.</w:t>
      </w:r>
    </w:p>
    <w:p w14:paraId="5FB20652" w14:textId="77777777" w:rsidR="00163F81" w:rsidRDefault="00163F81" w:rsidP="00163F81">
      <w:pPr>
        <w:pStyle w:val="ListParagraph"/>
        <w:numPr>
          <w:ilvl w:val="0"/>
          <w:numId w:val="0"/>
        </w:numPr>
        <w:ind w:left="360"/>
        <w:jc w:val="both"/>
      </w:pPr>
    </w:p>
    <w:p w14:paraId="4BA960EA"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3BF7C4C7" w14:textId="77777777" w:rsidR="00163F81" w:rsidRDefault="00163F81" w:rsidP="00163F81">
      <w:pPr>
        <w:jc w:val="both"/>
      </w:pPr>
    </w:p>
    <w:p w14:paraId="2B44E2FB" w14:textId="77777777" w:rsidR="00F87DA7" w:rsidRDefault="00F87DA7" w:rsidP="00F87DA7">
      <w:pPr>
        <w:pStyle w:val="Heading3"/>
        <w:jc w:val="both"/>
      </w:pPr>
      <w:bookmarkStart w:id="185" w:name="_Toc410398728"/>
      <w:bookmarkStart w:id="186" w:name="_Toc411454384"/>
      <w:bookmarkEnd w:id="185"/>
      <w:r>
        <w:t>OutBound Dialer Service</w:t>
      </w:r>
      <w:bookmarkEnd w:id="186"/>
    </w:p>
    <w:p w14:paraId="0CC4851D" w14:textId="77777777" w:rsidR="00F87DA7" w:rsidRPr="00EF437F" w:rsidRDefault="00F87DA7" w:rsidP="00F87DA7"/>
    <w:p w14:paraId="6A335969" w14:textId="77777777" w:rsidR="00F87DA7" w:rsidRPr="008B4156" w:rsidRDefault="00F87DA7" w:rsidP="00F87DA7">
      <w:pPr>
        <w:jc w:val="both"/>
      </w:pPr>
      <w:r w:rsidRPr="008B4156">
        <w:t>The OBD process agreed is explained below</w:t>
      </w:r>
    </w:p>
    <w:p w14:paraId="4EFA13F8" w14:textId="77777777" w:rsidR="00F87DA7" w:rsidRPr="008B4156" w:rsidRDefault="00F87DA7" w:rsidP="00F87DA7">
      <w:pPr>
        <w:jc w:val="both"/>
        <w:rPr>
          <w:color w:val="FF0000"/>
        </w:rPr>
      </w:pPr>
      <w:r>
        <w:rPr>
          <w:rFonts w:ascii="Gill Sans MT" w:hAnsi="Gill Sans MT"/>
          <w:noProof/>
        </w:rPr>
        <w:drawing>
          <wp:inline distT="0" distB="0" distL="0" distR="0" wp14:anchorId="0444050C" wp14:editId="40824346">
            <wp:extent cx="5270500" cy="4749253"/>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749253"/>
                    </a:xfrm>
                    <a:prstGeom prst="rect">
                      <a:avLst/>
                    </a:prstGeom>
                    <a:noFill/>
                  </pic:spPr>
                </pic:pic>
              </a:graphicData>
            </a:graphic>
          </wp:inline>
        </w:drawing>
      </w:r>
    </w:p>
    <w:p w14:paraId="6ADCF07A" w14:textId="77777777" w:rsidR="00F87DA7" w:rsidRPr="008B4156" w:rsidRDefault="00F87DA7" w:rsidP="00F87DA7">
      <w:pPr>
        <w:pStyle w:val="Caption"/>
        <w:jc w:val="center"/>
        <w:rPr>
          <w:rFonts w:asciiTheme="majorHAnsi" w:eastAsiaTheme="majorEastAsia" w:hAnsiTheme="majorHAnsi" w:cstheme="majorBidi"/>
          <w:b w:val="0"/>
          <w:bCs w:val="0"/>
        </w:rPr>
      </w:pPr>
      <w:bookmarkStart w:id="187" w:name="_Toc411454418"/>
      <w:r>
        <w:t xml:space="preserve">Figure </w:t>
      </w:r>
      <w:r w:rsidR="001639D2">
        <w:fldChar w:fldCharType="begin"/>
      </w:r>
      <w:r w:rsidR="00937D2D">
        <w:instrText xml:space="preserve"> SEQ Figure \* ARABIC </w:instrText>
      </w:r>
      <w:r w:rsidR="001639D2">
        <w:fldChar w:fldCharType="separate"/>
      </w:r>
      <w:r w:rsidR="00C9141F">
        <w:rPr>
          <w:noProof/>
        </w:rPr>
        <w:t>6</w:t>
      </w:r>
      <w:r w:rsidR="001639D2">
        <w:rPr>
          <w:noProof/>
        </w:rPr>
        <w:fldChar w:fldCharType="end"/>
      </w:r>
      <w:r>
        <w:rPr>
          <w:noProof/>
        </w:rPr>
        <w:t>:</w:t>
      </w:r>
      <w:r>
        <w:t xml:space="preserve"> Kilkari Service-Integration Flow</w:t>
      </w:r>
      <w:bookmarkEnd w:id="187"/>
      <w:r w:rsidRPr="008B4156">
        <w:rPr>
          <w:color w:val="FF0000"/>
        </w:rPr>
        <w:t xml:space="preserve"> </w:t>
      </w:r>
    </w:p>
    <w:p w14:paraId="39025AED" w14:textId="77777777" w:rsidR="00F87DA7" w:rsidRPr="008B4156" w:rsidRDefault="00F87DA7" w:rsidP="00F87DA7">
      <w:pPr>
        <w:jc w:val="both"/>
        <w:rPr>
          <w:color w:val="FF0000"/>
        </w:rPr>
      </w:pPr>
    </w:p>
    <w:p w14:paraId="2A671170" w14:textId="77777777" w:rsidR="00F87DA7" w:rsidRPr="008B4156" w:rsidRDefault="00F87DA7" w:rsidP="00F87DA7">
      <w:pPr>
        <w:jc w:val="both"/>
      </w:pPr>
    </w:p>
    <w:p w14:paraId="4F14B946" w14:textId="77777777" w:rsidR="00F87DA7" w:rsidRPr="008B4156" w:rsidRDefault="00F87DA7" w:rsidP="00F87DA7">
      <w:pPr>
        <w:jc w:val="both"/>
      </w:pPr>
      <w:r w:rsidRPr="008B4156">
        <w:t>1.</w:t>
      </w:r>
      <w:r w:rsidRPr="008B4156">
        <w:tab/>
        <w:t>NMS system generates the target group csv file with numbers to be dialed, the corresponding prompt file, priority of the OBD request, specify information needed specifically for Kilkari flow like content name, locationlanguage code and the IVR service id to be used.  Each record shall have a unique id generated by NMS.</w:t>
      </w:r>
    </w:p>
    <w:p w14:paraId="6914861F" w14:textId="77777777" w:rsidR="00F87DA7" w:rsidRPr="008B4156" w:rsidRDefault="00F87DA7" w:rsidP="00F87DA7">
      <w:pPr>
        <w:jc w:val="both"/>
      </w:pPr>
      <w:r w:rsidRPr="008B4156">
        <w:t>2.</w:t>
      </w:r>
      <w:r w:rsidRPr="008B4156">
        <w:tab/>
        <w:t>An IVR service is used to define following rules:</w:t>
      </w:r>
    </w:p>
    <w:p w14:paraId="536A4F58" w14:textId="77777777" w:rsidR="00F87DA7" w:rsidRPr="008B4156" w:rsidRDefault="00F87DA7" w:rsidP="00F87DA7">
      <w:pPr>
        <w:pStyle w:val="ListParagraph"/>
        <w:numPr>
          <w:ilvl w:val="0"/>
          <w:numId w:val="14"/>
        </w:numPr>
        <w:jc w:val="both"/>
      </w:pPr>
      <w:r w:rsidRPr="008B4156">
        <w:t xml:space="preserve">OBD Route to be used </w:t>
      </w:r>
    </w:p>
    <w:p w14:paraId="3072B504" w14:textId="77777777" w:rsidR="00F87DA7" w:rsidRPr="008B4156" w:rsidRDefault="00F87DA7" w:rsidP="00F87DA7">
      <w:pPr>
        <w:pStyle w:val="ListParagraph"/>
        <w:numPr>
          <w:ilvl w:val="0"/>
          <w:numId w:val="14"/>
        </w:numPr>
        <w:jc w:val="both"/>
      </w:pPr>
      <w:r w:rsidRPr="008B4156">
        <w:t xml:space="preserve"># </w:t>
      </w:r>
      <w:proofErr w:type="gramStart"/>
      <w:r w:rsidRPr="008B4156">
        <w:t>of</w:t>
      </w:r>
      <w:proofErr w:type="gramEnd"/>
      <w:r w:rsidRPr="008B4156">
        <w:t xml:space="preserve"> Retries</w:t>
      </w:r>
    </w:p>
    <w:p w14:paraId="3B973052" w14:textId="77777777" w:rsidR="00F87DA7" w:rsidRPr="008B4156" w:rsidRDefault="00F87DA7" w:rsidP="00F87DA7">
      <w:pPr>
        <w:pStyle w:val="ListParagraph"/>
        <w:numPr>
          <w:ilvl w:val="0"/>
          <w:numId w:val="14"/>
        </w:numPr>
        <w:jc w:val="both"/>
      </w:pPr>
      <w:r w:rsidRPr="008B4156">
        <w:t>Frequency of retry for busy</w:t>
      </w:r>
    </w:p>
    <w:p w14:paraId="322599C6" w14:textId="77777777" w:rsidR="00F87DA7" w:rsidRPr="008B4156" w:rsidRDefault="00F87DA7" w:rsidP="00F87DA7">
      <w:pPr>
        <w:pStyle w:val="ListParagraph"/>
        <w:numPr>
          <w:ilvl w:val="0"/>
          <w:numId w:val="14"/>
        </w:numPr>
        <w:jc w:val="both"/>
      </w:pPr>
      <w:r w:rsidRPr="008B4156">
        <w:t>Frequency of retry for no answer</w:t>
      </w:r>
    </w:p>
    <w:p w14:paraId="67890E8E" w14:textId="77777777" w:rsidR="00F87DA7" w:rsidRPr="008B4156" w:rsidRDefault="00F87DA7" w:rsidP="00F87DA7">
      <w:pPr>
        <w:pStyle w:val="ListParagraph"/>
        <w:numPr>
          <w:ilvl w:val="0"/>
          <w:numId w:val="14"/>
        </w:numPr>
        <w:jc w:val="both"/>
      </w:pPr>
      <w:r w:rsidRPr="008B4156">
        <w:t>Frequency of retry for switched off</w:t>
      </w:r>
    </w:p>
    <w:p w14:paraId="10003E52" w14:textId="77777777" w:rsidR="00F87DA7" w:rsidRPr="008B4156" w:rsidRDefault="00F87DA7" w:rsidP="00F87DA7">
      <w:pPr>
        <w:pStyle w:val="ListParagraph"/>
        <w:numPr>
          <w:ilvl w:val="0"/>
          <w:numId w:val="14"/>
        </w:numPr>
        <w:jc w:val="both"/>
      </w:pPr>
      <w:r w:rsidRPr="008B4156">
        <w:t>Frequency of retry for network error</w:t>
      </w:r>
    </w:p>
    <w:p w14:paraId="7463965E" w14:textId="77777777" w:rsidR="00F87DA7" w:rsidRPr="008B4156" w:rsidRDefault="00F87DA7" w:rsidP="00F87DA7">
      <w:pPr>
        <w:pStyle w:val="ListParagraph"/>
        <w:numPr>
          <w:ilvl w:val="0"/>
          <w:numId w:val="14"/>
        </w:numPr>
        <w:jc w:val="both"/>
      </w:pPr>
      <w:r w:rsidRPr="008B4156">
        <w:t>Frequency of retry in any other cases</w:t>
      </w:r>
    </w:p>
    <w:p w14:paraId="2B8C9866" w14:textId="77777777" w:rsidR="00F87DA7" w:rsidRPr="008B4156" w:rsidRDefault="00F87DA7" w:rsidP="00F87DA7">
      <w:pPr>
        <w:pStyle w:val="ListParagraph"/>
        <w:numPr>
          <w:ilvl w:val="0"/>
          <w:numId w:val="14"/>
        </w:numPr>
        <w:jc w:val="both"/>
      </w:pPr>
      <w:r w:rsidRPr="008B4156">
        <w:t>Notification URL</w:t>
      </w:r>
    </w:p>
    <w:p w14:paraId="4BBF4B75" w14:textId="77777777" w:rsidR="00F87DA7" w:rsidRPr="008B4156" w:rsidRDefault="00F87DA7" w:rsidP="00F87DA7">
      <w:pPr>
        <w:pStyle w:val="ListParagraph"/>
        <w:numPr>
          <w:ilvl w:val="0"/>
          <w:numId w:val="14"/>
        </w:numPr>
        <w:jc w:val="both"/>
      </w:pPr>
      <w:r w:rsidRPr="008B4156">
        <w:t>DND Check – Yes/No</w:t>
      </w:r>
    </w:p>
    <w:p w14:paraId="04BEAF82" w14:textId="77777777" w:rsidR="00F87DA7" w:rsidRPr="008B4156" w:rsidRDefault="00F87DA7" w:rsidP="00F87DA7">
      <w:pPr>
        <w:pStyle w:val="ListParagraph"/>
        <w:numPr>
          <w:ilvl w:val="0"/>
          <w:numId w:val="14"/>
        </w:numPr>
        <w:jc w:val="both"/>
      </w:pPr>
      <w:r w:rsidRPr="008B4156">
        <w:t>Default VXML file for the service</w:t>
      </w:r>
    </w:p>
    <w:p w14:paraId="225FC633" w14:textId="77777777" w:rsidR="00F87DA7" w:rsidRPr="008B4156" w:rsidRDefault="00F87DA7" w:rsidP="00F87DA7">
      <w:pPr>
        <w:pStyle w:val="ListParagraph"/>
        <w:numPr>
          <w:ilvl w:val="0"/>
          <w:numId w:val="14"/>
        </w:numPr>
        <w:jc w:val="both"/>
      </w:pPr>
      <w:r w:rsidRPr="008B4156">
        <w:t>&lt;&lt;Please refer service definition section for more details&gt;&gt;</w:t>
      </w:r>
    </w:p>
    <w:p w14:paraId="4F43604D" w14:textId="77777777" w:rsidR="00F87DA7" w:rsidRPr="008B4156" w:rsidRDefault="00F87DA7" w:rsidP="00F87DA7">
      <w:pPr>
        <w:jc w:val="both"/>
      </w:pPr>
      <w:r w:rsidRPr="008B4156">
        <w:t>3.</w:t>
      </w:r>
      <w:r w:rsidRPr="008B4156">
        <w:tab/>
        <w:t>The Target group file is stored in an agreed location with pre-agreed file naming convention. Naming convention – OBD_&lt; MoTechGeneratedId &gt;_&lt;timestamp&gt;.csv</w:t>
      </w:r>
    </w:p>
    <w:p w14:paraId="66D258A4" w14:textId="77777777" w:rsidR="00F87DA7" w:rsidRPr="008B4156" w:rsidRDefault="00F87DA7" w:rsidP="00F87DA7">
      <w:pPr>
        <w:jc w:val="both"/>
      </w:pPr>
      <w:r w:rsidRPr="008B4156">
        <w:t>4.</w:t>
      </w:r>
      <w:r w:rsidRPr="008B4156">
        <w:tab/>
        <w:t xml:space="preserve">Once the file is created and stored the NMS system notifies DVP by calling TargetFileNotification API. Parameters like file name, checksum and number of records are passed as part of the API. </w:t>
      </w:r>
    </w:p>
    <w:p w14:paraId="2E9F7048" w14:textId="77777777" w:rsidR="00F87DA7" w:rsidRPr="008B4156" w:rsidRDefault="00F87DA7" w:rsidP="00F87DA7">
      <w:pPr>
        <w:jc w:val="both"/>
      </w:pPr>
      <w:r w:rsidRPr="008B4156">
        <w:t>5.</w:t>
      </w:r>
      <w:r w:rsidRPr="008B4156">
        <w:tab/>
        <w:t xml:space="preserve">IVR platform copies the file from the pre-agreed location of NMS system using </w:t>
      </w:r>
      <w:r w:rsidR="003F5A2D">
        <w:t>"</w:t>
      </w:r>
      <w:r w:rsidRPr="008B4156">
        <w:t>SCP</w:t>
      </w:r>
      <w:r w:rsidR="003F5A2D">
        <w:t>"</w:t>
      </w:r>
      <w:r w:rsidRPr="008B4156">
        <w:t xml:space="preserve"> and renames the file in the source location by adding a suffix </w:t>
      </w:r>
      <w:r w:rsidR="003F5A2D">
        <w:t>"</w:t>
      </w:r>
      <w:r w:rsidRPr="008B4156">
        <w:t>processed</w:t>
      </w:r>
      <w:r w:rsidR="003F5A2D">
        <w:t>"</w:t>
      </w:r>
      <w:r w:rsidRPr="008B4156">
        <w:t xml:space="preserve"> to the original filename.  If the file could not be copied or the file is not available a notification to NMS with is sent by calling NotifyFileProcessedStatus API with status as </w:t>
      </w:r>
      <w:r w:rsidR="003F5A2D">
        <w:t>"</w:t>
      </w:r>
      <w:r w:rsidRPr="008B4156">
        <w:t>FILE_NOT_ACCESSIBLE</w:t>
      </w:r>
      <w:r w:rsidR="003F5A2D">
        <w:t>"</w:t>
      </w:r>
      <w:r w:rsidRPr="008B4156">
        <w:t>.  An email/alert shall also be raised to notify the same.</w:t>
      </w:r>
    </w:p>
    <w:p w14:paraId="35A358CB" w14:textId="77777777" w:rsidR="00F87DA7" w:rsidRPr="008B4156" w:rsidRDefault="00F87DA7" w:rsidP="00F87DA7">
      <w:pPr>
        <w:jc w:val="both"/>
      </w:pPr>
      <w:r w:rsidRPr="008B4156">
        <w:t>6.</w:t>
      </w:r>
      <w:r w:rsidRPr="008B4156">
        <w:tab/>
        <w:t>In case file is copied successfully, following checks are performed on the file:</w:t>
      </w:r>
    </w:p>
    <w:p w14:paraId="56922708" w14:textId="77777777" w:rsidR="00F87DA7" w:rsidRPr="008B4156" w:rsidRDefault="00F87DA7" w:rsidP="00F87DA7">
      <w:pPr>
        <w:pStyle w:val="ListParagraph"/>
        <w:numPr>
          <w:ilvl w:val="0"/>
          <w:numId w:val="14"/>
        </w:numPr>
        <w:jc w:val="both"/>
      </w:pPr>
      <w:r w:rsidRPr="008B4156">
        <w:t>Number of records check</w:t>
      </w:r>
    </w:p>
    <w:p w14:paraId="3FF03C17" w14:textId="77777777" w:rsidR="00F87DA7" w:rsidRPr="008B4156" w:rsidRDefault="00F87DA7" w:rsidP="00F87DA7">
      <w:pPr>
        <w:pStyle w:val="ListParagraph"/>
        <w:numPr>
          <w:ilvl w:val="0"/>
          <w:numId w:val="14"/>
        </w:numPr>
        <w:jc w:val="both"/>
      </w:pPr>
      <w:r w:rsidRPr="008B4156">
        <w:t>Check sum value</w:t>
      </w:r>
    </w:p>
    <w:p w14:paraId="7E3E248E" w14:textId="77777777" w:rsidR="00F87DA7" w:rsidRPr="008B4156" w:rsidRDefault="00F87DA7" w:rsidP="00F87DA7">
      <w:pPr>
        <w:jc w:val="both"/>
      </w:pPr>
      <w:r w:rsidRPr="008B4156">
        <w:t xml:space="preserve">In case there is an error in checksum or records check - either </w:t>
      </w:r>
      <w:r w:rsidR="003F5A2D">
        <w:t>"</w:t>
      </w:r>
      <w:r w:rsidRPr="008B4156">
        <w:t>FILE_CHECKSUM_ERROR</w:t>
      </w:r>
      <w:r w:rsidR="003F5A2D">
        <w:t>"</w:t>
      </w:r>
      <w:r w:rsidRPr="008B4156">
        <w:t xml:space="preserve"> or </w:t>
      </w:r>
      <w:r w:rsidR="003F5A2D">
        <w:t>"</w:t>
      </w:r>
      <w:r w:rsidRPr="008B4156">
        <w:t>FILE_RECORDSCOUNT_ERROR</w:t>
      </w:r>
      <w:r w:rsidR="003F5A2D">
        <w:t>"</w:t>
      </w:r>
      <w:r w:rsidRPr="008B4156">
        <w:t xml:space="preserve"> is notified to NMS using the API NotifyFileProcessedStatus. NMS shall handle the error and re-create/resend the file notification.</w:t>
      </w:r>
    </w:p>
    <w:p w14:paraId="310D5280" w14:textId="77777777" w:rsidR="00F87DA7" w:rsidRPr="008B4156" w:rsidRDefault="00F87DA7" w:rsidP="00F87DA7">
      <w:pPr>
        <w:jc w:val="both"/>
      </w:pPr>
      <w:r w:rsidRPr="008B4156">
        <w:t>7.</w:t>
      </w:r>
      <w:r w:rsidRPr="008B4156">
        <w:tab/>
        <w:t xml:space="preserve">If the file is copied successfully &amp; checks are successful, the records of the file are processed. During processing in case there is any error in processing the records (i.e if any of the mandatory fields are either missing or not in the required format), the file shall be rejected. NotifyFileProcessedStatus API with the status – </w:t>
      </w:r>
      <w:r w:rsidR="003F5A2D">
        <w:t>"</w:t>
      </w:r>
      <w:r w:rsidRPr="008B4156">
        <w:t>FILE_ERROR_IN_FILE_FORMAT</w:t>
      </w:r>
      <w:r w:rsidR="003F5A2D">
        <w:t>"</w:t>
      </w:r>
      <w:r w:rsidRPr="008B4156">
        <w:t xml:space="preserve"> </w:t>
      </w:r>
      <w:proofErr w:type="gramStart"/>
      <w:r w:rsidRPr="008B4156">
        <w:t>is  passed</w:t>
      </w:r>
      <w:proofErr w:type="gramEnd"/>
      <w:r w:rsidRPr="008B4156">
        <w:t xml:space="preserve">.  In this case all the records of the file are rejected. In case there are no errors in the records </w:t>
      </w:r>
      <w:r w:rsidR="003F5A2D">
        <w:t>"</w:t>
      </w:r>
      <w:r w:rsidRPr="008B4156">
        <w:t>NotifyFileProcessedStatus</w:t>
      </w:r>
      <w:r w:rsidR="003F5A2D">
        <w:t>"</w:t>
      </w:r>
      <w:r w:rsidRPr="008B4156">
        <w:t xml:space="preserve"> API is called with status as </w:t>
      </w:r>
      <w:r w:rsidR="003F5A2D">
        <w:t>"</w:t>
      </w:r>
      <w:r w:rsidRPr="008B4156">
        <w:t>FILE_PROCESSED_ SUCCESSFULLY</w:t>
      </w:r>
      <w:r w:rsidR="003F5A2D">
        <w:t>"</w:t>
      </w:r>
    </w:p>
    <w:p w14:paraId="6722B62A" w14:textId="77777777" w:rsidR="00F87DA7" w:rsidRPr="008B4156" w:rsidRDefault="00F87DA7" w:rsidP="00F87DA7">
      <w:pPr>
        <w:jc w:val="both"/>
      </w:pPr>
      <w:r w:rsidRPr="008B4156">
        <w:t>8.</w:t>
      </w:r>
      <w:r w:rsidRPr="008B4156">
        <w:tab/>
        <w:t xml:space="preserve">In case there are no errors in the records, IVR Platform (OBD Manager component) processes the file records and places the file records in queue. The status of such OBD records is changed to </w:t>
      </w:r>
      <w:r w:rsidR="003F5A2D">
        <w:t>"</w:t>
      </w:r>
      <w:r w:rsidRPr="008B4156">
        <w:t>IN-QUEUE</w:t>
      </w:r>
      <w:r w:rsidR="003F5A2D">
        <w:t>"</w:t>
      </w:r>
      <w:r w:rsidRPr="008B4156">
        <w:t xml:space="preserve">. IVR platform picks up the records as per the availability of the channels for the route and based on priority rules defined on the IVR platform. </w:t>
      </w:r>
    </w:p>
    <w:p w14:paraId="39B355E8" w14:textId="77777777" w:rsidR="00F87DA7" w:rsidRPr="008B4156" w:rsidRDefault="00F87DA7" w:rsidP="00F87DA7">
      <w:pPr>
        <w:jc w:val="both"/>
      </w:pPr>
      <w:r w:rsidRPr="008B4156">
        <w:t>9.</w:t>
      </w:r>
      <w:r w:rsidRPr="008B4156">
        <w:tab/>
        <w:t xml:space="preserve">In case Do Not </w:t>
      </w:r>
      <w:proofErr w:type="gramStart"/>
      <w:r w:rsidRPr="008B4156">
        <w:t>Disturb(</w:t>
      </w:r>
      <w:proofErr w:type="gramEnd"/>
      <w:r w:rsidRPr="008B4156">
        <w:t xml:space="preserve">DND) check is enabled for the IVR OBD service, IVR platform checks the MSISDN against the numbers in the DND database before dialing out. And if </w:t>
      </w:r>
      <w:proofErr w:type="gramStart"/>
      <w:r w:rsidRPr="008B4156">
        <w:t>the  number</w:t>
      </w:r>
      <w:proofErr w:type="gramEnd"/>
      <w:r w:rsidRPr="008B4156">
        <w:t xml:space="preserve"> to dial is in DND database, IVR platform shall tag the OBD record as rejected (FinalStatus=Rejected) and statuscode as OBD_DNIS_IN_DND. </w:t>
      </w:r>
    </w:p>
    <w:p w14:paraId="2FF3674B" w14:textId="77777777" w:rsidR="00F87DA7" w:rsidRPr="008B4156" w:rsidRDefault="00F87DA7" w:rsidP="00F87DA7">
      <w:pPr>
        <w:jc w:val="both"/>
      </w:pPr>
      <w:r w:rsidRPr="008B4156">
        <w:t>10.</w:t>
      </w:r>
      <w:r w:rsidRPr="008B4156">
        <w:tab/>
        <w:t xml:space="preserve">In case the number is not in DND and the IVR platform dials the number and subscriber answers the call, static vxml associated with the service id is executed. The appropriate prompt to be played and the locationlanguage code </w:t>
      </w:r>
      <w:proofErr w:type="gramStart"/>
      <w:r w:rsidRPr="008B4156">
        <w:t>is expected to be passed</w:t>
      </w:r>
      <w:proofErr w:type="gramEnd"/>
      <w:r w:rsidRPr="008B4156">
        <w:t>. In case the user chooses an option to unsubscribe, the un-subscription API is called through VXML. At the end of the call, Call Notification URL is triggered for the obd request and the information about the obd request is passed.</w:t>
      </w:r>
    </w:p>
    <w:p w14:paraId="27CE8310" w14:textId="77777777" w:rsidR="00F87DA7" w:rsidRPr="008B4156" w:rsidRDefault="00F87DA7" w:rsidP="00F87DA7">
      <w:pPr>
        <w:jc w:val="both"/>
      </w:pPr>
      <w:r w:rsidRPr="008B4156">
        <w:t>11.</w:t>
      </w:r>
      <w:r w:rsidRPr="008B4156">
        <w:tab/>
        <w:t xml:space="preserve">For failed OBD calls (due to no answer, busy or any other reason), </w:t>
      </w:r>
      <w:proofErr w:type="gramStart"/>
      <w:r w:rsidRPr="008B4156">
        <w:t>retries(</w:t>
      </w:r>
      <w:proofErr w:type="gramEnd"/>
      <w:r w:rsidRPr="008B4156">
        <w:t xml:space="preserve">redial) shall be performed by the IVR platform as per the retry configuration defined for the particular IVR service id. While retries are pending the status of records is updated as </w:t>
      </w:r>
      <w:r w:rsidR="003F5A2D">
        <w:t>"</w:t>
      </w:r>
      <w:r w:rsidRPr="008B4156">
        <w:t>RETRIES-PENDING</w:t>
      </w:r>
      <w:r w:rsidR="003F5A2D">
        <w:t>"</w:t>
      </w:r>
      <w:r w:rsidRPr="008B4156">
        <w:t xml:space="preserve"> In case the call could not be connected to the subscriber even after all retries, the final-status is updated as </w:t>
      </w:r>
      <w:r w:rsidR="003F5A2D">
        <w:t>"</w:t>
      </w:r>
      <w:r w:rsidRPr="008B4156">
        <w:t>FAILED</w:t>
      </w:r>
      <w:r w:rsidR="003F5A2D">
        <w:t>"</w:t>
      </w:r>
      <w:r w:rsidRPr="008B4156">
        <w:t xml:space="preserve"> and the status-code contains the result of the last call attempt. If notification URL is defined for the request, the notification is triggered for </w:t>
      </w:r>
      <w:r w:rsidR="003F5A2D">
        <w:t>"</w:t>
      </w:r>
      <w:r w:rsidRPr="008B4156">
        <w:t>FAILED</w:t>
      </w:r>
      <w:r w:rsidR="003F5A2D">
        <w:t>"</w:t>
      </w:r>
      <w:r w:rsidRPr="008B4156">
        <w:t xml:space="preserve"> calls and the information about the obd request is passed. In case no notification is defined, notification is not sent. This will not be reported as an error or alarm.</w:t>
      </w:r>
    </w:p>
    <w:p w14:paraId="3886B5FC" w14:textId="77777777" w:rsidR="00F87DA7" w:rsidRPr="008B4156" w:rsidRDefault="00F87DA7" w:rsidP="00F87DA7">
      <w:pPr>
        <w:jc w:val="both"/>
      </w:pPr>
      <w:r w:rsidRPr="008B4156">
        <w:t>12.</w:t>
      </w:r>
      <w:r w:rsidRPr="008B4156">
        <w:tab/>
        <w:t>At the end of the social hours (when no more calls can be made), the IVR platform does the following:</w:t>
      </w:r>
    </w:p>
    <w:p w14:paraId="23004EBA" w14:textId="77777777" w:rsidR="00F87DA7" w:rsidRPr="008B4156" w:rsidRDefault="00F87DA7" w:rsidP="00F87DA7">
      <w:pPr>
        <w:pStyle w:val="ListParagraph"/>
        <w:numPr>
          <w:ilvl w:val="0"/>
          <w:numId w:val="14"/>
        </w:numPr>
        <w:jc w:val="both"/>
      </w:pPr>
      <w:r w:rsidRPr="008B4156">
        <w:t>Updated all records with status as IN-QUEUE as well as RETRIES-PENDING to FAILED. Notifications for all such records are triggered one after another (through the notification url defined for the service or the obd request)</w:t>
      </w:r>
    </w:p>
    <w:p w14:paraId="5DD908AA" w14:textId="77777777" w:rsidR="00F87DA7" w:rsidRPr="008B4156" w:rsidRDefault="00F87DA7" w:rsidP="00F87DA7">
      <w:pPr>
        <w:pStyle w:val="ListParagraph"/>
        <w:numPr>
          <w:ilvl w:val="0"/>
          <w:numId w:val="14"/>
        </w:numPr>
        <w:jc w:val="both"/>
      </w:pPr>
      <w:r w:rsidRPr="008B4156">
        <w:t xml:space="preserve">Generate CDRs for the records received in the day. </w:t>
      </w:r>
    </w:p>
    <w:p w14:paraId="6A2E4C74" w14:textId="77777777" w:rsidR="00F87DA7" w:rsidRPr="008B4156" w:rsidRDefault="00F87DA7" w:rsidP="00F87DA7">
      <w:pPr>
        <w:jc w:val="both"/>
      </w:pPr>
      <w:r w:rsidRPr="008B4156">
        <w:t>13.</w:t>
      </w:r>
      <w:r w:rsidRPr="008B4156">
        <w:tab/>
        <w:t>It should be noted that in case a TargetFileNotification API is called after social hours, the file will be rejected with status code as: FILE_OUTSIDE_SOCIALHOURS</w:t>
      </w:r>
    </w:p>
    <w:p w14:paraId="0D37F129" w14:textId="77777777" w:rsidR="00F87DA7" w:rsidRPr="008B4156" w:rsidRDefault="00F87DA7" w:rsidP="00F87DA7">
      <w:pPr>
        <w:jc w:val="both"/>
      </w:pPr>
      <w:r w:rsidRPr="008B4156">
        <w:t>14.</w:t>
      </w:r>
      <w:r w:rsidRPr="008B4156">
        <w:tab/>
        <w:t xml:space="preserve"> Call Detail Record files: Two types of CDR files are generated for each target file passed on to the IVR system</w:t>
      </w:r>
    </w:p>
    <w:p w14:paraId="362B5E67" w14:textId="77777777" w:rsidR="00F87DA7" w:rsidRPr="008B4156" w:rsidRDefault="00F87DA7" w:rsidP="00F87DA7">
      <w:pPr>
        <w:pStyle w:val="ListParagraph"/>
        <w:numPr>
          <w:ilvl w:val="0"/>
          <w:numId w:val="14"/>
        </w:numPr>
        <w:ind w:left="90" w:firstLine="0"/>
        <w:jc w:val="both"/>
        <w:rPr>
          <w:b/>
          <w:u w:val="single"/>
        </w:rPr>
      </w:pPr>
      <w:r w:rsidRPr="008B4156">
        <w:rPr>
          <w:b/>
          <w:u w:val="single"/>
        </w:rPr>
        <w:t>CDR Summary file</w:t>
      </w:r>
    </w:p>
    <w:p w14:paraId="38D16B36" w14:textId="77777777" w:rsidR="00F87DA7" w:rsidRPr="008B4156" w:rsidRDefault="00F87DA7" w:rsidP="00F87DA7">
      <w:pPr>
        <w:jc w:val="both"/>
      </w:pPr>
      <w:r>
        <w:tab/>
      </w:r>
      <w:r w:rsidRPr="008B4156">
        <w:t>Naming convention – Cdr_Summary_&lt;targetgroupfile&gt;</w:t>
      </w:r>
    </w:p>
    <w:p w14:paraId="550ACFA2" w14:textId="77777777" w:rsidR="00F87DA7" w:rsidRPr="008B4156" w:rsidRDefault="00F87DA7" w:rsidP="00F87DA7">
      <w:pPr>
        <w:jc w:val="both"/>
      </w:pPr>
      <w:r>
        <w:tab/>
      </w:r>
      <w:r w:rsidRPr="008B4156">
        <w:t>Copied to – Same location from where the files were copied</w:t>
      </w:r>
    </w:p>
    <w:p w14:paraId="1ACC4B9A" w14:textId="77777777" w:rsidR="00F87DA7" w:rsidRPr="008B4156" w:rsidRDefault="00F87DA7" w:rsidP="00F87DA7">
      <w:pPr>
        <w:jc w:val="both"/>
      </w:pPr>
    </w:p>
    <w:p w14:paraId="2A7D0CF1" w14:textId="77777777" w:rsidR="00F87DA7" w:rsidRPr="008B4156" w:rsidRDefault="00F87DA7" w:rsidP="00F87DA7">
      <w:pPr>
        <w:ind w:left="720"/>
        <w:jc w:val="both"/>
      </w:pPr>
      <w:r w:rsidRPr="008B4156">
        <w:t>This file contains one-line summary information for each request from NMS system. Below are the additional fields appended to the source file to generate the Summary CDR File.</w:t>
      </w:r>
    </w:p>
    <w:p w14:paraId="1A6643A8" w14:textId="77777777" w:rsidR="00F87DA7" w:rsidRPr="008B4156" w:rsidRDefault="00F87DA7" w:rsidP="00F87DA7">
      <w:pPr>
        <w:pStyle w:val="ListParagraph"/>
        <w:numPr>
          <w:ilvl w:val="1"/>
          <w:numId w:val="14"/>
        </w:numPr>
        <w:jc w:val="both"/>
      </w:pPr>
      <w:r w:rsidRPr="008B4156">
        <w:t>Final-status (Final outcome of the obd request - Success, Failed or Rejected)</w:t>
      </w:r>
    </w:p>
    <w:p w14:paraId="603E5028" w14:textId="77777777" w:rsidR="00F87DA7" w:rsidRPr="008B4156" w:rsidRDefault="00F87DA7" w:rsidP="00F87DA7">
      <w:pPr>
        <w:pStyle w:val="ListParagraph"/>
        <w:numPr>
          <w:ilvl w:val="1"/>
          <w:numId w:val="14"/>
        </w:numPr>
        <w:jc w:val="both"/>
      </w:pPr>
      <w:r w:rsidRPr="008B4156">
        <w:t>Status-code (Exact reason for failed or rejected calls)</w:t>
      </w:r>
    </w:p>
    <w:p w14:paraId="5195FD59" w14:textId="77777777" w:rsidR="00F87DA7" w:rsidRPr="008B4156" w:rsidRDefault="00F87DA7" w:rsidP="00F87DA7">
      <w:pPr>
        <w:pStyle w:val="ListParagraph"/>
        <w:numPr>
          <w:ilvl w:val="1"/>
          <w:numId w:val="14"/>
        </w:numPr>
        <w:jc w:val="both"/>
      </w:pPr>
      <w:r w:rsidRPr="008B4156">
        <w:t>Attempts (Number of call attempts made)</w:t>
      </w:r>
    </w:p>
    <w:p w14:paraId="022531FA" w14:textId="77777777" w:rsidR="00F87DA7" w:rsidRPr="008B4156" w:rsidRDefault="00F87DA7" w:rsidP="00F87DA7">
      <w:pPr>
        <w:jc w:val="both"/>
      </w:pPr>
    </w:p>
    <w:p w14:paraId="67FAF3D9" w14:textId="77777777" w:rsidR="00F87DA7" w:rsidRPr="008B4156" w:rsidRDefault="00F87DA7" w:rsidP="00F87DA7">
      <w:pPr>
        <w:pStyle w:val="ListParagraph"/>
        <w:numPr>
          <w:ilvl w:val="0"/>
          <w:numId w:val="14"/>
        </w:numPr>
        <w:ind w:left="90" w:firstLine="0"/>
        <w:jc w:val="both"/>
        <w:rPr>
          <w:b/>
          <w:u w:val="single"/>
        </w:rPr>
      </w:pPr>
      <w:r w:rsidRPr="008B4156">
        <w:rPr>
          <w:b/>
          <w:u w:val="single"/>
        </w:rPr>
        <w:t>CDR Detail file</w:t>
      </w:r>
    </w:p>
    <w:p w14:paraId="2169B63C" w14:textId="77777777" w:rsidR="00F87DA7" w:rsidRPr="008B4156" w:rsidRDefault="00F87DA7" w:rsidP="00F87DA7">
      <w:pPr>
        <w:jc w:val="both"/>
      </w:pPr>
      <w:r>
        <w:tab/>
      </w:r>
      <w:r w:rsidRPr="008B4156">
        <w:t>Naming convention: CDR_detail_&lt;targetgroupfile&gt;</w:t>
      </w:r>
    </w:p>
    <w:p w14:paraId="6F80E393" w14:textId="77777777" w:rsidR="00F87DA7" w:rsidRPr="008B4156" w:rsidRDefault="00F87DA7" w:rsidP="00F87DA7">
      <w:pPr>
        <w:jc w:val="both"/>
      </w:pPr>
      <w:r>
        <w:tab/>
      </w:r>
      <w:r w:rsidRPr="008B4156">
        <w:t>Copied to – Same location from where the target group file was copied</w:t>
      </w:r>
    </w:p>
    <w:p w14:paraId="3EA77F0E" w14:textId="77777777" w:rsidR="00F87DA7" w:rsidRPr="008B4156" w:rsidRDefault="00F87DA7" w:rsidP="00F87DA7">
      <w:pPr>
        <w:jc w:val="both"/>
      </w:pPr>
    </w:p>
    <w:p w14:paraId="3AC21148" w14:textId="77777777" w:rsidR="00F87DA7" w:rsidRPr="008B4156" w:rsidRDefault="00F87DA7" w:rsidP="00F87DA7">
      <w:pPr>
        <w:jc w:val="both"/>
      </w:pPr>
      <w:r>
        <w:tab/>
      </w:r>
      <w:r w:rsidRPr="008B4156">
        <w:t xml:space="preserve">This file contains one record for each call attempt. The information included in the </w:t>
      </w:r>
      <w:r>
        <w:tab/>
      </w:r>
      <w:r w:rsidRPr="008B4156">
        <w:t>CDR includes: &lt;Please refer to section CDR Detail file format for exact field names&gt;</w:t>
      </w:r>
    </w:p>
    <w:p w14:paraId="421DBECA" w14:textId="77777777" w:rsidR="00F87DA7" w:rsidRPr="008B4156" w:rsidRDefault="00F87DA7" w:rsidP="00F87DA7">
      <w:pPr>
        <w:pStyle w:val="ListParagraph"/>
        <w:numPr>
          <w:ilvl w:val="1"/>
          <w:numId w:val="14"/>
        </w:numPr>
        <w:jc w:val="both"/>
      </w:pPr>
      <w:r w:rsidRPr="008B4156">
        <w:t>Request ID (Unique ID for each OBD request passed by NMS)</w:t>
      </w:r>
    </w:p>
    <w:p w14:paraId="0A2D17BD" w14:textId="77777777" w:rsidR="00F87DA7" w:rsidRPr="008B4156" w:rsidRDefault="00F87DA7" w:rsidP="00F87DA7">
      <w:pPr>
        <w:pStyle w:val="ListParagraph"/>
        <w:numPr>
          <w:ilvl w:val="1"/>
          <w:numId w:val="14"/>
        </w:numPr>
        <w:jc w:val="both"/>
      </w:pPr>
      <w:proofErr w:type="gramStart"/>
      <w:r w:rsidRPr="008B4156">
        <w:t>Msisdn(</w:t>
      </w:r>
      <w:proofErr w:type="gramEnd"/>
      <w:r w:rsidRPr="008B4156">
        <w:t>Number dialed)</w:t>
      </w:r>
    </w:p>
    <w:p w14:paraId="7EF464A7" w14:textId="77777777" w:rsidR="00F87DA7" w:rsidRPr="008B4156" w:rsidRDefault="00F87DA7" w:rsidP="00F87DA7">
      <w:pPr>
        <w:pStyle w:val="ListParagraph"/>
        <w:numPr>
          <w:ilvl w:val="1"/>
          <w:numId w:val="14"/>
        </w:numPr>
        <w:jc w:val="both"/>
      </w:pPr>
      <w:r w:rsidRPr="008B4156">
        <w:t xml:space="preserve">Attempt No </w:t>
      </w:r>
    </w:p>
    <w:p w14:paraId="00C66750" w14:textId="77777777" w:rsidR="00F87DA7" w:rsidRPr="008B4156" w:rsidRDefault="00F87DA7" w:rsidP="00F87DA7">
      <w:pPr>
        <w:pStyle w:val="ListParagraph"/>
        <w:numPr>
          <w:ilvl w:val="1"/>
          <w:numId w:val="14"/>
        </w:numPr>
        <w:jc w:val="both"/>
      </w:pPr>
      <w:r w:rsidRPr="008B4156">
        <w:t>Call ID (Unique id generated by the IVR platform for each call attempt)</w:t>
      </w:r>
    </w:p>
    <w:p w14:paraId="5676194A" w14:textId="77777777" w:rsidR="00F87DA7" w:rsidRPr="008B4156" w:rsidRDefault="00F87DA7" w:rsidP="00F87DA7">
      <w:pPr>
        <w:pStyle w:val="ListParagraph"/>
        <w:numPr>
          <w:ilvl w:val="1"/>
          <w:numId w:val="14"/>
        </w:numPr>
        <w:jc w:val="both"/>
      </w:pPr>
      <w:r w:rsidRPr="008B4156">
        <w:t>Priority</w:t>
      </w:r>
    </w:p>
    <w:p w14:paraId="0BB512B0" w14:textId="77777777" w:rsidR="00F87DA7" w:rsidRPr="008B4156" w:rsidRDefault="00F87DA7" w:rsidP="00F87DA7">
      <w:pPr>
        <w:pStyle w:val="ListParagraph"/>
        <w:numPr>
          <w:ilvl w:val="1"/>
          <w:numId w:val="14"/>
        </w:numPr>
        <w:jc w:val="both"/>
      </w:pPr>
      <w:r w:rsidRPr="008B4156">
        <w:t xml:space="preserve">Status Code (Result of the call. Refer Section </w:t>
      </w:r>
      <w:r w:rsidR="007844FB">
        <w:t>4.</w:t>
      </w:r>
      <w:r w:rsidRPr="008B4156">
        <w:t>5)</w:t>
      </w:r>
    </w:p>
    <w:p w14:paraId="3C9AB0F8" w14:textId="77777777" w:rsidR="00F87DA7" w:rsidRPr="008B4156" w:rsidRDefault="00F87DA7" w:rsidP="00F87DA7">
      <w:pPr>
        <w:pStyle w:val="ListParagraph"/>
        <w:numPr>
          <w:ilvl w:val="1"/>
          <w:numId w:val="14"/>
        </w:numPr>
        <w:jc w:val="both"/>
      </w:pPr>
      <w:r w:rsidRPr="008B4156">
        <w:t>Languagelocation Id</w:t>
      </w:r>
    </w:p>
    <w:p w14:paraId="1583FB6E" w14:textId="77777777" w:rsidR="00F87DA7" w:rsidRPr="008B4156" w:rsidRDefault="00F87DA7" w:rsidP="00F87DA7">
      <w:pPr>
        <w:pStyle w:val="ListParagraph"/>
        <w:numPr>
          <w:ilvl w:val="1"/>
          <w:numId w:val="14"/>
        </w:numPr>
        <w:jc w:val="both"/>
      </w:pPr>
      <w:r w:rsidRPr="008B4156">
        <w:t>Content File Name</w:t>
      </w:r>
    </w:p>
    <w:p w14:paraId="03515C91" w14:textId="77777777" w:rsidR="00F87DA7" w:rsidRPr="008B4156" w:rsidRDefault="00F87DA7" w:rsidP="00F87DA7">
      <w:pPr>
        <w:pStyle w:val="ListParagraph"/>
        <w:numPr>
          <w:ilvl w:val="1"/>
          <w:numId w:val="14"/>
        </w:numPr>
        <w:jc w:val="both"/>
      </w:pPr>
      <w:r w:rsidRPr="008B4156">
        <w:t>Message Duration (if the message was played to the subscriber)</w:t>
      </w:r>
    </w:p>
    <w:p w14:paraId="6358E397" w14:textId="77777777" w:rsidR="00F87DA7" w:rsidRPr="008B4156" w:rsidRDefault="00F87DA7" w:rsidP="00F87DA7">
      <w:pPr>
        <w:pStyle w:val="ListParagraph"/>
        <w:numPr>
          <w:ilvl w:val="1"/>
          <w:numId w:val="14"/>
        </w:numPr>
        <w:jc w:val="both"/>
      </w:pPr>
      <w:r w:rsidRPr="008B4156">
        <w:t>Call Start Time (Time when the call attempt was initiated)</w:t>
      </w:r>
    </w:p>
    <w:p w14:paraId="64200B8C" w14:textId="77777777" w:rsidR="00F87DA7" w:rsidRPr="008B4156" w:rsidRDefault="00F87DA7" w:rsidP="00F87DA7">
      <w:pPr>
        <w:pStyle w:val="ListParagraph"/>
        <w:numPr>
          <w:ilvl w:val="1"/>
          <w:numId w:val="14"/>
        </w:numPr>
        <w:jc w:val="both"/>
      </w:pPr>
      <w:r w:rsidRPr="008B4156">
        <w:t>Call Answer Time (Time when the call was answered)</w:t>
      </w:r>
    </w:p>
    <w:p w14:paraId="3C67D5B9" w14:textId="77777777" w:rsidR="00F87DA7" w:rsidRPr="008B4156" w:rsidRDefault="00F87DA7" w:rsidP="00F87DA7">
      <w:pPr>
        <w:pStyle w:val="ListParagraph"/>
        <w:numPr>
          <w:ilvl w:val="1"/>
          <w:numId w:val="14"/>
        </w:numPr>
        <w:jc w:val="both"/>
      </w:pPr>
      <w:r w:rsidRPr="008B4156">
        <w:t xml:space="preserve">Call End </w:t>
      </w:r>
      <w:proofErr w:type="gramStart"/>
      <w:r w:rsidRPr="008B4156">
        <w:t>Time(</w:t>
      </w:r>
      <w:proofErr w:type="gramEnd"/>
      <w:r w:rsidRPr="008B4156">
        <w:t>Time when the call ended)</w:t>
      </w:r>
    </w:p>
    <w:p w14:paraId="767EE834" w14:textId="77777777" w:rsidR="00F87DA7" w:rsidRPr="008B4156" w:rsidRDefault="00F87DA7" w:rsidP="00F87DA7">
      <w:pPr>
        <w:pStyle w:val="ListParagraph"/>
        <w:numPr>
          <w:ilvl w:val="1"/>
          <w:numId w:val="14"/>
        </w:numPr>
        <w:jc w:val="both"/>
      </w:pPr>
      <w:r w:rsidRPr="008B4156">
        <w:t xml:space="preserve">Call Duration In </w:t>
      </w:r>
      <w:proofErr w:type="gramStart"/>
      <w:r w:rsidRPr="008B4156">
        <w:t>Pulses(</w:t>
      </w:r>
      <w:proofErr w:type="gramEnd"/>
      <w:r w:rsidRPr="008B4156">
        <w:t>Total duration in pulses for the last call)</w:t>
      </w:r>
    </w:p>
    <w:p w14:paraId="7D9F1676" w14:textId="77777777" w:rsidR="00F87DA7" w:rsidRPr="008B4156" w:rsidRDefault="00F87DA7" w:rsidP="00F87DA7">
      <w:pPr>
        <w:pStyle w:val="ListParagraph"/>
        <w:numPr>
          <w:ilvl w:val="1"/>
          <w:numId w:val="14"/>
        </w:numPr>
        <w:jc w:val="both"/>
      </w:pPr>
      <w:r w:rsidRPr="008B4156">
        <w:t>Circle ID (based on parameters passed)</w:t>
      </w:r>
    </w:p>
    <w:p w14:paraId="5B2DAB92" w14:textId="77777777" w:rsidR="00F87DA7" w:rsidRPr="008B4156" w:rsidRDefault="00F87DA7" w:rsidP="00F87DA7">
      <w:pPr>
        <w:pStyle w:val="ListParagraph"/>
        <w:numPr>
          <w:ilvl w:val="1"/>
          <w:numId w:val="14"/>
        </w:numPr>
        <w:jc w:val="both"/>
      </w:pPr>
      <w:r w:rsidRPr="008B4156">
        <w:t>Operator ID (based on the parameters passed)</w:t>
      </w:r>
    </w:p>
    <w:p w14:paraId="021BDFE0" w14:textId="77777777" w:rsidR="00F87DA7" w:rsidRPr="008B4156" w:rsidRDefault="00F87DA7" w:rsidP="00F87DA7">
      <w:pPr>
        <w:jc w:val="both"/>
      </w:pPr>
    </w:p>
    <w:p w14:paraId="02685411" w14:textId="77777777" w:rsidR="00F87DA7" w:rsidRPr="008B4156" w:rsidRDefault="00F87DA7" w:rsidP="00F87DA7">
      <w:pPr>
        <w:jc w:val="both"/>
      </w:pPr>
      <w:r w:rsidRPr="008B4156">
        <w:t>15.</w:t>
      </w:r>
      <w:r w:rsidRPr="008B4156">
        <w:tab/>
        <w:t xml:space="preserve">IMI IVR Platform calls NotifyCDRfileupload API to notify about the availability of the CDR files along with checksum value and records count. </w:t>
      </w:r>
    </w:p>
    <w:p w14:paraId="776DD2C9" w14:textId="77777777" w:rsidR="00F87DA7" w:rsidRPr="008B4156" w:rsidRDefault="00F87DA7" w:rsidP="00F87DA7">
      <w:pPr>
        <w:jc w:val="both"/>
      </w:pPr>
      <w:r w:rsidRPr="008B4156">
        <w:t>16.</w:t>
      </w:r>
      <w:r w:rsidRPr="008B4156">
        <w:tab/>
        <w:t xml:space="preserve">The CDR file is processed by MoTech and once processing is successful, IVR OBD manager is notified using the API </w:t>
      </w:r>
      <w:proofErr w:type="gramStart"/>
      <w:r w:rsidRPr="008B4156">
        <w:t>CDRFileProcessedStatus  about</w:t>
      </w:r>
      <w:proofErr w:type="gramEnd"/>
      <w:r w:rsidRPr="008B4156">
        <w:t xml:space="preserve"> the successful processing with  </w:t>
      </w:r>
      <w:r w:rsidR="003F5A2D">
        <w:t>"</w:t>
      </w:r>
      <w:r w:rsidRPr="008B4156">
        <w:t>FILE_PROCESSED_ SUCCESSFULLY</w:t>
      </w:r>
      <w:r w:rsidR="003F5A2D">
        <w:t>"</w:t>
      </w:r>
      <w:r w:rsidRPr="008B4156">
        <w:t xml:space="preserve">.  In case there is any error with either checksum, record count the appropriate file processing status is passed back. Please refer to the enumerations under </w:t>
      </w:r>
      <w:r w:rsidR="003F5A2D">
        <w:t>"</w:t>
      </w:r>
      <w:r w:rsidRPr="008B4156">
        <w:t>File Processing status</w:t>
      </w:r>
      <w:r w:rsidR="003F5A2D">
        <w:t>"</w:t>
      </w:r>
      <w:r w:rsidRPr="008B4156">
        <w:t xml:space="preserve"> for the possible list of status values. Based on the status values IVR OBD platform shall recreate or resend the CDR file and its notification.</w:t>
      </w:r>
    </w:p>
    <w:p w14:paraId="4B3C6C37" w14:textId="77777777" w:rsidR="00163F81" w:rsidRPr="0011297E" w:rsidRDefault="00163F81" w:rsidP="00163F81">
      <w:pPr>
        <w:jc w:val="both"/>
      </w:pPr>
    </w:p>
    <w:p w14:paraId="68104E46" w14:textId="77777777" w:rsidR="00163F81" w:rsidRDefault="00163F81" w:rsidP="00163F81">
      <w:pPr>
        <w:pStyle w:val="Heading2"/>
        <w:jc w:val="both"/>
      </w:pPr>
      <w:bookmarkStart w:id="188" w:name="_Toc409453690"/>
      <w:bookmarkStart w:id="189" w:name="_Toc411454385"/>
      <w:r>
        <w:t>APIs Exposed by NMS_MoTech_Kilkari (called by IVR System)</w:t>
      </w:r>
      <w:bookmarkEnd w:id="188"/>
      <w:bookmarkEnd w:id="189"/>
    </w:p>
    <w:p w14:paraId="5497BA88" w14:textId="77777777" w:rsidR="00163F81" w:rsidRDefault="00163F81" w:rsidP="00163F81">
      <w:pPr>
        <w:pStyle w:val="Heading3"/>
        <w:jc w:val="both"/>
      </w:pPr>
      <w:bookmarkStart w:id="190" w:name="_Toc409453691"/>
      <w:bookmarkStart w:id="191" w:name="_Ref409696634"/>
      <w:bookmarkStart w:id="192" w:name="_Toc411454386"/>
      <w:r>
        <w:t>Get Subscriber Details API</w:t>
      </w:r>
      <w:bookmarkEnd w:id="190"/>
      <w:bookmarkEnd w:id="191"/>
      <w:bookmarkEnd w:id="192"/>
    </w:p>
    <w:p w14:paraId="5BDBCAD9" w14:textId="77777777" w:rsidR="00163F81" w:rsidRDefault="00163F81" w:rsidP="00163F81">
      <w:pPr>
        <w:jc w:val="both"/>
      </w:pPr>
    </w:p>
    <w:p w14:paraId="1A01BFB3" w14:textId="77777777" w:rsidR="00163F81" w:rsidRDefault="00163F81" w:rsidP="00163F81">
      <w:pPr>
        <w:jc w:val="both"/>
      </w:pPr>
      <w:r w:rsidRPr="000B5468">
        <w:t xml:space="preserve">IVR shall invoke this API to get the details of the </w:t>
      </w:r>
      <w:r>
        <w:t>beneficiary</w:t>
      </w:r>
      <w:r w:rsidRPr="000B5468">
        <w:t xml:space="preserve"> </w:t>
      </w:r>
      <w:r>
        <w:t xml:space="preserve">identified by the ‘callingNumber’, </w:t>
      </w:r>
    </w:p>
    <w:p w14:paraId="5023F9D6" w14:textId="77777777" w:rsidR="00163F81" w:rsidRPr="002A3A31" w:rsidRDefault="00163F81" w:rsidP="00163F81">
      <w:pPr>
        <w:pStyle w:val="Heading4"/>
        <w:jc w:val="both"/>
      </w:pPr>
      <w:r>
        <w:t>Get Subscriber Details API- Request</w:t>
      </w:r>
    </w:p>
    <w:p w14:paraId="0F346F58" w14:textId="77777777" w:rsidR="00163F81" w:rsidRPr="006110FF" w:rsidRDefault="00163F81" w:rsidP="00163F81">
      <w:pPr>
        <w:jc w:val="both"/>
      </w:pPr>
    </w:p>
    <w:p w14:paraId="69A04C52" w14:textId="77777777" w:rsidR="00163F81" w:rsidRPr="00152DDF" w:rsidRDefault="00163F81" w:rsidP="00163F81">
      <w:pPr>
        <w:jc w:val="both"/>
      </w:pPr>
      <w:r w:rsidRPr="00DE1B6A">
        <w:rPr>
          <w:b/>
        </w:rPr>
        <w:t>URL</w:t>
      </w:r>
      <w:r w:rsidRPr="00EB6872">
        <w:t>:</w:t>
      </w:r>
      <w:r>
        <w:t xml:space="preserve"> </w:t>
      </w:r>
      <w:r w:rsidRPr="00E85A7D">
        <w:t>http://&lt;motech</w:t>
      </w:r>
      <w:proofErr w:type="gramStart"/>
      <w:r w:rsidRPr="00E85A7D">
        <w:t>:port</w:t>
      </w:r>
      <w:proofErr w:type="gramEnd"/>
      <w:r w:rsidRPr="00E85A7D">
        <w:t>&gt;/motech-platform-server/module/</w:t>
      </w:r>
      <w:r w:rsidR="00017428">
        <w:t>api/</w:t>
      </w:r>
      <w:r w:rsidRPr="00E85A7D">
        <w:t>kilkari/user</w:t>
      </w:r>
    </w:p>
    <w:p w14:paraId="459CDF53" w14:textId="77777777" w:rsidR="00163F81" w:rsidRPr="007C6A7D" w:rsidRDefault="00163F81" w:rsidP="00163F81">
      <w:pPr>
        <w:jc w:val="both"/>
      </w:pPr>
      <w:proofErr w:type="gramStart"/>
      <w:r w:rsidRPr="00152DDF">
        <w:t>?callingNumber</w:t>
      </w:r>
      <w:proofErr w:type="gramEnd"/>
      <w:r w:rsidRPr="00152DDF">
        <w:t>=9999999900&amp;operator=A&amp;circle=AP&amp;callId=123456789123456</w:t>
      </w:r>
    </w:p>
    <w:p w14:paraId="2E303E75" w14:textId="77777777" w:rsidR="00163F81" w:rsidRDefault="00163F81" w:rsidP="00163F81">
      <w:pPr>
        <w:jc w:val="both"/>
      </w:pPr>
    </w:p>
    <w:p w14:paraId="0BD8D70A" w14:textId="77777777" w:rsidR="00163F81" w:rsidRPr="00EB6872" w:rsidRDefault="00163F81" w:rsidP="00163F81">
      <w:pPr>
        <w:jc w:val="both"/>
      </w:pPr>
      <w:r w:rsidRPr="0060501A">
        <w:rPr>
          <w:b/>
        </w:rPr>
        <w:t>Method</w:t>
      </w:r>
      <w:r w:rsidRPr="00EB6872">
        <w:t xml:space="preserve">: </w:t>
      </w:r>
      <w:r>
        <w:t>GET</w:t>
      </w:r>
    </w:p>
    <w:p w14:paraId="18BE4785" w14:textId="77777777" w:rsidR="00163F81" w:rsidRDefault="00163F81" w:rsidP="00163F81">
      <w:pPr>
        <w:pStyle w:val="Heading5"/>
        <w:jc w:val="both"/>
      </w:pPr>
      <w:r>
        <w:t>Validations</w:t>
      </w:r>
    </w:p>
    <w:p w14:paraId="56CA6539" w14:textId="77777777" w:rsidR="00163F81" w:rsidRDefault="00163F81" w:rsidP="00E65978">
      <w:pPr>
        <w:pStyle w:val="ListParagraph"/>
        <w:numPr>
          <w:ilvl w:val="0"/>
          <w:numId w:val="6"/>
        </w:numPr>
        <w:jc w:val="both"/>
      </w:pPr>
      <w:r>
        <w:t>NMS_MoTech</w:t>
      </w:r>
      <w:r w:rsidDel="00970EE2">
        <w:t xml:space="preserve"> </w:t>
      </w:r>
      <w:r>
        <w:t>shall return appropriate http error code in following case</w:t>
      </w:r>
    </w:p>
    <w:p w14:paraId="2D9A267B" w14:textId="77777777" w:rsidR="00163F81" w:rsidRDefault="00163F81" w:rsidP="00E65978">
      <w:pPr>
        <w:pStyle w:val="ListParagraph"/>
        <w:numPr>
          <w:ilvl w:val="1"/>
          <w:numId w:val="6"/>
        </w:numPr>
        <w:jc w:val="both"/>
      </w:pPr>
      <w:proofErr w:type="gramStart"/>
      <w:r>
        <w:t>msisdn</w:t>
      </w:r>
      <w:proofErr w:type="gramEnd"/>
      <w:r>
        <w:t xml:space="preserve">, operator, circle and callId are not present as query parameters. </w:t>
      </w:r>
    </w:p>
    <w:p w14:paraId="0DC3104F" w14:textId="77777777" w:rsidR="00163F81" w:rsidRDefault="00163F81" w:rsidP="00E65978">
      <w:pPr>
        <w:pStyle w:val="ListParagraph"/>
        <w:numPr>
          <w:ilvl w:val="1"/>
          <w:numId w:val="6"/>
        </w:numPr>
        <w:jc w:val="both"/>
      </w:pPr>
      <w:proofErr w:type="gramStart"/>
      <w:r>
        <w:t>msisdn</w:t>
      </w:r>
      <w:proofErr w:type="gramEnd"/>
      <w:r>
        <w:t xml:space="preserve"> does not contain 10 digits.</w:t>
      </w:r>
    </w:p>
    <w:p w14:paraId="0F554F17" w14:textId="77777777" w:rsidR="00163F81" w:rsidRDefault="00163F81" w:rsidP="00163F81">
      <w:pPr>
        <w:pStyle w:val="Heading5"/>
        <w:jc w:val="both"/>
      </w:pPr>
      <w:r>
        <w:t>Http time Out</w:t>
      </w:r>
    </w:p>
    <w:p w14:paraId="56C7D529" w14:textId="77777777" w:rsidR="00163F81" w:rsidRPr="007A57D8"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3B6E85D3" w14:textId="77777777" w:rsidTr="00D55576">
        <w:trPr>
          <w:trHeight w:val="244"/>
        </w:trPr>
        <w:tc>
          <w:tcPr>
            <w:tcW w:w="3007" w:type="pct"/>
            <w:shd w:val="clear" w:color="auto" w:fill="D9D9D9" w:themeFill="background1" w:themeFillShade="D9"/>
            <w:vAlign w:val="bottom"/>
          </w:tcPr>
          <w:p w14:paraId="4B495B63"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843C878"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59347D7A" w14:textId="77777777" w:rsidTr="00D55576">
        <w:trPr>
          <w:trHeight w:val="386"/>
        </w:trPr>
        <w:tc>
          <w:tcPr>
            <w:tcW w:w="3007" w:type="pct"/>
          </w:tcPr>
          <w:p w14:paraId="1A10CE84"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11CF4FC9"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DBE98A5" w14:textId="77777777" w:rsidR="00163F81" w:rsidRDefault="00163F81" w:rsidP="00163F81">
      <w:pPr>
        <w:pStyle w:val="Heading5"/>
        <w:jc w:val="both"/>
      </w:pPr>
      <w:r>
        <w:t>Query Parameters</w:t>
      </w:r>
    </w:p>
    <w:p w14:paraId="23F2DE4A" w14:textId="77777777" w:rsidR="00364861" w:rsidRPr="00D704C5" w:rsidRDefault="00364861" w:rsidP="00152DDF"/>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163F81" w14:paraId="11DD74D2" w14:textId="77777777" w:rsidTr="00FE78D0">
        <w:tc>
          <w:tcPr>
            <w:tcW w:w="558" w:type="dxa"/>
            <w:shd w:val="clear" w:color="auto" w:fill="D9D9D9" w:themeFill="background1" w:themeFillShade="D9"/>
          </w:tcPr>
          <w:p w14:paraId="37468963" w14:textId="77777777" w:rsidR="00163F81" w:rsidRDefault="00163F81" w:rsidP="00FE78D0">
            <w:pPr>
              <w:jc w:val="both"/>
            </w:pPr>
            <w:r>
              <w:t>#</w:t>
            </w:r>
          </w:p>
        </w:tc>
        <w:tc>
          <w:tcPr>
            <w:tcW w:w="1801" w:type="dxa"/>
            <w:shd w:val="clear" w:color="auto" w:fill="D9D9D9" w:themeFill="background1" w:themeFillShade="D9"/>
          </w:tcPr>
          <w:p w14:paraId="28115FE7" w14:textId="77777777" w:rsidR="00163F81" w:rsidRDefault="00163F81" w:rsidP="00FE78D0">
            <w:pPr>
              <w:jc w:val="both"/>
            </w:pPr>
            <w:r>
              <w:t>Parameter Name</w:t>
            </w:r>
          </w:p>
        </w:tc>
        <w:tc>
          <w:tcPr>
            <w:tcW w:w="1284" w:type="dxa"/>
            <w:shd w:val="clear" w:color="auto" w:fill="D9D9D9" w:themeFill="background1" w:themeFillShade="D9"/>
          </w:tcPr>
          <w:p w14:paraId="3D98D897" w14:textId="77777777" w:rsidR="00163F81" w:rsidRDefault="00163F81" w:rsidP="00FE78D0">
            <w:pPr>
              <w:jc w:val="both"/>
            </w:pPr>
            <w:r>
              <w:t>Mandatory</w:t>
            </w:r>
          </w:p>
        </w:tc>
        <w:tc>
          <w:tcPr>
            <w:tcW w:w="1134" w:type="dxa"/>
            <w:shd w:val="clear" w:color="auto" w:fill="D9D9D9" w:themeFill="background1" w:themeFillShade="D9"/>
          </w:tcPr>
          <w:p w14:paraId="2BB9F11F" w14:textId="77777777" w:rsidR="00163F81" w:rsidRDefault="00163F81" w:rsidP="00FE78D0">
            <w:pPr>
              <w:jc w:val="both"/>
            </w:pPr>
            <w:r>
              <w:t>Data type</w:t>
            </w:r>
          </w:p>
        </w:tc>
        <w:tc>
          <w:tcPr>
            <w:tcW w:w="1829" w:type="dxa"/>
            <w:shd w:val="clear" w:color="auto" w:fill="D9D9D9" w:themeFill="background1" w:themeFillShade="D9"/>
          </w:tcPr>
          <w:p w14:paraId="17640B0E" w14:textId="77777777" w:rsidR="00163F81" w:rsidRDefault="00163F81" w:rsidP="00FE78D0">
            <w:pPr>
              <w:jc w:val="both"/>
            </w:pPr>
            <w:r>
              <w:t>Range</w:t>
            </w:r>
          </w:p>
        </w:tc>
        <w:tc>
          <w:tcPr>
            <w:tcW w:w="2592" w:type="dxa"/>
            <w:shd w:val="clear" w:color="auto" w:fill="D9D9D9" w:themeFill="background1" w:themeFillShade="D9"/>
          </w:tcPr>
          <w:p w14:paraId="7408D4ED" w14:textId="77777777" w:rsidR="00163F81" w:rsidRDefault="00163F81" w:rsidP="00FE78D0">
            <w:pPr>
              <w:jc w:val="both"/>
            </w:pPr>
            <w:r>
              <w:t>Description</w:t>
            </w:r>
          </w:p>
        </w:tc>
      </w:tr>
      <w:tr w:rsidR="00163F81" w14:paraId="7616ED9B" w14:textId="77777777" w:rsidTr="00FE78D0">
        <w:tc>
          <w:tcPr>
            <w:tcW w:w="558" w:type="dxa"/>
          </w:tcPr>
          <w:p w14:paraId="77D76557" w14:textId="77777777" w:rsidR="00163F81" w:rsidRDefault="00163F81" w:rsidP="00FE78D0">
            <w:pPr>
              <w:jc w:val="both"/>
            </w:pPr>
            <w:r>
              <w:t>1</w:t>
            </w:r>
          </w:p>
        </w:tc>
        <w:tc>
          <w:tcPr>
            <w:tcW w:w="1801" w:type="dxa"/>
          </w:tcPr>
          <w:p w14:paraId="1D57BEA2" w14:textId="77777777" w:rsidR="00163F81" w:rsidRDefault="00163F81" w:rsidP="00FE78D0">
            <w:pPr>
              <w:jc w:val="both"/>
            </w:pPr>
            <w:proofErr w:type="gramStart"/>
            <w:r>
              <w:t>callingNumber</w:t>
            </w:r>
            <w:proofErr w:type="gramEnd"/>
          </w:p>
        </w:tc>
        <w:tc>
          <w:tcPr>
            <w:tcW w:w="1284" w:type="dxa"/>
          </w:tcPr>
          <w:p w14:paraId="4A39026D" w14:textId="77777777" w:rsidR="00163F81" w:rsidRDefault="00163F81" w:rsidP="00FE78D0">
            <w:pPr>
              <w:jc w:val="both"/>
            </w:pPr>
            <w:r>
              <w:t>Yes</w:t>
            </w:r>
          </w:p>
        </w:tc>
        <w:tc>
          <w:tcPr>
            <w:tcW w:w="1134" w:type="dxa"/>
          </w:tcPr>
          <w:p w14:paraId="081EE492" w14:textId="77777777" w:rsidR="00163F81" w:rsidRDefault="00163F81" w:rsidP="00FE78D0">
            <w:pPr>
              <w:jc w:val="both"/>
            </w:pPr>
            <w:r>
              <w:t>Number (10 digits)</w:t>
            </w:r>
          </w:p>
        </w:tc>
        <w:tc>
          <w:tcPr>
            <w:tcW w:w="1829" w:type="dxa"/>
          </w:tcPr>
          <w:p w14:paraId="243367C4" w14:textId="77777777" w:rsidR="00163F81" w:rsidRDefault="00163F81" w:rsidP="00FE78D0">
            <w:pPr>
              <w:jc w:val="both"/>
            </w:pPr>
            <w:r>
              <w:t>NA</w:t>
            </w:r>
          </w:p>
        </w:tc>
        <w:tc>
          <w:tcPr>
            <w:tcW w:w="2592" w:type="dxa"/>
          </w:tcPr>
          <w:p w14:paraId="6320A2EB" w14:textId="77777777" w:rsidR="00163F81" w:rsidRDefault="00163F81" w:rsidP="00FE78D0">
            <w:pPr>
              <w:jc w:val="both"/>
            </w:pPr>
            <w:r>
              <w:t>10-digit mobile number of the caller</w:t>
            </w:r>
          </w:p>
        </w:tc>
      </w:tr>
      <w:tr w:rsidR="00163F81" w14:paraId="50294630" w14:textId="77777777" w:rsidTr="00FE78D0">
        <w:tc>
          <w:tcPr>
            <w:tcW w:w="558" w:type="dxa"/>
          </w:tcPr>
          <w:p w14:paraId="68A64426" w14:textId="77777777" w:rsidR="00163F81" w:rsidRDefault="00163F81" w:rsidP="00FE78D0">
            <w:pPr>
              <w:jc w:val="both"/>
            </w:pPr>
            <w:r>
              <w:t>2</w:t>
            </w:r>
          </w:p>
        </w:tc>
        <w:tc>
          <w:tcPr>
            <w:tcW w:w="1801" w:type="dxa"/>
          </w:tcPr>
          <w:p w14:paraId="4D9154EC" w14:textId="77777777" w:rsidR="00163F81" w:rsidRDefault="00163F81" w:rsidP="00FE78D0">
            <w:pPr>
              <w:jc w:val="both"/>
            </w:pPr>
            <w:proofErr w:type="gramStart"/>
            <w:r>
              <w:t>o</w:t>
            </w:r>
            <w:r w:rsidRPr="004112C6">
              <w:t>perator</w:t>
            </w:r>
            <w:proofErr w:type="gramEnd"/>
          </w:p>
        </w:tc>
        <w:tc>
          <w:tcPr>
            <w:tcW w:w="1284" w:type="dxa"/>
          </w:tcPr>
          <w:p w14:paraId="5B73C9E2" w14:textId="02E490D5" w:rsidR="00163F81" w:rsidRDefault="00840379" w:rsidP="00FE78D0">
            <w:pPr>
              <w:jc w:val="both"/>
            </w:pPr>
            <w:r>
              <w:t>No</w:t>
            </w:r>
          </w:p>
        </w:tc>
        <w:tc>
          <w:tcPr>
            <w:tcW w:w="1134" w:type="dxa"/>
          </w:tcPr>
          <w:p w14:paraId="0414CF60" w14:textId="77777777" w:rsidR="00163F81" w:rsidRDefault="00163F81" w:rsidP="00FE78D0">
            <w:pPr>
              <w:jc w:val="both"/>
            </w:pPr>
            <w:r>
              <w:t>String (255 chars)</w:t>
            </w:r>
          </w:p>
        </w:tc>
        <w:tc>
          <w:tcPr>
            <w:tcW w:w="1829" w:type="dxa"/>
          </w:tcPr>
          <w:p w14:paraId="2D645B69"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2592" w:type="dxa"/>
          </w:tcPr>
          <w:p w14:paraId="7E139432" w14:textId="77777777" w:rsidR="00163F81" w:rsidRDefault="00163F81" w:rsidP="00FE78D0">
            <w:pPr>
              <w:jc w:val="both"/>
            </w:pPr>
            <w:r>
              <w:t>O</w:t>
            </w:r>
            <w:r w:rsidRPr="00CA7393">
              <w:t>perator of caller</w:t>
            </w:r>
            <w:r>
              <w:t xml:space="preserve">. </w:t>
            </w:r>
          </w:p>
        </w:tc>
      </w:tr>
      <w:tr w:rsidR="00163F81" w14:paraId="50169481" w14:textId="77777777" w:rsidTr="00FE78D0">
        <w:tc>
          <w:tcPr>
            <w:tcW w:w="558" w:type="dxa"/>
          </w:tcPr>
          <w:p w14:paraId="5A767B60" w14:textId="77777777" w:rsidR="00163F81" w:rsidRDefault="00163F81" w:rsidP="00FE78D0">
            <w:pPr>
              <w:jc w:val="both"/>
            </w:pPr>
            <w:r>
              <w:t>3</w:t>
            </w:r>
          </w:p>
        </w:tc>
        <w:tc>
          <w:tcPr>
            <w:tcW w:w="1801" w:type="dxa"/>
          </w:tcPr>
          <w:p w14:paraId="0E67E6D9" w14:textId="77777777" w:rsidR="00163F81" w:rsidRPr="004112C6" w:rsidRDefault="00163F81" w:rsidP="00FE78D0">
            <w:pPr>
              <w:jc w:val="both"/>
            </w:pPr>
            <w:proofErr w:type="gramStart"/>
            <w:r>
              <w:t>c</w:t>
            </w:r>
            <w:r w:rsidRPr="004112C6">
              <w:t>ircle</w:t>
            </w:r>
            <w:proofErr w:type="gramEnd"/>
          </w:p>
        </w:tc>
        <w:tc>
          <w:tcPr>
            <w:tcW w:w="1284" w:type="dxa"/>
          </w:tcPr>
          <w:p w14:paraId="430FC58F" w14:textId="1594FB39" w:rsidR="00163F81" w:rsidRPr="009C5A03" w:rsidRDefault="00840379" w:rsidP="00FE78D0">
            <w:pPr>
              <w:jc w:val="both"/>
            </w:pPr>
            <w:r>
              <w:t>No</w:t>
            </w:r>
          </w:p>
        </w:tc>
        <w:tc>
          <w:tcPr>
            <w:tcW w:w="1134" w:type="dxa"/>
          </w:tcPr>
          <w:p w14:paraId="4F1AD7AA" w14:textId="77777777" w:rsidR="00163F81" w:rsidRDefault="00163F81" w:rsidP="00FE78D0">
            <w:pPr>
              <w:jc w:val="both"/>
            </w:pPr>
            <w:r>
              <w:t>String (255 chards)</w:t>
            </w:r>
          </w:p>
        </w:tc>
        <w:tc>
          <w:tcPr>
            <w:tcW w:w="1829" w:type="dxa"/>
          </w:tcPr>
          <w:p w14:paraId="53D070FE"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2592" w:type="dxa"/>
          </w:tcPr>
          <w:p w14:paraId="7E8BB11D" w14:textId="77777777" w:rsidR="00163F81" w:rsidRPr="00CA7393" w:rsidRDefault="00163F81" w:rsidP="00FE78D0">
            <w:pPr>
              <w:jc w:val="both"/>
            </w:pPr>
            <w:r>
              <w:t>O</w:t>
            </w:r>
            <w:r w:rsidRPr="00CA7393">
              <w:t>perator circle from where the call</w:t>
            </w:r>
            <w:r>
              <w:t xml:space="preserve"> is originating. </w:t>
            </w:r>
          </w:p>
        </w:tc>
      </w:tr>
      <w:tr w:rsidR="00163F81" w:rsidRPr="0016019F" w14:paraId="17735CA0" w14:textId="77777777" w:rsidTr="00FE78D0">
        <w:tc>
          <w:tcPr>
            <w:tcW w:w="558" w:type="dxa"/>
          </w:tcPr>
          <w:p w14:paraId="0D4BF328" w14:textId="77777777" w:rsidR="00163F81" w:rsidRPr="0016019F" w:rsidRDefault="00163F81" w:rsidP="00FE78D0">
            <w:pPr>
              <w:jc w:val="both"/>
            </w:pPr>
            <w:r w:rsidRPr="0016019F">
              <w:t>4</w:t>
            </w:r>
          </w:p>
        </w:tc>
        <w:tc>
          <w:tcPr>
            <w:tcW w:w="1801" w:type="dxa"/>
          </w:tcPr>
          <w:p w14:paraId="35BBF44A" w14:textId="77777777" w:rsidR="00163F81" w:rsidRPr="0016019F" w:rsidRDefault="00163F81" w:rsidP="00FE78D0">
            <w:pPr>
              <w:jc w:val="both"/>
            </w:pPr>
            <w:proofErr w:type="gramStart"/>
            <w:r>
              <w:t>callId</w:t>
            </w:r>
            <w:proofErr w:type="gramEnd"/>
          </w:p>
        </w:tc>
        <w:tc>
          <w:tcPr>
            <w:tcW w:w="1284" w:type="dxa"/>
          </w:tcPr>
          <w:p w14:paraId="06977B8D" w14:textId="77777777" w:rsidR="00163F81" w:rsidRPr="0016019F" w:rsidRDefault="00163F81" w:rsidP="00FE78D0">
            <w:pPr>
              <w:jc w:val="both"/>
            </w:pPr>
            <w:r w:rsidRPr="0016019F">
              <w:t>Yes</w:t>
            </w:r>
          </w:p>
        </w:tc>
        <w:tc>
          <w:tcPr>
            <w:tcW w:w="1134" w:type="dxa"/>
          </w:tcPr>
          <w:p w14:paraId="7C6B7A54" w14:textId="77777777" w:rsidR="00163F81" w:rsidRPr="0016019F" w:rsidRDefault="00163F81" w:rsidP="00FE78D0">
            <w:pPr>
              <w:jc w:val="both"/>
            </w:pPr>
            <w:r w:rsidRPr="0016019F">
              <w:t>Number</w:t>
            </w:r>
            <w:r>
              <w:t xml:space="preserve"> (15 digits)</w:t>
            </w:r>
          </w:p>
        </w:tc>
        <w:tc>
          <w:tcPr>
            <w:tcW w:w="1829" w:type="dxa"/>
          </w:tcPr>
          <w:p w14:paraId="4240EBDD" w14:textId="77777777" w:rsidR="00163F81" w:rsidRPr="0016019F" w:rsidRDefault="00163F81" w:rsidP="00FE78D0">
            <w:pPr>
              <w:jc w:val="both"/>
            </w:pPr>
            <w:r>
              <w:t>NA</w:t>
            </w:r>
          </w:p>
        </w:tc>
        <w:tc>
          <w:tcPr>
            <w:tcW w:w="2592" w:type="dxa"/>
          </w:tcPr>
          <w:p w14:paraId="4FA56728" w14:textId="77777777" w:rsidR="00163F81" w:rsidRPr="0016019F" w:rsidRDefault="00163F81" w:rsidP="00FE78D0">
            <w:pPr>
              <w:jc w:val="both"/>
            </w:pPr>
            <w:r w:rsidRPr="00AF0117">
              <w:t>15 digit unique call id assigned by IVR</w:t>
            </w:r>
          </w:p>
        </w:tc>
      </w:tr>
    </w:tbl>
    <w:p w14:paraId="3FB5199A" w14:textId="77777777" w:rsidR="00163F81" w:rsidRDefault="00163F81" w:rsidP="00163F81">
      <w:pPr>
        <w:pStyle w:val="Heading5"/>
        <w:jc w:val="both"/>
      </w:pPr>
      <w:r>
        <w:t>Headers</w:t>
      </w:r>
    </w:p>
    <w:p w14:paraId="21A3FA9F"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0E51A870" w14:textId="77777777" w:rsidTr="00FE78D0">
        <w:tc>
          <w:tcPr>
            <w:tcW w:w="1512" w:type="dxa"/>
            <w:shd w:val="clear" w:color="auto" w:fill="D9D9D9" w:themeFill="background1" w:themeFillShade="D9"/>
          </w:tcPr>
          <w:p w14:paraId="2AD258CA" w14:textId="77777777" w:rsidR="00163F81" w:rsidRDefault="00163F81" w:rsidP="00FE78D0">
            <w:pPr>
              <w:jc w:val="both"/>
            </w:pPr>
            <w:r>
              <w:t>Header Name</w:t>
            </w:r>
          </w:p>
        </w:tc>
        <w:tc>
          <w:tcPr>
            <w:tcW w:w="1595" w:type="dxa"/>
            <w:shd w:val="clear" w:color="auto" w:fill="D9D9D9" w:themeFill="background1" w:themeFillShade="D9"/>
          </w:tcPr>
          <w:p w14:paraId="62A50B9B" w14:textId="77777777" w:rsidR="00163F81" w:rsidRDefault="00163F81" w:rsidP="00FE78D0">
            <w:pPr>
              <w:jc w:val="both"/>
            </w:pPr>
            <w:r>
              <w:t>Header Value</w:t>
            </w:r>
          </w:p>
        </w:tc>
        <w:tc>
          <w:tcPr>
            <w:tcW w:w="1341" w:type="dxa"/>
            <w:shd w:val="clear" w:color="auto" w:fill="D9D9D9" w:themeFill="background1" w:themeFillShade="D9"/>
          </w:tcPr>
          <w:p w14:paraId="70BB2B6C" w14:textId="77777777" w:rsidR="00163F81" w:rsidRDefault="00163F81" w:rsidP="00FE78D0">
            <w:pPr>
              <w:jc w:val="both"/>
            </w:pPr>
            <w:r>
              <w:t>Mandatory</w:t>
            </w:r>
          </w:p>
        </w:tc>
        <w:tc>
          <w:tcPr>
            <w:tcW w:w="4732" w:type="dxa"/>
            <w:shd w:val="clear" w:color="auto" w:fill="D9D9D9" w:themeFill="background1" w:themeFillShade="D9"/>
          </w:tcPr>
          <w:p w14:paraId="577DC093" w14:textId="77777777" w:rsidR="00163F81" w:rsidRDefault="00163F81" w:rsidP="00FE78D0">
            <w:pPr>
              <w:jc w:val="both"/>
            </w:pPr>
            <w:r>
              <w:t>Description</w:t>
            </w:r>
          </w:p>
        </w:tc>
      </w:tr>
      <w:tr w:rsidR="00163F81" w14:paraId="7C1B444F" w14:textId="77777777" w:rsidTr="00FE78D0">
        <w:tc>
          <w:tcPr>
            <w:tcW w:w="1512" w:type="dxa"/>
          </w:tcPr>
          <w:p w14:paraId="6DB78CC7" w14:textId="77777777" w:rsidR="00163F81" w:rsidRPr="0065474C" w:rsidRDefault="00163F81" w:rsidP="00FE78D0">
            <w:pPr>
              <w:jc w:val="both"/>
            </w:pPr>
            <w:r>
              <w:t>Accept</w:t>
            </w:r>
          </w:p>
        </w:tc>
        <w:tc>
          <w:tcPr>
            <w:tcW w:w="1595" w:type="dxa"/>
          </w:tcPr>
          <w:p w14:paraId="35A0A20F" w14:textId="77777777" w:rsidR="00163F81" w:rsidRPr="0065474C" w:rsidRDefault="00163F81" w:rsidP="00FE78D0">
            <w:pPr>
              <w:jc w:val="both"/>
            </w:pPr>
            <w:proofErr w:type="gramStart"/>
            <w:r>
              <w:t>application</w:t>
            </w:r>
            <w:proofErr w:type="gramEnd"/>
            <w:r>
              <w:t>/json</w:t>
            </w:r>
          </w:p>
        </w:tc>
        <w:tc>
          <w:tcPr>
            <w:tcW w:w="1341" w:type="dxa"/>
          </w:tcPr>
          <w:p w14:paraId="6E75E559" w14:textId="77777777" w:rsidR="00163F81" w:rsidRPr="0065474C" w:rsidRDefault="00163F81" w:rsidP="00FE78D0">
            <w:pPr>
              <w:jc w:val="both"/>
            </w:pPr>
            <w:r>
              <w:t>Yes</w:t>
            </w:r>
          </w:p>
        </w:tc>
        <w:tc>
          <w:tcPr>
            <w:tcW w:w="4732" w:type="dxa"/>
          </w:tcPr>
          <w:p w14:paraId="3BEC879C" w14:textId="77777777" w:rsidR="00163F81" w:rsidRPr="00706077" w:rsidRDefault="00163F81" w:rsidP="00FE78D0">
            <w:pPr>
              <w:jc w:val="both"/>
            </w:pPr>
            <w:r>
              <w:t>It specifies the format of the content accepted by the API invoker.</w:t>
            </w:r>
          </w:p>
        </w:tc>
      </w:tr>
    </w:tbl>
    <w:p w14:paraId="3D188655" w14:textId="77777777" w:rsidR="00163F81" w:rsidRDefault="00163F81" w:rsidP="00163F81">
      <w:pPr>
        <w:pStyle w:val="Heading4"/>
        <w:jc w:val="both"/>
      </w:pPr>
      <w:r>
        <w:t xml:space="preserve">Get Subscriber Details API </w:t>
      </w:r>
      <w:r w:rsidR="00350A13">
        <w:t>–</w:t>
      </w:r>
      <w:r>
        <w:t xml:space="preserve"> </w:t>
      </w:r>
      <w:r w:rsidRPr="00D164C4">
        <w:t>Response</w:t>
      </w:r>
    </w:p>
    <w:p w14:paraId="70E639A0"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02FFD619" w14:textId="77777777" w:rsidTr="00FE78D0">
        <w:tc>
          <w:tcPr>
            <w:tcW w:w="1188" w:type="dxa"/>
            <w:shd w:val="clear" w:color="auto" w:fill="D9D9D9" w:themeFill="background1" w:themeFillShade="D9"/>
          </w:tcPr>
          <w:p w14:paraId="4B3DABA8" w14:textId="77777777" w:rsidR="00163F81" w:rsidRPr="00DE1B6A" w:rsidRDefault="00163F81" w:rsidP="00FE78D0">
            <w:pPr>
              <w:jc w:val="both"/>
            </w:pPr>
            <w:proofErr w:type="gramStart"/>
            <w:r w:rsidRPr="00DE1B6A">
              <w:t>Response  Status</w:t>
            </w:r>
            <w:proofErr w:type="gramEnd"/>
          </w:p>
        </w:tc>
        <w:tc>
          <w:tcPr>
            <w:tcW w:w="3315" w:type="dxa"/>
            <w:shd w:val="clear" w:color="auto" w:fill="D9D9D9" w:themeFill="background1" w:themeFillShade="D9"/>
          </w:tcPr>
          <w:p w14:paraId="17EF21AD"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4BEBB4ED"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2C88C21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158AA59B" w14:textId="77777777" w:rsidR="00163F81" w:rsidRPr="00DE1B6A" w:rsidRDefault="00163F81" w:rsidP="00FE78D0">
            <w:pPr>
              <w:jc w:val="both"/>
            </w:pPr>
            <w:r w:rsidRPr="00DE1B6A">
              <w:t>Description</w:t>
            </w:r>
          </w:p>
        </w:tc>
      </w:tr>
      <w:tr w:rsidR="00163F81" w14:paraId="1806413A" w14:textId="77777777" w:rsidTr="00FE78D0">
        <w:trPr>
          <w:trHeight w:val="346"/>
        </w:trPr>
        <w:tc>
          <w:tcPr>
            <w:tcW w:w="1188" w:type="dxa"/>
          </w:tcPr>
          <w:p w14:paraId="2BC525B2" w14:textId="77777777" w:rsidR="00163F81" w:rsidRPr="00031093" w:rsidRDefault="00163F81" w:rsidP="00FE78D0">
            <w:r w:rsidRPr="00031093">
              <w:t>Successful</w:t>
            </w:r>
          </w:p>
        </w:tc>
        <w:tc>
          <w:tcPr>
            <w:tcW w:w="3315" w:type="dxa"/>
          </w:tcPr>
          <w:p w14:paraId="4543E260" w14:textId="77777777" w:rsidR="00163F81" w:rsidRPr="002272D7" w:rsidRDefault="00163F81" w:rsidP="00FE78D0">
            <w:pPr>
              <w:jc w:val="both"/>
              <w:rPr>
                <w:color w:val="000000" w:themeColor="text1"/>
              </w:rPr>
            </w:pPr>
            <w:r w:rsidRPr="002272D7">
              <w:rPr>
                <w:color w:val="000000" w:themeColor="text1"/>
              </w:rPr>
              <w:t>{</w:t>
            </w:r>
          </w:p>
          <w:p w14:paraId="1E0CF14B" w14:textId="52210B1E" w:rsidR="00163F81" w:rsidRPr="002272D7" w:rsidRDefault="00A91A43" w:rsidP="00840379">
            <w:pPr>
              <w:jc w:val="both"/>
              <w:rPr>
                <w:color w:val="000000" w:themeColor="text1"/>
              </w:rPr>
            </w:pPr>
            <w:r>
              <w:rPr>
                <w:color w:val="000000" w:themeColor="text1"/>
              </w:rPr>
              <w:t xml:space="preserve">   </w:t>
            </w:r>
            <w:r w:rsidR="003F5A2D">
              <w:rPr>
                <w:color w:val="000000" w:themeColor="text1"/>
              </w:rPr>
              <w:t>"</w:t>
            </w:r>
            <w:proofErr w:type="gramStart"/>
            <w:r w:rsidR="00163F81" w:rsidRPr="002272D7">
              <w:rPr>
                <w:color w:val="000000" w:themeColor="text1"/>
              </w:rPr>
              <w:t>languageLocationCode</w:t>
            </w:r>
            <w:proofErr w:type="gramEnd"/>
            <w:r w:rsidR="003F5A2D">
              <w:rPr>
                <w:color w:val="000000" w:themeColor="text1"/>
              </w:rPr>
              <w:t>"</w:t>
            </w:r>
            <w:r w:rsidR="00163F81" w:rsidRPr="002272D7">
              <w:rPr>
                <w:color w:val="000000" w:themeColor="text1"/>
              </w:rPr>
              <w:t xml:space="preserve">: </w:t>
            </w:r>
            <w:r w:rsidR="00202A14">
              <w:rPr>
                <w:color w:val="000000" w:themeColor="text1"/>
              </w:rPr>
              <w:t>“</w:t>
            </w:r>
            <w:r w:rsidR="00163F81" w:rsidRPr="002272D7">
              <w:rPr>
                <w:color w:val="000000" w:themeColor="text1"/>
              </w:rPr>
              <w:t>10</w:t>
            </w:r>
            <w:r w:rsidR="00202A14">
              <w:rPr>
                <w:color w:val="000000" w:themeColor="text1"/>
              </w:rPr>
              <w:t>”</w:t>
            </w:r>
            <w:r w:rsidR="00163F81" w:rsidRPr="002272D7">
              <w:rPr>
                <w:color w:val="000000" w:themeColor="text1"/>
              </w:rPr>
              <w:t>,</w:t>
            </w:r>
          </w:p>
          <w:p w14:paraId="6B5BF3C9" w14:textId="77777777" w:rsidR="00AC413A" w:rsidRDefault="00AC413A" w:rsidP="00AC413A">
            <w:pPr>
              <w:jc w:val="both"/>
              <w:rPr>
                <w:color w:val="000000" w:themeColor="text1"/>
              </w:rPr>
            </w:pPr>
            <w:r w:rsidRPr="002272D7">
              <w:rPr>
                <w:color w:val="000000" w:themeColor="text1"/>
              </w:rPr>
              <w:t xml:space="preserve">   </w:t>
            </w:r>
            <w:r>
              <w:rPr>
                <w:color w:val="000000" w:themeColor="text1"/>
              </w:rPr>
              <w:t>"</w:t>
            </w:r>
            <w:proofErr w:type="gramStart"/>
            <w:r w:rsidRPr="002272D7">
              <w:rPr>
                <w:color w:val="000000" w:themeColor="text1"/>
              </w:rPr>
              <w:t>defaultLanguageLocationCode</w:t>
            </w:r>
            <w:proofErr w:type="gramEnd"/>
            <w:r>
              <w:rPr>
                <w:color w:val="000000" w:themeColor="text1"/>
              </w:rPr>
              <w:t>"</w:t>
            </w:r>
            <w:r w:rsidRPr="002272D7">
              <w:rPr>
                <w:color w:val="000000" w:themeColor="text1"/>
              </w:rPr>
              <w:t xml:space="preserve">: </w:t>
            </w:r>
            <w:r>
              <w:rPr>
                <w:color w:val="000000" w:themeColor="text1"/>
              </w:rPr>
              <w:t>“</w:t>
            </w:r>
            <w:r w:rsidRPr="002272D7">
              <w:rPr>
                <w:color w:val="000000" w:themeColor="text1"/>
              </w:rPr>
              <w:t>10</w:t>
            </w:r>
            <w:r>
              <w:rPr>
                <w:color w:val="000000" w:themeColor="text1"/>
              </w:rPr>
              <w:t>”,</w:t>
            </w:r>
          </w:p>
          <w:p w14:paraId="71917C5F"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proofErr w:type="gramStart"/>
            <w:r w:rsidRPr="002272D7">
              <w:rPr>
                <w:color w:val="000000" w:themeColor="text1"/>
              </w:rPr>
              <w:t>subscriptionPackList</w:t>
            </w:r>
            <w:proofErr w:type="gramEnd"/>
            <w:r w:rsidR="003F5A2D">
              <w:rPr>
                <w:color w:val="000000" w:themeColor="text1"/>
              </w:rPr>
              <w:t>"</w:t>
            </w:r>
            <w:r w:rsidRPr="002272D7">
              <w:rPr>
                <w:color w:val="000000" w:themeColor="text1"/>
              </w:rPr>
              <w:t>: [</w:t>
            </w:r>
          </w:p>
          <w:p w14:paraId="755D3634"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48WeeksPack</w:t>
            </w:r>
            <w:r w:rsidR="003F5A2D">
              <w:rPr>
                <w:color w:val="000000" w:themeColor="text1"/>
              </w:rPr>
              <w:t>"</w:t>
            </w:r>
            <w:r w:rsidRPr="002272D7">
              <w:rPr>
                <w:color w:val="000000" w:themeColor="text1"/>
              </w:rPr>
              <w:t>,</w:t>
            </w:r>
          </w:p>
          <w:p w14:paraId="13F56619"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72WeeksPack</w:t>
            </w:r>
            <w:r w:rsidR="003F5A2D">
              <w:rPr>
                <w:color w:val="000000" w:themeColor="text1"/>
              </w:rPr>
              <w:t>"</w:t>
            </w:r>
          </w:p>
          <w:p w14:paraId="485A94A3" w14:textId="77777777" w:rsidR="00163F81" w:rsidRPr="002272D7" w:rsidRDefault="00163F81" w:rsidP="00FE78D0">
            <w:pPr>
              <w:jc w:val="both"/>
              <w:rPr>
                <w:color w:val="000000" w:themeColor="text1"/>
              </w:rPr>
            </w:pPr>
            <w:r w:rsidRPr="002272D7">
              <w:rPr>
                <w:color w:val="000000" w:themeColor="text1"/>
              </w:rPr>
              <w:t xml:space="preserve">    ]</w:t>
            </w:r>
          </w:p>
          <w:p w14:paraId="56051CF6" w14:textId="77777777" w:rsidR="00163F81" w:rsidRDefault="00163F81" w:rsidP="00FE78D0">
            <w:pPr>
              <w:jc w:val="both"/>
              <w:rPr>
                <w:color w:val="000000" w:themeColor="text1"/>
              </w:rPr>
            </w:pPr>
            <w:r w:rsidRPr="002272D7">
              <w:rPr>
                <w:color w:val="000000" w:themeColor="text1"/>
              </w:rPr>
              <w:t>}</w:t>
            </w:r>
          </w:p>
          <w:p w14:paraId="1D34EADA" w14:textId="77777777" w:rsidR="00163F81" w:rsidRPr="00A02AEB" w:rsidRDefault="00163F81" w:rsidP="00FE78D0">
            <w:pPr>
              <w:jc w:val="both"/>
              <w:rPr>
                <w:color w:val="000000" w:themeColor="text1"/>
              </w:rPr>
            </w:pPr>
          </w:p>
          <w:p w14:paraId="12226CBD" w14:textId="77777777" w:rsidR="00163F81" w:rsidRPr="00A02AEB" w:rsidRDefault="00163F81" w:rsidP="00FE78D0">
            <w:pPr>
              <w:jc w:val="both"/>
              <w:rPr>
                <w:color w:val="000000" w:themeColor="text1"/>
              </w:rPr>
            </w:pPr>
            <w:r w:rsidRPr="00A02AEB">
              <w:rPr>
                <w:color w:val="000000" w:themeColor="text1"/>
              </w:rPr>
              <w:t>Or</w:t>
            </w:r>
          </w:p>
          <w:p w14:paraId="4DB24356" w14:textId="77777777" w:rsidR="00163F81" w:rsidRPr="00A02AEB" w:rsidRDefault="00163F81" w:rsidP="00FE78D0">
            <w:pPr>
              <w:jc w:val="both"/>
              <w:rPr>
                <w:color w:val="000000" w:themeColor="text1"/>
              </w:rPr>
            </w:pPr>
          </w:p>
          <w:p w14:paraId="4ACE0851" w14:textId="77777777" w:rsidR="00163F81" w:rsidRPr="002272D7" w:rsidRDefault="00163F81" w:rsidP="00FE78D0">
            <w:pPr>
              <w:jc w:val="both"/>
              <w:rPr>
                <w:color w:val="000000" w:themeColor="text1"/>
              </w:rPr>
            </w:pPr>
            <w:r w:rsidRPr="002272D7">
              <w:rPr>
                <w:color w:val="000000" w:themeColor="text1"/>
              </w:rPr>
              <w:t>{</w:t>
            </w:r>
          </w:p>
          <w:p w14:paraId="79F1E186" w14:textId="2AD47034" w:rsidR="00163F81" w:rsidRDefault="00AC413A" w:rsidP="00840379">
            <w:pPr>
              <w:jc w:val="both"/>
              <w:rPr>
                <w:color w:val="000000" w:themeColor="text1"/>
              </w:rPr>
            </w:pPr>
            <w:r>
              <w:rPr>
                <w:color w:val="000000" w:themeColor="text1"/>
              </w:rPr>
              <w:t xml:space="preserve">   </w:t>
            </w:r>
            <w:r w:rsidR="003F5A2D">
              <w:rPr>
                <w:color w:val="000000" w:themeColor="text1"/>
              </w:rPr>
              <w:t>"</w:t>
            </w:r>
            <w:proofErr w:type="gramStart"/>
            <w:r w:rsidR="00163F81" w:rsidRPr="002272D7">
              <w:rPr>
                <w:color w:val="000000" w:themeColor="text1"/>
              </w:rPr>
              <w:t>defaultLanguageLocationCode</w:t>
            </w:r>
            <w:proofErr w:type="gramEnd"/>
            <w:r w:rsidR="003F5A2D">
              <w:rPr>
                <w:color w:val="000000" w:themeColor="text1"/>
              </w:rPr>
              <w:t>"</w:t>
            </w:r>
            <w:r w:rsidR="00163F81" w:rsidRPr="002272D7">
              <w:rPr>
                <w:color w:val="000000" w:themeColor="text1"/>
              </w:rPr>
              <w:t xml:space="preserve">: </w:t>
            </w:r>
            <w:r w:rsidR="000865AD">
              <w:rPr>
                <w:color w:val="000000" w:themeColor="text1"/>
              </w:rPr>
              <w:t>“</w:t>
            </w:r>
            <w:r w:rsidR="00163F81" w:rsidRPr="002272D7">
              <w:rPr>
                <w:color w:val="000000" w:themeColor="text1"/>
              </w:rPr>
              <w:t>10</w:t>
            </w:r>
            <w:r w:rsidR="000865AD">
              <w:rPr>
                <w:color w:val="000000" w:themeColor="text1"/>
              </w:rPr>
              <w:t>”</w:t>
            </w:r>
            <w:r>
              <w:rPr>
                <w:color w:val="000000" w:themeColor="text1"/>
              </w:rPr>
              <w:t>,</w:t>
            </w:r>
          </w:p>
          <w:p w14:paraId="71DA265C" w14:textId="5B696B06" w:rsidR="00AC413A" w:rsidRDefault="00AC413A" w:rsidP="00FE78D0">
            <w:pPr>
              <w:jc w:val="both"/>
              <w:rPr>
                <w:color w:val="000000" w:themeColor="text1"/>
              </w:rPr>
            </w:pPr>
            <w:r>
              <w:rPr>
                <w:rFonts w:eastAsia="Times New Roman" w:cs="Arial"/>
                <w:szCs w:val="20"/>
              </w:rPr>
              <w:t xml:space="preserve">   “</w:t>
            </w:r>
            <w:proofErr w:type="gramStart"/>
            <w:r>
              <w:rPr>
                <w:rFonts w:eastAsia="Times New Roman" w:cs="Arial"/>
                <w:szCs w:val="20"/>
              </w:rPr>
              <w:t>allowedLanguageLocationCodes</w:t>
            </w:r>
            <w:proofErr w:type="gramEnd"/>
            <w:r>
              <w:rPr>
                <w:rFonts w:eastAsia="Times New Roman" w:cs="Arial"/>
                <w:szCs w:val="20"/>
              </w:rPr>
              <w:t>”: [“10”, “99”, “34”],</w:t>
            </w:r>
          </w:p>
          <w:p w14:paraId="4F65D82D" w14:textId="77777777" w:rsidR="00163F81" w:rsidRDefault="00163F81" w:rsidP="00FE78D0">
            <w:pPr>
              <w:jc w:val="both"/>
              <w:rPr>
                <w:color w:val="000000" w:themeColor="text1"/>
              </w:rPr>
            </w:pPr>
            <w:r w:rsidRPr="002272D7">
              <w:rPr>
                <w:color w:val="000000" w:themeColor="text1"/>
              </w:rPr>
              <w:t>}</w:t>
            </w:r>
          </w:p>
          <w:p w14:paraId="112311FD" w14:textId="77777777" w:rsidR="00163F81" w:rsidRPr="00A02AEB" w:rsidRDefault="00163F81" w:rsidP="00FE78D0">
            <w:pPr>
              <w:jc w:val="both"/>
              <w:rPr>
                <w:color w:val="000000" w:themeColor="text1"/>
              </w:rPr>
            </w:pPr>
          </w:p>
          <w:p w14:paraId="084B8097" w14:textId="3DA2E917" w:rsidR="00163F81" w:rsidRPr="00031093" w:rsidRDefault="00163F81" w:rsidP="00FE78D0">
            <w:pPr>
              <w:jc w:val="both"/>
            </w:pPr>
          </w:p>
        </w:tc>
        <w:tc>
          <w:tcPr>
            <w:tcW w:w="956" w:type="dxa"/>
          </w:tcPr>
          <w:p w14:paraId="5390D155" w14:textId="77777777" w:rsidR="00163F81" w:rsidRPr="00031093" w:rsidRDefault="00163F81" w:rsidP="00FE78D0">
            <w:pPr>
              <w:jc w:val="both"/>
            </w:pPr>
            <w:r w:rsidRPr="00031093">
              <w:t>200</w:t>
            </w:r>
          </w:p>
        </w:tc>
        <w:tc>
          <w:tcPr>
            <w:tcW w:w="1471" w:type="dxa"/>
          </w:tcPr>
          <w:p w14:paraId="75BB97B9" w14:textId="77777777" w:rsidR="00163F81" w:rsidRPr="00031093" w:rsidRDefault="00163F81" w:rsidP="00FE78D0">
            <w:pPr>
              <w:jc w:val="both"/>
            </w:pPr>
            <w:r w:rsidRPr="00031093">
              <w:t>Application/json</w:t>
            </w:r>
          </w:p>
        </w:tc>
        <w:tc>
          <w:tcPr>
            <w:tcW w:w="2250" w:type="dxa"/>
          </w:tcPr>
          <w:p w14:paraId="38B878FD" w14:textId="77777777" w:rsidR="00163F81" w:rsidRPr="00031093" w:rsidRDefault="00163F81" w:rsidP="00FE78D0">
            <w:pPr>
              <w:jc w:val="both"/>
            </w:pPr>
          </w:p>
        </w:tc>
      </w:tr>
      <w:tr w:rsidR="00163F81" w14:paraId="1B026122" w14:textId="77777777" w:rsidTr="00FE78D0">
        <w:tc>
          <w:tcPr>
            <w:tcW w:w="1188" w:type="dxa"/>
            <w:vMerge w:val="restart"/>
          </w:tcPr>
          <w:p w14:paraId="43011434" w14:textId="58FE9D51" w:rsidR="00163F81" w:rsidRPr="00031093" w:rsidRDefault="00163F81" w:rsidP="00FE78D0">
            <w:pPr>
              <w:jc w:val="both"/>
            </w:pPr>
            <w:r w:rsidRPr="00031093">
              <w:t>Failure</w:t>
            </w:r>
          </w:p>
        </w:tc>
        <w:tc>
          <w:tcPr>
            <w:tcW w:w="3315" w:type="dxa"/>
            <w:vMerge w:val="restart"/>
            <w:shd w:val="clear" w:color="auto" w:fill="auto"/>
          </w:tcPr>
          <w:p w14:paraId="1B70E955" w14:textId="77777777" w:rsidR="00163F81" w:rsidRDefault="00163F81" w:rsidP="00FE78D0">
            <w:pPr>
              <w:jc w:val="both"/>
            </w:pPr>
            <w:r>
              <w:t>{</w:t>
            </w:r>
          </w:p>
          <w:p w14:paraId="55B41E92" w14:textId="77777777" w:rsidR="00163F81" w:rsidRDefault="003F5A2D" w:rsidP="00FE78D0">
            <w:pPr>
              <w:jc w:val="both"/>
            </w:pPr>
            <w:r>
              <w:t>"</w:t>
            </w:r>
            <w:proofErr w:type="gramStart"/>
            <w:r w:rsidR="00A028BD">
              <w:rPr>
                <w:szCs w:val="20"/>
              </w:rPr>
              <w:t>failureReason</w:t>
            </w:r>
            <w:proofErr w:type="gramEnd"/>
            <w:r>
              <w:t>"</w:t>
            </w:r>
            <w:r w:rsidR="00163F81">
              <w:t xml:space="preserve">: </w:t>
            </w:r>
            <w:r>
              <w:t>"</w:t>
            </w:r>
            <w:r w:rsidR="00163F81">
              <w:t>&lt;Description of the failure reason&gt;</w:t>
            </w:r>
            <w:r>
              <w:t>"</w:t>
            </w:r>
          </w:p>
          <w:p w14:paraId="7A05A5D2" w14:textId="77777777" w:rsidR="00163F81" w:rsidRPr="0076069D" w:rsidRDefault="00163F81" w:rsidP="00FE78D0">
            <w:pPr>
              <w:jc w:val="both"/>
              <w:rPr>
                <w:highlight w:val="lightGray"/>
              </w:rPr>
            </w:pPr>
            <w:r>
              <w:t>}</w:t>
            </w:r>
          </w:p>
        </w:tc>
        <w:tc>
          <w:tcPr>
            <w:tcW w:w="956" w:type="dxa"/>
          </w:tcPr>
          <w:p w14:paraId="45B760E0" w14:textId="77777777" w:rsidR="00163F81" w:rsidRPr="00031093" w:rsidRDefault="00163F81" w:rsidP="00FE78D0">
            <w:pPr>
              <w:jc w:val="both"/>
              <w:rPr>
                <w:szCs w:val="20"/>
              </w:rPr>
            </w:pPr>
            <w:r>
              <w:rPr>
                <w:szCs w:val="20"/>
              </w:rPr>
              <w:t>400</w:t>
            </w:r>
          </w:p>
          <w:p w14:paraId="270C4752" w14:textId="77777777" w:rsidR="00163F81" w:rsidRPr="00031093" w:rsidRDefault="00163F81" w:rsidP="00FE78D0">
            <w:pPr>
              <w:jc w:val="both"/>
              <w:rPr>
                <w:szCs w:val="20"/>
              </w:rPr>
            </w:pPr>
          </w:p>
        </w:tc>
        <w:tc>
          <w:tcPr>
            <w:tcW w:w="1471" w:type="dxa"/>
          </w:tcPr>
          <w:p w14:paraId="1D18D561" w14:textId="77777777" w:rsidR="00163F81" w:rsidRPr="00031093" w:rsidRDefault="00163F81" w:rsidP="00FE78D0">
            <w:pPr>
              <w:jc w:val="both"/>
              <w:rPr>
                <w:szCs w:val="20"/>
              </w:rPr>
            </w:pPr>
            <w:r w:rsidRPr="0076019E">
              <w:rPr>
                <w:szCs w:val="20"/>
              </w:rPr>
              <w:t>Application/json</w:t>
            </w:r>
          </w:p>
        </w:tc>
        <w:tc>
          <w:tcPr>
            <w:tcW w:w="2250" w:type="dxa"/>
          </w:tcPr>
          <w:p w14:paraId="5CBEB3BE" w14:textId="77777777"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 xml:space="preserve">Parameter </w:t>
            </w:r>
            <w:proofErr w:type="gramStart"/>
            <w:r>
              <w:rPr>
                <w:szCs w:val="20"/>
              </w:rPr>
              <w:t>Name :</w:t>
            </w:r>
            <w:proofErr w:type="gramEnd"/>
            <w:r>
              <w:rPr>
                <w:szCs w:val="20"/>
              </w:rPr>
              <w:t xml:space="preserve"> Invalid Value</w:t>
            </w:r>
            <w:r w:rsidR="00A9180B">
              <w:rPr>
                <w:szCs w:val="20"/>
              </w:rPr>
              <w:t>&gt;</w:t>
            </w:r>
            <w:r w:rsidR="003F5A2D">
              <w:rPr>
                <w:szCs w:val="20"/>
              </w:rPr>
              <w:t>"</w:t>
            </w:r>
            <w:r>
              <w:rPr>
                <w:szCs w:val="20"/>
              </w:rPr>
              <w:t xml:space="preserve"> shall be returned in failure reason</w:t>
            </w:r>
          </w:p>
        </w:tc>
      </w:tr>
      <w:tr w:rsidR="00163F81" w14:paraId="12999548" w14:textId="77777777" w:rsidTr="00FE78D0">
        <w:tc>
          <w:tcPr>
            <w:tcW w:w="1188" w:type="dxa"/>
            <w:vMerge/>
          </w:tcPr>
          <w:p w14:paraId="4555186A" w14:textId="77777777" w:rsidR="00163F81" w:rsidRPr="00031093" w:rsidRDefault="00163F81" w:rsidP="00FE78D0">
            <w:pPr>
              <w:jc w:val="both"/>
            </w:pPr>
          </w:p>
        </w:tc>
        <w:tc>
          <w:tcPr>
            <w:tcW w:w="3315" w:type="dxa"/>
            <w:vMerge/>
            <w:shd w:val="clear" w:color="auto" w:fill="auto"/>
          </w:tcPr>
          <w:p w14:paraId="6C9663C9" w14:textId="77777777" w:rsidR="00163F81" w:rsidRPr="00031093" w:rsidRDefault="00163F81" w:rsidP="00FE78D0">
            <w:pPr>
              <w:jc w:val="both"/>
            </w:pPr>
          </w:p>
        </w:tc>
        <w:tc>
          <w:tcPr>
            <w:tcW w:w="956" w:type="dxa"/>
          </w:tcPr>
          <w:p w14:paraId="607F0895" w14:textId="77777777" w:rsidR="00163F81" w:rsidRDefault="00163F81" w:rsidP="00FE78D0">
            <w:pPr>
              <w:jc w:val="both"/>
              <w:rPr>
                <w:szCs w:val="20"/>
              </w:rPr>
            </w:pPr>
            <w:r>
              <w:rPr>
                <w:szCs w:val="20"/>
              </w:rPr>
              <w:t>400</w:t>
            </w:r>
          </w:p>
        </w:tc>
        <w:tc>
          <w:tcPr>
            <w:tcW w:w="1471" w:type="dxa"/>
          </w:tcPr>
          <w:p w14:paraId="047931FF" w14:textId="77777777" w:rsidR="00163F81" w:rsidRPr="0076019E" w:rsidRDefault="00163F81" w:rsidP="00FE78D0">
            <w:pPr>
              <w:jc w:val="both"/>
              <w:rPr>
                <w:szCs w:val="20"/>
              </w:rPr>
            </w:pPr>
            <w:r>
              <w:rPr>
                <w:szCs w:val="20"/>
              </w:rPr>
              <w:t>Application/json</w:t>
            </w:r>
          </w:p>
        </w:tc>
        <w:tc>
          <w:tcPr>
            <w:tcW w:w="2250" w:type="dxa"/>
          </w:tcPr>
          <w:p w14:paraId="387FAC66" w14:textId="77777777" w:rsidR="00163F81" w:rsidRDefault="00163F81" w:rsidP="00FE78D0">
            <w:pPr>
              <w:jc w:val="both"/>
              <w:rPr>
                <w:szCs w:val="20"/>
              </w:rPr>
            </w:pPr>
            <w:r>
              <w:rPr>
                <w:szCs w:val="20"/>
              </w:rPr>
              <w:t>In case mandatory parameter is missing</w:t>
            </w:r>
          </w:p>
          <w:p w14:paraId="150597B4" w14:textId="77777777" w:rsidR="00163F81" w:rsidRPr="00031093" w:rsidRDefault="003F5A2D" w:rsidP="00A9180B">
            <w:pPr>
              <w:jc w:val="both"/>
              <w:rPr>
                <w:szCs w:val="20"/>
              </w:rPr>
            </w:pPr>
            <w:r>
              <w:rPr>
                <w:szCs w:val="20"/>
              </w:rPr>
              <w:t>"</w:t>
            </w:r>
            <w:r w:rsidR="00A9180B">
              <w:rPr>
                <w:szCs w:val="20"/>
              </w:rPr>
              <w:t>&lt;</w:t>
            </w:r>
            <w:r w:rsidR="00163F81">
              <w:rPr>
                <w:szCs w:val="20"/>
              </w:rPr>
              <w:t>Parameter Name: Not Present&gt;</w:t>
            </w:r>
            <w:r>
              <w:rPr>
                <w:szCs w:val="20"/>
              </w:rPr>
              <w:t>"</w:t>
            </w:r>
            <w:r w:rsidR="00163F81">
              <w:rPr>
                <w:szCs w:val="20"/>
              </w:rPr>
              <w:t xml:space="preserve"> shall be returned in failure reason</w:t>
            </w:r>
          </w:p>
        </w:tc>
      </w:tr>
      <w:tr w:rsidR="00163F81" w14:paraId="490E08A6" w14:textId="77777777" w:rsidTr="00FE78D0">
        <w:tc>
          <w:tcPr>
            <w:tcW w:w="1188" w:type="dxa"/>
            <w:vMerge/>
          </w:tcPr>
          <w:p w14:paraId="2900AA2C" w14:textId="77777777" w:rsidR="00163F81" w:rsidRPr="00031093" w:rsidRDefault="00163F81" w:rsidP="00FE78D0">
            <w:pPr>
              <w:jc w:val="both"/>
            </w:pPr>
          </w:p>
        </w:tc>
        <w:tc>
          <w:tcPr>
            <w:tcW w:w="3315" w:type="dxa"/>
            <w:vMerge/>
            <w:shd w:val="clear" w:color="auto" w:fill="auto"/>
          </w:tcPr>
          <w:p w14:paraId="198D2A9C" w14:textId="77777777" w:rsidR="00163F81" w:rsidRPr="00031093" w:rsidRDefault="00163F81" w:rsidP="00FE78D0">
            <w:pPr>
              <w:jc w:val="both"/>
            </w:pPr>
          </w:p>
        </w:tc>
        <w:tc>
          <w:tcPr>
            <w:tcW w:w="956" w:type="dxa"/>
          </w:tcPr>
          <w:p w14:paraId="57A8673B" w14:textId="77777777" w:rsidR="00163F81" w:rsidRPr="00A02AEB" w:rsidRDefault="00163F81" w:rsidP="00FE78D0">
            <w:pPr>
              <w:jc w:val="both"/>
              <w:rPr>
                <w:color w:val="000000" w:themeColor="text1"/>
                <w:szCs w:val="20"/>
              </w:rPr>
            </w:pPr>
            <w:r>
              <w:rPr>
                <w:color w:val="000000" w:themeColor="text1"/>
                <w:szCs w:val="20"/>
              </w:rPr>
              <w:t>500</w:t>
            </w:r>
          </w:p>
        </w:tc>
        <w:tc>
          <w:tcPr>
            <w:tcW w:w="1471" w:type="dxa"/>
          </w:tcPr>
          <w:p w14:paraId="728D23FD" w14:textId="77777777" w:rsidR="00163F81" w:rsidRPr="0076019E" w:rsidRDefault="00163F81" w:rsidP="00FE78D0">
            <w:pPr>
              <w:jc w:val="both"/>
              <w:rPr>
                <w:szCs w:val="20"/>
              </w:rPr>
            </w:pPr>
            <w:r>
              <w:rPr>
                <w:szCs w:val="20"/>
              </w:rPr>
              <w:t>Application/json</w:t>
            </w:r>
          </w:p>
        </w:tc>
        <w:tc>
          <w:tcPr>
            <w:tcW w:w="2250" w:type="dxa"/>
          </w:tcPr>
          <w:p w14:paraId="2BAA8DC8" w14:textId="77777777" w:rsidR="00163F81" w:rsidRDefault="00163F81"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r w:rsidR="00BC06C9" w14:paraId="1F6FD1C8" w14:textId="77777777" w:rsidTr="00FE78D0">
        <w:tc>
          <w:tcPr>
            <w:tcW w:w="1188" w:type="dxa"/>
          </w:tcPr>
          <w:p w14:paraId="3A6E9DB9" w14:textId="77777777" w:rsidR="00BC06C9" w:rsidRPr="00031093" w:rsidRDefault="00BC06C9" w:rsidP="00FE78D0">
            <w:pPr>
              <w:jc w:val="both"/>
            </w:pPr>
          </w:p>
        </w:tc>
        <w:tc>
          <w:tcPr>
            <w:tcW w:w="3315" w:type="dxa"/>
            <w:shd w:val="clear" w:color="auto" w:fill="auto"/>
          </w:tcPr>
          <w:p w14:paraId="40A59EBE" w14:textId="77777777" w:rsidR="00BC06C9" w:rsidRPr="00031093" w:rsidRDefault="00BC06C9" w:rsidP="00FE78D0">
            <w:pPr>
              <w:jc w:val="both"/>
            </w:pPr>
          </w:p>
        </w:tc>
        <w:tc>
          <w:tcPr>
            <w:tcW w:w="956" w:type="dxa"/>
          </w:tcPr>
          <w:p w14:paraId="2CC7C561" w14:textId="77777777" w:rsidR="00BC06C9" w:rsidRDefault="00BC06C9" w:rsidP="00FE78D0">
            <w:pPr>
              <w:jc w:val="both"/>
              <w:rPr>
                <w:color w:val="000000" w:themeColor="text1"/>
                <w:szCs w:val="20"/>
              </w:rPr>
            </w:pPr>
            <w:r>
              <w:rPr>
                <w:color w:val="000000" w:themeColor="text1"/>
                <w:szCs w:val="20"/>
              </w:rPr>
              <w:t>501</w:t>
            </w:r>
          </w:p>
        </w:tc>
        <w:tc>
          <w:tcPr>
            <w:tcW w:w="1471" w:type="dxa"/>
          </w:tcPr>
          <w:p w14:paraId="06EBD25D" w14:textId="77777777" w:rsidR="00BC06C9" w:rsidRDefault="00BC06C9" w:rsidP="00FE78D0">
            <w:pPr>
              <w:jc w:val="both"/>
              <w:rPr>
                <w:szCs w:val="20"/>
              </w:rPr>
            </w:pPr>
            <w:r>
              <w:rPr>
                <w:szCs w:val="20"/>
              </w:rPr>
              <w:t>Application/json</w:t>
            </w:r>
          </w:p>
        </w:tc>
        <w:tc>
          <w:tcPr>
            <w:tcW w:w="2250" w:type="dxa"/>
          </w:tcPr>
          <w:p w14:paraId="1FF1EF23" w14:textId="77777777" w:rsidR="00BC06C9" w:rsidRDefault="00BC06C9" w:rsidP="00FE78D0">
            <w:pPr>
              <w:jc w:val="both"/>
              <w:rPr>
                <w:szCs w:val="20"/>
              </w:rPr>
            </w:pPr>
            <w:r>
              <w:rPr>
                <w:szCs w:val="20"/>
              </w:rPr>
              <w:t>In case when call is received from the state where service is not deployed</w:t>
            </w:r>
          </w:p>
        </w:tc>
      </w:tr>
    </w:tbl>
    <w:p w14:paraId="1FCFA4C0" w14:textId="77777777" w:rsidR="00163F81" w:rsidRDefault="00163F81" w:rsidP="00163F81">
      <w:pPr>
        <w:jc w:val="both"/>
      </w:pPr>
    </w:p>
    <w:p w14:paraId="7BF00AF9" w14:textId="77777777" w:rsidR="00163F81" w:rsidRDefault="00163F81" w:rsidP="00163F81">
      <w:pPr>
        <w:pStyle w:val="Heading5"/>
        <w:jc w:val="both"/>
      </w:pPr>
      <w:r>
        <w:t>Body Elements</w:t>
      </w:r>
    </w:p>
    <w:p w14:paraId="42E1FF9F" w14:textId="77777777" w:rsidR="00163F81" w:rsidRDefault="00163F81" w:rsidP="00163F81">
      <w:pPr>
        <w:jc w:val="both"/>
      </w:pPr>
    </w:p>
    <w:p w14:paraId="731858B1" w14:textId="77777777" w:rsidR="00163F81" w:rsidRPr="004A1E9E" w:rsidRDefault="00163F81" w:rsidP="00163F81">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63F81" w:rsidRPr="00DE1B6A" w14:paraId="7E37C98B" w14:textId="77777777" w:rsidTr="00FE78D0">
        <w:trPr>
          <w:trHeight w:val="244"/>
        </w:trPr>
        <w:tc>
          <w:tcPr>
            <w:tcW w:w="294" w:type="pct"/>
            <w:shd w:val="clear" w:color="auto" w:fill="D9D9D9" w:themeFill="background1" w:themeFillShade="D9"/>
          </w:tcPr>
          <w:p w14:paraId="080F67A7" w14:textId="77777777" w:rsidR="00163F81" w:rsidRPr="00DE1B6A" w:rsidRDefault="00163F81" w:rsidP="00FE78D0">
            <w:pPr>
              <w:jc w:val="both"/>
            </w:pPr>
            <w:r w:rsidRPr="00DE1B6A">
              <w:t>#</w:t>
            </w:r>
          </w:p>
        </w:tc>
        <w:tc>
          <w:tcPr>
            <w:tcW w:w="926" w:type="pct"/>
            <w:shd w:val="clear" w:color="auto" w:fill="D9D9D9" w:themeFill="background1" w:themeFillShade="D9"/>
          </w:tcPr>
          <w:p w14:paraId="52083421" w14:textId="77777777" w:rsidR="00163F81" w:rsidRPr="00DE1B6A" w:rsidRDefault="00163F81" w:rsidP="00FE78D0">
            <w:pPr>
              <w:jc w:val="both"/>
            </w:pPr>
            <w:r w:rsidRPr="00DE1B6A">
              <w:t>Element Name</w:t>
            </w:r>
          </w:p>
        </w:tc>
        <w:tc>
          <w:tcPr>
            <w:tcW w:w="691" w:type="pct"/>
            <w:shd w:val="clear" w:color="auto" w:fill="D9D9D9" w:themeFill="background1" w:themeFillShade="D9"/>
          </w:tcPr>
          <w:p w14:paraId="1FC4B440" w14:textId="77777777" w:rsidR="00163F81" w:rsidRPr="00DE1B6A" w:rsidRDefault="00163F81" w:rsidP="00FE78D0">
            <w:pPr>
              <w:jc w:val="both"/>
            </w:pPr>
            <w:r w:rsidRPr="00DE1B6A">
              <w:t>Mandatory</w:t>
            </w:r>
          </w:p>
        </w:tc>
        <w:tc>
          <w:tcPr>
            <w:tcW w:w="690" w:type="pct"/>
            <w:shd w:val="clear" w:color="auto" w:fill="D9D9D9" w:themeFill="background1" w:themeFillShade="D9"/>
          </w:tcPr>
          <w:p w14:paraId="5843C20E" w14:textId="77777777" w:rsidR="00163F81" w:rsidRPr="00DE1B6A" w:rsidRDefault="00163F81" w:rsidP="00FE78D0">
            <w:pPr>
              <w:jc w:val="both"/>
            </w:pPr>
            <w:r w:rsidRPr="00DE1B6A">
              <w:t>Data type</w:t>
            </w:r>
          </w:p>
        </w:tc>
        <w:tc>
          <w:tcPr>
            <w:tcW w:w="1116" w:type="pct"/>
            <w:shd w:val="clear" w:color="auto" w:fill="D9D9D9" w:themeFill="background1" w:themeFillShade="D9"/>
          </w:tcPr>
          <w:p w14:paraId="3A7885E0" w14:textId="77777777" w:rsidR="00163F81" w:rsidRPr="00DE1B6A" w:rsidRDefault="00163F81" w:rsidP="00FE78D0">
            <w:pPr>
              <w:jc w:val="both"/>
            </w:pPr>
            <w:r>
              <w:t>Range</w:t>
            </w:r>
          </w:p>
        </w:tc>
        <w:tc>
          <w:tcPr>
            <w:tcW w:w="1283" w:type="pct"/>
            <w:shd w:val="clear" w:color="auto" w:fill="D9D9D9" w:themeFill="background1" w:themeFillShade="D9"/>
          </w:tcPr>
          <w:p w14:paraId="3CB4C6B4" w14:textId="77777777" w:rsidR="00163F81" w:rsidRPr="00DE1B6A" w:rsidRDefault="00163F81" w:rsidP="00FE78D0">
            <w:pPr>
              <w:jc w:val="both"/>
            </w:pPr>
            <w:r w:rsidRPr="00DE1B6A">
              <w:t>Details</w:t>
            </w:r>
          </w:p>
        </w:tc>
      </w:tr>
      <w:tr w:rsidR="00163F81" w:rsidRPr="00BF445A" w14:paraId="2162D8E3" w14:textId="77777777" w:rsidTr="00FE78D0">
        <w:trPr>
          <w:trHeight w:val="244"/>
        </w:trPr>
        <w:tc>
          <w:tcPr>
            <w:tcW w:w="294" w:type="pct"/>
          </w:tcPr>
          <w:p w14:paraId="1E390C2E" w14:textId="32E135EF" w:rsidR="00163F81" w:rsidRPr="00A02AEB" w:rsidRDefault="00840379" w:rsidP="00FE78D0">
            <w:pPr>
              <w:jc w:val="both"/>
              <w:rPr>
                <w:rFonts w:cs="Arial"/>
                <w:color w:val="000000" w:themeColor="text1"/>
                <w:szCs w:val="20"/>
              </w:rPr>
            </w:pPr>
            <w:r>
              <w:rPr>
                <w:rFonts w:cs="Arial"/>
                <w:color w:val="000000" w:themeColor="text1"/>
                <w:szCs w:val="20"/>
              </w:rPr>
              <w:t>1</w:t>
            </w:r>
          </w:p>
        </w:tc>
        <w:tc>
          <w:tcPr>
            <w:tcW w:w="926" w:type="pct"/>
          </w:tcPr>
          <w:p w14:paraId="0D950A85" w14:textId="77777777" w:rsidR="00163F81" w:rsidRPr="00A02AEB" w:rsidRDefault="00163F81" w:rsidP="00FE78D0">
            <w:pPr>
              <w:jc w:val="both"/>
              <w:rPr>
                <w:rFonts w:cs="Arial"/>
                <w:color w:val="000000" w:themeColor="text1"/>
                <w:szCs w:val="20"/>
              </w:rPr>
            </w:pPr>
            <w:proofErr w:type="gramStart"/>
            <w:r>
              <w:rPr>
                <w:rFonts w:cs="Arial"/>
                <w:color w:val="000000" w:themeColor="text1"/>
                <w:szCs w:val="20"/>
              </w:rPr>
              <w:t>d</w:t>
            </w:r>
            <w:r w:rsidRPr="00A02AEB">
              <w:rPr>
                <w:rFonts w:cs="Arial"/>
                <w:color w:val="000000" w:themeColor="text1"/>
                <w:szCs w:val="20"/>
              </w:rPr>
              <w:t>efaultLanguageLocationCode</w:t>
            </w:r>
            <w:proofErr w:type="gramEnd"/>
          </w:p>
        </w:tc>
        <w:tc>
          <w:tcPr>
            <w:tcW w:w="691" w:type="pct"/>
          </w:tcPr>
          <w:p w14:paraId="29C14092" w14:textId="77777777" w:rsidR="00163F81" w:rsidRPr="00A02AEB" w:rsidRDefault="00163F81" w:rsidP="00FE78D0">
            <w:pPr>
              <w:jc w:val="both"/>
              <w:rPr>
                <w:rFonts w:cs="Arial"/>
                <w:color w:val="000000" w:themeColor="text1"/>
                <w:szCs w:val="20"/>
              </w:rPr>
            </w:pPr>
            <w:r>
              <w:rPr>
                <w:rFonts w:cs="Arial"/>
                <w:color w:val="000000" w:themeColor="text1"/>
                <w:szCs w:val="20"/>
              </w:rPr>
              <w:t>No</w:t>
            </w:r>
          </w:p>
        </w:tc>
        <w:tc>
          <w:tcPr>
            <w:tcW w:w="690" w:type="pct"/>
          </w:tcPr>
          <w:p w14:paraId="75D6F9FA" w14:textId="77777777" w:rsidR="00163F81" w:rsidRPr="00A02AEB" w:rsidRDefault="000865AD" w:rsidP="00FE78D0">
            <w:pPr>
              <w:jc w:val="both"/>
              <w:rPr>
                <w:rFonts w:cs="Arial"/>
                <w:color w:val="000000" w:themeColor="text1"/>
                <w:szCs w:val="20"/>
              </w:rPr>
            </w:pPr>
            <w:r>
              <w:rPr>
                <w:rFonts w:cs="Arial"/>
                <w:color w:val="000000" w:themeColor="text1"/>
                <w:szCs w:val="20"/>
              </w:rPr>
              <w:t>String</w:t>
            </w:r>
          </w:p>
          <w:p w14:paraId="5340DCF6" w14:textId="77777777" w:rsidR="00163F81" w:rsidRPr="00A02AEB" w:rsidRDefault="00163F81" w:rsidP="00FE78D0">
            <w:pPr>
              <w:jc w:val="both"/>
              <w:rPr>
                <w:rFonts w:cs="Arial"/>
                <w:color w:val="000000" w:themeColor="text1"/>
                <w:szCs w:val="20"/>
              </w:rPr>
            </w:pPr>
          </w:p>
        </w:tc>
        <w:tc>
          <w:tcPr>
            <w:tcW w:w="1116" w:type="pct"/>
          </w:tcPr>
          <w:p w14:paraId="7A69ADFE" w14:textId="77777777" w:rsidR="00163F81" w:rsidRPr="00A02AEB" w:rsidRDefault="00163F81" w:rsidP="00FE78D0">
            <w:pPr>
              <w:jc w:val="both"/>
              <w:rPr>
                <w:color w:val="000000" w:themeColor="text1"/>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3" w:type="pct"/>
          </w:tcPr>
          <w:p w14:paraId="4344E74E" w14:textId="77777777" w:rsidR="00163F81" w:rsidRDefault="00163F81" w:rsidP="00FE78D0">
            <w:pPr>
              <w:jc w:val="both"/>
              <w:rPr>
                <w:rFonts w:cs="Arial"/>
                <w:color w:val="000000" w:themeColor="text1"/>
                <w:szCs w:val="20"/>
              </w:rPr>
            </w:pPr>
            <w:r w:rsidRPr="00A02AEB">
              <w:rPr>
                <w:rFonts w:cs="Arial"/>
                <w:color w:val="000000" w:themeColor="text1"/>
                <w:szCs w:val="20"/>
              </w:rPr>
              <w:t xml:space="preserve">The </w:t>
            </w:r>
            <w:r>
              <w:rPr>
                <w:rFonts w:cs="Arial"/>
                <w:color w:val="000000" w:themeColor="text1"/>
                <w:szCs w:val="20"/>
              </w:rPr>
              <w:t xml:space="preserve">default </w:t>
            </w:r>
            <w:r w:rsidRPr="00A02AEB">
              <w:rPr>
                <w:rFonts w:cs="Arial"/>
                <w:color w:val="000000" w:themeColor="text1"/>
                <w:szCs w:val="20"/>
              </w:rPr>
              <w:t>language</w:t>
            </w:r>
            <w:r>
              <w:rPr>
                <w:rFonts w:cs="Arial"/>
                <w:color w:val="000000" w:themeColor="text1"/>
                <w:szCs w:val="20"/>
              </w:rPr>
              <w:t xml:space="preserve"> location code</w:t>
            </w:r>
            <w:proofErr w:type="gramStart"/>
            <w:r>
              <w:rPr>
                <w:rFonts w:cs="Arial"/>
                <w:color w:val="000000" w:themeColor="text1"/>
                <w:szCs w:val="20"/>
              </w:rPr>
              <w:t>..</w:t>
            </w:r>
            <w:proofErr w:type="gramEnd"/>
            <w:r w:rsidRPr="00A02AEB">
              <w:rPr>
                <w:rFonts w:cs="Arial"/>
                <w:color w:val="000000" w:themeColor="text1"/>
                <w:szCs w:val="20"/>
              </w:rPr>
              <w:t xml:space="preserve"> </w:t>
            </w:r>
          </w:p>
          <w:p w14:paraId="456A62E4" w14:textId="77777777" w:rsidR="00163F81" w:rsidRDefault="00163F81" w:rsidP="00FE78D0">
            <w:pPr>
              <w:jc w:val="both"/>
              <w:rPr>
                <w:rFonts w:cs="Arial"/>
                <w:color w:val="000000" w:themeColor="text1"/>
                <w:szCs w:val="20"/>
              </w:rPr>
            </w:pPr>
          </w:p>
          <w:p w14:paraId="1D60B094" w14:textId="77777777" w:rsidR="00163F81" w:rsidRPr="00A02AEB" w:rsidRDefault="00163F81" w:rsidP="00FE78D0">
            <w:pPr>
              <w:jc w:val="both"/>
              <w:rPr>
                <w:rFonts w:cs="Arial"/>
                <w:color w:val="000000" w:themeColor="text1"/>
                <w:szCs w:val="20"/>
              </w:rPr>
            </w:pPr>
            <w:r>
              <w:rPr>
                <w:rFonts w:cs="Arial"/>
                <w:color w:val="000000" w:themeColor="text1"/>
                <w:szCs w:val="20"/>
              </w:rPr>
              <w:t>This element is not present if languageLocationCode is not determined.</w:t>
            </w:r>
          </w:p>
        </w:tc>
      </w:tr>
      <w:tr w:rsidR="00163F81" w14:paraId="2B58C871" w14:textId="77777777" w:rsidTr="00FE78D0">
        <w:trPr>
          <w:trHeight w:val="244"/>
        </w:trPr>
        <w:tc>
          <w:tcPr>
            <w:tcW w:w="294" w:type="pct"/>
          </w:tcPr>
          <w:p w14:paraId="68273C00" w14:textId="04DEF0C3" w:rsidR="00163F81" w:rsidRPr="00A02AEB" w:rsidRDefault="00840379" w:rsidP="00FE78D0">
            <w:pPr>
              <w:jc w:val="both"/>
              <w:rPr>
                <w:rFonts w:cs="Arial"/>
                <w:color w:val="000000" w:themeColor="text1"/>
                <w:szCs w:val="20"/>
              </w:rPr>
            </w:pPr>
            <w:r>
              <w:rPr>
                <w:rFonts w:cs="Arial"/>
                <w:color w:val="000000" w:themeColor="text1"/>
                <w:szCs w:val="20"/>
              </w:rPr>
              <w:t>2</w:t>
            </w:r>
          </w:p>
        </w:tc>
        <w:tc>
          <w:tcPr>
            <w:tcW w:w="926" w:type="pct"/>
          </w:tcPr>
          <w:p w14:paraId="4435CD67" w14:textId="77777777" w:rsidR="00163F81" w:rsidRPr="00A02AEB" w:rsidRDefault="00163F81" w:rsidP="00FE78D0">
            <w:pPr>
              <w:jc w:val="both"/>
              <w:rPr>
                <w:rFonts w:cs="Arial"/>
                <w:color w:val="000000" w:themeColor="text1"/>
                <w:szCs w:val="20"/>
              </w:rPr>
            </w:pPr>
            <w:proofErr w:type="gramStart"/>
            <w:r w:rsidRPr="00A02AEB">
              <w:rPr>
                <w:color w:val="000000" w:themeColor="text1"/>
              </w:rPr>
              <w:t>languageLocationCode</w:t>
            </w:r>
            <w:proofErr w:type="gramEnd"/>
          </w:p>
        </w:tc>
        <w:tc>
          <w:tcPr>
            <w:tcW w:w="691" w:type="pct"/>
          </w:tcPr>
          <w:p w14:paraId="5F15B67E" w14:textId="77777777" w:rsidR="00163F81" w:rsidRPr="00A02AEB" w:rsidRDefault="00163F81" w:rsidP="00FE78D0">
            <w:pPr>
              <w:jc w:val="both"/>
              <w:rPr>
                <w:rFonts w:cs="Arial"/>
                <w:color w:val="000000" w:themeColor="text1"/>
                <w:szCs w:val="20"/>
              </w:rPr>
            </w:pPr>
            <w:r>
              <w:rPr>
                <w:rFonts w:cs="Arial"/>
                <w:color w:val="000000" w:themeColor="text1"/>
                <w:szCs w:val="20"/>
              </w:rPr>
              <w:t>No</w:t>
            </w:r>
          </w:p>
        </w:tc>
        <w:tc>
          <w:tcPr>
            <w:tcW w:w="690" w:type="pct"/>
          </w:tcPr>
          <w:p w14:paraId="5F06E3F3" w14:textId="77777777" w:rsidR="00163F81" w:rsidRPr="00A02AEB" w:rsidRDefault="000865AD" w:rsidP="00FE78D0">
            <w:pPr>
              <w:jc w:val="both"/>
              <w:rPr>
                <w:rFonts w:cs="Arial"/>
                <w:color w:val="000000" w:themeColor="text1"/>
                <w:szCs w:val="20"/>
              </w:rPr>
            </w:pPr>
            <w:r>
              <w:rPr>
                <w:rFonts w:cs="Arial"/>
                <w:color w:val="000000" w:themeColor="text1"/>
                <w:szCs w:val="20"/>
              </w:rPr>
              <w:t>String</w:t>
            </w:r>
          </w:p>
        </w:tc>
        <w:tc>
          <w:tcPr>
            <w:tcW w:w="1116" w:type="pct"/>
          </w:tcPr>
          <w:p w14:paraId="2663DBDD" w14:textId="77777777" w:rsidR="00163F81" w:rsidRPr="00A02AEB" w:rsidRDefault="00163F81" w:rsidP="00FE78D0">
            <w:pPr>
              <w:jc w:val="both"/>
              <w:rPr>
                <w:rFonts w:eastAsia="Arial" w:cs="Arial"/>
                <w:color w:val="000000" w:themeColor="text1"/>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3" w:type="pct"/>
          </w:tcPr>
          <w:p w14:paraId="5FF6670E" w14:textId="77777777" w:rsidR="00163F81" w:rsidRDefault="00163F81" w:rsidP="00FE78D0">
            <w:pPr>
              <w:jc w:val="both"/>
              <w:rPr>
                <w:rFonts w:cs="Arial"/>
                <w:color w:val="000000" w:themeColor="text1"/>
                <w:szCs w:val="20"/>
              </w:rPr>
            </w:pPr>
            <w:r w:rsidRPr="00A02AEB">
              <w:rPr>
                <w:rFonts w:cs="Arial"/>
                <w:color w:val="000000" w:themeColor="text1"/>
                <w:szCs w:val="20"/>
              </w:rPr>
              <w:t>Code for uniquely identifying user location and language details.</w:t>
            </w:r>
          </w:p>
          <w:p w14:paraId="0ADC5FA7" w14:textId="77777777" w:rsidR="00163F81" w:rsidRDefault="00163F81" w:rsidP="00FE78D0">
            <w:pPr>
              <w:jc w:val="both"/>
              <w:rPr>
                <w:rFonts w:cs="Arial"/>
                <w:color w:val="000000" w:themeColor="text1"/>
                <w:szCs w:val="20"/>
              </w:rPr>
            </w:pPr>
          </w:p>
          <w:p w14:paraId="434E3BCC" w14:textId="77777777" w:rsidR="00163F81" w:rsidRPr="00A02AEB" w:rsidRDefault="00163F81" w:rsidP="00FE78D0">
            <w:pPr>
              <w:jc w:val="both"/>
              <w:rPr>
                <w:rFonts w:cs="Arial"/>
                <w:color w:val="000000" w:themeColor="text1"/>
                <w:szCs w:val="20"/>
              </w:rPr>
            </w:pPr>
            <w:r>
              <w:rPr>
                <w:rFonts w:cs="Arial"/>
                <w:color w:val="000000" w:themeColor="text1"/>
                <w:szCs w:val="20"/>
              </w:rPr>
              <w:t>This element is present only if languageLocationCode is determined.</w:t>
            </w:r>
          </w:p>
        </w:tc>
      </w:tr>
      <w:tr w:rsidR="00AC413A" w14:paraId="2914F331" w14:textId="77777777" w:rsidTr="00FE78D0">
        <w:trPr>
          <w:trHeight w:val="244"/>
        </w:trPr>
        <w:tc>
          <w:tcPr>
            <w:tcW w:w="294" w:type="pct"/>
          </w:tcPr>
          <w:p w14:paraId="4434492E" w14:textId="77C721A2" w:rsidR="00AC413A" w:rsidRDefault="00840379" w:rsidP="00FE78D0">
            <w:pPr>
              <w:jc w:val="both"/>
              <w:rPr>
                <w:rFonts w:cs="Arial"/>
                <w:color w:val="000000" w:themeColor="text1"/>
                <w:szCs w:val="20"/>
              </w:rPr>
            </w:pPr>
            <w:r>
              <w:rPr>
                <w:rFonts w:cs="Arial"/>
                <w:szCs w:val="20"/>
              </w:rPr>
              <w:t>3</w:t>
            </w:r>
          </w:p>
        </w:tc>
        <w:tc>
          <w:tcPr>
            <w:tcW w:w="926" w:type="pct"/>
          </w:tcPr>
          <w:p w14:paraId="24E8353E" w14:textId="77D87181" w:rsidR="00AC413A" w:rsidRDefault="00AC413A" w:rsidP="00FE78D0">
            <w:pPr>
              <w:jc w:val="both"/>
              <w:rPr>
                <w:color w:val="000000" w:themeColor="text1"/>
              </w:rPr>
            </w:pPr>
            <w:proofErr w:type="gramStart"/>
            <w:r>
              <w:rPr>
                <w:rFonts w:cs="Arial"/>
                <w:szCs w:val="20"/>
              </w:rPr>
              <w:t>allowedLanguageLocationCodes</w:t>
            </w:r>
            <w:proofErr w:type="gramEnd"/>
          </w:p>
        </w:tc>
        <w:tc>
          <w:tcPr>
            <w:tcW w:w="691" w:type="pct"/>
          </w:tcPr>
          <w:p w14:paraId="7B4F4298" w14:textId="458766F0" w:rsidR="00AC413A" w:rsidRDefault="00AC413A" w:rsidP="00FE78D0">
            <w:pPr>
              <w:jc w:val="both"/>
              <w:rPr>
                <w:rFonts w:cs="Arial"/>
                <w:color w:val="000000" w:themeColor="text1"/>
                <w:szCs w:val="20"/>
              </w:rPr>
            </w:pPr>
            <w:r>
              <w:rPr>
                <w:rFonts w:cs="Arial"/>
                <w:szCs w:val="20"/>
              </w:rPr>
              <w:t>No</w:t>
            </w:r>
          </w:p>
        </w:tc>
        <w:tc>
          <w:tcPr>
            <w:tcW w:w="690" w:type="pct"/>
          </w:tcPr>
          <w:p w14:paraId="2ABAAE77" w14:textId="7684CF70" w:rsidR="00AC413A" w:rsidRPr="00A02AEB" w:rsidRDefault="00AC413A" w:rsidP="00FE78D0">
            <w:pPr>
              <w:jc w:val="both"/>
              <w:rPr>
                <w:rFonts w:cs="Arial"/>
                <w:color w:val="000000" w:themeColor="text1"/>
                <w:szCs w:val="20"/>
              </w:rPr>
            </w:pPr>
            <w:r>
              <w:rPr>
                <w:rFonts w:cs="Arial"/>
                <w:szCs w:val="20"/>
              </w:rPr>
              <w:t>Array of String</w:t>
            </w:r>
          </w:p>
        </w:tc>
        <w:tc>
          <w:tcPr>
            <w:tcW w:w="1116" w:type="pct"/>
          </w:tcPr>
          <w:p w14:paraId="56C3DEC6" w14:textId="77777777" w:rsidR="00AC413A" w:rsidRDefault="00AC413A" w:rsidP="00FE78D0">
            <w:pPr>
              <w:jc w:val="both"/>
              <w:rPr>
                <w:color w:val="000000" w:themeColor="text1"/>
              </w:rPr>
            </w:pPr>
          </w:p>
        </w:tc>
        <w:tc>
          <w:tcPr>
            <w:tcW w:w="1283" w:type="pct"/>
          </w:tcPr>
          <w:p w14:paraId="33464013" w14:textId="6016FC1D" w:rsidR="00AC413A" w:rsidRDefault="00AC413A" w:rsidP="00FE78D0">
            <w:pPr>
              <w:jc w:val="both"/>
              <w:rPr>
                <w:rFonts w:cs="Arial"/>
                <w:color w:val="000000" w:themeColor="text1"/>
                <w:szCs w:val="20"/>
              </w:rPr>
            </w:pPr>
            <w:r>
              <w:rPr>
                <w:rFonts w:cs="Arial"/>
                <w:szCs w:val="20"/>
              </w:rPr>
              <w:t xml:space="preserve">A list of language location codes </w:t>
            </w:r>
            <w:proofErr w:type="gramStart"/>
            <w:r>
              <w:rPr>
                <w:rFonts w:cs="Arial"/>
                <w:szCs w:val="20"/>
              </w:rPr>
              <w:t>that are</w:t>
            </w:r>
            <w:proofErr w:type="gramEnd"/>
            <w:r>
              <w:rPr>
                <w:rFonts w:cs="Arial"/>
                <w:szCs w:val="20"/>
              </w:rPr>
              <w:t xml:space="preserve"> valid for the circle.  If no circle then all language location codes.  Only returned if the user has no language preference saved.</w:t>
            </w:r>
          </w:p>
        </w:tc>
      </w:tr>
      <w:tr w:rsidR="00AC413A" w14:paraId="6547B85B" w14:textId="77777777" w:rsidTr="00FE78D0">
        <w:trPr>
          <w:trHeight w:val="244"/>
        </w:trPr>
        <w:tc>
          <w:tcPr>
            <w:tcW w:w="294" w:type="pct"/>
          </w:tcPr>
          <w:p w14:paraId="080E6DE5" w14:textId="2D6237EB" w:rsidR="00AC413A" w:rsidRPr="00A02AEB" w:rsidRDefault="00840379" w:rsidP="00FE78D0">
            <w:pPr>
              <w:jc w:val="both"/>
              <w:rPr>
                <w:rFonts w:cs="Arial"/>
                <w:color w:val="000000" w:themeColor="text1"/>
                <w:szCs w:val="20"/>
              </w:rPr>
            </w:pPr>
            <w:r>
              <w:rPr>
                <w:rFonts w:cs="Arial"/>
                <w:color w:val="000000" w:themeColor="text1"/>
                <w:szCs w:val="20"/>
              </w:rPr>
              <w:t>4</w:t>
            </w:r>
          </w:p>
        </w:tc>
        <w:tc>
          <w:tcPr>
            <w:tcW w:w="926" w:type="pct"/>
          </w:tcPr>
          <w:p w14:paraId="2C9AB1AD" w14:textId="77777777" w:rsidR="00AC413A" w:rsidRPr="00F51C7A" w:rsidRDefault="00AC413A" w:rsidP="00FE78D0">
            <w:pPr>
              <w:jc w:val="both"/>
              <w:rPr>
                <w:color w:val="000000" w:themeColor="text1"/>
              </w:rPr>
            </w:pPr>
            <w:proofErr w:type="gramStart"/>
            <w:r>
              <w:rPr>
                <w:color w:val="000000" w:themeColor="text1"/>
              </w:rPr>
              <w:t>subscriptionPackList</w:t>
            </w:r>
            <w:proofErr w:type="gramEnd"/>
          </w:p>
        </w:tc>
        <w:tc>
          <w:tcPr>
            <w:tcW w:w="691" w:type="pct"/>
          </w:tcPr>
          <w:p w14:paraId="459EF843" w14:textId="77777777" w:rsidR="00AC413A" w:rsidRPr="00F51C7A" w:rsidRDefault="00AC413A" w:rsidP="00FE78D0">
            <w:pPr>
              <w:jc w:val="both"/>
              <w:rPr>
                <w:rFonts w:cs="Arial"/>
                <w:color w:val="000000" w:themeColor="text1"/>
                <w:szCs w:val="20"/>
              </w:rPr>
            </w:pPr>
            <w:r>
              <w:rPr>
                <w:rFonts w:cs="Arial"/>
                <w:color w:val="000000" w:themeColor="text1"/>
                <w:szCs w:val="20"/>
              </w:rPr>
              <w:t>No</w:t>
            </w:r>
          </w:p>
        </w:tc>
        <w:tc>
          <w:tcPr>
            <w:tcW w:w="690" w:type="pct"/>
          </w:tcPr>
          <w:p w14:paraId="7EA707F0" w14:textId="77777777" w:rsidR="00AC413A" w:rsidRPr="00A02AEB" w:rsidRDefault="00AC413A" w:rsidP="00FE78D0">
            <w:pPr>
              <w:jc w:val="both"/>
              <w:rPr>
                <w:rFonts w:cs="Arial"/>
                <w:color w:val="000000" w:themeColor="text1"/>
                <w:szCs w:val="20"/>
              </w:rPr>
            </w:pPr>
            <w:r w:rsidRPr="00A02AEB">
              <w:rPr>
                <w:rFonts w:cs="Arial"/>
                <w:color w:val="000000" w:themeColor="text1"/>
                <w:szCs w:val="20"/>
              </w:rPr>
              <w:t>Array&lt;String&gt; [Max 2]</w:t>
            </w:r>
          </w:p>
        </w:tc>
        <w:tc>
          <w:tcPr>
            <w:tcW w:w="1116" w:type="pct"/>
          </w:tcPr>
          <w:p w14:paraId="68E88E14" w14:textId="77777777" w:rsidR="00AC413A" w:rsidRPr="00A02AEB" w:rsidRDefault="00AC413A" w:rsidP="00FE78D0">
            <w:pPr>
              <w:jc w:val="both"/>
              <w:rPr>
                <w:color w:val="000000" w:themeColor="text1"/>
              </w:rPr>
            </w:pPr>
            <w:r>
              <w:rPr>
                <w:color w:val="000000" w:themeColor="text1"/>
              </w:rPr>
              <w:t>"</w:t>
            </w:r>
            <w:r w:rsidRPr="00A02AEB">
              <w:rPr>
                <w:color w:val="000000" w:themeColor="text1"/>
              </w:rPr>
              <w:t>48WeeksPack</w:t>
            </w:r>
            <w:r>
              <w:rPr>
                <w:color w:val="000000" w:themeColor="text1"/>
              </w:rPr>
              <w:t>"</w:t>
            </w:r>
          </w:p>
          <w:p w14:paraId="3C9F73E7" w14:textId="0358D951" w:rsidR="00AC413A" w:rsidRPr="00A02AEB" w:rsidRDefault="00AC413A" w:rsidP="00FE78D0">
            <w:pPr>
              <w:jc w:val="both"/>
              <w:rPr>
                <w:rFonts w:eastAsia="Arial" w:cs="Arial"/>
                <w:color w:val="000000" w:themeColor="text1"/>
                <w:szCs w:val="20"/>
              </w:rPr>
            </w:pPr>
            <w:r>
              <w:rPr>
                <w:color w:val="000000" w:themeColor="text1"/>
              </w:rPr>
              <w:t>"</w:t>
            </w:r>
            <w:r w:rsidRPr="00A02AEB">
              <w:rPr>
                <w:color w:val="000000" w:themeColor="text1"/>
              </w:rPr>
              <w:t>7</w:t>
            </w:r>
            <w:r>
              <w:rPr>
                <w:color w:val="000000" w:themeColor="text1"/>
              </w:rPr>
              <w:t>2</w:t>
            </w:r>
            <w:r w:rsidRPr="00A02AEB">
              <w:rPr>
                <w:color w:val="000000" w:themeColor="text1"/>
              </w:rPr>
              <w:t>WeeksPack</w:t>
            </w:r>
            <w:r>
              <w:rPr>
                <w:color w:val="000000" w:themeColor="text1"/>
              </w:rPr>
              <w:t>"</w:t>
            </w:r>
          </w:p>
        </w:tc>
        <w:tc>
          <w:tcPr>
            <w:tcW w:w="1283" w:type="pct"/>
          </w:tcPr>
          <w:p w14:paraId="4C2E2834" w14:textId="77777777" w:rsidR="00AC413A" w:rsidRDefault="00AC413A" w:rsidP="00FE78D0">
            <w:pPr>
              <w:jc w:val="both"/>
              <w:rPr>
                <w:rFonts w:cs="Arial"/>
                <w:color w:val="000000" w:themeColor="text1"/>
                <w:szCs w:val="20"/>
              </w:rPr>
            </w:pPr>
            <w:r>
              <w:rPr>
                <w:rFonts w:cs="Arial"/>
                <w:color w:val="000000" w:themeColor="text1"/>
                <w:szCs w:val="20"/>
              </w:rPr>
              <w:t xml:space="preserve">List of Active / PendingActivation Subscription packs of the beneficiary. </w:t>
            </w:r>
          </w:p>
          <w:p w14:paraId="21C93114" w14:textId="77777777" w:rsidR="00AC413A" w:rsidRDefault="00AC413A" w:rsidP="00FE78D0">
            <w:pPr>
              <w:jc w:val="both"/>
              <w:rPr>
                <w:rFonts w:cs="Arial"/>
                <w:color w:val="000000" w:themeColor="text1"/>
                <w:szCs w:val="20"/>
              </w:rPr>
            </w:pPr>
          </w:p>
          <w:p w14:paraId="3E6C8C1B" w14:textId="77777777" w:rsidR="00AC413A" w:rsidRPr="00F51C7A" w:rsidRDefault="00AC413A" w:rsidP="00FE78D0">
            <w:pPr>
              <w:jc w:val="both"/>
              <w:rPr>
                <w:rFonts w:cs="Arial"/>
                <w:color w:val="000000" w:themeColor="text1"/>
                <w:szCs w:val="20"/>
              </w:rPr>
            </w:pPr>
            <w:r>
              <w:rPr>
                <w:rFonts w:cs="Arial"/>
                <w:color w:val="000000" w:themeColor="text1"/>
                <w:szCs w:val="20"/>
              </w:rPr>
              <w:t>This element is Not present if no such subscriptions exist.</w:t>
            </w:r>
          </w:p>
        </w:tc>
      </w:tr>
      <w:tr w:rsidR="00AC413A" w14:paraId="5AFD878F" w14:textId="77777777" w:rsidTr="00FE78D0">
        <w:trPr>
          <w:trHeight w:val="244"/>
        </w:trPr>
        <w:tc>
          <w:tcPr>
            <w:tcW w:w="294" w:type="pct"/>
          </w:tcPr>
          <w:p w14:paraId="0B785F04" w14:textId="2C07F3C9" w:rsidR="00AC413A" w:rsidRDefault="00840379" w:rsidP="00FE78D0">
            <w:pPr>
              <w:jc w:val="both"/>
              <w:rPr>
                <w:rFonts w:cs="Arial"/>
                <w:color w:val="000000" w:themeColor="text1"/>
                <w:szCs w:val="20"/>
              </w:rPr>
            </w:pPr>
            <w:r>
              <w:rPr>
                <w:szCs w:val="20"/>
              </w:rPr>
              <w:t>5</w:t>
            </w:r>
          </w:p>
        </w:tc>
        <w:tc>
          <w:tcPr>
            <w:tcW w:w="926" w:type="pct"/>
          </w:tcPr>
          <w:p w14:paraId="23E1DBC5" w14:textId="77777777" w:rsidR="00AC413A" w:rsidRDefault="00AC413A" w:rsidP="00FE78D0">
            <w:pPr>
              <w:jc w:val="both"/>
              <w:rPr>
                <w:color w:val="000000" w:themeColor="text1"/>
              </w:rPr>
            </w:pPr>
            <w:proofErr w:type="gramStart"/>
            <w:r>
              <w:rPr>
                <w:szCs w:val="20"/>
              </w:rPr>
              <w:t>failureReason</w:t>
            </w:r>
            <w:proofErr w:type="gramEnd"/>
          </w:p>
        </w:tc>
        <w:tc>
          <w:tcPr>
            <w:tcW w:w="691" w:type="pct"/>
          </w:tcPr>
          <w:p w14:paraId="2AB8DAB3" w14:textId="77777777" w:rsidR="00AC413A" w:rsidRDefault="00AC413A" w:rsidP="00FE78D0">
            <w:pPr>
              <w:jc w:val="both"/>
              <w:rPr>
                <w:rFonts w:cs="Arial"/>
                <w:color w:val="000000" w:themeColor="text1"/>
                <w:szCs w:val="20"/>
              </w:rPr>
            </w:pPr>
            <w:r>
              <w:rPr>
                <w:szCs w:val="20"/>
              </w:rPr>
              <w:t>No</w:t>
            </w:r>
          </w:p>
        </w:tc>
        <w:tc>
          <w:tcPr>
            <w:tcW w:w="690" w:type="pct"/>
          </w:tcPr>
          <w:p w14:paraId="10AADF78" w14:textId="77777777" w:rsidR="00AC413A" w:rsidRPr="00A02AEB" w:rsidRDefault="00AC413A" w:rsidP="00FE78D0">
            <w:pPr>
              <w:jc w:val="both"/>
              <w:rPr>
                <w:rFonts w:cs="Arial"/>
                <w:color w:val="000000" w:themeColor="text1"/>
                <w:szCs w:val="20"/>
              </w:rPr>
            </w:pPr>
            <w:r>
              <w:rPr>
                <w:szCs w:val="20"/>
              </w:rPr>
              <w:t>String</w:t>
            </w:r>
          </w:p>
        </w:tc>
        <w:tc>
          <w:tcPr>
            <w:tcW w:w="1116" w:type="pct"/>
          </w:tcPr>
          <w:p w14:paraId="064BBB4A" w14:textId="77777777" w:rsidR="00AC413A" w:rsidRPr="00A02AEB" w:rsidRDefault="00AC413A" w:rsidP="00FE78D0">
            <w:pPr>
              <w:jc w:val="both"/>
              <w:rPr>
                <w:color w:val="000000" w:themeColor="text1"/>
              </w:rPr>
            </w:pPr>
          </w:p>
        </w:tc>
        <w:tc>
          <w:tcPr>
            <w:tcW w:w="1283" w:type="pct"/>
          </w:tcPr>
          <w:p w14:paraId="225CBE4E" w14:textId="77777777" w:rsidR="00AC413A" w:rsidRDefault="00AC413A" w:rsidP="00FE78D0">
            <w:pPr>
              <w:jc w:val="both"/>
              <w:rPr>
                <w:rFonts w:cs="Arial"/>
                <w:color w:val="000000" w:themeColor="text1"/>
                <w:szCs w:val="20"/>
              </w:rPr>
            </w:pPr>
            <w:r>
              <w:rPr>
                <w:szCs w:val="20"/>
              </w:rPr>
              <w:t>Reason for the request failure</w:t>
            </w:r>
          </w:p>
        </w:tc>
      </w:tr>
    </w:tbl>
    <w:p w14:paraId="4B464EE4" w14:textId="77777777" w:rsidR="00163F81" w:rsidRDefault="00163F81" w:rsidP="00163F81">
      <w:pPr>
        <w:jc w:val="both"/>
      </w:pPr>
    </w:p>
    <w:p w14:paraId="634D67C7" w14:textId="77777777" w:rsidR="00163F81" w:rsidRDefault="00163F81" w:rsidP="00163F81">
      <w:pPr>
        <w:pStyle w:val="Heading3"/>
        <w:jc w:val="both"/>
      </w:pPr>
      <w:bookmarkStart w:id="193" w:name="_Toc409453692"/>
      <w:bookmarkStart w:id="194" w:name="_Ref409708339"/>
      <w:bookmarkStart w:id="195" w:name="_Toc411454387"/>
      <w:r>
        <w:t>Get Inbox Details API</w:t>
      </w:r>
      <w:bookmarkEnd w:id="193"/>
      <w:bookmarkEnd w:id="194"/>
      <w:bookmarkEnd w:id="195"/>
    </w:p>
    <w:p w14:paraId="2B932D2A" w14:textId="77777777" w:rsidR="00163F81" w:rsidRDefault="00163F81" w:rsidP="00163F81">
      <w:pPr>
        <w:jc w:val="both"/>
      </w:pPr>
    </w:p>
    <w:p w14:paraId="48385F00" w14:textId="77777777" w:rsidR="00163F81" w:rsidRDefault="00163F81" w:rsidP="00163F81">
      <w:pPr>
        <w:jc w:val="both"/>
      </w:pPr>
      <w:r w:rsidRPr="000B5468">
        <w:t xml:space="preserve">IVR shall invoke this API to get the </w:t>
      </w:r>
      <w:r>
        <w:t xml:space="preserve">Inbox </w:t>
      </w:r>
      <w:r w:rsidRPr="000B5468">
        <w:t xml:space="preserve">details of the </w:t>
      </w:r>
      <w:r>
        <w:t>beneficiary, identified by ‘callingNumber’</w:t>
      </w:r>
      <w:r w:rsidRPr="000B5468">
        <w:t>.</w:t>
      </w:r>
    </w:p>
    <w:p w14:paraId="35A16C6D" w14:textId="77777777" w:rsidR="00163F81" w:rsidRDefault="00163F81" w:rsidP="00163F81">
      <w:pPr>
        <w:jc w:val="both"/>
      </w:pPr>
    </w:p>
    <w:p w14:paraId="0CC95AE2" w14:textId="77777777" w:rsidR="00163F81" w:rsidRPr="002A3A31" w:rsidRDefault="00163F81" w:rsidP="00163F81">
      <w:pPr>
        <w:pStyle w:val="Heading4"/>
        <w:jc w:val="both"/>
      </w:pPr>
      <w:r>
        <w:t>Get Inbox Details API- Request</w:t>
      </w:r>
    </w:p>
    <w:p w14:paraId="23B035F1" w14:textId="77777777" w:rsidR="00163F81" w:rsidRPr="006110FF" w:rsidRDefault="00163F81" w:rsidP="00163F81">
      <w:pPr>
        <w:jc w:val="both"/>
      </w:pPr>
    </w:p>
    <w:p w14:paraId="3A122DFA" w14:textId="77777777" w:rsidR="00163F81" w:rsidRPr="00152DDF" w:rsidRDefault="00163F81" w:rsidP="00163F81">
      <w:pPr>
        <w:jc w:val="both"/>
      </w:pPr>
      <w:r w:rsidRPr="00651ECF">
        <w:rPr>
          <w:b/>
        </w:rPr>
        <w:t xml:space="preserve">URL: </w:t>
      </w:r>
      <w:r w:rsidRPr="00152DDF">
        <w:t>http://&lt;motech</w:t>
      </w:r>
      <w:proofErr w:type="gramStart"/>
      <w:r w:rsidRPr="00152DDF">
        <w:t>:port</w:t>
      </w:r>
      <w:proofErr w:type="gramEnd"/>
      <w:r w:rsidRPr="00152DDF">
        <w:t>&gt;/motech-platform-server/module/</w:t>
      </w:r>
      <w:r w:rsidR="00017428">
        <w:t>api/</w:t>
      </w:r>
      <w:r w:rsidRPr="00152DDF">
        <w:t>kilkari/inbox</w:t>
      </w:r>
    </w:p>
    <w:p w14:paraId="667A97F9" w14:textId="77777777" w:rsidR="00163F81" w:rsidRPr="00152DDF" w:rsidRDefault="00163F81" w:rsidP="00163F81">
      <w:pPr>
        <w:jc w:val="both"/>
      </w:pPr>
      <w:proofErr w:type="gramStart"/>
      <w:r w:rsidRPr="00152DDF">
        <w:t>?callingNumber</w:t>
      </w:r>
      <w:proofErr w:type="gramEnd"/>
      <w:r w:rsidRPr="00152DDF">
        <w:t>=9999999900&amp;callId=123456789123456</w:t>
      </w:r>
      <w:r w:rsidR="00280ADE">
        <w:t>&amp;languageLocationCode=10</w:t>
      </w:r>
    </w:p>
    <w:p w14:paraId="08252897" w14:textId="77777777" w:rsidR="00163F81" w:rsidRDefault="00163F81" w:rsidP="00163F81">
      <w:pPr>
        <w:jc w:val="both"/>
      </w:pPr>
    </w:p>
    <w:p w14:paraId="1492E95F" w14:textId="77777777" w:rsidR="00163F81" w:rsidRPr="00EB6872" w:rsidRDefault="00163F81" w:rsidP="00163F81">
      <w:pPr>
        <w:jc w:val="both"/>
      </w:pPr>
      <w:r w:rsidRPr="0060501A">
        <w:rPr>
          <w:b/>
        </w:rPr>
        <w:t>Method</w:t>
      </w:r>
      <w:r w:rsidRPr="00EB6872">
        <w:t xml:space="preserve">: </w:t>
      </w:r>
      <w:r>
        <w:t>GET</w:t>
      </w:r>
    </w:p>
    <w:p w14:paraId="630FA40C" w14:textId="77777777" w:rsidR="00163F81" w:rsidRDefault="00163F81" w:rsidP="00163F81">
      <w:pPr>
        <w:pStyle w:val="Heading5"/>
        <w:jc w:val="both"/>
      </w:pPr>
      <w:r>
        <w:t>Validations</w:t>
      </w:r>
    </w:p>
    <w:p w14:paraId="6A154596" w14:textId="77777777" w:rsidR="00163F81" w:rsidRDefault="00163F81" w:rsidP="00E65978">
      <w:pPr>
        <w:pStyle w:val="ListParagraph"/>
        <w:numPr>
          <w:ilvl w:val="0"/>
          <w:numId w:val="6"/>
        </w:numPr>
        <w:jc w:val="both"/>
      </w:pPr>
      <w:r>
        <w:t>NMS_MoTech</w:t>
      </w:r>
      <w:r w:rsidDel="00970EE2">
        <w:t xml:space="preserve"> </w:t>
      </w:r>
      <w:r>
        <w:t>shall return appropriate http error code in following case</w:t>
      </w:r>
    </w:p>
    <w:p w14:paraId="4D1B748B" w14:textId="77777777" w:rsidR="00163F81" w:rsidRDefault="00163F81" w:rsidP="00E65978">
      <w:pPr>
        <w:pStyle w:val="ListParagraph"/>
        <w:numPr>
          <w:ilvl w:val="1"/>
          <w:numId w:val="6"/>
        </w:numPr>
        <w:jc w:val="both"/>
      </w:pPr>
      <w:proofErr w:type="gramStart"/>
      <w:r>
        <w:t>msisdn</w:t>
      </w:r>
      <w:proofErr w:type="gramEnd"/>
      <w:r>
        <w:t xml:space="preserve">, operator, circle and callId are not present as query parameters. </w:t>
      </w:r>
    </w:p>
    <w:p w14:paraId="3152C54C" w14:textId="77777777" w:rsidR="00163F81" w:rsidRDefault="00163F81" w:rsidP="00E65978">
      <w:pPr>
        <w:pStyle w:val="ListParagraph"/>
        <w:numPr>
          <w:ilvl w:val="1"/>
          <w:numId w:val="6"/>
        </w:numPr>
        <w:jc w:val="both"/>
      </w:pPr>
      <w:proofErr w:type="gramStart"/>
      <w:r>
        <w:t>msisdn</w:t>
      </w:r>
      <w:proofErr w:type="gramEnd"/>
      <w:r>
        <w:t xml:space="preserve"> does not contain 10 digits.</w:t>
      </w:r>
    </w:p>
    <w:p w14:paraId="4F67D56B" w14:textId="77777777" w:rsidR="00163F81" w:rsidRDefault="00163F81" w:rsidP="00163F81">
      <w:pPr>
        <w:pStyle w:val="Heading5"/>
        <w:jc w:val="both"/>
      </w:pPr>
      <w:r>
        <w:t>Http time Out</w:t>
      </w:r>
    </w:p>
    <w:p w14:paraId="5D73376C" w14:textId="77777777" w:rsidR="00163F81" w:rsidRPr="007A57D8"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70725CE6" w14:textId="77777777" w:rsidTr="00D55576">
        <w:trPr>
          <w:trHeight w:val="244"/>
        </w:trPr>
        <w:tc>
          <w:tcPr>
            <w:tcW w:w="3007" w:type="pct"/>
            <w:shd w:val="clear" w:color="auto" w:fill="D9D9D9" w:themeFill="background1" w:themeFillShade="D9"/>
            <w:vAlign w:val="bottom"/>
          </w:tcPr>
          <w:p w14:paraId="28220400"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C003EB4"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4F5E4BA2" w14:textId="77777777" w:rsidTr="00D55576">
        <w:trPr>
          <w:trHeight w:val="386"/>
        </w:trPr>
        <w:tc>
          <w:tcPr>
            <w:tcW w:w="3007" w:type="pct"/>
          </w:tcPr>
          <w:p w14:paraId="6E62D7C4"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60FC6FEA"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6F8867B5" w14:textId="77777777" w:rsidR="00163F81" w:rsidRDefault="00163F81" w:rsidP="00163F81">
      <w:pPr>
        <w:pStyle w:val="ListParagraph"/>
        <w:numPr>
          <w:ilvl w:val="0"/>
          <w:numId w:val="0"/>
        </w:numPr>
        <w:ind w:left="360"/>
        <w:jc w:val="both"/>
      </w:pPr>
    </w:p>
    <w:p w14:paraId="5EFF6D22" w14:textId="77777777" w:rsidR="00163F81" w:rsidRPr="000C573D" w:rsidRDefault="00163F81" w:rsidP="00163F81">
      <w:pPr>
        <w:pStyle w:val="Heading5"/>
        <w:jc w:val="both"/>
      </w:pPr>
      <w:r>
        <w:t>Query Parameters</w:t>
      </w:r>
    </w:p>
    <w:p w14:paraId="080A9E3A" w14:textId="77777777" w:rsidR="00163F81" w:rsidRDefault="00163F81" w:rsidP="00163F81">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163F81" w14:paraId="2ECF49F8" w14:textId="77777777" w:rsidTr="00FE78D0">
        <w:tc>
          <w:tcPr>
            <w:tcW w:w="558" w:type="dxa"/>
            <w:shd w:val="clear" w:color="auto" w:fill="D9D9D9" w:themeFill="background1" w:themeFillShade="D9"/>
          </w:tcPr>
          <w:p w14:paraId="1A64C7A0" w14:textId="77777777" w:rsidR="00163F81" w:rsidRDefault="00163F81" w:rsidP="00FE78D0">
            <w:pPr>
              <w:jc w:val="both"/>
            </w:pPr>
            <w:r>
              <w:t>#</w:t>
            </w:r>
          </w:p>
        </w:tc>
        <w:tc>
          <w:tcPr>
            <w:tcW w:w="1801" w:type="dxa"/>
            <w:shd w:val="clear" w:color="auto" w:fill="D9D9D9" w:themeFill="background1" w:themeFillShade="D9"/>
          </w:tcPr>
          <w:p w14:paraId="274B1394" w14:textId="77777777" w:rsidR="00163F81" w:rsidRDefault="00163F81" w:rsidP="00FE78D0">
            <w:pPr>
              <w:jc w:val="both"/>
            </w:pPr>
            <w:r>
              <w:t>Parameter Name</w:t>
            </w:r>
          </w:p>
        </w:tc>
        <w:tc>
          <w:tcPr>
            <w:tcW w:w="1284" w:type="dxa"/>
            <w:shd w:val="clear" w:color="auto" w:fill="D9D9D9" w:themeFill="background1" w:themeFillShade="D9"/>
          </w:tcPr>
          <w:p w14:paraId="063ACF10" w14:textId="77777777" w:rsidR="00163F81" w:rsidRDefault="00163F81" w:rsidP="00FE78D0">
            <w:pPr>
              <w:jc w:val="both"/>
            </w:pPr>
            <w:r>
              <w:t>Mandatory</w:t>
            </w:r>
          </w:p>
        </w:tc>
        <w:tc>
          <w:tcPr>
            <w:tcW w:w="1134" w:type="dxa"/>
            <w:shd w:val="clear" w:color="auto" w:fill="D9D9D9" w:themeFill="background1" w:themeFillShade="D9"/>
          </w:tcPr>
          <w:p w14:paraId="1926586E" w14:textId="77777777" w:rsidR="00163F81" w:rsidRDefault="00163F81" w:rsidP="00FE78D0">
            <w:pPr>
              <w:jc w:val="both"/>
            </w:pPr>
            <w:r>
              <w:t>Data type</w:t>
            </w:r>
          </w:p>
        </w:tc>
        <w:tc>
          <w:tcPr>
            <w:tcW w:w="1829" w:type="dxa"/>
            <w:shd w:val="clear" w:color="auto" w:fill="D9D9D9" w:themeFill="background1" w:themeFillShade="D9"/>
          </w:tcPr>
          <w:p w14:paraId="6F1B2F9A" w14:textId="77777777" w:rsidR="00163F81" w:rsidRDefault="00163F81" w:rsidP="00FE78D0">
            <w:pPr>
              <w:jc w:val="both"/>
            </w:pPr>
            <w:r>
              <w:t>Range</w:t>
            </w:r>
          </w:p>
        </w:tc>
        <w:tc>
          <w:tcPr>
            <w:tcW w:w="2592" w:type="dxa"/>
            <w:shd w:val="clear" w:color="auto" w:fill="D9D9D9" w:themeFill="background1" w:themeFillShade="D9"/>
          </w:tcPr>
          <w:p w14:paraId="00FE1744" w14:textId="77777777" w:rsidR="00163F81" w:rsidRDefault="00163F81" w:rsidP="00FE78D0">
            <w:pPr>
              <w:jc w:val="both"/>
            </w:pPr>
            <w:r>
              <w:t>Description</w:t>
            </w:r>
          </w:p>
        </w:tc>
      </w:tr>
      <w:tr w:rsidR="00163F81" w14:paraId="3FE25CEE" w14:textId="77777777" w:rsidTr="00FE78D0">
        <w:tc>
          <w:tcPr>
            <w:tcW w:w="558" w:type="dxa"/>
          </w:tcPr>
          <w:p w14:paraId="615586C2" w14:textId="77777777" w:rsidR="00163F81" w:rsidRDefault="00163F81" w:rsidP="00FE78D0">
            <w:pPr>
              <w:jc w:val="both"/>
            </w:pPr>
            <w:r>
              <w:t>1</w:t>
            </w:r>
          </w:p>
        </w:tc>
        <w:tc>
          <w:tcPr>
            <w:tcW w:w="1801" w:type="dxa"/>
          </w:tcPr>
          <w:p w14:paraId="291FB9C0" w14:textId="77777777" w:rsidR="00163F81" w:rsidRDefault="00163F81" w:rsidP="00FE78D0">
            <w:pPr>
              <w:jc w:val="both"/>
            </w:pPr>
            <w:proofErr w:type="gramStart"/>
            <w:r>
              <w:t>callingNumber</w:t>
            </w:r>
            <w:proofErr w:type="gramEnd"/>
          </w:p>
        </w:tc>
        <w:tc>
          <w:tcPr>
            <w:tcW w:w="1284" w:type="dxa"/>
          </w:tcPr>
          <w:p w14:paraId="4125C0E2" w14:textId="77777777" w:rsidR="00163F81" w:rsidRDefault="00163F81" w:rsidP="00FE78D0">
            <w:pPr>
              <w:jc w:val="both"/>
            </w:pPr>
            <w:r>
              <w:t>Yes</w:t>
            </w:r>
          </w:p>
        </w:tc>
        <w:tc>
          <w:tcPr>
            <w:tcW w:w="1134" w:type="dxa"/>
          </w:tcPr>
          <w:p w14:paraId="6065788A" w14:textId="77777777" w:rsidR="00163F81" w:rsidRDefault="00163F81" w:rsidP="00FE78D0">
            <w:pPr>
              <w:jc w:val="both"/>
            </w:pPr>
            <w:r>
              <w:t>Number (10 digits)</w:t>
            </w:r>
          </w:p>
        </w:tc>
        <w:tc>
          <w:tcPr>
            <w:tcW w:w="1829" w:type="dxa"/>
          </w:tcPr>
          <w:p w14:paraId="2FCE2930" w14:textId="77777777" w:rsidR="00163F81" w:rsidRDefault="00163F81" w:rsidP="00FE78D0">
            <w:pPr>
              <w:jc w:val="both"/>
            </w:pPr>
            <w:r>
              <w:t>10 Digits (all digits must be present)</w:t>
            </w:r>
          </w:p>
        </w:tc>
        <w:tc>
          <w:tcPr>
            <w:tcW w:w="2592" w:type="dxa"/>
          </w:tcPr>
          <w:p w14:paraId="130EF53A" w14:textId="77777777" w:rsidR="00163F81" w:rsidRDefault="00163F81" w:rsidP="00FE78D0">
            <w:pPr>
              <w:jc w:val="both"/>
            </w:pPr>
            <w:r>
              <w:t>10-digit mobile number of the caller</w:t>
            </w:r>
          </w:p>
        </w:tc>
      </w:tr>
      <w:tr w:rsidR="00163F81" w:rsidRPr="00E46D1E" w14:paraId="6ED0E79A" w14:textId="77777777" w:rsidTr="00FE78D0">
        <w:tc>
          <w:tcPr>
            <w:tcW w:w="558" w:type="dxa"/>
          </w:tcPr>
          <w:p w14:paraId="6A13EC67" w14:textId="77777777" w:rsidR="00163F81" w:rsidRPr="00E46D1E" w:rsidRDefault="00163F81" w:rsidP="00FE78D0">
            <w:pPr>
              <w:jc w:val="both"/>
            </w:pPr>
            <w:r>
              <w:t>2</w:t>
            </w:r>
          </w:p>
        </w:tc>
        <w:tc>
          <w:tcPr>
            <w:tcW w:w="1801" w:type="dxa"/>
          </w:tcPr>
          <w:p w14:paraId="1961125F" w14:textId="77777777" w:rsidR="00163F81" w:rsidRPr="00E46D1E" w:rsidRDefault="00163F81" w:rsidP="00FE78D0">
            <w:pPr>
              <w:jc w:val="both"/>
            </w:pPr>
            <w:proofErr w:type="gramStart"/>
            <w:r w:rsidRPr="00E46D1E">
              <w:t>call</w:t>
            </w:r>
            <w:r>
              <w:t>I</w:t>
            </w:r>
            <w:r w:rsidRPr="00E46D1E">
              <w:t>d</w:t>
            </w:r>
            <w:proofErr w:type="gramEnd"/>
          </w:p>
        </w:tc>
        <w:tc>
          <w:tcPr>
            <w:tcW w:w="1284" w:type="dxa"/>
          </w:tcPr>
          <w:p w14:paraId="3C0A9004" w14:textId="77777777" w:rsidR="00163F81" w:rsidRPr="00E46D1E" w:rsidRDefault="00163F81" w:rsidP="00FE78D0">
            <w:pPr>
              <w:jc w:val="both"/>
            </w:pPr>
            <w:r w:rsidRPr="00E46D1E">
              <w:t>Yes</w:t>
            </w:r>
          </w:p>
        </w:tc>
        <w:tc>
          <w:tcPr>
            <w:tcW w:w="1134" w:type="dxa"/>
          </w:tcPr>
          <w:p w14:paraId="7C43CA8F" w14:textId="77777777" w:rsidR="00163F81" w:rsidRPr="00E46D1E" w:rsidRDefault="00163F81" w:rsidP="00FE78D0">
            <w:pPr>
              <w:jc w:val="both"/>
            </w:pPr>
            <w:r w:rsidRPr="00E46D1E">
              <w:t>Number</w:t>
            </w:r>
            <w:r>
              <w:t xml:space="preserve"> (15 digits)</w:t>
            </w:r>
          </w:p>
        </w:tc>
        <w:tc>
          <w:tcPr>
            <w:tcW w:w="1829" w:type="dxa"/>
          </w:tcPr>
          <w:p w14:paraId="4FBEB95F" w14:textId="77777777" w:rsidR="00163F81" w:rsidRPr="00E46D1E" w:rsidRDefault="00163F81" w:rsidP="00FE78D0">
            <w:pPr>
              <w:jc w:val="both"/>
            </w:pPr>
            <w:r>
              <w:t>NA</w:t>
            </w:r>
          </w:p>
        </w:tc>
        <w:tc>
          <w:tcPr>
            <w:tcW w:w="2592" w:type="dxa"/>
          </w:tcPr>
          <w:p w14:paraId="62DA613A" w14:textId="77777777" w:rsidR="00163F81" w:rsidRPr="00E46D1E" w:rsidRDefault="00163F81" w:rsidP="00FE78D0">
            <w:pPr>
              <w:jc w:val="both"/>
            </w:pPr>
            <w:r w:rsidRPr="00AF0117">
              <w:t>15 digit unique call id assigned by IVR</w:t>
            </w:r>
          </w:p>
        </w:tc>
      </w:tr>
      <w:tr w:rsidR="00280ADE" w:rsidRPr="00E46D1E" w14:paraId="738E77F8" w14:textId="77777777" w:rsidTr="00FE78D0">
        <w:tc>
          <w:tcPr>
            <w:tcW w:w="558" w:type="dxa"/>
          </w:tcPr>
          <w:p w14:paraId="5F51F09C" w14:textId="77777777" w:rsidR="00280ADE" w:rsidRDefault="00280ADE" w:rsidP="00FE78D0">
            <w:pPr>
              <w:jc w:val="both"/>
            </w:pPr>
            <w:r>
              <w:t>3</w:t>
            </w:r>
          </w:p>
        </w:tc>
        <w:tc>
          <w:tcPr>
            <w:tcW w:w="1801" w:type="dxa"/>
          </w:tcPr>
          <w:p w14:paraId="65887FA4" w14:textId="77777777" w:rsidR="00280ADE" w:rsidRPr="00E46D1E" w:rsidRDefault="00280ADE" w:rsidP="00FE78D0">
            <w:pPr>
              <w:jc w:val="both"/>
            </w:pPr>
            <w:proofErr w:type="gramStart"/>
            <w:r>
              <w:t>languageLocationCode</w:t>
            </w:r>
            <w:proofErr w:type="gramEnd"/>
          </w:p>
        </w:tc>
        <w:tc>
          <w:tcPr>
            <w:tcW w:w="1284" w:type="dxa"/>
          </w:tcPr>
          <w:p w14:paraId="409590CB" w14:textId="48202F73" w:rsidR="00280ADE" w:rsidRPr="00E46D1E" w:rsidRDefault="00840379" w:rsidP="00FE78D0">
            <w:pPr>
              <w:jc w:val="both"/>
            </w:pPr>
            <w:r>
              <w:t>No</w:t>
            </w:r>
          </w:p>
        </w:tc>
        <w:tc>
          <w:tcPr>
            <w:tcW w:w="1134" w:type="dxa"/>
          </w:tcPr>
          <w:p w14:paraId="44E089E5" w14:textId="77777777" w:rsidR="00280ADE" w:rsidRPr="00E46D1E" w:rsidRDefault="00280ADE" w:rsidP="00FE78D0">
            <w:pPr>
              <w:jc w:val="both"/>
            </w:pPr>
            <w:r>
              <w:t>String</w:t>
            </w:r>
          </w:p>
        </w:tc>
        <w:tc>
          <w:tcPr>
            <w:tcW w:w="1829" w:type="dxa"/>
          </w:tcPr>
          <w:p w14:paraId="75170156" w14:textId="77777777" w:rsidR="00280ADE" w:rsidRDefault="00280ADE" w:rsidP="00FE78D0">
            <w:pPr>
              <w:jc w:val="both"/>
            </w:pPr>
          </w:p>
        </w:tc>
        <w:tc>
          <w:tcPr>
            <w:tcW w:w="2592" w:type="dxa"/>
          </w:tcPr>
          <w:p w14:paraId="0E9B36B5" w14:textId="77777777" w:rsidR="00280ADE" w:rsidRPr="00AF0117" w:rsidRDefault="0048752B" w:rsidP="00FE78D0">
            <w:pPr>
              <w:jc w:val="both"/>
            </w:pPr>
            <w:r w:rsidRPr="00DC4E12">
              <w:t>Language preference selected by caller</w:t>
            </w:r>
          </w:p>
        </w:tc>
      </w:tr>
    </w:tbl>
    <w:p w14:paraId="3B9D6A77" w14:textId="77777777" w:rsidR="00163F81" w:rsidRDefault="00163F81" w:rsidP="00163F81">
      <w:pPr>
        <w:pStyle w:val="Heading5"/>
        <w:jc w:val="both"/>
      </w:pPr>
      <w:r>
        <w:t>Headers</w:t>
      </w:r>
    </w:p>
    <w:p w14:paraId="210A3D5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3D937753" w14:textId="77777777" w:rsidTr="00FE78D0">
        <w:tc>
          <w:tcPr>
            <w:tcW w:w="1512" w:type="dxa"/>
            <w:shd w:val="clear" w:color="auto" w:fill="D9D9D9" w:themeFill="background1" w:themeFillShade="D9"/>
          </w:tcPr>
          <w:p w14:paraId="20E0BC01" w14:textId="77777777" w:rsidR="00163F81" w:rsidRDefault="00163F81" w:rsidP="00FE78D0">
            <w:pPr>
              <w:jc w:val="both"/>
            </w:pPr>
            <w:r>
              <w:t>Header Name</w:t>
            </w:r>
          </w:p>
        </w:tc>
        <w:tc>
          <w:tcPr>
            <w:tcW w:w="1595" w:type="dxa"/>
            <w:shd w:val="clear" w:color="auto" w:fill="D9D9D9" w:themeFill="background1" w:themeFillShade="D9"/>
          </w:tcPr>
          <w:p w14:paraId="68993413" w14:textId="77777777" w:rsidR="00163F81" w:rsidRDefault="00163F81" w:rsidP="00FE78D0">
            <w:pPr>
              <w:jc w:val="both"/>
            </w:pPr>
            <w:r>
              <w:t>Header Value</w:t>
            </w:r>
          </w:p>
        </w:tc>
        <w:tc>
          <w:tcPr>
            <w:tcW w:w="1341" w:type="dxa"/>
            <w:shd w:val="clear" w:color="auto" w:fill="D9D9D9" w:themeFill="background1" w:themeFillShade="D9"/>
          </w:tcPr>
          <w:p w14:paraId="586FA234" w14:textId="77777777" w:rsidR="00163F81" w:rsidRDefault="00163F81" w:rsidP="00FE78D0">
            <w:pPr>
              <w:jc w:val="both"/>
            </w:pPr>
            <w:r>
              <w:t>Mandatory</w:t>
            </w:r>
          </w:p>
        </w:tc>
        <w:tc>
          <w:tcPr>
            <w:tcW w:w="4732" w:type="dxa"/>
            <w:shd w:val="clear" w:color="auto" w:fill="D9D9D9" w:themeFill="background1" w:themeFillShade="D9"/>
          </w:tcPr>
          <w:p w14:paraId="4DAE94E8" w14:textId="77777777" w:rsidR="00163F81" w:rsidRDefault="00163F81" w:rsidP="00FE78D0">
            <w:pPr>
              <w:jc w:val="both"/>
            </w:pPr>
            <w:r>
              <w:t>Description</w:t>
            </w:r>
          </w:p>
        </w:tc>
      </w:tr>
      <w:tr w:rsidR="00163F81" w14:paraId="33FA863A" w14:textId="77777777" w:rsidTr="00FE78D0">
        <w:tc>
          <w:tcPr>
            <w:tcW w:w="1512" w:type="dxa"/>
          </w:tcPr>
          <w:p w14:paraId="5D558C55" w14:textId="77777777" w:rsidR="00163F81" w:rsidRPr="0065474C" w:rsidRDefault="00163F81" w:rsidP="00FE78D0">
            <w:pPr>
              <w:jc w:val="both"/>
            </w:pPr>
            <w:r>
              <w:t>Accept</w:t>
            </w:r>
          </w:p>
        </w:tc>
        <w:tc>
          <w:tcPr>
            <w:tcW w:w="1595" w:type="dxa"/>
          </w:tcPr>
          <w:p w14:paraId="35F58946" w14:textId="77777777" w:rsidR="00163F81" w:rsidRPr="0065474C" w:rsidRDefault="00163F81" w:rsidP="00FE78D0">
            <w:pPr>
              <w:jc w:val="both"/>
            </w:pPr>
            <w:proofErr w:type="gramStart"/>
            <w:r>
              <w:t>application</w:t>
            </w:r>
            <w:proofErr w:type="gramEnd"/>
            <w:r>
              <w:t>/json</w:t>
            </w:r>
          </w:p>
        </w:tc>
        <w:tc>
          <w:tcPr>
            <w:tcW w:w="1341" w:type="dxa"/>
          </w:tcPr>
          <w:p w14:paraId="27A00797" w14:textId="77777777" w:rsidR="00163F81" w:rsidRPr="0065474C" w:rsidRDefault="00163F81" w:rsidP="00FE78D0">
            <w:pPr>
              <w:jc w:val="both"/>
            </w:pPr>
            <w:r>
              <w:t>Yes</w:t>
            </w:r>
          </w:p>
        </w:tc>
        <w:tc>
          <w:tcPr>
            <w:tcW w:w="4732" w:type="dxa"/>
          </w:tcPr>
          <w:p w14:paraId="414FF86F" w14:textId="77777777" w:rsidR="00163F81" w:rsidRPr="00706077" w:rsidRDefault="00163F81" w:rsidP="00FE78D0">
            <w:pPr>
              <w:jc w:val="both"/>
            </w:pPr>
            <w:r>
              <w:t>It specifies the format of the content accepted by the API invoker.</w:t>
            </w:r>
          </w:p>
        </w:tc>
      </w:tr>
    </w:tbl>
    <w:p w14:paraId="2CFC38FC" w14:textId="77777777" w:rsidR="00163F81" w:rsidRDefault="00163F81" w:rsidP="00163F81">
      <w:pPr>
        <w:pStyle w:val="Heading4"/>
        <w:jc w:val="both"/>
      </w:pPr>
      <w:r>
        <w:t xml:space="preserve">Get Inbox Details API </w:t>
      </w:r>
      <w:r w:rsidR="00350A13">
        <w:t>–</w:t>
      </w:r>
      <w:r>
        <w:t xml:space="preserve"> </w:t>
      </w:r>
      <w:r w:rsidRPr="00D164C4">
        <w:t>Response</w:t>
      </w:r>
    </w:p>
    <w:p w14:paraId="6322F42F"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70C06C71" w14:textId="77777777" w:rsidTr="00FE78D0">
        <w:tc>
          <w:tcPr>
            <w:tcW w:w="1188" w:type="dxa"/>
            <w:shd w:val="clear" w:color="auto" w:fill="D9D9D9" w:themeFill="background1" w:themeFillShade="D9"/>
          </w:tcPr>
          <w:p w14:paraId="4EFEAAB5" w14:textId="77777777" w:rsidR="00163F81" w:rsidRPr="00DE1B6A" w:rsidRDefault="00163F81" w:rsidP="00FE78D0">
            <w:pPr>
              <w:jc w:val="both"/>
            </w:pPr>
            <w:proofErr w:type="gramStart"/>
            <w:r w:rsidRPr="00DE1B6A">
              <w:t>Response  Status</w:t>
            </w:r>
            <w:proofErr w:type="gramEnd"/>
          </w:p>
        </w:tc>
        <w:tc>
          <w:tcPr>
            <w:tcW w:w="3315" w:type="dxa"/>
            <w:shd w:val="clear" w:color="auto" w:fill="D9D9D9" w:themeFill="background1" w:themeFillShade="D9"/>
          </w:tcPr>
          <w:p w14:paraId="1AE7B05B"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45655B4A"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5C6C039E"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36D3A728" w14:textId="77777777" w:rsidR="00163F81" w:rsidRPr="00DE1B6A" w:rsidRDefault="00163F81" w:rsidP="00FE78D0">
            <w:pPr>
              <w:jc w:val="both"/>
            </w:pPr>
            <w:r w:rsidRPr="00DE1B6A">
              <w:t>Description</w:t>
            </w:r>
          </w:p>
        </w:tc>
      </w:tr>
      <w:tr w:rsidR="00163F81" w14:paraId="00D6DE38" w14:textId="77777777" w:rsidTr="00FE78D0">
        <w:trPr>
          <w:trHeight w:val="346"/>
        </w:trPr>
        <w:tc>
          <w:tcPr>
            <w:tcW w:w="1188" w:type="dxa"/>
          </w:tcPr>
          <w:p w14:paraId="210D0CC2" w14:textId="77777777" w:rsidR="00163F81" w:rsidRPr="00031093" w:rsidRDefault="00163F81" w:rsidP="00FE78D0">
            <w:pPr>
              <w:jc w:val="both"/>
            </w:pPr>
            <w:r w:rsidRPr="00031093">
              <w:t>Successful</w:t>
            </w:r>
          </w:p>
        </w:tc>
        <w:tc>
          <w:tcPr>
            <w:tcW w:w="3315" w:type="dxa"/>
          </w:tcPr>
          <w:p w14:paraId="0CAF42ED" w14:textId="77777777" w:rsidR="00163F81" w:rsidRPr="00A20A3F" w:rsidRDefault="00163F81" w:rsidP="00FE78D0">
            <w:pPr>
              <w:jc w:val="both"/>
              <w:rPr>
                <w:color w:val="000000" w:themeColor="text1"/>
              </w:rPr>
            </w:pPr>
            <w:r w:rsidRPr="00A20A3F">
              <w:rPr>
                <w:color w:val="000000" w:themeColor="text1"/>
              </w:rPr>
              <w:t>{</w:t>
            </w:r>
          </w:p>
          <w:p w14:paraId="3AA72669" w14:textId="77777777" w:rsidR="00163F81" w:rsidRPr="00A20A3F" w:rsidRDefault="003F5A2D" w:rsidP="00FE78D0">
            <w:pPr>
              <w:jc w:val="both"/>
              <w:rPr>
                <w:color w:val="000000" w:themeColor="text1"/>
              </w:rPr>
            </w:pPr>
            <w:r>
              <w:rPr>
                <w:color w:val="000000" w:themeColor="text1"/>
              </w:rPr>
              <w:t>"</w:t>
            </w:r>
            <w:proofErr w:type="gramStart"/>
            <w:r w:rsidR="00163F81" w:rsidRPr="00A20A3F">
              <w:rPr>
                <w:color w:val="000000" w:themeColor="text1"/>
              </w:rPr>
              <w:t>inboxSubscriptionDetailList</w:t>
            </w:r>
            <w:proofErr w:type="gramEnd"/>
            <w:r>
              <w:rPr>
                <w:color w:val="000000" w:themeColor="text1"/>
              </w:rPr>
              <w:t>"</w:t>
            </w:r>
            <w:r w:rsidR="00163F81" w:rsidRPr="00A20A3F">
              <w:rPr>
                <w:color w:val="000000" w:themeColor="text1"/>
              </w:rPr>
              <w:t>: [</w:t>
            </w:r>
          </w:p>
          <w:p w14:paraId="39795958" w14:textId="77777777" w:rsidR="00163F81" w:rsidRPr="00A20A3F" w:rsidRDefault="00163F81" w:rsidP="00FE78D0">
            <w:pPr>
              <w:jc w:val="both"/>
              <w:rPr>
                <w:color w:val="000000" w:themeColor="text1"/>
              </w:rPr>
            </w:pPr>
            <w:r w:rsidRPr="00A20A3F">
              <w:rPr>
                <w:color w:val="000000" w:themeColor="text1"/>
              </w:rPr>
              <w:t xml:space="preserve">        {</w:t>
            </w:r>
          </w:p>
          <w:p w14:paraId="7F655E94"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subscriptionId</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12345678</w:t>
            </w:r>
            <w:r>
              <w:rPr>
                <w:color w:val="000000" w:themeColor="text1"/>
              </w:rPr>
              <w:t>-</w:t>
            </w:r>
            <w:r w:rsidRPr="00A20A3F">
              <w:rPr>
                <w:color w:val="000000" w:themeColor="text1"/>
              </w:rPr>
              <w:t>9…</w:t>
            </w:r>
            <w:r w:rsidR="003F5A2D">
              <w:rPr>
                <w:color w:val="000000" w:themeColor="text1"/>
              </w:rPr>
              <w:t>"</w:t>
            </w:r>
            <w:r w:rsidRPr="00A20A3F">
              <w:rPr>
                <w:color w:val="000000" w:themeColor="text1"/>
              </w:rPr>
              <w:t>,</w:t>
            </w:r>
          </w:p>
          <w:p w14:paraId="6EEA5D42"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subscriptionPack</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48WeeksPack</w:t>
            </w:r>
            <w:r w:rsidR="003F5A2D">
              <w:rPr>
                <w:color w:val="000000" w:themeColor="text1"/>
              </w:rPr>
              <w:t>"</w:t>
            </w:r>
            <w:r w:rsidRPr="00A20A3F">
              <w:rPr>
                <w:color w:val="000000" w:themeColor="text1"/>
              </w:rPr>
              <w:t>,</w:t>
            </w:r>
          </w:p>
          <w:p w14:paraId="300892CE"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inboxWeekId</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2_2</w:t>
            </w:r>
            <w:r w:rsidR="003F5A2D">
              <w:rPr>
                <w:color w:val="000000" w:themeColor="text1"/>
              </w:rPr>
              <w:t>"</w:t>
            </w:r>
            <w:r w:rsidRPr="00A20A3F">
              <w:rPr>
                <w:color w:val="000000" w:themeColor="text1"/>
              </w:rPr>
              <w:t>,</w:t>
            </w:r>
          </w:p>
          <w:p w14:paraId="53F4BCFB"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contentFileName</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xyz.wav</w:t>
            </w:r>
            <w:r w:rsidR="003F5A2D">
              <w:rPr>
                <w:color w:val="000000" w:themeColor="text1"/>
              </w:rPr>
              <w:t>"</w:t>
            </w:r>
          </w:p>
          <w:p w14:paraId="6F02C259" w14:textId="77777777" w:rsidR="00163F81" w:rsidRPr="00A20A3F" w:rsidRDefault="00163F81" w:rsidP="00FE78D0">
            <w:pPr>
              <w:jc w:val="both"/>
              <w:rPr>
                <w:color w:val="000000" w:themeColor="text1"/>
              </w:rPr>
            </w:pPr>
            <w:r w:rsidRPr="00A20A3F">
              <w:rPr>
                <w:color w:val="000000" w:themeColor="text1"/>
              </w:rPr>
              <w:t xml:space="preserve">        },</w:t>
            </w:r>
          </w:p>
          <w:p w14:paraId="57E6B004" w14:textId="77777777" w:rsidR="00163F81" w:rsidRPr="00A20A3F" w:rsidRDefault="00163F81" w:rsidP="00FE78D0">
            <w:pPr>
              <w:jc w:val="both"/>
              <w:rPr>
                <w:color w:val="000000" w:themeColor="text1"/>
              </w:rPr>
            </w:pPr>
            <w:r w:rsidRPr="00A20A3F">
              <w:rPr>
                <w:color w:val="000000" w:themeColor="text1"/>
              </w:rPr>
              <w:t xml:space="preserve">        {</w:t>
            </w:r>
          </w:p>
          <w:p w14:paraId="47FB61A5"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subscriptionId</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11111111</w:t>
            </w:r>
            <w:r>
              <w:rPr>
                <w:color w:val="000000" w:themeColor="text1"/>
              </w:rPr>
              <w:t>-</w:t>
            </w:r>
            <w:r w:rsidRPr="00A20A3F">
              <w:rPr>
                <w:color w:val="000000" w:themeColor="text1"/>
              </w:rPr>
              <w:t>1…</w:t>
            </w:r>
            <w:r w:rsidR="003F5A2D">
              <w:rPr>
                <w:color w:val="000000" w:themeColor="text1"/>
              </w:rPr>
              <w:t>"</w:t>
            </w:r>
            <w:r w:rsidRPr="00A20A3F">
              <w:rPr>
                <w:color w:val="000000" w:themeColor="text1"/>
              </w:rPr>
              <w:t>,</w:t>
            </w:r>
          </w:p>
          <w:p w14:paraId="11DDC8C4" w14:textId="0295B7AB"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subscriptionPack</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7</w:t>
            </w:r>
            <w:r w:rsidR="001F21F0">
              <w:rPr>
                <w:color w:val="000000" w:themeColor="text1"/>
              </w:rPr>
              <w:t>2</w:t>
            </w:r>
            <w:r w:rsidRPr="00A20A3F">
              <w:rPr>
                <w:color w:val="000000" w:themeColor="text1"/>
              </w:rPr>
              <w:t>WeeksPack</w:t>
            </w:r>
            <w:r w:rsidR="003F5A2D">
              <w:rPr>
                <w:color w:val="000000" w:themeColor="text1"/>
              </w:rPr>
              <w:t>"</w:t>
            </w:r>
            <w:r w:rsidRPr="00A20A3F">
              <w:rPr>
                <w:color w:val="000000" w:themeColor="text1"/>
              </w:rPr>
              <w:t>,</w:t>
            </w:r>
          </w:p>
          <w:p w14:paraId="046BC82B"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inboxWeekId</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10_1</w:t>
            </w:r>
            <w:r w:rsidR="003F5A2D">
              <w:rPr>
                <w:color w:val="000000" w:themeColor="text1"/>
              </w:rPr>
              <w:t>"</w:t>
            </w:r>
            <w:r w:rsidRPr="00A20A3F">
              <w:rPr>
                <w:color w:val="000000" w:themeColor="text1"/>
              </w:rPr>
              <w:t>,</w:t>
            </w:r>
          </w:p>
          <w:p w14:paraId="35EADF9B"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contentFileName</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xyz.wav</w:t>
            </w:r>
            <w:r w:rsidR="003F5A2D">
              <w:rPr>
                <w:color w:val="000000" w:themeColor="text1"/>
              </w:rPr>
              <w:t>"</w:t>
            </w:r>
          </w:p>
          <w:p w14:paraId="0E9109D0" w14:textId="77777777" w:rsidR="00163F81" w:rsidRPr="00A20A3F" w:rsidRDefault="00163F81" w:rsidP="00FE78D0">
            <w:pPr>
              <w:jc w:val="both"/>
              <w:rPr>
                <w:color w:val="000000" w:themeColor="text1"/>
              </w:rPr>
            </w:pPr>
            <w:r w:rsidRPr="00A20A3F">
              <w:rPr>
                <w:color w:val="000000" w:themeColor="text1"/>
              </w:rPr>
              <w:t xml:space="preserve">        }</w:t>
            </w:r>
          </w:p>
          <w:p w14:paraId="6D32357E" w14:textId="77777777" w:rsidR="00163F81" w:rsidRPr="00A20A3F" w:rsidRDefault="00163F81" w:rsidP="00FE78D0">
            <w:pPr>
              <w:jc w:val="both"/>
              <w:rPr>
                <w:color w:val="000000" w:themeColor="text1"/>
              </w:rPr>
            </w:pPr>
            <w:r w:rsidRPr="00A20A3F">
              <w:rPr>
                <w:color w:val="000000" w:themeColor="text1"/>
              </w:rPr>
              <w:t xml:space="preserve">    ]</w:t>
            </w:r>
          </w:p>
          <w:p w14:paraId="3A3B272C" w14:textId="77777777" w:rsidR="00163F81" w:rsidRDefault="00163F81" w:rsidP="00FE78D0">
            <w:pPr>
              <w:jc w:val="both"/>
              <w:rPr>
                <w:color w:val="000000" w:themeColor="text1"/>
              </w:rPr>
            </w:pPr>
            <w:r w:rsidRPr="00A20A3F">
              <w:rPr>
                <w:color w:val="000000" w:themeColor="text1"/>
              </w:rPr>
              <w:t>}</w:t>
            </w:r>
          </w:p>
          <w:p w14:paraId="0A5A9B54" w14:textId="77777777" w:rsidR="00163F81" w:rsidRPr="00A02AEB" w:rsidRDefault="00163F81" w:rsidP="00FE78D0">
            <w:pPr>
              <w:jc w:val="both"/>
              <w:rPr>
                <w:color w:val="000000" w:themeColor="text1"/>
              </w:rPr>
            </w:pPr>
          </w:p>
          <w:p w14:paraId="51059EE9" w14:textId="77777777" w:rsidR="00163F81" w:rsidRPr="00A02AEB" w:rsidRDefault="00163F81" w:rsidP="00FE78D0">
            <w:pPr>
              <w:jc w:val="both"/>
              <w:rPr>
                <w:color w:val="000000" w:themeColor="text1"/>
              </w:rPr>
            </w:pPr>
          </w:p>
        </w:tc>
        <w:tc>
          <w:tcPr>
            <w:tcW w:w="956" w:type="dxa"/>
          </w:tcPr>
          <w:p w14:paraId="5FAE2FBA" w14:textId="77777777" w:rsidR="00163F81" w:rsidRPr="00031093" w:rsidRDefault="00163F81" w:rsidP="00FE78D0">
            <w:pPr>
              <w:jc w:val="both"/>
            </w:pPr>
            <w:r w:rsidRPr="00031093">
              <w:t>200</w:t>
            </w:r>
          </w:p>
        </w:tc>
        <w:tc>
          <w:tcPr>
            <w:tcW w:w="1471" w:type="dxa"/>
          </w:tcPr>
          <w:p w14:paraId="3869DFAB" w14:textId="77777777" w:rsidR="00163F81" w:rsidRPr="00031093" w:rsidRDefault="00163F81" w:rsidP="00FE78D0">
            <w:pPr>
              <w:jc w:val="both"/>
            </w:pPr>
            <w:r w:rsidRPr="00031093">
              <w:t>Application/json</w:t>
            </w:r>
          </w:p>
        </w:tc>
        <w:tc>
          <w:tcPr>
            <w:tcW w:w="2250" w:type="dxa"/>
          </w:tcPr>
          <w:p w14:paraId="50B66894" w14:textId="77777777" w:rsidR="00163F81" w:rsidRPr="00031093" w:rsidRDefault="00163F81" w:rsidP="00FE78D0">
            <w:pPr>
              <w:jc w:val="both"/>
            </w:pPr>
          </w:p>
        </w:tc>
      </w:tr>
      <w:tr w:rsidR="00757814" w14:paraId="5596ABC8" w14:textId="77777777" w:rsidTr="00FE78D0">
        <w:tc>
          <w:tcPr>
            <w:tcW w:w="1188" w:type="dxa"/>
            <w:vMerge w:val="restart"/>
          </w:tcPr>
          <w:p w14:paraId="4E17C5C3" w14:textId="77777777" w:rsidR="00757814" w:rsidRPr="00031093" w:rsidRDefault="00757814" w:rsidP="00FE78D0">
            <w:pPr>
              <w:jc w:val="both"/>
            </w:pPr>
            <w:r w:rsidRPr="00031093">
              <w:t>Failure</w:t>
            </w:r>
          </w:p>
        </w:tc>
        <w:tc>
          <w:tcPr>
            <w:tcW w:w="3315" w:type="dxa"/>
            <w:vMerge w:val="restart"/>
            <w:shd w:val="clear" w:color="auto" w:fill="auto"/>
          </w:tcPr>
          <w:p w14:paraId="010AA542" w14:textId="77777777" w:rsidR="00757814" w:rsidRDefault="00757814" w:rsidP="00FE78D0">
            <w:pPr>
              <w:jc w:val="both"/>
            </w:pPr>
            <w:r>
              <w:t>{</w:t>
            </w:r>
          </w:p>
          <w:p w14:paraId="107284A2" w14:textId="77777777" w:rsidR="00757814" w:rsidRDefault="00757814" w:rsidP="00FE78D0">
            <w:pPr>
              <w:jc w:val="both"/>
            </w:pPr>
            <w:r>
              <w:t>"</w:t>
            </w:r>
            <w:proofErr w:type="gramStart"/>
            <w:r>
              <w:rPr>
                <w:szCs w:val="20"/>
              </w:rPr>
              <w:t>failureReason</w:t>
            </w:r>
            <w:proofErr w:type="gramEnd"/>
            <w:r>
              <w:t>": "&lt;Description of the failure reason&gt;"</w:t>
            </w:r>
          </w:p>
          <w:p w14:paraId="1457026A" w14:textId="77777777" w:rsidR="00757814" w:rsidRPr="0076069D" w:rsidRDefault="00757814" w:rsidP="00FE78D0">
            <w:pPr>
              <w:jc w:val="both"/>
              <w:rPr>
                <w:highlight w:val="lightGray"/>
              </w:rPr>
            </w:pPr>
            <w:r>
              <w:t>}</w:t>
            </w:r>
          </w:p>
        </w:tc>
        <w:tc>
          <w:tcPr>
            <w:tcW w:w="956" w:type="dxa"/>
          </w:tcPr>
          <w:p w14:paraId="69044707" w14:textId="77777777" w:rsidR="00757814" w:rsidRPr="00031093" w:rsidRDefault="00757814" w:rsidP="00FE78D0">
            <w:pPr>
              <w:jc w:val="both"/>
              <w:rPr>
                <w:szCs w:val="20"/>
              </w:rPr>
            </w:pPr>
            <w:r>
              <w:rPr>
                <w:szCs w:val="20"/>
              </w:rPr>
              <w:t>400</w:t>
            </w:r>
          </w:p>
          <w:p w14:paraId="6425C7AC" w14:textId="77777777" w:rsidR="00757814" w:rsidRPr="00031093" w:rsidRDefault="00757814" w:rsidP="00FE78D0">
            <w:pPr>
              <w:jc w:val="both"/>
              <w:rPr>
                <w:szCs w:val="20"/>
              </w:rPr>
            </w:pPr>
          </w:p>
        </w:tc>
        <w:tc>
          <w:tcPr>
            <w:tcW w:w="1471" w:type="dxa"/>
          </w:tcPr>
          <w:p w14:paraId="1869F7D7" w14:textId="77777777" w:rsidR="00757814" w:rsidRPr="00031093" w:rsidRDefault="00757814" w:rsidP="00FE78D0">
            <w:pPr>
              <w:jc w:val="both"/>
              <w:rPr>
                <w:szCs w:val="20"/>
              </w:rPr>
            </w:pPr>
            <w:r w:rsidRPr="0076019E">
              <w:rPr>
                <w:szCs w:val="20"/>
              </w:rPr>
              <w:t>Application/json</w:t>
            </w:r>
          </w:p>
        </w:tc>
        <w:tc>
          <w:tcPr>
            <w:tcW w:w="2250" w:type="dxa"/>
          </w:tcPr>
          <w:p w14:paraId="3455AB3A" w14:textId="77777777" w:rsidR="00757814" w:rsidRPr="00031093" w:rsidRDefault="00757814" w:rsidP="00FE78D0">
            <w:pPr>
              <w:jc w:val="both"/>
              <w:rPr>
                <w:szCs w:val="20"/>
              </w:rPr>
            </w:pPr>
            <w:r>
              <w:rPr>
                <w:szCs w:val="20"/>
              </w:rPr>
              <w:t xml:space="preserve">In case parameter value is invalid "&lt;Parameter </w:t>
            </w:r>
            <w:proofErr w:type="gramStart"/>
            <w:r>
              <w:rPr>
                <w:szCs w:val="20"/>
              </w:rPr>
              <w:t>Name :</w:t>
            </w:r>
            <w:proofErr w:type="gramEnd"/>
            <w:r>
              <w:rPr>
                <w:szCs w:val="20"/>
              </w:rPr>
              <w:t xml:space="preserve"> Invalid Value&gt;" shall be returned in failure reason</w:t>
            </w:r>
          </w:p>
        </w:tc>
      </w:tr>
      <w:tr w:rsidR="00757814" w14:paraId="79EACEEA" w14:textId="77777777" w:rsidTr="00FE78D0">
        <w:tc>
          <w:tcPr>
            <w:tcW w:w="1188" w:type="dxa"/>
            <w:vMerge/>
          </w:tcPr>
          <w:p w14:paraId="1048FE16" w14:textId="77777777" w:rsidR="00757814" w:rsidRPr="00031093" w:rsidRDefault="00757814" w:rsidP="00FE78D0">
            <w:pPr>
              <w:jc w:val="both"/>
            </w:pPr>
          </w:p>
        </w:tc>
        <w:tc>
          <w:tcPr>
            <w:tcW w:w="3315" w:type="dxa"/>
            <w:vMerge/>
            <w:shd w:val="clear" w:color="auto" w:fill="auto"/>
          </w:tcPr>
          <w:p w14:paraId="5B485115" w14:textId="77777777" w:rsidR="00757814" w:rsidRPr="00031093" w:rsidRDefault="00757814" w:rsidP="00FE78D0">
            <w:pPr>
              <w:jc w:val="both"/>
            </w:pPr>
          </w:p>
        </w:tc>
        <w:tc>
          <w:tcPr>
            <w:tcW w:w="956" w:type="dxa"/>
          </w:tcPr>
          <w:p w14:paraId="005B6A39" w14:textId="77777777" w:rsidR="00757814" w:rsidRDefault="00757814" w:rsidP="00FE78D0">
            <w:pPr>
              <w:jc w:val="both"/>
              <w:rPr>
                <w:szCs w:val="20"/>
              </w:rPr>
            </w:pPr>
            <w:r>
              <w:rPr>
                <w:szCs w:val="20"/>
              </w:rPr>
              <w:t>400</w:t>
            </w:r>
          </w:p>
        </w:tc>
        <w:tc>
          <w:tcPr>
            <w:tcW w:w="1471" w:type="dxa"/>
          </w:tcPr>
          <w:p w14:paraId="4E06CD25" w14:textId="77777777" w:rsidR="00757814" w:rsidRPr="0076019E" w:rsidRDefault="00757814" w:rsidP="00FE78D0">
            <w:pPr>
              <w:jc w:val="both"/>
              <w:rPr>
                <w:szCs w:val="20"/>
              </w:rPr>
            </w:pPr>
            <w:r>
              <w:rPr>
                <w:szCs w:val="20"/>
              </w:rPr>
              <w:t>Application/json</w:t>
            </w:r>
          </w:p>
        </w:tc>
        <w:tc>
          <w:tcPr>
            <w:tcW w:w="2250" w:type="dxa"/>
          </w:tcPr>
          <w:p w14:paraId="75F8E65F" w14:textId="77777777" w:rsidR="00757814" w:rsidRDefault="00757814" w:rsidP="00FE78D0">
            <w:pPr>
              <w:jc w:val="both"/>
              <w:rPr>
                <w:szCs w:val="20"/>
              </w:rPr>
            </w:pPr>
            <w:r>
              <w:rPr>
                <w:szCs w:val="20"/>
              </w:rPr>
              <w:t>In case mandatory parameter is missing</w:t>
            </w:r>
          </w:p>
          <w:p w14:paraId="68AAC23F" w14:textId="77777777" w:rsidR="00757814" w:rsidRPr="00031093" w:rsidRDefault="00757814" w:rsidP="00FE78D0">
            <w:pPr>
              <w:jc w:val="both"/>
              <w:rPr>
                <w:szCs w:val="20"/>
              </w:rPr>
            </w:pPr>
            <w:r>
              <w:rPr>
                <w:szCs w:val="20"/>
              </w:rPr>
              <w:t>"&lt;Parameter Name: Not Present&gt;" shall be returned in failure reason</w:t>
            </w:r>
          </w:p>
        </w:tc>
      </w:tr>
      <w:tr w:rsidR="00757814" w14:paraId="30812228" w14:textId="77777777" w:rsidTr="00FE78D0">
        <w:tc>
          <w:tcPr>
            <w:tcW w:w="1188" w:type="dxa"/>
            <w:vMerge/>
          </w:tcPr>
          <w:p w14:paraId="4010D3A7" w14:textId="77777777" w:rsidR="00757814" w:rsidRPr="00031093" w:rsidRDefault="00757814" w:rsidP="00FE78D0">
            <w:pPr>
              <w:jc w:val="both"/>
            </w:pPr>
          </w:p>
        </w:tc>
        <w:tc>
          <w:tcPr>
            <w:tcW w:w="3315" w:type="dxa"/>
            <w:vMerge/>
            <w:shd w:val="clear" w:color="auto" w:fill="auto"/>
          </w:tcPr>
          <w:p w14:paraId="60949631" w14:textId="77777777" w:rsidR="00757814" w:rsidRPr="00031093" w:rsidRDefault="00757814" w:rsidP="00FE78D0">
            <w:pPr>
              <w:jc w:val="both"/>
            </w:pPr>
          </w:p>
        </w:tc>
        <w:tc>
          <w:tcPr>
            <w:tcW w:w="956" w:type="dxa"/>
          </w:tcPr>
          <w:p w14:paraId="3F52BE8D" w14:textId="77777777" w:rsidR="00757814" w:rsidRPr="00A02AEB" w:rsidRDefault="00757814" w:rsidP="00FE78D0">
            <w:pPr>
              <w:jc w:val="both"/>
              <w:rPr>
                <w:color w:val="000000" w:themeColor="text1"/>
                <w:szCs w:val="20"/>
              </w:rPr>
            </w:pPr>
            <w:r>
              <w:rPr>
                <w:color w:val="000000" w:themeColor="text1"/>
                <w:szCs w:val="20"/>
              </w:rPr>
              <w:t>500</w:t>
            </w:r>
          </w:p>
        </w:tc>
        <w:tc>
          <w:tcPr>
            <w:tcW w:w="1471" w:type="dxa"/>
          </w:tcPr>
          <w:p w14:paraId="6464FE83" w14:textId="77777777" w:rsidR="00757814" w:rsidRPr="0076019E" w:rsidRDefault="00757814" w:rsidP="00FE78D0">
            <w:pPr>
              <w:jc w:val="both"/>
              <w:rPr>
                <w:szCs w:val="20"/>
              </w:rPr>
            </w:pPr>
            <w:r>
              <w:rPr>
                <w:szCs w:val="20"/>
              </w:rPr>
              <w:t>Application/json</w:t>
            </w:r>
          </w:p>
        </w:tc>
        <w:tc>
          <w:tcPr>
            <w:tcW w:w="2250" w:type="dxa"/>
          </w:tcPr>
          <w:p w14:paraId="1184D8E2" w14:textId="77777777" w:rsidR="00757814" w:rsidRDefault="00757814" w:rsidP="00FE78D0">
            <w:pPr>
              <w:jc w:val="both"/>
              <w:rPr>
                <w:szCs w:val="20"/>
              </w:rPr>
            </w:pPr>
            <w:r>
              <w:rPr>
                <w:szCs w:val="20"/>
              </w:rPr>
              <w:t>In case of internal motech error "Internal Error" shall be returned in the failure reason</w:t>
            </w:r>
          </w:p>
        </w:tc>
      </w:tr>
      <w:tr w:rsidR="00757814" w14:paraId="6021E2BB" w14:textId="77777777" w:rsidTr="00FE78D0">
        <w:tc>
          <w:tcPr>
            <w:tcW w:w="1188" w:type="dxa"/>
            <w:vMerge/>
          </w:tcPr>
          <w:p w14:paraId="65081A04" w14:textId="77777777" w:rsidR="00757814" w:rsidRPr="00031093" w:rsidRDefault="00757814" w:rsidP="00FE78D0">
            <w:pPr>
              <w:jc w:val="both"/>
            </w:pPr>
          </w:p>
        </w:tc>
        <w:tc>
          <w:tcPr>
            <w:tcW w:w="3315" w:type="dxa"/>
            <w:vMerge/>
            <w:shd w:val="clear" w:color="auto" w:fill="auto"/>
          </w:tcPr>
          <w:p w14:paraId="02DB0238" w14:textId="77777777" w:rsidR="00757814" w:rsidRPr="00031093" w:rsidRDefault="00757814" w:rsidP="00FE78D0">
            <w:pPr>
              <w:jc w:val="both"/>
            </w:pPr>
          </w:p>
        </w:tc>
        <w:tc>
          <w:tcPr>
            <w:tcW w:w="956" w:type="dxa"/>
          </w:tcPr>
          <w:p w14:paraId="26F0CE00" w14:textId="77777777" w:rsidR="00757814" w:rsidRDefault="00757814" w:rsidP="00FE78D0">
            <w:pPr>
              <w:jc w:val="both"/>
              <w:rPr>
                <w:color w:val="000000" w:themeColor="text1"/>
                <w:szCs w:val="20"/>
              </w:rPr>
            </w:pPr>
            <w:r>
              <w:rPr>
                <w:color w:val="000000" w:themeColor="text1"/>
                <w:szCs w:val="20"/>
              </w:rPr>
              <w:t>501</w:t>
            </w:r>
          </w:p>
        </w:tc>
        <w:tc>
          <w:tcPr>
            <w:tcW w:w="1471" w:type="dxa"/>
          </w:tcPr>
          <w:p w14:paraId="7F1B9D8E" w14:textId="77777777" w:rsidR="00757814" w:rsidRDefault="00757814" w:rsidP="00FE78D0">
            <w:pPr>
              <w:jc w:val="both"/>
              <w:rPr>
                <w:szCs w:val="20"/>
              </w:rPr>
            </w:pPr>
            <w:r>
              <w:rPr>
                <w:szCs w:val="20"/>
              </w:rPr>
              <w:t>Application/json</w:t>
            </w:r>
          </w:p>
        </w:tc>
        <w:tc>
          <w:tcPr>
            <w:tcW w:w="2250" w:type="dxa"/>
          </w:tcPr>
          <w:p w14:paraId="61785356" w14:textId="77777777" w:rsidR="00757814" w:rsidRDefault="00757814" w:rsidP="00FE78D0">
            <w:pPr>
              <w:jc w:val="both"/>
              <w:rPr>
                <w:szCs w:val="20"/>
              </w:rPr>
            </w:pPr>
            <w:r>
              <w:rPr>
                <w:szCs w:val="20"/>
              </w:rPr>
              <w:t>In case when call is received from the state where service is not deployed</w:t>
            </w:r>
          </w:p>
        </w:tc>
      </w:tr>
      <w:tr w:rsidR="00757814" w14:paraId="2BE9BB63" w14:textId="77777777" w:rsidTr="00FE78D0">
        <w:tc>
          <w:tcPr>
            <w:tcW w:w="1188" w:type="dxa"/>
            <w:vMerge/>
          </w:tcPr>
          <w:p w14:paraId="0F040DA2" w14:textId="77777777" w:rsidR="00757814" w:rsidRPr="00031093" w:rsidRDefault="00757814" w:rsidP="00FE78D0">
            <w:pPr>
              <w:jc w:val="both"/>
            </w:pPr>
          </w:p>
        </w:tc>
        <w:tc>
          <w:tcPr>
            <w:tcW w:w="3315" w:type="dxa"/>
            <w:vMerge/>
            <w:shd w:val="clear" w:color="auto" w:fill="auto"/>
          </w:tcPr>
          <w:p w14:paraId="298BB055" w14:textId="77777777" w:rsidR="00757814" w:rsidRPr="00031093" w:rsidRDefault="00757814" w:rsidP="00FE78D0">
            <w:pPr>
              <w:jc w:val="both"/>
            </w:pPr>
          </w:p>
        </w:tc>
        <w:tc>
          <w:tcPr>
            <w:tcW w:w="956" w:type="dxa"/>
          </w:tcPr>
          <w:p w14:paraId="6EF8745C" w14:textId="77777777" w:rsidR="00757814" w:rsidRDefault="00757814" w:rsidP="00FE78D0">
            <w:pPr>
              <w:jc w:val="both"/>
              <w:rPr>
                <w:color w:val="000000" w:themeColor="text1"/>
                <w:szCs w:val="20"/>
              </w:rPr>
            </w:pPr>
            <w:r>
              <w:rPr>
                <w:color w:val="000000" w:themeColor="text1"/>
                <w:szCs w:val="20"/>
              </w:rPr>
              <w:t>404</w:t>
            </w:r>
          </w:p>
        </w:tc>
        <w:tc>
          <w:tcPr>
            <w:tcW w:w="1471" w:type="dxa"/>
          </w:tcPr>
          <w:p w14:paraId="4C94D233" w14:textId="77777777" w:rsidR="00757814" w:rsidRDefault="00757814" w:rsidP="00FE78D0">
            <w:pPr>
              <w:jc w:val="both"/>
              <w:rPr>
                <w:szCs w:val="20"/>
              </w:rPr>
            </w:pPr>
            <w:r>
              <w:rPr>
                <w:szCs w:val="20"/>
              </w:rPr>
              <w:t>Application/json</w:t>
            </w:r>
          </w:p>
        </w:tc>
        <w:tc>
          <w:tcPr>
            <w:tcW w:w="2250" w:type="dxa"/>
          </w:tcPr>
          <w:p w14:paraId="0450D436" w14:textId="77777777" w:rsidR="00757814" w:rsidRDefault="00757814" w:rsidP="00FE78D0">
            <w:pPr>
              <w:jc w:val="both"/>
              <w:rPr>
                <w:szCs w:val="20"/>
              </w:rPr>
            </w:pPr>
            <w:r>
              <w:rPr>
                <w:szCs w:val="20"/>
              </w:rPr>
              <w:t>In case where there is no subscriber for callingNumber</w:t>
            </w:r>
          </w:p>
        </w:tc>
      </w:tr>
    </w:tbl>
    <w:p w14:paraId="40C69F67" w14:textId="77777777" w:rsidR="00163F81" w:rsidRDefault="00163F81" w:rsidP="00163F81">
      <w:pPr>
        <w:jc w:val="both"/>
      </w:pPr>
    </w:p>
    <w:p w14:paraId="1EDE157A" w14:textId="77777777" w:rsidR="00163F81" w:rsidRDefault="00163F81" w:rsidP="00163F81">
      <w:pPr>
        <w:pStyle w:val="Heading5"/>
        <w:jc w:val="both"/>
      </w:pPr>
      <w:r>
        <w:t xml:space="preserve">Body Elements </w:t>
      </w:r>
    </w:p>
    <w:p w14:paraId="48EAA1BE" w14:textId="77777777" w:rsidR="00163F81" w:rsidRDefault="00163F81" w:rsidP="00163F81">
      <w:pPr>
        <w:jc w:val="both"/>
      </w:pPr>
    </w:p>
    <w:p w14:paraId="6C4BC73E" w14:textId="77777777" w:rsidR="00163F81" w:rsidRPr="004A1E9E" w:rsidRDefault="00163F81" w:rsidP="00163F81">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63F81" w:rsidRPr="00DE1B6A" w14:paraId="0529024A" w14:textId="77777777" w:rsidTr="00FE78D0">
        <w:trPr>
          <w:trHeight w:val="244"/>
        </w:trPr>
        <w:tc>
          <w:tcPr>
            <w:tcW w:w="294" w:type="pct"/>
            <w:shd w:val="clear" w:color="auto" w:fill="D9D9D9" w:themeFill="background1" w:themeFillShade="D9"/>
          </w:tcPr>
          <w:p w14:paraId="322791D5" w14:textId="77777777" w:rsidR="00163F81" w:rsidRPr="00DE1B6A" w:rsidRDefault="00163F81" w:rsidP="00FE78D0">
            <w:pPr>
              <w:jc w:val="both"/>
            </w:pPr>
            <w:r w:rsidRPr="00DE1B6A">
              <w:t>#</w:t>
            </w:r>
          </w:p>
        </w:tc>
        <w:tc>
          <w:tcPr>
            <w:tcW w:w="926" w:type="pct"/>
            <w:shd w:val="clear" w:color="auto" w:fill="D9D9D9" w:themeFill="background1" w:themeFillShade="D9"/>
          </w:tcPr>
          <w:p w14:paraId="3312590B" w14:textId="77777777" w:rsidR="00163F81" w:rsidRPr="00DE1B6A" w:rsidRDefault="00163F81" w:rsidP="00FE78D0">
            <w:pPr>
              <w:jc w:val="both"/>
            </w:pPr>
            <w:r w:rsidRPr="00DE1B6A">
              <w:t>Element Name</w:t>
            </w:r>
          </w:p>
        </w:tc>
        <w:tc>
          <w:tcPr>
            <w:tcW w:w="691" w:type="pct"/>
            <w:shd w:val="clear" w:color="auto" w:fill="D9D9D9" w:themeFill="background1" w:themeFillShade="D9"/>
          </w:tcPr>
          <w:p w14:paraId="61EECB78" w14:textId="77777777" w:rsidR="00163F81" w:rsidRPr="00DE1B6A" w:rsidRDefault="00163F81" w:rsidP="00FE78D0">
            <w:pPr>
              <w:jc w:val="both"/>
            </w:pPr>
            <w:r w:rsidRPr="00DE1B6A">
              <w:t>Mandatory</w:t>
            </w:r>
          </w:p>
        </w:tc>
        <w:tc>
          <w:tcPr>
            <w:tcW w:w="690" w:type="pct"/>
            <w:shd w:val="clear" w:color="auto" w:fill="D9D9D9" w:themeFill="background1" w:themeFillShade="D9"/>
          </w:tcPr>
          <w:p w14:paraId="21009795" w14:textId="77777777" w:rsidR="00163F81" w:rsidRPr="00DE1B6A" w:rsidRDefault="00163F81" w:rsidP="00FE78D0">
            <w:pPr>
              <w:jc w:val="both"/>
            </w:pPr>
            <w:r w:rsidRPr="00DE1B6A">
              <w:t>Data type</w:t>
            </w:r>
          </w:p>
        </w:tc>
        <w:tc>
          <w:tcPr>
            <w:tcW w:w="1116" w:type="pct"/>
            <w:shd w:val="clear" w:color="auto" w:fill="D9D9D9" w:themeFill="background1" w:themeFillShade="D9"/>
          </w:tcPr>
          <w:p w14:paraId="2EC3F291" w14:textId="77777777" w:rsidR="00163F81" w:rsidRPr="00DE1B6A" w:rsidRDefault="00163F81" w:rsidP="00FE78D0">
            <w:pPr>
              <w:jc w:val="both"/>
            </w:pPr>
            <w:r>
              <w:t>Range</w:t>
            </w:r>
          </w:p>
        </w:tc>
        <w:tc>
          <w:tcPr>
            <w:tcW w:w="1283" w:type="pct"/>
            <w:shd w:val="clear" w:color="auto" w:fill="D9D9D9" w:themeFill="background1" w:themeFillShade="D9"/>
          </w:tcPr>
          <w:p w14:paraId="2E3D6A6F" w14:textId="77777777" w:rsidR="00163F81" w:rsidRPr="00DE1B6A" w:rsidRDefault="00163F81" w:rsidP="00FE78D0">
            <w:pPr>
              <w:jc w:val="both"/>
            </w:pPr>
            <w:r w:rsidRPr="00DE1B6A">
              <w:t>Details</w:t>
            </w:r>
          </w:p>
        </w:tc>
      </w:tr>
      <w:tr w:rsidR="00163F81" w14:paraId="23952D34" w14:textId="77777777" w:rsidTr="00FE78D0">
        <w:trPr>
          <w:trHeight w:val="244"/>
        </w:trPr>
        <w:tc>
          <w:tcPr>
            <w:tcW w:w="294" w:type="pct"/>
          </w:tcPr>
          <w:p w14:paraId="11497BD2" w14:textId="77777777" w:rsidR="00163F81" w:rsidRDefault="00CD1588" w:rsidP="00FE78D0">
            <w:pPr>
              <w:jc w:val="both"/>
            </w:pPr>
            <w:r>
              <w:t>1</w:t>
            </w:r>
          </w:p>
        </w:tc>
        <w:tc>
          <w:tcPr>
            <w:tcW w:w="926" w:type="pct"/>
          </w:tcPr>
          <w:p w14:paraId="4B1FDDD6" w14:textId="77777777" w:rsidR="00163F81" w:rsidRPr="00E827C4" w:rsidRDefault="00163F81" w:rsidP="00FE78D0">
            <w:pPr>
              <w:jc w:val="both"/>
            </w:pPr>
            <w:proofErr w:type="gramStart"/>
            <w:r>
              <w:t>inboxS</w:t>
            </w:r>
            <w:r w:rsidRPr="00E827C4">
              <w:t>ubscription</w:t>
            </w:r>
            <w:r>
              <w:t>Detail</w:t>
            </w:r>
            <w:r w:rsidRPr="00E827C4">
              <w:t>List</w:t>
            </w:r>
            <w:proofErr w:type="gramEnd"/>
          </w:p>
        </w:tc>
        <w:tc>
          <w:tcPr>
            <w:tcW w:w="691" w:type="pct"/>
          </w:tcPr>
          <w:p w14:paraId="208E3D93" w14:textId="77777777" w:rsidR="00163F81" w:rsidRPr="00E827C4" w:rsidRDefault="00163F81" w:rsidP="00FE78D0">
            <w:pPr>
              <w:jc w:val="both"/>
            </w:pPr>
            <w:r>
              <w:t>No</w:t>
            </w:r>
          </w:p>
        </w:tc>
        <w:tc>
          <w:tcPr>
            <w:tcW w:w="690" w:type="pct"/>
          </w:tcPr>
          <w:p w14:paraId="0BDCFA49" w14:textId="77777777" w:rsidR="00163F81" w:rsidRPr="00E827C4" w:rsidRDefault="00163F81" w:rsidP="00FE78D0">
            <w:pPr>
              <w:jc w:val="both"/>
            </w:pPr>
            <w:r w:rsidRPr="00E827C4">
              <w:t>Array</w:t>
            </w:r>
            <w:r>
              <w:t>&lt;SubscriptionDetail&gt;</w:t>
            </w:r>
          </w:p>
        </w:tc>
        <w:tc>
          <w:tcPr>
            <w:tcW w:w="1116" w:type="pct"/>
          </w:tcPr>
          <w:p w14:paraId="377A79BE" w14:textId="77777777" w:rsidR="00163F81" w:rsidRPr="00E827C4" w:rsidRDefault="00163F81" w:rsidP="00FE78D0">
            <w:pPr>
              <w:jc w:val="both"/>
            </w:pPr>
          </w:p>
        </w:tc>
        <w:tc>
          <w:tcPr>
            <w:tcW w:w="1283" w:type="pct"/>
          </w:tcPr>
          <w:p w14:paraId="709D42D7" w14:textId="77777777" w:rsidR="00163F81" w:rsidRPr="00E827C4" w:rsidRDefault="00163F81" w:rsidP="00FE78D0">
            <w:pPr>
              <w:jc w:val="both"/>
            </w:pPr>
            <w:r>
              <w:t xml:space="preserve">List of details of </w:t>
            </w:r>
            <w:r w:rsidRPr="00E827C4">
              <w:t>subscriptions</w:t>
            </w:r>
            <w:r>
              <w:t xml:space="preserve"> having inbox</w:t>
            </w:r>
            <w:r w:rsidRPr="00E827C4">
              <w:t>.</w:t>
            </w:r>
          </w:p>
          <w:p w14:paraId="5C1A239F" w14:textId="77777777" w:rsidR="00163F81" w:rsidRPr="00E827C4" w:rsidRDefault="00163F81" w:rsidP="00FE78D0">
            <w:pPr>
              <w:jc w:val="both"/>
            </w:pPr>
          </w:p>
          <w:p w14:paraId="71D56BCB" w14:textId="77777777" w:rsidR="00163F81" w:rsidRPr="00E827C4" w:rsidRDefault="00163F81" w:rsidP="00FE78D0">
            <w:pPr>
              <w:jc w:val="both"/>
            </w:pPr>
            <w:r>
              <w:t>If not present then IVR shall play promotional message.</w:t>
            </w:r>
          </w:p>
        </w:tc>
      </w:tr>
      <w:tr w:rsidR="00163F81" w14:paraId="4AAAA62D" w14:textId="77777777" w:rsidTr="00FE78D0">
        <w:trPr>
          <w:trHeight w:val="244"/>
        </w:trPr>
        <w:tc>
          <w:tcPr>
            <w:tcW w:w="294" w:type="pct"/>
          </w:tcPr>
          <w:p w14:paraId="2CF3F171" w14:textId="77777777" w:rsidR="00163F81" w:rsidRDefault="00CD1588" w:rsidP="00FE78D0">
            <w:pPr>
              <w:jc w:val="both"/>
            </w:pPr>
            <w:r>
              <w:t>2</w:t>
            </w:r>
          </w:p>
        </w:tc>
        <w:tc>
          <w:tcPr>
            <w:tcW w:w="926" w:type="pct"/>
          </w:tcPr>
          <w:p w14:paraId="258255D1" w14:textId="77777777" w:rsidR="00163F81" w:rsidRPr="00E827C4" w:rsidRDefault="00163F81" w:rsidP="00FE78D0">
            <w:pPr>
              <w:jc w:val="both"/>
            </w:pPr>
            <w:r>
              <w:t>&lt;</w:t>
            </w:r>
            <w:proofErr w:type="gramStart"/>
            <w:r>
              <w:t>subscriptionDetail</w:t>
            </w:r>
            <w:proofErr w:type="gramEnd"/>
            <w:r>
              <w:t>&gt;</w:t>
            </w:r>
          </w:p>
        </w:tc>
        <w:tc>
          <w:tcPr>
            <w:tcW w:w="691" w:type="pct"/>
          </w:tcPr>
          <w:p w14:paraId="1422FDA2" w14:textId="77777777" w:rsidR="00163F81" w:rsidRDefault="00163F81" w:rsidP="00FE78D0">
            <w:pPr>
              <w:jc w:val="both"/>
            </w:pPr>
          </w:p>
        </w:tc>
        <w:tc>
          <w:tcPr>
            <w:tcW w:w="690" w:type="pct"/>
          </w:tcPr>
          <w:p w14:paraId="1D68E700" w14:textId="77777777" w:rsidR="00163F81" w:rsidRPr="00E827C4" w:rsidRDefault="00163F81" w:rsidP="00FE78D0">
            <w:pPr>
              <w:jc w:val="both"/>
            </w:pPr>
            <w:r>
              <w:t>Object</w:t>
            </w:r>
          </w:p>
        </w:tc>
        <w:tc>
          <w:tcPr>
            <w:tcW w:w="1116" w:type="pct"/>
          </w:tcPr>
          <w:p w14:paraId="5C72B8D9" w14:textId="77777777" w:rsidR="00163F81" w:rsidRPr="00E827C4" w:rsidRDefault="00163F81" w:rsidP="00FE78D0">
            <w:pPr>
              <w:jc w:val="both"/>
            </w:pPr>
          </w:p>
        </w:tc>
        <w:tc>
          <w:tcPr>
            <w:tcW w:w="1283" w:type="pct"/>
          </w:tcPr>
          <w:p w14:paraId="382A5278" w14:textId="77777777" w:rsidR="00163F81" w:rsidRDefault="00163F81" w:rsidP="00FE78D0">
            <w:pPr>
              <w:jc w:val="both"/>
            </w:pPr>
            <w:r>
              <w:t>Details of a subscription.</w:t>
            </w:r>
          </w:p>
        </w:tc>
      </w:tr>
      <w:tr w:rsidR="00163F81" w14:paraId="03254D98" w14:textId="77777777" w:rsidTr="00FE78D0">
        <w:trPr>
          <w:trHeight w:val="244"/>
        </w:trPr>
        <w:tc>
          <w:tcPr>
            <w:tcW w:w="294" w:type="pct"/>
          </w:tcPr>
          <w:p w14:paraId="0FB5EB5C" w14:textId="77777777" w:rsidR="00163F81" w:rsidRPr="00A02AEB" w:rsidRDefault="00CD1588" w:rsidP="00FE78D0">
            <w:pPr>
              <w:jc w:val="both"/>
              <w:rPr>
                <w:color w:val="000000" w:themeColor="text1"/>
              </w:rPr>
            </w:pPr>
            <w:r>
              <w:rPr>
                <w:color w:val="000000" w:themeColor="text1"/>
              </w:rPr>
              <w:t>3</w:t>
            </w:r>
          </w:p>
        </w:tc>
        <w:tc>
          <w:tcPr>
            <w:tcW w:w="926" w:type="pct"/>
          </w:tcPr>
          <w:p w14:paraId="5112E82F" w14:textId="77777777" w:rsidR="00163F81" w:rsidRPr="00A02AEB" w:rsidRDefault="00163F81" w:rsidP="00FE78D0">
            <w:pPr>
              <w:jc w:val="both"/>
              <w:rPr>
                <w:color w:val="000000" w:themeColor="text1"/>
              </w:rPr>
            </w:pPr>
            <w:proofErr w:type="gramStart"/>
            <w:r w:rsidRPr="00A02AEB">
              <w:rPr>
                <w:color w:val="000000" w:themeColor="text1"/>
              </w:rPr>
              <w:t>subscriptionDetail</w:t>
            </w:r>
            <w:proofErr w:type="gramEnd"/>
            <w:r w:rsidRPr="00A02AEB">
              <w:rPr>
                <w:color w:val="000000" w:themeColor="text1"/>
              </w:rPr>
              <w:t>&gt;&gt;subscriptionId</w:t>
            </w:r>
          </w:p>
        </w:tc>
        <w:tc>
          <w:tcPr>
            <w:tcW w:w="691" w:type="pct"/>
          </w:tcPr>
          <w:p w14:paraId="5D624304" w14:textId="77777777" w:rsidR="00163F81" w:rsidRPr="00A02AEB" w:rsidRDefault="00163F81" w:rsidP="00FE78D0">
            <w:pPr>
              <w:jc w:val="both"/>
              <w:rPr>
                <w:color w:val="000000" w:themeColor="text1"/>
              </w:rPr>
            </w:pPr>
          </w:p>
        </w:tc>
        <w:tc>
          <w:tcPr>
            <w:tcW w:w="690" w:type="pct"/>
          </w:tcPr>
          <w:p w14:paraId="1DB1D888" w14:textId="77777777" w:rsidR="00163F81" w:rsidRPr="00A02AEB" w:rsidRDefault="00163F81" w:rsidP="00FE78D0">
            <w:pPr>
              <w:jc w:val="both"/>
              <w:rPr>
                <w:color w:val="000000" w:themeColor="text1"/>
              </w:rPr>
            </w:pPr>
            <w:proofErr w:type="gramStart"/>
            <w:r w:rsidRPr="00A02AEB">
              <w:rPr>
                <w:color w:val="000000" w:themeColor="text1"/>
              </w:rPr>
              <w:t>String(</w:t>
            </w:r>
            <w:proofErr w:type="gramEnd"/>
            <w:r w:rsidRPr="00A02AEB">
              <w:rPr>
                <w:color w:val="000000" w:themeColor="text1"/>
              </w:rPr>
              <w:t>3</w:t>
            </w:r>
            <w:r>
              <w:rPr>
                <w:color w:val="000000" w:themeColor="text1"/>
              </w:rPr>
              <w:t>6</w:t>
            </w:r>
            <w:r w:rsidRPr="00A02AEB">
              <w:rPr>
                <w:color w:val="000000" w:themeColor="text1"/>
              </w:rPr>
              <w:t xml:space="preserve"> Chars)</w:t>
            </w:r>
          </w:p>
        </w:tc>
        <w:tc>
          <w:tcPr>
            <w:tcW w:w="1116" w:type="pct"/>
          </w:tcPr>
          <w:p w14:paraId="4ACC9858" w14:textId="77777777" w:rsidR="00163F81" w:rsidRPr="00A02AEB" w:rsidRDefault="00163F81" w:rsidP="00FE78D0">
            <w:pPr>
              <w:jc w:val="both"/>
              <w:rPr>
                <w:color w:val="000000" w:themeColor="text1"/>
              </w:rPr>
            </w:pPr>
          </w:p>
        </w:tc>
        <w:tc>
          <w:tcPr>
            <w:tcW w:w="1283" w:type="pct"/>
          </w:tcPr>
          <w:p w14:paraId="25FD57FD" w14:textId="77777777" w:rsidR="00163F81" w:rsidRPr="00A02AEB" w:rsidRDefault="00163F81" w:rsidP="00FE78D0">
            <w:pPr>
              <w:jc w:val="both"/>
              <w:rPr>
                <w:color w:val="000000" w:themeColor="text1"/>
              </w:rPr>
            </w:pPr>
            <w:r w:rsidRPr="00A02AEB">
              <w:rPr>
                <w:color w:val="000000" w:themeColor="text1"/>
              </w:rPr>
              <w:t>Id of the subscription as generated by NMS_MoTech system</w:t>
            </w:r>
          </w:p>
        </w:tc>
      </w:tr>
      <w:tr w:rsidR="00163F81" w14:paraId="28C607E7" w14:textId="77777777" w:rsidTr="00FE78D0">
        <w:trPr>
          <w:trHeight w:val="244"/>
        </w:trPr>
        <w:tc>
          <w:tcPr>
            <w:tcW w:w="294" w:type="pct"/>
          </w:tcPr>
          <w:p w14:paraId="491E7B0A" w14:textId="77777777" w:rsidR="00163F81" w:rsidRPr="00A02AEB" w:rsidRDefault="00CD1588" w:rsidP="00FE78D0">
            <w:pPr>
              <w:jc w:val="both"/>
              <w:rPr>
                <w:color w:val="000000" w:themeColor="text1"/>
              </w:rPr>
            </w:pPr>
            <w:r>
              <w:rPr>
                <w:color w:val="000000" w:themeColor="text1"/>
              </w:rPr>
              <w:t>4</w:t>
            </w:r>
          </w:p>
        </w:tc>
        <w:tc>
          <w:tcPr>
            <w:tcW w:w="926" w:type="pct"/>
          </w:tcPr>
          <w:p w14:paraId="3162F8AA" w14:textId="77777777" w:rsidR="00163F81" w:rsidRPr="00A02AEB" w:rsidRDefault="00163F81" w:rsidP="00FE78D0">
            <w:pPr>
              <w:jc w:val="both"/>
              <w:rPr>
                <w:color w:val="000000" w:themeColor="text1"/>
              </w:rPr>
            </w:pPr>
            <w:proofErr w:type="gramStart"/>
            <w:r w:rsidRPr="00A02AEB">
              <w:rPr>
                <w:color w:val="000000" w:themeColor="text1"/>
              </w:rPr>
              <w:t>subscriptionDetail</w:t>
            </w:r>
            <w:proofErr w:type="gramEnd"/>
            <w:r w:rsidRPr="00A02AEB">
              <w:rPr>
                <w:color w:val="000000" w:themeColor="text1"/>
              </w:rPr>
              <w:t>&gt;&gt;subscritpionPack</w:t>
            </w:r>
          </w:p>
        </w:tc>
        <w:tc>
          <w:tcPr>
            <w:tcW w:w="691" w:type="pct"/>
          </w:tcPr>
          <w:p w14:paraId="3CEA6DEC" w14:textId="77777777" w:rsidR="00163F81" w:rsidRPr="00A02AEB" w:rsidRDefault="00163F81" w:rsidP="00FE78D0">
            <w:pPr>
              <w:jc w:val="both"/>
              <w:rPr>
                <w:color w:val="000000" w:themeColor="text1"/>
              </w:rPr>
            </w:pPr>
          </w:p>
        </w:tc>
        <w:tc>
          <w:tcPr>
            <w:tcW w:w="690" w:type="pct"/>
          </w:tcPr>
          <w:p w14:paraId="0887BA40" w14:textId="77777777" w:rsidR="00163F81" w:rsidRPr="00A02AEB" w:rsidRDefault="00163F81" w:rsidP="00FE78D0">
            <w:pPr>
              <w:jc w:val="both"/>
              <w:rPr>
                <w:color w:val="000000" w:themeColor="text1"/>
              </w:rPr>
            </w:pPr>
            <w:r w:rsidRPr="00A02AEB">
              <w:rPr>
                <w:color w:val="000000" w:themeColor="text1"/>
              </w:rPr>
              <w:t>String</w:t>
            </w:r>
          </w:p>
        </w:tc>
        <w:tc>
          <w:tcPr>
            <w:tcW w:w="1116" w:type="pct"/>
          </w:tcPr>
          <w:p w14:paraId="5A00CF9D" w14:textId="77777777" w:rsidR="00163F81" w:rsidRPr="00A02AEB" w:rsidRDefault="003F5A2D" w:rsidP="00FE78D0">
            <w:pPr>
              <w:jc w:val="both"/>
              <w:rPr>
                <w:color w:val="000000" w:themeColor="text1"/>
              </w:rPr>
            </w:pPr>
            <w:r>
              <w:rPr>
                <w:color w:val="000000" w:themeColor="text1"/>
              </w:rPr>
              <w:t>"</w:t>
            </w:r>
            <w:r w:rsidR="00163F81" w:rsidRPr="00A02AEB">
              <w:rPr>
                <w:color w:val="000000" w:themeColor="text1"/>
              </w:rPr>
              <w:t>48WeeksPack</w:t>
            </w:r>
            <w:r>
              <w:rPr>
                <w:color w:val="000000" w:themeColor="text1"/>
              </w:rPr>
              <w:t>"</w:t>
            </w:r>
          </w:p>
          <w:p w14:paraId="6C2993DF" w14:textId="44B3DA49" w:rsidR="00163F81" w:rsidRPr="00A02AEB" w:rsidRDefault="003F5A2D" w:rsidP="00FE78D0">
            <w:pPr>
              <w:jc w:val="both"/>
              <w:rPr>
                <w:color w:val="000000" w:themeColor="text1"/>
              </w:rPr>
            </w:pPr>
            <w:r>
              <w:rPr>
                <w:color w:val="000000" w:themeColor="text1"/>
              </w:rPr>
              <w:t>"</w:t>
            </w:r>
            <w:r w:rsidR="00163F81" w:rsidRPr="00A02AEB">
              <w:rPr>
                <w:color w:val="000000" w:themeColor="text1"/>
              </w:rPr>
              <w:t>7</w:t>
            </w:r>
            <w:r w:rsidR="001F21F0">
              <w:rPr>
                <w:color w:val="000000" w:themeColor="text1"/>
              </w:rPr>
              <w:t>2</w:t>
            </w:r>
            <w:r w:rsidR="00163F81" w:rsidRPr="00A02AEB">
              <w:rPr>
                <w:color w:val="000000" w:themeColor="text1"/>
              </w:rPr>
              <w:t>WeeksPack</w:t>
            </w:r>
            <w:r>
              <w:rPr>
                <w:color w:val="000000" w:themeColor="text1"/>
              </w:rPr>
              <w:t>"</w:t>
            </w:r>
          </w:p>
        </w:tc>
        <w:tc>
          <w:tcPr>
            <w:tcW w:w="1283" w:type="pct"/>
          </w:tcPr>
          <w:p w14:paraId="121ACA0D" w14:textId="77777777" w:rsidR="00163F81" w:rsidRPr="00A02AEB" w:rsidRDefault="00163F81" w:rsidP="00FE78D0">
            <w:pPr>
              <w:jc w:val="both"/>
              <w:rPr>
                <w:color w:val="000000" w:themeColor="text1"/>
              </w:rPr>
            </w:pPr>
            <w:r w:rsidRPr="00A02AEB">
              <w:rPr>
                <w:color w:val="000000" w:themeColor="text1"/>
              </w:rPr>
              <w:t>Type of the pack.</w:t>
            </w:r>
          </w:p>
        </w:tc>
      </w:tr>
      <w:tr w:rsidR="00163F81" w14:paraId="553E4CF0" w14:textId="77777777" w:rsidTr="00FE78D0">
        <w:trPr>
          <w:trHeight w:val="244"/>
        </w:trPr>
        <w:tc>
          <w:tcPr>
            <w:tcW w:w="294" w:type="pct"/>
          </w:tcPr>
          <w:p w14:paraId="5029DEB7" w14:textId="77777777" w:rsidR="00163F81" w:rsidRPr="00A02AEB" w:rsidRDefault="00CD1588" w:rsidP="00FE78D0">
            <w:pPr>
              <w:jc w:val="both"/>
              <w:rPr>
                <w:color w:val="000000" w:themeColor="text1"/>
              </w:rPr>
            </w:pPr>
            <w:r>
              <w:rPr>
                <w:color w:val="000000" w:themeColor="text1"/>
              </w:rPr>
              <w:t>5</w:t>
            </w:r>
          </w:p>
        </w:tc>
        <w:tc>
          <w:tcPr>
            <w:tcW w:w="926" w:type="pct"/>
          </w:tcPr>
          <w:p w14:paraId="7151FC5A" w14:textId="77777777" w:rsidR="00163F81" w:rsidRPr="00A02AEB" w:rsidRDefault="00163F81" w:rsidP="00FE78D0">
            <w:pPr>
              <w:jc w:val="both"/>
              <w:rPr>
                <w:color w:val="000000" w:themeColor="text1"/>
              </w:rPr>
            </w:pPr>
            <w:proofErr w:type="gramStart"/>
            <w:r w:rsidRPr="00A02AEB">
              <w:rPr>
                <w:color w:val="000000" w:themeColor="text1"/>
              </w:rPr>
              <w:t>subscriptionDetail</w:t>
            </w:r>
            <w:proofErr w:type="gramEnd"/>
            <w:r w:rsidRPr="00A02AEB">
              <w:rPr>
                <w:color w:val="000000" w:themeColor="text1"/>
              </w:rPr>
              <w:t>&gt;&gt;inboxWeekId</w:t>
            </w:r>
          </w:p>
        </w:tc>
        <w:tc>
          <w:tcPr>
            <w:tcW w:w="691" w:type="pct"/>
          </w:tcPr>
          <w:p w14:paraId="714AFBC8" w14:textId="77777777" w:rsidR="00163F81" w:rsidRPr="00A02AEB" w:rsidRDefault="00163F81" w:rsidP="00FE78D0">
            <w:pPr>
              <w:jc w:val="both"/>
              <w:rPr>
                <w:color w:val="000000" w:themeColor="text1"/>
              </w:rPr>
            </w:pPr>
          </w:p>
        </w:tc>
        <w:tc>
          <w:tcPr>
            <w:tcW w:w="690" w:type="pct"/>
          </w:tcPr>
          <w:p w14:paraId="64AA27DB" w14:textId="77777777" w:rsidR="00163F81" w:rsidRPr="00A02AEB" w:rsidRDefault="000E3745" w:rsidP="00FE78D0">
            <w:pPr>
              <w:jc w:val="both"/>
              <w:rPr>
                <w:color w:val="000000" w:themeColor="text1"/>
              </w:rPr>
            </w:pPr>
            <w:r>
              <w:rPr>
                <w:color w:val="000000" w:themeColor="text1"/>
              </w:rPr>
              <w:t>String</w:t>
            </w:r>
          </w:p>
        </w:tc>
        <w:tc>
          <w:tcPr>
            <w:tcW w:w="1116" w:type="pct"/>
          </w:tcPr>
          <w:p w14:paraId="6EC7F4AB" w14:textId="77777777" w:rsidR="00163F81" w:rsidRPr="00A02AEB" w:rsidRDefault="00163F81" w:rsidP="00FE78D0">
            <w:pPr>
              <w:jc w:val="both"/>
              <w:rPr>
                <w:color w:val="000000" w:themeColor="text1"/>
              </w:rPr>
            </w:pPr>
            <w:r w:rsidRPr="00A02AEB">
              <w:rPr>
                <w:color w:val="000000" w:themeColor="text1"/>
              </w:rPr>
              <w:t>NA</w:t>
            </w:r>
          </w:p>
        </w:tc>
        <w:tc>
          <w:tcPr>
            <w:tcW w:w="1283" w:type="pct"/>
          </w:tcPr>
          <w:p w14:paraId="0802247C" w14:textId="77777777" w:rsidR="00163F81" w:rsidRPr="00A02AEB" w:rsidRDefault="00163F81" w:rsidP="00FE78D0">
            <w:pPr>
              <w:jc w:val="both"/>
              <w:rPr>
                <w:color w:val="000000" w:themeColor="text1"/>
              </w:rPr>
            </w:pPr>
            <w:r w:rsidRPr="00A02AEB">
              <w:rPr>
                <w:color w:val="000000" w:themeColor="text1"/>
              </w:rPr>
              <w:t xml:space="preserve">Id of the inboxed </w:t>
            </w:r>
            <w:proofErr w:type="gramStart"/>
            <w:r w:rsidRPr="00A02AEB">
              <w:rPr>
                <w:color w:val="000000" w:themeColor="text1"/>
              </w:rPr>
              <w:t>message which is the last message</w:t>
            </w:r>
            <w:proofErr w:type="gramEnd"/>
            <w:r w:rsidRPr="00A02AEB">
              <w:rPr>
                <w:color w:val="000000" w:themeColor="text1"/>
              </w:rPr>
              <w:t xml:space="preserve"> attempted for delivery.</w:t>
            </w:r>
          </w:p>
        </w:tc>
      </w:tr>
      <w:tr w:rsidR="00163F81" w14:paraId="52DE9E64" w14:textId="77777777" w:rsidTr="00FE78D0">
        <w:trPr>
          <w:trHeight w:val="244"/>
        </w:trPr>
        <w:tc>
          <w:tcPr>
            <w:tcW w:w="294" w:type="pct"/>
          </w:tcPr>
          <w:p w14:paraId="521A6D40" w14:textId="77777777" w:rsidR="00163F81" w:rsidRPr="00A02AEB" w:rsidRDefault="00CD1588" w:rsidP="00FE78D0">
            <w:pPr>
              <w:jc w:val="both"/>
              <w:rPr>
                <w:color w:val="000000" w:themeColor="text1"/>
              </w:rPr>
            </w:pPr>
            <w:r>
              <w:rPr>
                <w:color w:val="000000" w:themeColor="text1"/>
              </w:rPr>
              <w:t>6</w:t>
            </w:r>
          </w:p>
        </w:tc>
        <w:tc>
          <w:tcPr>
            <w:tcW w:w="926" w:type="pct"/>
          </w:tcPr>
          <w:p w14:paraId="5ADE16D3" w14:textId="77777777" w:rsidR="00163F81" w:rsidRPr="00A02AEB" w:rsidRDefault="00163F81" w:rsidP="00FE78D0">
            <w:pPr>
              <w:jc w:val="both"/>
              <w:rPr>
                <w:color w:val="000000" w:themeColor="text1"/>
              </w:rPr>
            </w:pPr>
            <w:proofErr w:type="gramStart"/>
            <w:r w:rsidRPr="00A02AEB">
              <w:rPr>
                <w:color w:val="000000" w:themeColor="text1"/>
              </w:rPr>
              <w:t>subscriptionDetail</w:t>
            </w:r>
            <w:proofErr w:type="gramEnd"/>
            <w:r w:rsidRPr="00A02AEB">
              <w:rPr>
                <w:color w:val="000000" w:themeColor="text1"/>
              </w:rPr>
              <w:t>&gt;&gt;contentFileName</w:t>
            </w:r>
          </w:p>
        </w:tc>
        <w:tc>
          <w:tcPr>
            <w:tcW w:w="691" w:type="pct"/>
          </w:tcPr>
          <w:p w14:paraId="151E900B" w14:textId="77777777" w:rsidR="00163F81" w:rsidRPr="00A02AEB" w:rsidRDefault="00163F81" w:rsidP="00FE78D0">
            <w:pPr>
              <w:jc w:val="both"/>
              <w:rPr>
                <w:color w:val="000000" w:themeColor="text1"/>
              </w:rPr>
            </w:pPr>
          </w:p>
        </w:tc>
        <w:tc>
          <w:tcPr>
            <w:tcW w:w="690" w:type="pct"/>
          </w:tcPr>
          <w:p w14:paraId="5088C558" w14:textId="77777777" w:rsidR="00163F81" w:rsidRPr="00A02AEB" w:rsidRDefault="00163F81" w:rsidP="00FE78D0">
            <w:pPr>
              <w:jc w:val="both"/>
              <w:rPr>
                <w:color w:val="000000" w:themeColor="text1"/>
              </w:rPr>
            </w:pPr>
            <w:r w:rsidRPr="00A02AEB">
              <w:rPr>
                <w:color w:val="000000" w:themeColor="text1"/>
              </w:rPr>
              <w:t>String</w:t>
            </w:r>
          </w:p>
        </w:tc>
        <w:tc>
          <w:tcPr>
            <w:tcW w:w="1116" w:type="pct"/>
          </w:tcPr>
          <w:p w14:paraId="2A07A885" w14:textId="77777777" w:rsidR="00163F81" w:rsidRPr="00A02AEB" w:rsidRDefault="00163F81" w:rsidP="00FE78D0">
            <w:pPr>
              <w:jc w:val="both"/>
              <w:rPr>
                <w:color w:val="000000" w:themeColor="text1"/>
              </w:rPr>
            </w:pPr>
          </w:p>
        </w:tc>
        <w:tc>
          <w:tcPr>
            <w:tcW w:w="1283" w:type="pct"/>
          </w:tcPr>
          <w:p w14:paraId="02D8D135" w14:textId="77777777" w:rsidR="00163F81" w:rsidRPr="00A02AEB" w:rsidRDefault="00163F81" w:rsidP="00FE78D0">
            <w:pPr>
              <w:jc w:val="both"/>
              <w:rPr>
                <w:color w:val="000000" w:themeColor="text1"/>
              </w:rPr>
            </w:pPr>
            <w:r w:rsidRPr="00A02AEB">
              <w:rPr>
                <w:color w:val="000000" w:themeColor="text1"/>
              </w:rPr>
              <w:t>Name of the content file to be played for inbox message</w:t>
            </w:r>
          </w:p>
        </w:tc>
      </w:tr>
      <w:tr w:rsidR="00D872F6" w14:paraId="05A63B08" w14:textId="77777777" w:rsidTr="00FE78D0">
        <w:trPr>
          <w:trHeight w:val="244"/>
        </w:trPr>
        <w:tc>
          <w:tcPr>
            <w:tcW w:w="294" w:type="pct"/>
          </w:tcPr>
          <w:p w14:paraId="416F4EC0" w14:textId="77777777" w:rsidR="00D872F6" w:rsidRDefault="00D872F6" w:rsidP="00FE78D0">
            <w:pPr>
              <w:jc w:val="both"/>
              <w:rPr>
                <w:color w:val="000000" w:themeColor="text1"/>
              </w:rPr>
            </w:pPr>
            <w:r>
              <w:rPr>
                <w:szCs w:val="20"/>
              </w:rPr>
              <w:t>7</w:t>
            </w:r>
          </w:p>
        </w:tc>
        <w:tc>
          <w:tcPr>
            <w:tcW w:w="926" w:type="pct"/>
          </w:tcPr>
          <w:p w14:paraId="662D0639" w14:textId="77777777" w:rsidR="00D872F6" w:rsidRPr="00A02AEB" w:rsidRDefault="00D872F6" w:rsidP="00FE78D0">
            <w:pPr>
              <w:jc w:val="both"/>
              <w:rPr>
                <w:color w:val="000000" w:themeColor="text1"/>
              </w:rPr>
            </w:pPr>
            <w:proofErr w:type="gramStart"/>
            <w:r>
              <w:rPr>
                <w:szCs w:val="20"/>
              </w:rPr>
              <w:t>failureReason</w:t>
            </w:r>
            <w:proofErr w:type="gramEnd"/>
          </w:p>
        </w:tc>
        <w:tc>
          <w:tcPr>
            <w:tcW w:w="691" w:type="pct"/>
          </w:tcPr>
          <w:p w14:paraId="685496D1" w14:textId="77777777" w:rsidR="00D872F6" w:rsidRPr="00A02AEB" w:rsidRDefault="00D872F6" w:rsidP="00FE78D0">
            <w:pPr>
              <w:jc w:val="both"/>
              <w:rPr>
                <w:color w:val="000000" w:themeColor="text1"/>
              </w:rPr>
            </w:pPr>
            <w:r>
              <w:rPr>
                <w:szCs w:val="20"/>
              </w:rPr>
              <w:t>No</w:t>
            </w:r>
          </w:p>
        </w:tc>
        <w:tc>
          <w:tcPr>
            <w:tcW w:w="690" w:type="pct"/>
          </w:tcPr>
          <w:p w14:paraId="102AAF2A" w14:textId="77777777" w:rsidR="00D872F6" w:rsidRPr="00A02AEB" w:rsidRDefault="00D872F6" w:rsidP="00FE78D0">
            <w:pPr>
              <w:jc w:val="both"/>
              <w:rPr>
                <w:color w:val="000000" w:themeColor="text1"/>
              </w:rPr>
            </w:pPr>
            <w:r>
              <w:rPr>
                <w:szCs w:val="20"/>
              </w:rPr>
              <w:t>String</w:t>
            </w:r>
          </w:p>
        </w:tc>
        <w:tc>
          <w:tcPr>
            <w:tcW w:w="1116" w:type="pct"/>
          </w:tcPr>
          <w:p w14:paraId="508E8C90" w14:textId="77777777" w:rsidR="00D872F6" w:rsidRPr="00A02AEB" w:rsidRDefault="00D872F6" w:rsidP="00FE78D0">
            <w:pPr>
              <w:jc w:val="both"/>
              <w:rPr>
                <w:color w:val="000000" w:themeColor="text1"/>
              </w:rPr>
            </w:pPr>
          </w:p>
        </w:tc>
        <w:tc>
          <w:tcPr>
            <w:tcW w:w="1283" w:type="pct"/>
          </w:tcPr>
          <w:p w14:paraId="07B353E5" w14:textId="77777777" w:rsidR="00D872F6" w:rsidRPr="00A02AEB" w:rsidRDefault="00D872F6" w:rsidP="00FE78D0">
            <w:pPr>
              <w:jc w:val="both"/>
              <w:rPr>
                <w:color w:val="000000" w:themeColor="text1"/>
              </w:rPr>
            </w:pPr>
            <w:r>
              <w:rPr>
                <w:szCs w:val="20"/>
              </w:rPr>
              <w:t>Reason for the request failure</w:t>
            </w:r>
          </w:p>
        </w:tc>
      </w:tr>
    </w:tbl>
    <w:p w14:paraId="55335648" w14:textId="77777777" w:rsidR="00163F81" w:rsidRDefault="00163F81" w:rsidP="00163F81">
      <w:pPr>
        <w:jc w:val="both"/>
      </w:pPr>
    </w:p>
    <w:p w14:paraId="2D81E0B9" w14:textId="77777777" w:rsidR="00163F81" w:rsidRDefault="00163F81" w:rsidP="00163F81">
      <w:pPr>
        <w:pStyle w:val="Heading3"/>
        <w:jc w:val="both"/>
      </w:pPr>
      <w:bookmarkStart w:id="196" w:name="_Toc409453693"/>
      <w:bookmarkStart w:id="197" w:name="_Ref409708268"/>
      <w:bookmarkStart w:id="198" w:name="_Toc411454388"/>
      <w:r>
        <w:t>Create Subscription Request API</w:t>
      </w:r>
      <w:bookmarkEnd w:id="196"/>
      <w:bookmarkEnd w:id="197"/>
      <w:bookmarkEnd w:id="198"/>
    </w:p>
    <w:p w14:paraId="6A96E781" w14:textId="77777777" w:rsidR="00163F81" w:rsidRDefault="00163F81" w:rsidP="00163F81">
      <w:pPr>
        <w:jc w:val="both"/>
      </w:pPr>
    </w:p>
    <w:p w14:paraId="3A3C38F3" w14:textId="77777777" w:rsidR="00163F81" w:rsidRDefault="00163F81" w:rsidP="00163F81">
      <w:pPr>
        <w:jc w:val="both"/>
      </w:pPr>
      <w:r w:rsidRPr="000B5468">
        <w:t xml:space="preserve">IVR shall invoke this API to </w:t>
      </w:r>
      <w:r>
        <w:t>request the creation of the subscription of the beneficiary</w:t>
      </w:r>
      <w:r w:rsidRPr="000B5468">
        <w:t>.</w:t>
      </w:r>
    </w:p>
    <w:p w14:paraId="33618A22" w14:textId="77777777" w:rsidR="00163F81" w:rsidRPr="00F02DFB" w:rsidRDefault="00163F81" w:rsidP="00163F81">
      <w:pPr>
        <w:jc w:val="both"/>
      </w:pPr>
    </w:p>
    <w:p w14:paraId="3FFD1B9C" w14:textId="77777777" w:rsidR="00163F81" w:rsidRPr="002A3A31" w:rsidRDefault="00163F81" w:rsidP="00163F81">
      <w:pPr>
        <w:pStyle w:val="Heading4"/>
        <w:jc w:val="both"/>
      </w:pPr>
      <w:r>
        <w:t>Create Subscription Request API- Request</w:t>
      </w:r>
    </w:p>
    <w:p w14:paraId="6C1900AB" w14:textId="77777777" w:rsidR="00163F81" w:rsidRPr="006110FF" w:rsidRDefault="00163F81" w:rsidP="00163F81">
      <w:pPr>
        <w:jc w:val="both"/>
      </w:pPr>
    </w:p>
    <w:p w14:paraId="163B8786" w14:textId="77777777" w:rsidR="00163F81" w:rsidRPr="00152DDF" w:rsidRDefault="00163F81" w:rsidP="00163F81">
      <w:pPr>
        <w:jc w:val="both"/>
      </w:pPr>
      <w:r w:rsidRPr="00DE1B6A">
        <w:rPr>
          <w:b/>
        </w:rPr>
        <w:t>URL</w:t>
      </w:r>
      <w:r w:rsidRPr="00EB6872">
        <w:t xml:space="preserve">: </w:t>
      </w:r>
      <w:r w:rsidRPr="00152DDF">
        <w:t>http://&lt;motech</w:t>
      </w:r>
      <w:proofErr w:type="gramStart"/>
      <w:r w:rsidRPr="00152DDF">
        <w:t>:port</w:t>
      </w:r>
      <w:proofErr w:type="gramEnd"/>
      <w:r w:rsidRPr="00152DDF">
        <w:t>&gt;/motech-platform-server/module/</w:t>
      </w:r>
      <w:r w:rsidR="00017428">
        <w:t>api/</w:t>
      </w:r>
      <w:r w:rsidRPr="00152DDF">
        <w:t>kilkari/subscription</w:t>
      </w:r>
    </w:p>
    <w:p w14:paraId="04CAECA3" w14:textId="77777777" w:rsidR="00163F81" w:rsidRDefault="00163F81" w:rsidP="00163F81">
      <w:pPr>
        <w:jc w:val="both"/>
      </w:pPr>
    </w:p>
    <w:p w14:paraId="77E4CB3B" w14:textId="77777777" w:rsidR="00163F81" w:rsidRPr="00EB6872" w:rsidRDefault="00163F81" w:rsidP="00163F81">
      <w:pPr>
        <w:jc w:val="both"/>
      </w:pPr>
      <w:r w:rsidRPr="00DE1B6A">
        <w:rPr>
          <w:b/>
        </w:rPr>
        <w:t>Method</w:t>
      </w:r>
      <w:r w:rsidRPr="00EB6872">
        <w:t>: POST</w:t>
      </w:r>
    </w:p>
    <w:p w14:paraId="1F55821C" w14:textId="77777777" w:rsidR="00163F81" w:rsidRDefault="00163F81" w:rsidP="00163F81">
      <w:pPr>
        <w:pStyle w:val="Heading5"/>
        <w:jc w:val="both"/>
      </w:pPr>
      <w:r>
        <w:t>Validations</w:t>
      </w:r>
    </w:p>
    <w:p w14:paraId="2E6D2066" w14:textId="77777777" w:rsidR="00163F81" w:rsidRDefault="00163F81" w:rsidP="00163F81">
      <w:pPr>
        <w:pStyle w:val="ListParagraph"/>
        <w:numPr>
          <w:ilvl w:val="0"/>
          <w:numId w:val="0"/>
        </w:numPr>
        <w:ind w:left="360"/>
        <w:jc w:val="both"/>
      </w:pPr>
    </w:p>
    <w:p w14:paraId="2B80B3AF" w14:textId="77777777" w:rsidR="00163F81" w:rsidRDefault="00163F81" w:rsidP="00E65978">
      <w:pPr>
        <w:pStyle w:val="ListParagraph"/>
        <w:numPr>
          <w:ilvl w:val="0"/>
          <w:numId w:val="6"/>
        </w:numPr>
        <w:jc w:val="both"/>
      </w:pPr>
      <w:r>
        <w:t>NMS_MoTech</w:t>
      </w:r>
      <w:r w:rsidDel="00970EE2">
        <w:t xml:space="preserve"> </w:t>
      </w:r>
      <w:r>
        <w:t>shall validate the format of all the request parameters and reject the request if it is not correct.</w:t>
      </w:r>
    </w:p>
    <w:p w14:paraId="037A171F" w14:textId="77777777" w:rsidR="00163F81" w:rsidRDefault="00163F81" w:rsidP="00163F81">
      <w:pPr>
        <w:pStyle w:val="Heading5"/>
        <w:jc w:val="both"/>
      </w:pPr>
      <w:r>
        <w:t>Http time Out</w:t>
      </w:r>
    </w:p>
    <w:p w14:paraId="7DD5ABDE" w14:textId="77777777" w:rsidR="00163F81"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664260DF" w14:textId="77777777" w:rsidTr="00D55576">
        <w:trPr>
          <w:trHeight w:val="244"/>
        </w:trPr>
        <w:tc>
          <w:tcPr>
            <w:tcW w:w="3007" w:type="pct"/>
            <w:shd w:val="clear" w:color="auto" w:fill="D9D9D9" w:themeFill="background1" w:themeFillShade="D9"/>
            <w:vAlign w:val="bottom"/>
          </w:tcPr>
          <w:p w14:paraId="092F58EA"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7872C6D2"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200A2CDB" w14:textId="77777777" w:rsidTr="00D55576">
        <w:trPr>
          <w:trHeight w:val="386"/>
        </w:trPr>
        <w:tc>
          <w:tcPr>
            <w:tcW w:w="3007" w:type="pct"/>
          </w:tcPr>
          <w:p w14:paraId="1B8B2B26"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45030601"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16794E4" w14:textId="77777777" w:rsidR="00163F81" w:rsidRPr="00B81A99" w:rsidRDefault="00163F81" w:rsidP="00163F81">
      <w:pPr>
        <w:jc w:val="both"/>
      </w:pPr>
    </w:p>
    <w:p w14:paraId="3DC7C5AC" w14:textId="77777777" w:rsidR="00163F81" w:rsidRDefault="00163F81" w:rsidP="00163F81">
      <w:pPr>
        <w:pStyle w:val="Heading5"/>
        <w:jc w:val="both"/>
      </w:pPr>
      <w:r>
        <w:t>Headers</w:t>
      </w:r>
    </w:p>
    <w:p w14:paraId="33F71EF8"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50F98AC4" w14:textId="77777777" w:rsidTr="00FE78D0">
        <w:tc>
          <w:tcPr>
            <w:tcW w:w="1512" w:type="dxa"/>
            <w:shd w:val="clear" w:color="auto" w:fill="D9D9D9" w:themeFill="background1" w:themeFillShade="D9"/>
          </w:tcPr>
          <w:p w14:paraId="2A6BCE83" w14:textId="77777777" w:rsidR="00163F81" w:rsidRDefault="00163F81" w:rsidP="00FE78D0">
            <w:pPr>
              <w:jc w:val="both"/>
            </w:pPr>
            <w:r>
              <w:t>Header Name</w:t>
            </w:r>
          </w:p>
        </w:tc>
        <w:tc>
          <w:tcPr>
            <w:tcW w:w="1595" w:type="dxa"/>
            <w:shd w:val="clear" w:color="auto" w:fill="D9D9D9" w:themeFill="background1" w:themeFillShade="D9"/>
          </w:tcPr>
          <w:p w14:paraId="04DE36D5" w14:textId="77777777" w:rsidR="00163F81" w:rsidRDefault="00163F81" w:rsidP="00FE78D0">
            <w:pPr>
              <w:jc w:val="both"/>
            </w:pPr>
            <w:r>
              <w:t>Header Value</w:t>
            </w:r>
          </w:p>
        </w:tc>
        <w:tc>
          <w:tcPr>
            <w:tcW w:w="1341" w:type="dxa"/>
            <w:shd w:val="clear" w:color="auto" w:fill="D9D9D9" w:themeFill="background1" w:themeFillShade="D9"/>
          </w:tcPr>
          <w:p w14:paraId="5BEA488B" w14:textId="77777777" w:rsidR="00163F81" w:rsidRDefault="00163F81" w:rsidP="00FE78D0">
            <w:pPr>
              <w:jc w:val="both"/>
            </w:pPr>
            <w:r>
              <w:t>Mandatory</w:t>
            </w:r>
          </w:p>
        </w:tc>
        <w:tc>
          <w:tcPr>
            <w:tcW w:w="4732" w:type="dxa"/>
            <w:shd w:val="clear" w:color="auto" w:fill="D9D9D9" w:themeFill="background1" w:themeFillShade="D9"/>
          </w:tcPr>
          <w:p w14:paraId="45EDDB0E" w14:textId="77777777" w:rsidR="00163F81" w:rsidRDefault="00163F81" w:rsidP="00FE78D0">
            <w:pPr>
              <w:jc w:val="both"/>
            </w:pPr>
            <w:r>
              <w:t>Description</w:t>
            </w:r>
          </w:p>
        </w:tc>
      </w:tr>
      <w:tr w:rsidR="00163F81" w14:paraId="6AFC205F" w14:textId="77777777" w:rsidTr="00FE78D0">
        <w:tc>
          <w:tcPr>
            <w:tcW w:w="1512" w:type="dxa"/>
          </w:tcPr>
          <w:p w14:paraId="104D6383" w14:textId="77777777" w:rsidR="00163F81" w:rsidRPr="0065474C" w:rsidRDefault="00163F81" w:rsidP="00FE78D0">
            <w:pPr>
              <w:jc w:val="both"/>
            </w:pPr>
            <w:r>
              <w:t>Content-Type</w:t>
            </w:r>
          </w:p>
        </w:tc>
        <w:tc>
          <w:tcPr>
            <w:tcW w:w="1595" w:type="dxa"/>
          </w:tcPr>
          <w:p w14:paraId="03EF580F" w14:textId="77777777" w:rsidR="00163F81" w:rsidRDefault="00163F81" w:rsidP="00FE78D0">
            <w:pPr>
              <w:jc w:val="both"/>
            </w:pPr>
            <w:proofErr w:type="gramStart"/>
            <w:r>
              <w:t>application</w:t>
            </w:r>
            <w:proofErr w:type="gramEnd"/>
            <w:r>
              <w:t>/json</w:t>
            </w:r>
          </w:p>
        </w:tc>
        <w:tc>
          <w:tcPr>
            <w:tcW w:w="1341" w:type="dxa"/>
          </w:tcPr>
          <w:p w14:paraId="1011E529" w14:textId="77777777" w:rsidR="00163F81" w:rsidRPr="0065474C" w:rsidRDefault="00163F81" w:rsidP="00FE78D0">
            <w:pPr>
              <w:jc w:val="both"/>
            </w:pPr>
            <w:r>
              <w:t>Yes</w:t>
            </w:r>
          </w:p>
        </w:tc>
        <w:tc>
          <w:tcPr>
            <w:tcW w:w="4732" w:type="dxa"/>
          </w:tcPr>
          <w:p w14:paraId="199101BB" w14:textId="77777777" w:rsidR="00163F81" w:rsidRPr="00BA7AFF" w:rsidRDefault="00163F81" w:rsidP="00FE78D0">
            <w:pPr>
              <w:jc w:val="both"/>
            </w:pPr>
            <w:r>
              <w:t xml:space="preserve">It specifies the format of the </w:t>
            </w:r>
            <w:proofErr w:type="gramStart"/>
            <w:r>
              <w:t>content  in</w:t>
            </w:r>
            <w:proofErr w:type="gramEnd"/>
            <w:r>
              <w:t xml:space="preserve"> the request</w:t>
            </w:r>
          </w:p>
        </w:tc>
      </w:tr>
      <w:tr w:rsidR="00163F81" w14:paraId="0DFCF9FA" w14:textId="77777777" w:rsidTr="00FE78D0">
        <w:tc>
          <w:tcPr>
            <w:tcW w:w="1512" w:type="dxa"/>
          </w:tcPr>
          <w:p w14:paraId="6572DA9D" w14:textId="77777777" w:rsidR="00163F81" w:rsidRPr="0065474C" w:rsidRDefault="00163F81" w:rsidP="00FE78D0">
            <w:pPr>
              <w:jc w:val="both"/>
            </w:pPr>
            <w:r>
              <w:t>Accept</w:t>
            </w:r>
          </w:p>
        </w:tc>
        <w:tc>
          <w:tcPr>
            <w:tcW w:w="1595" w:type="dxa"/>
          </w:tcPr>
          <w:p w14:paraId="0239ADDA" w14:textId="77777777" w:rsidR="00163F81" w:rsidRPr="0065474C" w:rsidRDefault="00163F81" w:rsidP="00FE78D0">
            <w:pPr>
              <w:jc w:val="both"/>
            </w:pPr>
            <w:proofErr w:type="gramStart"/>
            <w:r>
              <w:t>application</w:t>
            </w:r>
            <w:proofErr w:type="gramEnd"/>
            <w:r>
              <w:t>/json</w:t>
            </w:r>
          </w:p>
        </w:tc>
        <w:tc>
          <w:tcPr>
            <w:tcW w:w="1341" w:type="dxa"/>
          </w:tcPr>
          <w:p w14:paraId="79CF3E7C" w14:textId="77777777" w:rsidR="00163F81" w:rsidRPr="0065474C" w:rsidRDefault="00163F81" w:rsidP="00FE78D0">
            <w:pPr>
              <w:jc w:val="both"/>
            </w:pPr>
            <w:r>
              <w:t>Yes</w:t>
            </w:r>
          </w:p>
        </w:tc>
        <w:tc>
          <w:tcPr>
            <w:tcW w:w="4732" w:type="dxa"/>
          </w:tcPr>
          <w:p w14:paraId="1E9D2764" w14:textId="77777777" w:rsidR="00163F81" w:rsidRPr="00706077" w:rsidRDefault="00163F81" w:rsidP="00FE78D0">
            <w:pPr>
              <w:jc w:val="both"/>
            </w:pPr>
            <w:r>
              <w:t>It specifies the format of the content accepted by the API invoker.</w:t>
            </w:r>
          </w:p>
        </w:tc>
      </w:tr>
    </w:tbl>
    <w:p w14:paraId="3D0EACB5" w14:textId="77777777" w:rsidR="00163F81" w:rsidRDefault="00163F81" w:rsidP="00163F81">
      <w:pPr>
        <w:pStyle w:val="Heading5"/>
        <w:jc w:val="both"/>
      </w:pPr>
      <w:r>
        <w:t>Body Example</w:t>
      </w:r>
    </w:p>
    <w:p w14:paraId="77048121"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00633270" w14:textId="77777777" w:rsidTr="00FE78D0">
        <w:tc>
          <w:tcPr>
            <w:tcW w:w="540" w:type="dxa"/>
            <w:shd w:val="clear" w:color="auto" w:fill="CCCCCC"/>
            <w:tcMar>
              <w:top w:w="100" w:type="dxa"/>
              <w:left w:w="100" w:type="dxa"/>
              <w:bottom w:w="100" w:type="dxa"/>
              <w:right w:w="100" w:type="dxa"/>
            </w:tcMar>
          </w:tcPr>
          <w:p w14:paraId="02DAC5FA"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1DE9CC62" w14:textId="77777777" w:rsidR="00163F81" w:rsidRPr="006A4C8B" w:rsidRDefault="00163F81" w:rsidP="00FE78D0">
            <w:pPr>
              <w:pStyle w:val="Normal1"/>
              <w:spacing w:line="240" w:lineRule="auto"/>
              <w:jc w:val="both"/>
              <w:rPr>
                <w:sz w:val="20"/>
              </w:rPr>
            </w:pPr>
            <w:r w:rsidRPr="006A4C8B">
              <w:rPr>
                <w:sz w:val="20"/>
              </w:rPr>
              <w:t>{</w:t>
            </w:r>
          </w:p>
          <w:p w14:paraId="2D5286C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callingN</w:t>
            </w:r>
            <w:r>
              <w:rPr>
                <w:sz w:val="20"/>
              </w:rPr>
              <w:t>umber</w:t>
            </w:r>
            <w:r w:rsidR="003F5A2D">
              <w:rPr>
                <w:sz w:val="20"/>
              </w:rPr>
              <w:t>"</w:t>
            </w:r>
            <w:r w:rsidRPr="006A4C8B">
              <w:rPr>
                <w:sz w:val="20"/>
              </w:rPr>
              <w:t>: 9999111122,</w:t>
            </w:r>
          </w:p>
          <w:p w14:paraId="520A1D9E"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operator</w:t>
            </w:r>
            <w:r w:rsidR="003F5A2D">
              <w:rPr>
                <w:sz w:val="20"/>
              </w:rPr>
              <w:t>"</w:t>
            </w:r>
            <w:r w:rsidRPr="006A4C8B">
              <w:rPr>
                <w:sz w:val="20"/>
              </w:rPr>
              <w:t xml:space="preserve">: </w:t>
            </w:r>
            <w:r w:rsidR="003F5A2D">
              <w:rPr>
                <w:sz w:val="20"/>
              </w:rPr>
              <w:t>"</w:t>
            </w:r>
            <w:r w:rsidRPr="006A4C8B">
              <w:rPr>
                <w:sz w:val="20"/>
              </w:rPr>
              <w:t>A</w:t>
            </w:r>
            <w:r w:rsidR="003F5A2D">
              <w:rPr>
                <w:sz w:val="20"/>
              </w:rPr>
              <w:t>"</w:t>
            </w:r>
            <w:r w:rsidRPr="006A4C8B">
              <w:rPr>
                <w:sz w:val="20"/>
              </w:rPr>
              <w:t>,</w:t>
            </w:r>
          </w:p>
          <w:p w14:paraId="691F2A9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circle</w:t>
            </w:r>
            <w:r w:rsidR="003F5A2D">
              <w:rPr>
                <w:sz w:val="20"/>
              </w:rPr>
              <w:t>"</w:t>
            </w:r>
            <w:r w:rsidRPr="006A4C8B">
              <w:rPr>
                <w:sz w:val="20"/>
              </w:rPr>
              <w:t xml:space="preserve">: </w:t>
            </w:r>
            <w:r w:rsidR="003F5A2D">
              <w:rPr>
                <w:sz w:val="20"/>
              </w:rPr>
              <w:t>"</w:t>
            </w:r>
            <w:r w:rsidRPr="006A4C8B">
              <w:rPr>
                <w:sz w:val="20"/>
              </w:rPr>
              <w:t>AP</w:t>
            </w:r>
            <w:r w:rsidR="003F5A2D">
              <w:rPr>
                <w:sz w:val="20"/>
              </w:rPr>
              <w:t>"</w:t>
            </w:r>
            <w:r w:rsidRPr="006A4C8B">
              <w:rPr>
                <w:sz w:val="20"/>
              </w:rPr>
              <w:t>,</w:t>
            </w:r>
          </w:p>
          <w:p w14:paraId="6BB2984F"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callId</w:t>
            </w:r>
            <w:r w:rsidR="003F5A2D">
              <w:rPr>
                <w:sz w:val="20"/>
              </w:rPr>
              <w:t>"</w:t>
            </w:r>
            <w:r w:rsidRPr="006A4C8B">
              <w:rPr>
                <w:sz w:val="20"/>
              </w:rPr>
              <w:t>: 123456789123456,</w:t>
            </w:r>
          </w:p>
          <w:p w14:paraId="3D89EF48"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languageLocationCode</w:t>
            </w:r>
            <w:r w:rsidR="003F5A2D">
              <w:rPr>
                <w:sz w:val="20"/>
              </w:rPr>
              <w:t>"</w:t>
            </w:r>
            <w:r w:rsidRPr="006A4C8B">
              <w:rPr>
                <w:sz w:val="20"/>
              </w:rPr>
              <w:t xml:space="preserve">: </w:t>
            </w:r>
            <w:r w:rsidR="00202A14">
              <w:rPr>
                <w:sz w:val="20"/>
              </w:rPr>
              <w:t>“</w:t>
            </w:r>
            <w:r w:rsidRPr="006A4C8B">
              <w:rPr>
                <w:sz w:val="20"/>
              </w:rPr>
              <w:t>10</w:t>
            </w:r>
            <w:r w:rsidR="00202A14">
              <w:rPr>
                <w:sz w:val="20"/>
              </w:rPr>
              <w:t>”</w:t>
            </w:r>
            <w:r w:rsidRPr="006A4C8B">
              <w:rPr>
                <w:sz w:val="20"/>
              </w:rPr>
              <w:t>,</w:t>
            </w:r>
          </w:p>
          <w:p w14:paraId="6FAD7C3D"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subscriptionPack</w:t>
            </w:r>
            <w:r w:rsidR="003F5A2D">
              <w:rPr>
                <w:sz w:val="20"/>
              </w:rPr>
              <w:t>"</w:t>
            </w:r>
            <w:r w:rsidRPr="006A4C8B">
              <w:rPr>
                <w:sz w:val="20"/>
              </w:rPr>
              <w:t xml:space="preserve">: </w:t>
            </w:r>
            <w:r w:rsidR="003F5A2D">
              <w:rPr>
                <w:sz w:val="20"/>
              </w:rPr>
              <w:t>"</w:t>
            </w:r>
            <w:r w:rsidRPr="006A4C8B">
              <w:rPr>
                <w:sz w:val="20"/>
              </w:rPr>
              <w:t>48WeeksPack</w:t>
            </w:r>
            <w:r w:rsidR="003F5A2D">
              <w:rPr>
                <w:sz w:val="20"/>
              </w:rPr>
              <w:t>"</w:t>
            </w:r>
          </w:p>
          <w:p w14:paraId="6D841D41" w14:textId="77777777" w:rsidR="00163F81" w:rsidRPr="00031093" w:rsidRDefault="00163F81" w:rsidP="00FE78D0">
            <w:pPr>
              <w:pStyle w:val="Normal1"/>
              <w:spacing w:line="240" w:lineRule="auto"/>
              <w:jc w:val="both"/>
              <w:rPr>
                <w:sz w:val="20"/>
              </w:rPr>
            </w:pPr>
            <w:r w:rsidRPr="006A4C8B">
              <w:rPr>
                <w:sz w:val="20"/>
              </w:rPr>
              <w:t>}</w:t>
            </w:r>
          </w:p>
        </w:tc>
      </w:tr>
    </w:tbl>
    <w:p w14:paraId="7892B4D9" w14:textId="77777777" w:rsidR="00163F81" w:rsidRDefault="00163F81" w:rsidP="00163F81">
      <w:pPr>
        <w:jc w:val="both"/>
      </w:pPr>
    </w:p>
    <w:p w14:paraId="2F30D196" w14:textId="77777777" w:rsidR="00163F81" w:rsidRDefault="00163F81" w:rsidP="00163F81">
      <w:pPr>
        <w:pStyle w:val="Heading5"/>
        <w:jc w:val="both"/>
      </w:pPr>
      <w:r>
        <w:t>Body Elements</w:t>
      </w:r>
    </w:p>
    <w:p w14:paraId="7EE526CE"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7DBAA599" w14:textId="77777777" w:rsidTr="00FE78D0">
        <w:trPr>
          <w:trHeight w:val="244"/>
        </w:trPr>
        <w:tc>
          <w:tcPr>
            <w:tcW w:w="291" w:type="pct"/>
            <w:shd w:val="clear" w:color="auto" w:fill="D9D9D9" w:themeFill="background1" w:themeFillShade="D9"/>
          </w:tcPr>
          <w:p w14:paraId="380E9955" w14:textId="77777777" w:rsidR="00163F81" w:rsidRPr="00DE1B6A" w:rsidRDefault="00163F81" w:rsidP="00FE78D0">
            <w:pPr>
              <w:jc w:val="both"/>
            </w:pPr>
            <w:r w:rsidRPr="00DE1B6A">
              <w:t>#</w:t>
            </w:r>
          </w:p>
        </w:tc>
        <w:tc>
          <w:tcPr>
            <w:tcW w:w="917" w:type="pct"/>
            <w:shd w:val="clear" w:color="auto" w:fill="D9D9D9" w:themeFill="background1" w:themeFillShade="D9"/>
          </w:tcPr>
          <w:p w14:paraId="231D2C52"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313A027B"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197E0778"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12F157D2" w14:textId="77777777" w:rsidR="00163F81" w:rsidRPr="00DE1B6A" w:rsidRDefault="00163F81" w:rsidP="00FE78D0">
            <w:pPr>
              <w:jc w:val="both"/>
            </w:pPr>
            <w:r>
              <w:t>Range</w:t>
            </w:r>
          </w:p>
        </w:tc>
        <w:tc>
          <w:tcPr>
            <w:tcW w:w="1320" w:type="pct"/>
            <w:shd w:val="clear" w:color="auto" w:fill="D9D9D9" w:themeFill="background1" w:themeFillShade="D9"/>
          </w:tcPr>
          <w:p w14:paraId="4FC2C2DE" w14:textId="77777777" w:rsidR="00163F81" w:rsidRPr="00DE1B6A" w:rsidRDefault="00163F81" w:rsidP="00FE78D0">
            <w:pPr>
              <w:jc w:val="both"/>
            </w:pPr>
            <w:r>
              <w:t>Description</w:t>
            </w:r>
          </w:p>
        </w:tc>
      </w:tr>
      <w:tr w:rsidR="00163F81" w14:paraId="218B927B" w14:textId="77777777" w:rsidTr="00FE78D0">
        <w:trPr>
          <w:trHeight w:val="244"/>
        </w:trPr>
        <w:tc>
          <w:tcPr>
            <w:tcW w:w="291" w:type="pct"/>
          </w:tcPr>
          <w:p w14:paraId="7C6FCE72" w14:textId="77777777" w:rsidR="00163F81" w:rsidRDefault="00163F81" w:rsidP="00FE78D0">
            <w:pPr>
              <w:jc w:val="both"/>
            </w:pPr>
            <w:r>
              <w:t>1</w:t>
            </w:r>
          </w:p>
        </w:tc>
        <w:tc>
          <w:tcPr>
            <w:tcW w:w="917" w:type="pct"/>
          </w:tcPr>
          <w:p w14:paraId="684FF2F5" w14:textId="77777777" w:rsidR="00163F81" w:rsidRDefault="00163F81" w:rsidP="00FE78D0">
            <w:pPr>
              <w:jc w:val="both"/>
            </w:pPr>
            <w:proofErr w:type="gramStart"/>
            <w:r>
              <w:t>callingNumber</w:t>
            </w:r>
            <w:proofErr w:type="gramEnd"/>
          </w:p>
        </w:tc>
        <w:tc>
          <w:tcPr>
            <w:tcW w:w="685" w:type="pct"/>
          </w:tcPr>
          <w:p w14:paraId="5E289178" w14:textId="77777777" w:rsidR="00163F81" w:rsidRDefault="00163F81" w:rsidP="00FE78D0">
            <w:pPr>
              <w:jc w:val="both"/>
            </w:pPr>
            <w:r>
              <w:t>Yes</w:t>
            </w:r>
          </w:p>
        </w:tc>
        <w:tc>
          <w:tcPr>
            <w:tcW w:w="683" w:type="pct"/>
          </w:tcPr>
          <w:p w14:paraId="55619B15" w14:textId="77777777" w:rsidR="00163F81" w:rsidRDefault="00163F81" w:rsidP="00FE78D0">
            <w:pPr>
              <w:jc w:val="both"/>
            </w:pPr>
            <w:r>
              <w:t>Number (10 digits)</w:t>
            </w:r>
          </w:p>
        </w:tc>
        <w:tc>
          <w:tcPr>
            <w:tcW w:w="1104" w:type="pct"/>
          </w:tcPr>
          <w:p w14:paraId="1C876373" w14:textId="77777777" w:rsidR="00163F81" w:rsidRDefault="00163F81" w:rsidP="00FE78D0">
            <w:pPr>
              <w:jc w:val="both"/>
            </w:pPr>
            <w:r>
              <w:t>10 Digits (all digits must be present)</w:t>
            </w:r>
          </w:p>
        </w:tc>
        <w:tc>
          <w:tcPr>
            <w:tcW w:w="1320" w:type="pct"/>
          </w:tcPr>
          <w:p w14:paraId="10FEFF0F" w14:textId="77777777" w:rsidR="00163F81" w:rsidRDefault="00163F81" w:rsidP="00FE78D0">
            <w:pPr>
              <w:jc w:val="both"/>
            </w:pPr>
            <w:r>
              <w:t>10-digit mobile number of the caller.</w:t>
            </w:r>
          </w:p>
        </w:tc>
      </w:tr>
      <w:tr w:rsidR="00163F81" w14:paraId="10DAB8A4" w14:textId="77777777" w:rsidTr="00FE78D0">
        <w:trPr>
          <w:trHeight w:val="244"/>
        </w:trPr>
        <w:tc>
          <w:tcPr>
            <w:tcW w:w="291" w:type="pct"/>
          </w:tcPr>
          <w:p w14:paraId="027F3CB9" w14:textId="77777777" w:rsidR="00163F81" w:rsidRDefault="00163F81" w:rsidP="00FE78D0">
            <w:pPr>
              <w:jc w:val="both"/>
            </w:pPr>
            <w:r>
              <w:t>2</w:t>
            </w:r>
          </w:p>
        </w:tc>
        <w:tc>
          <w:tcPr>
            <w:tcW w:w="917" w:type="pct"/>
          </w:tcPr>
          <w:p w14:paraId="664935FC" w14:textId="77777777" w:rsidR="00163F81" w:rsidRDefault="00163F81" w:rsidP="00FE78D0">
            <w:pPr>
              <w:jc w:val="both"/>
            </w:pPr>
            <w:proofErr w:type="gramStart"/>
            <w:r>
              <w:t>o</w:t>
            </w:r>
            <w:r w:rsidRPr="004112C6">
              <w:t>perator</w:t>
            </w:r>
            <w:proofErr w:type="gramEnd"/>
          </w:p>
        </w:tc>
        <w:tc>
          <w:tcPr>
            <w:tcW w:w="685" w:type="pct"/>
          </w:tcPr>
          <w:p w14:paraId="21A8E7E8" w14:textId="05B6DA8A" w:rsidR="00163F81" w:rsidRDefault="00920DE0" w:rsidP="00FE78D0">
            <w:pPr>
              <w:jc w:val="both"/>
            </w:pPr>
            <w:r>
              <w:t>No</w:t>
            </w:r>
          </w:p>
        </w:tc>
        <w:tc>
          <w:tcPr>
            <w:tcW w:w="683" w:type="pct"/>
          </w:tcPr>
          <w:p w14:paraId="67D57437" w14:textId="77777777" w:rsidR="00163F81" w:rsidRDefault="00163F81" w:rsidP="00FE78D0">
            <w:pPr>
              <w:jc w:val="both"/>
            </w:pPr>
            <w:r>
              <w:t>String (Max 255 chars)</w:t>
            </w:r>
          </w:p>
        </w:tc>
        <w:tc>
          <w:tcPr>
            <w:tcW w:w="1104" w:type="pct"/>
          </w:tcPr>
          <w:p w14:paraId="02D84005"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1320" w:type="pct"/>
          </w:tcPr>
          <w:p w14:paraId="3D1CB1B8" w14:textId="77777777" w:rsidR="00163F81" w:rsidRDefault="00163F81" w:rsidP="00FE78D0">
            <w:pPr>
              <w:jc w:val="both"/>
            </w:pPr>
            <w:r>
              <w:t>O</w:t>
            </w:r>
            <w:r w:rsidRPr="00CA7393">
              <w:t>perator of caller</w:t>
            </w:r>
          </w:p>
        </w:tc>
      </w:tr>
      <w:tr w:rsidR="00163F81" w14:paraId="1C01B476" w14:textId="77777777" w:rsidTr="00FE78D0">
        <w:trPr>
          <w:trHeight w:val="244"/>
        </w:trPr>
        <w:tc>
          <w:tcPr>
            <w:tcW w:w="291" w:type="pct"/>
          </w:tcPr>
          <w:p w14:paraId="31EA1910" w14:textId="77777777" w:rsidR="00163F81" w:rsidRDefault="00163F81" w:rsidP="00FE78D0">
            <w:pPr>
              <w:jc w:val="both"/>
            </w:pPr>
            <w:r>
              <w:t>3</w:t>
            </w:r>
          </w:p>
        </w:tc>
        <w:tc>
          <w:tcPr>
            <w:tcW w:w="917" w:type="pct"/>
          </w:tcPr>
          <w:p w14:paraId="7CD0381A" w14:textId="77777777" w:rsidR="00163F81" w:rsidRPr="004112C6" w:rsidRDefault="00163F81" w:rsidP="00FE78D0">
            <w:pPr>
              <w:jc w:val="both"/>
            </w:pPr>
            <w:proofErr w:type="gramStart"/>
            <w:r>
              <w:t>c</w:t>
            </w:r>
            <w:r w:rsidRPr="004112C6">
              <w:t>ircle</w:t>
            </w:r>
            <w:proofErr w:type="gramEnd"/>
          </w:p>
        </w:tc>
        <w:tc>
          <w:tcPr>
            <w:tcW w:w="685" w:type="pct"/>
          </w:tcPr>
          <w:p w14:paraId="5B052D9D" w14:textId="52EA9255" w:rsidR="00163F81" w:rsidRPr="009C5A03" w:rsidRDefault="00920DE0" w:rsidP="00FE78D0">
            <w:pPr>
              <w:jc w:val="both"/>
            </w:pPr>
            <w:r>
              <w:t>No</w:t>
            </w:r>
          </w:p>
        </w:tc>
        <w:tc>
          <w:tcPr>
            <w:tcW w:w="683" w:type="pct"/>
          </w:tcPr>
          <w:p w14:paraId="70B3B6B9" w14:textId="77777777" w:rsidR="00163F81" w:rsidRDefault="00163F81" w:rsidP="00FE78D0">
            <w:pPr>
              <w:jc w:val="both"/>
            </w:pPr>
            <w:r>
              <w:t>String (Max 255 chars)</w:t>
            </w:r>
          </w:p>
        </w:tc>
        <w:tc>
          <w:tcPr>
            <w:tcW w:w="1104" w:type="pct"/>
          </w:tcPr>
          <w:p w14:paraId="3975DD7B"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320" w:type="pct"/>
          </w:tcPr>
          <w:p w14:paraId="79BE7E56" w14:textId="77777777" w:rsidR="00163F81" w:rsidRPr="00CA7393" w:rsidRDefault="00163F81" w:rsidP="00FE78D0">
            <w:pPr>
              <w:jc w:val="both"/>
            </w:pPr>
            <w:r>
              <w:t>O</w:t>
            </w:r>
            <w:r w:rsidRPr="00CA7393">
              <w:t>perator circle from where the call</w:t>
            </w:r>
            <w:r>
              <w:t xml:space="preserve"> is originating</w:t>
            </w:r>
          </w:p>
        </w:tc>
      </w:tr>
      <w:tr w:rsidR="00163F81" w14:paraId="34870DC3" w14:textId="77777777" w:rsidTr="00FE78D0">
        <w:trPr>
          <w:trHeight w:val="244"/>
        </w:trPr>
        <w:tc>
          <w:tcPr>
            <w:tcW w:w="291" w:type="pct"/>
          </w:tcPr>
          <w:p w14:paraId="0874D93B" w14:textId="77777777" w:rsidR="00163F81" w:rsidRPr="00E46D1E" w:rsidRDefault="00163F81" w:rsidP="00FE78D0">
            <w:pPr>
              <w:jc w:val="both"/>
            </w:pPr>
            <w:r w:rsidRPr="00E46D1E">
              <w:t>4</w:t>
            </w:r>
          </w:p>
        </w:tc>
        <w:tc>
          <w:tcPr>
            <w:tcW w:w="917" w:type="pct"/>
          </w:tcPr>
          <w:p w14:paraId="05BE4F0E" w14:textId="77777777" w:rsidR="00163F81" w:rsidRPr="00E46D1E" w:rsidRDefault="00163F81" w:rsidP="00FE78D0">
            <w:pPr>
              <w:jc w:val="both"/>
            </w:pPr>
            <w:proofErr w:type="gramStart"/>
            <w:r>
              <w:t>callI</w:t>
            </w:r>
            <w:r w:rsidRPr="00E46D1E">
              <w:t>d</w:t>
            </w:r>
            <w:proofErr w:type="gramEnd"/>
          </w:p>
        </w:tc>
        <w:tc>
          <w:tcPr>
            <w:tcW w:w="685" w:type="pct"/>
          </w:tcPr>
          <w:p w14:paraId="70EB7C69" w14:textId="77777777" w:rsidR="00163F81" w:rsidRPr="00E46D1E" w:rsidRDefault="00163F81" w:rsidP="00FE78D0">
            <w:pPr>
              <w:jc w:val="both"/>
            </w:pPr>
            <w:r w:rsidRPr="00E46D1E">
              <w:t>Yes</w:t>
            </w:r>
          </w:p>
        </w:tc>
        <w:tc>
          <w:tcPr>
            <w:tcW w:w="683" w:type="pct"/>
          </w:tcPr>
          <w:p w14:paraId="1510CE6B" w14:textId="77777777" w:rsidR="00163F81" w:rsidRPr="00E46D1E" w:rsidRDefault="00163F81" w:rsidP="00FE78D0">
            <w:pPr>
              <w:jc w:val="both"/>
            </w:pPr>
            <w:r w:rsidRPr="00E46D1E">
              <w:t>Number</w:t>
            </w:r>
            <w:r>
              <w:t xml:space="preserve"> (15 digits)</w:t>
            </w:r>
          </w:p>
        </w:tc>
        <w:tc>
          <w:tcPr>
            <w:tcW w:w="1104" w:type="pct"/>
          </w:tcPr>
          <w:p w14:paraId="40CBA587" w14:textId="77777777" w:rsidR="00163F81" w:rsidRPr="00E46D1E" w:rsidRDefault="00163F81" w:rsidP="00FE78D0">
            <w:pPr>
              <w:jc w:val="both"/>
            </w:pPr>
            <w:r>
              <w:t>NA</w:t>
            </w:r>
          </w:p>
        </w:tc>
        <w:tc>
          <w:tcPr>
            <w:tcW w:w="1320" w:type="pct"/>
          </w:tcPr>
          <w:p w14:paraId="5F9A10E5" w14:textId="77777777" w:rsidR="00163F81" w:rsidRPr="00E46D1E" w:rsidRDefault="00163F81" w:rsidP="00FE78D0">
            <w:pPr>
              <w:jc w:val="both"/>
            </w:pPr>
            <w:r w:rsidRPr="00E46D1E">
              <w:t>Unique call id assigned by IVR</w:t>
            </w:r>
          </w:p>
        </w:tc>
      </w:tr>
      <w:tr w:rsidR="00163F81" w14:paraId="69C91BE9" w14:textId="77777777" w:rsidTr="00FE78D0">
        <w:trPr>
          <w:trHeight w:val="244"/>
        </w:trPr>
        <w:tc>
          <w:tcPr>
            <w:tcW w:w="291" w:type="pct"/>
          </w:tcPr>
          <w:p w14:paraId="3C27D33F" w14:textId="77777777" w:rsidR="00163F81" w:rsidRDefault="00163F81" w:rsidP="00FE78D0">
            <w:pPr>
              <w:jc w:val="both"/>
            </w:pPr>
            <w:r>
              <w:t>5</w:t>
            </w:r>
          </w:p>
        </w:tc>
        <w:tc>
          <w:tcPr>
            <w:tcW w:w="917" w:type="pct"/>
          </w:tcPr>
          <w:p w14:paraId="5EDFF6D2" w14:textId="77777777" w:rsidR="00163F81" w:rsidRPr="00A02AEB" w:rsidRDefault="00163F81" w:rsidP="00FE78D0">
            <w:pPr>
              <w:jc w:val="both"/>
              <w:rPr>
                <w:rFonts w:cs="Arial"/>
                <w:color w:val="000000" w:themeColor="text1"/>
                <w:szCs w:val="20"/>
              </w:rPr>
            </w:pPr>
            <w:proofErr w:type="gramStart"/>
            <w:r w:rsidRPr="00A02AEB">
              <w:rPr>
                <w:color w:val="000000" w:themeColor="text1"/>
              </w:rPr>
              <w:t>languageLocationCode</w:t>
            </w:r>
            <w:proofErr w:type="gramEnd"/>
          </w:p>
        </w:tc>
        <w:tc>
          <w:tcPr>
            <w:tcW w:w="685" w:type="pct"/>
          </w:tcPr>
          <w:p w14:paraId="510CB573" w14:textId="77777777" w:rsidR="00163F81" w:rsidRPr="00A02AEB" w:rsidRDefault="00163F81" w:rsidP="00FE78D0">
            <w:pPr>
              <w:jc w:val="both"/>
              <w:rPr>
                <w:rFonts w:cs="Arial"/>
                <w:color w:val="000000" w:themeColor="text1"/>
                <w:szCs w:val="20"/>
              </w:rPr>
            </w:pPr>
            <w:r w:rsidRPr="00A02AEB">
              <w:rPr>
                <w:rFonts w:cs="Arial"/>
                <w:color w:val="000000" w:themeColor="text1"/>
                <w:szCs w:val="20"/>
              </w:rPr>
              <w:t>Yes</w:t>
            </w:r>
          </w:p>
        </w:tc>
        <w:tc>
          <w:tcPr>
            <w:tcW w:w="683" w:type="pct"/>
          </w:tcPr>
          <w:p w14:paraId="6F99CA7A" w14:textId="77777777" w:rsidR="00163F81" w:rsidRPr="00A02AEB" w:rsidRDefault="00202A14" w:rsidP="00FE78D0">
            <w:pPr>
              <w:jc w:val="both"/>
              <w:rPr>
                <w:rFonts w:cs="Arial"/>
                <w:color w:val="000000" w:themeColor="text1"/>
                <w:szCs w:val="20"/>
              </w:rPr>
            </w:pPr>
            <w:r>
              <w:rPr>
                <w:rFonts w:cs="Arial"/>
                <w:color w:val="000000" w:themeColor="text1"/>
                <w:szCs w:val="20"/>
              </w:rPr>
              <w:t>String</w:t>
            </w:r>
          </w:p>
        </w:tc>
        <w:tc>
          <w:tcPr>
            <w:tcW w:w="1104" w:type="pct"/>
          </w:tcPr>
          <w:p w14:paraId="79F99205" w14:textId="77777777" w:rsidR="00163F81" w:rsidRPr="00A02AEB" w:rsidRDefault="00163F81" w:rsidP="00FE78D0">
            <w:pPr>
              <w:jc w:val="both"/>
              <w:rPr>
                <w:rFonts w:eastAsia="Arial" w:cs="Arial"/>
                <w:color w:val="000000" w:themeColor="text1"/>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320" w:type="pct"/>
          </w:tcPr>
          <w:p w14:paraId="7663B2A3" w14:textId="77777777" w:rsidR="00163F81" w:rsidRPr="00A02AEB" w:rsidRDefault="00163F81" w:rsidP="00FE78D0">
            <w:pPr>
              <w:jc w:val="both"/>
              <w:rPr>
                <w:rFonts w:cs="Arial"/>
                <w:color w:val="000000" w:themeColor="text1"/>
                <w:szCs w:val="20"/>
              </w:rPr>
            </w:pPr>
            <w:r w:rsidRPr="00A02AEB">
              <w:rPr>
                <w:rFonts w:cs="Arial"/>
                <w:color w:val="000000" w:themeColor="text1"/>
                <w:szCs w:val="20"/>
              </w:rPr>
              <w:t>Code for uniquely identifying user location and language details.</w:t>
            </w:r>
          </w:p>
        </w:tc>
      </w:tr>
      <w:tr w:rsidR="00163F81" w14:paraId="3B4D4F96" w14:textId="77777777" w:rsidTr="00FE78D0">
        <w:trPr>
          <w:trHeight w:val="244"/>
        </w:trPr>
        <w:tc>
          <w:tcPr>
            <w:tcW w:w="291" w:type="pct"/>
          </w:tcPr>
          <w:p w14:paraId="6340ADDB" w14:textId="77777777" w:rsidR="00163F81" w:rsidRPr="007E3E1F" w:rsidRDefault="00163F81" w:rsidP="00FE78D0">
            <w:pPr>
              <w:jc w:val="both"/>
            </w:pPr>
            <w:r>
              <w:t>6</w:t>
            </w:r>
          </w:p>
        </w:tc>
        <w:tc>
          <w:tcPr>
            <w:tcW w:w="917" w:type="pct"/>
          </w:tcPr>
          <w:p w14:paraId="435AA032" w14:textId="77777777" w:rsidR="00163F81" w:rsidRPr="003836F4" w:rsidRDefault="00163F81" w:rsidP="00FE78D0">
            <w:pPr>
              <w:jc w:val="both"/>
            </w:pPr>
            <w:proofErr w:type="gramStart"/>
            <w:r w:rsidRPr="003836F4">
              <w:t>subscriptionPack</w:t>
            </w:r>
            <w:proofErr w:type="gramEnd"/>
          </w:p>
        </w:tc>
        <w:tc>
          <w:tcPr>
            <w:tcW w:w="685" w:type="pct"/>
          </w:tcPr>
          <w:p w14:paraId="06C07EC0" w14:textId="77777777" w:rsidR="00163F81" w:rsidRPr="007E3E1F" w:rsidRDefault="00163F81" w:rsidP="00FE78D0">
            <w:pPr>
              <w:jc w:val="both"/>
            </w:pPr>
            <w:r w:rsidRPr="007E3E1F">
              <w:t>Yes</w:t>
            </w:r>
          </w:p>
        </w:tc>
        <w:tc>
          <w:tcPr>
            <w:tcW w:w="683" w:type="pct"/>
          </w:tcPr>
          <w:p w14:paraId="21CB4466" w14:textId="77777777" w:rsidR="00163F81" w:rsidRPr="007E3E1F" w:rsidRDefault="00163F81" w:rsidP="00FE78D0">
            <w:pPr>
              <w:jc w:val="both"/>
            </w:pPr>
            <w:r w:rsidRPr="007E3E1F">
              <w:t>String</w:t>
            </w:r>
          </w:p>
        </w:tc>
        <w:tc>
          <w:tcPr>
            <w:tcW w:w="1104" w:type="pct"/>
          </w:tcPr>
          <w:p w14:paraId="0E0BBCD2" w14:textId="77777777" w:rsidR="00163F81" w:rsidRPr="007E3E1F" w:rsidRDefault="003F5A2D" w:rsidP="00FE78D0">
            <w:pPr>
              <w:jc w:val="both"/>
            </w:pPr>
            <w:r>
              <w:t>"</w:t>
            </w:r>
            <w:r w:rsidR="00163F81">
              <w:t>48Weeks</w:t>
            </w:r>
            <w:r w:rsidR="00163F81" w:rsidRPr="007E3E1F">
              <w:t>Pack</w:t>
            </w:r>
            <w:r>
              <w:t>"</w:t>
            </w:r>
          </w:p>
          <w:p w14:paraId="73578DDE" w14:textId="42CA0115" w:rsidR="00163F81" w:rsidRPr="007E3E1F" w:rsidRDefault="003F5A2D" w:rsidP="00D77511">
            <w:pPr>
              <w:jc w:val="both"/>
            </w:pPr>
            <w:r>
              <w:t>"</w:t>
            </w:r>
            <w:r w:rsidR="001F21F0">
              <w:t>72</w:t>
            </w:r>
            <w:r w:rsidR="00163F81">
              <w:t>WeeksPack</w:t>
            </w:r>
          </w:p>
        </w:tc>
        <w:tc>
          <w:tcPr>
            <w:tcW w:w="1320" w:type="pct"/>
          </w:tcPr>
          <w:p w14:paraId="00EA65BA" w14:textId="77777777" w:rsidR="00163F81" w:rsidRPr="007E3E1F" w:rsidRDefault="00163F81" w:rsidP="00FE78D0">
            <w:pPr>
              <w:jc w:val="both"/>
            </w:pPr>
            <w:r w:rsidRPr="007E3E1F">
              <w:t>This specifies the subscriptionPack that user wants to subscribe.</w:t>
            </w:r>
          </w:p>
        </w:tc>
      </w:tr>
      <w:tr w:rsidR="00D37CC1" w14:paraId="4A5F4D04" w14:textId="77777777" w:rsidTr="00FE78D0">
        <w:trPr>
          <w:trHeight w:val="244"/>
        </w:trPr>
        <w:tc>
          <w:tcPr>
            <w:tcW w:w="291" w:type="pct"/>
          </w:tcPr>
          <w:p w14:paraId="1FF2FE1E" w14:textId="77777777" w:rsidR="00D37CC1" w:rsidRDefault="00D37CC1" w:rsidP="00FE78D0">
            <w:pPr>
              <w:jc w:val="both"/>
            </w:pPr>
            <w:r>
              <w:rPr>
                <w:szCs w:val="20"/>
              </w:rPr>
              <w:t>7</w:t>
            </w:r>
          </w:p>
        </w:tc>
        <w:tc>
          <w:tcPr>
            <w:tcW w:w="917" w:type="pct"/>
          </w:tcPr>
          <w:p w14:paraId="480B94EC" w14:textId="77777777" w:rsidR="00D37CC1" w:rsidRPr="003836F4" w:rsidRDefault="00D37CC1" w:rsidP="00FE78D0">
            <w:pPr>
              <w:jc w:val="both"/>
            </w:pPr>
            <w:proofErr w:type="gramStart"/>
            <w:r>
              <w:rPr>
                <w:szCs w:val="20"/>
              </w:rPr>
              <w:t>failureReason</w:t>
            </w:r>
            <w:proofErr w:type="gramEnd"/>
          </w:p>
        </w:tc>
        <w:tc>
          <w:tcPr>
            <w:tcW w:w="685" w:type="pct"/>
          </w:tcPr>
          <w:p w14:paraId="7F5CFB45" w14:textId="77777777" w:rsidR="00D37CC1" w:rsidRPr="007E3E1F" w:rsidRDefault="00D37CC1" w:rsidP="00FE78D0">
            <w:pPr>
              <w:jc w:val="both"/>
            </w:pPr>
            <w:r>
              <w:rPr>
                <w:szCs w:val="20"/>
              </w:rPr>
              <w:t>No</w:t>
            </w:r>
          </w:p>
        </w:tc>
        <w:tc>
          <w:tcPr>
            <w:tcW w:w="683" w:type="pct"/>
          </w:tcPr>
          <w:p w14:paraId="2D208898" w14:textId="77777777" w:rsidR="00D37CC1" w:rsidRPr="007E3E1F" w:rsidRDefault="00D37CC1" w:rsidP="00FE78D0">
            <w:pPr>
              <w:jc w:val="both"/>
            </w:pPr>
            <w:r>
              <w:rPr>
                <w:szCs w:val="20"/>
              </w:rPr>
              <w:t>String</w:t>
            </w:r>
          </w:p>
        </w:tc>
        <w:tc>
          <w:tcPr>
            <w:tcW w:w="1104" w:type="pct"/>
          </w:tcPr>
          <w:p w14:paraId="5424F2E1" w14:textId="77777777" w:rsidR="00D37CC1" w:rsidRPr="007E3E1F" w:rsidRDefault="00D37CC1" w:rsidP="00FE78D0">
            <w:pPr>
              <w:jc w:val="both"/>
            </w:pPr>
          </w:p>
        </w:tc>
        <w:tc>
          <w:tcPr>
            <w:tcW w:w="1320" w:type="pct"/>
          </w:tcPr>
          <w:p w14:paraId="28867C67" w14:textId="77777777" w:rsidR="00D37CC1" w:rsidRPr="007E3E1F" w:rsidRDefault="00D37CC1" w:rsidP="00FE78D0">
            <w:pPr>
              <w:jc w:val="both"/>
            </w:pPr>
            <w:r>
              <w:rPr>
                <w:szCs w:val="20"/>
              </w:rPr>
              <w:t>Reason for the request failure</w:t>
            </w:r>
          </w:p>
        </w:tc>
      </w:tr>
    </w:tbl>
    <w:p w14:paraId="451A64E0" w14:textId="77777777" w:rsidR="00163F81" w:rsidRDefault="00163F81" w:rsidP="00163F81">
      <w:pPr>
        <w:jc w:val="both"/>
      </w:pPr>
    </w:p>
    <w:p w14:paraId="209CB7B9" w14:textId="77777777" w:rsidR="00163F81" w:rsidRDefault="00163F81" w:rsidP="00163F81">
      <w:pPr>
        <w:pStyle w:val="Heading4"/>
        <w:jc w:val="both"/>
      </w:pPr>
      <w:r>
        <w:t xml:space="preserve"> Create Subscription Request API- </w:t>
      </w:r>
      <w:r w:rsidRPr="00D164C4">
        <w:t>Response</w:t>
      </w:r>
    </w:p>
    <w:p w14:paraId="3740FF96"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7E2E499B" w14:textId="77777777" w:rsidTr="00FE78D0">
        <w:tc>
          <w:tcPr>
            <w:tcW w:w="1188" w:type="dxa"/>
            <w:shd w:val="clear" w:color="auto" w:fill="D9D9D9" w:themeFill="background1" w:themeFillShade="D9"/>
          </w:tcPr>
          <w:p w14:paraId="5399ECFE" w14:textId="77777777" w:rsidR="00163F81" w:rsidRPr="00DE1B6A" w:rsidRDefault="00163F81" w:rsidP="00FE78D0">
            <w:pPr>
              <w:jc w:val="both"/>
            </w:pPr>
            <w:proofErr w:type="gramStart"/>
            <w:r w:rsidRPr="00DE1B6A">
              <w:t>Response  Status</w:t>
            </w:r>
            <w:proofErr w:type="gramEnd"/>
          </w:p>
        </w:tc>
        <w:tc>
          <w:tcPr>
            <w:tcW w:w="3315" w:type="dxa"/>
            <w:shd w:val="clear" w:color="auto" w:fill="D9D9D9" w:themeFill="background1" w:themeFillShade="D9"/>
          </w:tcPr>
          <w:p w14:paraId="53259B66"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64C76AB3"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51553C4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4DF6552C" w14:textId="77777777" w:rsidR="00163F81" w:rsidRPr="00DE1B6A" w:rsidRDefault="00163F81" w:rsidP="00FE78D0">
            <w:pPr>
              <w:jc w:val="both"/>
            </w:pPr>
            <w:r w:rsidRPr="00DE1B6A">
              <w:t>Description</w:t>
            </w:r>
          </w:p>
        </w:tc>
      </w:tr>
      <w:tr w:rsidR="00163F81" w14:paraId="30EC1339" w14:textId="77777777" w:rsidTr="00FE78D0">
        <w:trPr>
          <w:trHeight w:val="346"/>
        </w:trPr>
        <w:tc>
          <w:tcPr>
            <w:tcW w:w="1188" w:type="dxa"/>
          </w:tcPr>
          <w:p w14:paraId="50CAAA3B" w14:textId="77777777" w:rsidR="00163F81" w:rsidRPr="00031093" w:rsidRDefault="00163F81" w:rsidP="00FE78D0">
            <w:pPr>
              <w:jc w:val="both"/>
            </w:pPr>
            <w:r w:rsidRPr="00031093">
              <w:t>Successful</w:t>
            </w:r>
          </w:p>
        </w:tc>
        <w:tc>
          <w:tcPr>
            <w:tcW w:w="3315" w:type="dxa"/>
          </w:tcPr>
          <w:p w14:paraId="09F17B12" w14:textId="77777777" w:rsidR="00163F81" w:rsidRPr="00031093" w:rsidRDefault="00163F81" w:rsidP="00FE78D0">
            <w:pPr>
              <w:jc w:val="both"/>
            </w:pPr>
            <w:r>
              <w:t xml:space="preserve"> </w:t>
            </w:r>
          </w:p>
        </w:tc>
        <w:tc>
          <w:tcPr>
            <w:tcW w:w="956" w:type="dxa"/>
          </w:tcPr>
          <w:p w14:paraId="100B08A8" w14:textId="77777777" w:rsidR="00163F81" w:rsidRPr="00031093" w:rsidRDefault="00163F81" w:rsidP="00FE78D0">
            <w:pPr>
              <w:jc w:val="both"/>
            </w:pPr>
            <w:r w:rsidRPr="00031093">
              <w:t>200</w:t>
            </w:r>
          </w:p>
        </w:tc>
        <w:tc>
          <w:tcPr>
            <w:tcW w:w="1471" w:type="dxa"/>
          </w:tcPr>
          <w:p w14:paraId="1257C178" w14:textId="77777777" w:rsidR="00163F81" w:rsidRPr="00031093" w:rsidRDefault="00163F81" w:rsidP="00FE78D0">
            <w:pPr>
              <w:jc w:val="both"/>
            </w:pPr>
            <w:r w:rsidRPr="00031093">
              <w:t>Application/json</w:t>
            </w:r>
          </w:p>
        </w:tc>
        <w:tc>
          <w:tcPr>
            <w:tcW w:w="2250" w:type="dxa"/>
          </w:tcPr>
          <w:p w14:paraId="4BA5C10E" w14:textId="77777777" w:rsidR="00163F81" w:rsidRPr="00031093" w:rsidRDefault="00163F81" w:rsidP="00FE78D0">
            <w:pPr>
              <w:jc w:val="both"/>
            </w:pPr>
          </w:p>
        </w:tc>
      </w:tr>
      <w:tr w:rsidR="00845926" w14:paraId="0E0DBB1F" w14:textId="77777777" w:rsidTr="00FE78D0">
        <w:tc>
          <w:tcPr>
            <w:tcW w:w="1188" w:type="dxa"/>
            <w:vMerge w:val="restart"/>
          </w:tcPr>
          <w:p w14:paraId="6BAA4314" w14:textId="77777777" w:rsidR="00845926" w:rsidRPr="00031093" w:rsidRDefault="00845926" w:rsidP="00FE78D0">
            <w:pPr>
              <w:jc w:val="both"/>
            </w:pPr>
            <w:r w:rsidRPr="00031093">
              <w:t>Failure</w:t>
            </w:r>
          </w:p>
        </w:tc>
        <w:tc>
          <w:tcPr>
            <w:tcW w:w="3315" w:type="dxa"/>
            <w:vMerge w:val="restart"/>
            <w:shd w:val="clear" w:color="auto" w:fill="auto"/>
          </w:tcPr>
          <w:p w14:paraId="7DDC3A24" w14:textId="77777777" w:rsidR="00845926" w:rsidRDefault="00845926" w:rsidP="00FE78D0">
            <w:pPr>
              <w:jc w:val="both"/>
            </w:pPr>
            <w:r>
              <w:t>{</w:t>
            </w:r>
          </w:p>
          <w:p w14:paraId="04AF7C3B" w14:textId="77777777" w:rsidR="00845926" w:rsidRDefault="00845926" w:rsidP="00FE78D0">
            <w:pPr>
              <w:jc w:val="both"/>
            </w:pPr>
            <w:r>
              <w:t>"</w:t>
            </w:r>
            <w:proofErr w:type="gramStart"/>
            <w:r>
              <w:rPr>
                <w:szCs w:val="20"/>
              </w:rPr>
              <w:t>failureReason</w:t>
            </w:r>
            <w:proofErr w:type="gramEnd"/>
            <w:r>
              <w:t>": "&lt;Description of the failure reason&gt;"</w:t>
            </w:r>
          </w:p>
          <w:p w14:paraId="5B3D8E5E" w14:textId="77777777" w:rsidR="00845926" w:rsidRPr="0076069D" w:rsidRDefault="00845926" w:rsidP="00FE78D0">
            <w:pPr>
              <w:jc w:val="both"/>
              <w:rPr>
                <w:highlight w:val="lightGray"/>
              </w:rPr>
            </w:pPr>
            <w:r>
              <w:t>}</w:t>
            </w:r>
          </w:p>
        </w:tc>
        <w:tc>
          <w:tcPr>
            <w:tcW w:w="956" w:type="dxa"/>
          </w:tcPr>
          <w:p w14:paraId="638B890F" w14:textId="77777777" w:rsidR="00845926" w:rsidRPr="00031093" w:rsidRDefault="00845926" w:rsidP="00FE78D0">
            <w:pPr>
              <w:jc w:val="both"/>
              <w:rPr>
                <w:szCs w:val="20"/>
              </w:rPr>
            </w:pPr>
            <w:r>
              <w:rPr>
                <w:szCs w:val="20"/>
              </w:rPr>
              <w:t>400</w:t>
            </w:r>
          </w:p>
          <w:p w14:paraId="7B15E747" w14:textId="77777777" w:rsidR="00845926" w:rsidRPr="00031093" w:rsidRDefault="00845926" w:rsidP="00FE78D0">
            <w:pPr>
              <w:jc w:val="both"/>
              <w:rPr>
                <w:szCs w:val="20"/>
              </w:rPr>
            </w:pPr>
          </w:p>
        </w:tc>
        <w:tc>
          <w:tcPr>
            <w:tcW w:w="1471" w:type="dxa"/>
          </w:tcPr>
          <w:p w14:paraId="12567F0A" w14:textId="77777777" w:rsidR="00845926" w:rsidRPr="00031093" w:rsidRDefault="00845926" w:rsidP="00FE78D0">
            <w:pPr>
              <w:jc w:val="both"/>
              <w:rPr>
                <w:szCs w:val="20"/>
              </w:rPr>
            </w:pPr>
            <w:r w:rsidRPr="0076019E">
              <w:rPr>
                <w:szCs w:val="20"/>
              </w:rPr>
              <w:t>Application/json</w:t>
            </w:r>
          </w:p>
        </w:tc>
        <w:tc>
          <w:tcPr>
            <w:tcW w:w="2250" w:type="dxa"/>
          </w:tcPr>
          <w:p w14:paraId="1B545A02" w14:textId="77777777" w:rsidR="00845926" w:rsidRPr="00031093" w:rsidRDefault="00845926" w:rsidP="00FE78D0">
            <w:pPr>
              <w:jc w:val="both"/>
              <w:rPr>
                <w:szCs w:val="20"/>
              </w:rPr>
            </w:pPr>
            <w:r>
              <w:rPr>
                <w:szCs w:val="20"/>
              </w:rPr>
              <w:t xml:space="preserve">In case parameter value is invalid "&lt;Parameter </w:t>
            </w:r>
            <w:proofErr w:type="gramStart"/>
            <w:r>
              <w:rPr>
                <w:szCs w:val="20"/>
              </w:rPr>
              <w:t>Name :</w:t>
            </w:r>
            <w:proofErr w:type="gramEnd"/>
            <w:r>
              <w:rPr>
                <w:szCs w:val="20"/>
              </w:rPr>
              <w:t xml:space="preserve"> Invalid Value&gt;" shall be returned in failure reason</w:t>
            </w:r>
          </w:p>
        </w:tc>
      </w:tr>
      <w:tr w:rsidR="00845926" w14:paraId="0D5A1965" w14:textId="77777777" w:rsidTr="00FE78D0">
        <w:tc>
          <w:tcPr>
            <w:tcW w:w="1188" w:type="dxa"/>
            <w:vMerge/>
          </w:tcPr>
          <w:p w14:paraId="3FD0572C" w14:textId="77777777" w:rsidR="00845926" w:rsidRPr="00031093" w:rsidRDefault="00845926" w:rsidP="00FE78D0">
            <w:pPr>
              <w:jc w:val="both"/>
            </w:pPr>
          </w:p>
        </w:tc>
        <w:tc>
          <w:tcPr>
            <w:tcW w:w="3315" w:type="dxa"/>
            <w:vMerge/>
            <w:shd w:val="clear" w:color="auto" w:fill="auto"/>
          </w:tcPr>
          <w:p w14:paraId="36AD14B1" w14:textId="77777777" w:rsidR="00845926" w:rsidRPr="00031093" w:rsidRDefault="00845926" w:rsidP="00FE78D0">
            <w:pPr>
              <w:jc w:val="both"/>
            </w:pPr>
          </w:p>
        </w:tc>
        <w:tc>
          <w:tcPr>
            <w:tcW w:w="956" w:type="dxa"/>
          </w:tcPr>
          <w:p w14:paraId="28FF9EBF" w14:textId="7B245AF4" w:rsidR="00845926" w:rsidRDefault="00845926" w:rsidP="00FE78D0">
            <w:pPr>
              <w:jc w:val="both"/>
            </w:pPr>
            <w:r>
              <w:rPr>
                <w:szCs w:val="20"/>
              </w:rPr>
              <w:t>400</w:t>
            </w:r>
          </w:p>
          <w:p w14:paraId="41C0CD94" w14:textId="77777777" w:rsidR="00845926" w:rsidRPr="00840379" w:rsidRDefault="00845926" w:rsidP="00840379">
            <w:pPr>
              <w:jc w:val="both"/>
            </w:pPr>
          </w:p>
          <w:p w14:paraId="165C3811" w14:textId="77777777" w:rsidR="00845926" w:rsidRPr="00840379" w:rsidRDefault="00845926" w:rsidP="00840379">
            <w:pPr>
              <w:jc w:val="both"/>
            </w:pPr>
          </w:p>
          <w:p w14:paraId="3CC244CB" w14:textId="6ADFA8BC" w:rsidR="00845926" w:rsidRDefault="00845926" w:rsidP="00840379"/>
          <w:p w14:paraId="215915DB" w14:textId="77777777" w:rsidR="00845926" w:rsidRPr="00840379" w:rsidRDefault="00845926" w:rsidP="00840379">
            <w:pPr>
              <w:jc w:val="both"/>
            </w:pPr>
          </w:p>
        </w:tc>
        <w:tc>
          <w:tcPr>
            <w:tcW w:w="1471" w:type="dxa"/>
          </w:tcPr>
          <w:p w14:paraId="7179D40F" w14:textId="77777777" w:rsidR="00845926" w:rsidRPr="00031093" w:rsidRDefault="00845926" w:rsidP="00FE78D0">
            <w:pPr>
              <w:jc w:val="both"/>
            </w:pPr>
            <w:r>
              <w:rPr>
                <w:szCs w:val="20"/>
              </w:rPr>
              <w:t>Application/json</w:t>
            </w:r>
          </w:p>
        </w:tc>
        <w:tc>
          <w:tcPr>
            <w:tcW w:w="2250" w:type="dxa"/>
          </w:tcPr>
          <w:p w14:paraId="69C93902" w14:textId="77777777" w:rsidR="00845926" w:rsidRDefault="00845926" w:rsidP="00FE78D0">
            <w:pPr>
              <w:jc w:val="both"/>
              <w:rPr>
                <w:szCs w:val="20"/>
              </w:rPr>
            </w:pPr>
            <w:r>
              <w:rPr>
                <w:szCs w:val="20"/>
              </w:rPr>
              <w:t>In case mandatory parameter is missing</w:t>
            </w:r>
          </w:p>
          <w:p w14:paraId="679D01C7" w14:textId="77777777" w:rsidR="00845926" w:rsidRPr="00031093" w:rsidRDefault="00845926" w:rsidP="00FE78D0">
            <w:pPr>
              <w:jc w:val="both"/>
            </w:pPr>
            <w:r>
              <w:rPr>
                <w:szCs w:val="20"/>
              </w:rPr>
              <w:t>"&lt;Parameter Name: Not Present&gt;" shall be returned in failure reason</w:t>
            </w:r>
          </w:p>
        </w:tc>
      </w:tr>
      <w:tr w:rsidR="00845926" w14:paraId="4C4A6E15" w14:textId="77777777" w:rsidTr="00FE78D0">
        <w:tc>
          <w:tcPr>
            <w:tcW w:w="1188" w:type="dxa"/>
            <w:vMerge/>
          </w:tcPr>
          <w:p w14:paraId="548CF2F5" w14:textId="77777777" w:rsidR="00845926" w:rsidRPr="00031093" w:rsidRDefault="00845926" w:rsidP="00FE78D0">
            <w:pPr>
              <w:jc w:val="both"/>
            </w:pPr>
          </w:p>
        </w:tc>
        <w:tc>
          <w:tcPr>
            <w:tcW w:w="3315" w:type="dxa"/>
            <w:vMerge/>
            <w:shd w:val="clear" w:color="auto" w:fill="auto"/>
          </w:tcPr>
          <w:p w14:paraId="3E5194D8" w14:textId="77777777" w:rsidR="00845926" w:rsidRPr="00031093" w:rsidRDefault="00845926" w:rsidP="00FE78D0">
            <w:pPr>
              <w:jc w:val="both"/>
            </w:pPr>
          </w:p>
        </w:tc>
        <w:tc>
          <w:tcPr>
            <w:tcW w:w="956" w:type="dxa"/>
          </w:tcPr>
          <w:p w14:paraId="5AC7F543" w14:textId="15C928EB" w:rsidR="00845926" w:rsidRPr="00031093" w:rsidRDefault="00845926" w:rsidP="00FE78D0">
            <w:pPr>
              <w:jc w:val="both"/>
            </w:pPr>
            <w:r>
              <w:rPr>
                <w:color w:val="000000" w:themeColor="text1"/>
                <w:szCs w:val="20"/>
              </w:rPr>
              <w:t>404</w:t>
            </w:r>
          </w:p>
        </w:tc>
        <w:tc>
          <w:tcPr>
            <w:tcW w:w="1471" w:type="dxa"/>
          </w:tcPr>
          <w:p w14:paraId="44190087" w14:textId="77777777" w:rsidR="00845926" w:rsidRPr="00031093" w:rsidRDefault="00845926" w:rsidP="00FE78D0">
            <w:pPr>
              <w:jc w:val="both"/>
            </w:pPr>
            <w:r>
              <w:rPr>
                <w:szCs w:val="20"/>
              </w:rPr>
              <w:t>Application/json</w:t>
            </w:r>
          </w:p>
        </w:tc>
        <w:tc>
          <w:tcPr>
            <w:tcW w:w="2250" w:type="dxa"/>
          </w:tcPr>
          <w:p w14:paraId="0E36182F" w14:textId="10BDBE7F" w:rsidR="00845926" w:rsidRPr="00031093" w:rsidRDefault="00845926" w:rsidP="00FE78D0">
            <w:pPr>
              <w:jc w:val="both"/>
            </w:pPr>
            <w:r>
              <w:rPr>
                <w:szCs w:val="20"/>
              </w:rPr>
              <w:t>In the event a parameter is sent and no matching record exists in the database “&lt;Parameter Name: Not Found&gt;” shall be returned</w:t>
            </w:r>
          </w:p>
        </w:tc>
      </w:tr>
      <w:tr w:rsidR="00845926" w14:paraId="3E835A90" w14:textId="77777777" w:rsidTr="00FE78D0">
        <w:tc>
          <w:tcPr>
            <w:tcW w:w="1188" w:type="dxa"/>
            <w:vMerge/>
          </w:tcPr>
          <w:p w14:paraId="5E6DFF82" w14:textId="77777777" w:rsidR="00845926" w:rsidRPr="00031093" w:rsidRDefault="00845926" w:rsidP="00FE78D0">
            <w:pPr>
              <w:jc w:val="both"/>
            </w:pPr>
          </w:p>
        </w:tc>
        <w:tc>
          <w:tcPr>
            <w:tcW w:w="3315" w:type="dxa"/>
            <w:vMerge/>
            <w:shd w:val="clear" w:color="auto" w:fill="auto"/>
          </w:tcPr>
          <w:p w14:paraId="3CEFFCF0" w14:textId="77777777" w:rsidR="00845926" w:rsidRPr="00031093" w:rsidRDefault="00845926" w:rsidP="00FE78D0">
            <w:pPr>
              <w:jc w:val="both"/>
            </w:pPr>
          </w:p>
        </w:tc>
        <w:tc>
          <w:tcPr>
            <w:tcW w:w="956" w:type="dxa"/>
          </w:tcPr>
          <w:p w14:paraId="5DC74D71" w14:textId="5A41B77F" w:rsidR="00845926" w:rsidRDefault="00845926" w:rsidP="00FE78D0">
            <w:pPr>
              <w:jc w:val="both"/>
              <w:rPr>
                <w:color w:val="000000" w:themeColor="text1"/>
                <w:szCs w:val="20"/>
              </w:rPr>
            </w:pPr>
            <w:r>
              <w:rPr>
                <w:color w:val="000000" w:themeColor="text1"/>
                <w:szCs w:val="20"/>
              </w:rPr>
              <w:t>500</w:t>
            </w:r>
          </w:p>
        </w:tc>
        <w:tc>
          <w:tcPr>
            <w:tcW w:w="1471" w:type="dxa"/>
          </w:tcPr>
          <w:p w14:paraId="41F2C21D" w14:textId="77777777" w:rsidR="00845926" w:rsidRDefault="00845926" w:rsidP="00FE78D0">
            <w:pPr>
              <w:jc w:val="both"/>
              <w:rPr>
                <w:szCs w:val="20"/>
              </w:rPr>
            </w:pPr>
            <w:r>
              <w:rPr>
                <w:szCs w:val="20"/>
              </w:rPr>
              <w:t>Application/json</w:t>
            </w:r>
          </w:p>
        </w:tc>
        <w:tc>
          <w:tcPr>
            <w:tcW w:w="2250" w:type="dxa"/>
          </w:tcPr>
          <w:p w14:paraId="190DB91D" w14:textId="2629672B" w:rsidR="00845926" w:rsidRDefault="00845926" w:rsidP="00FE78D0">
            <w:pPr>
              <w:jc w:val="both"/>
              <w:rPr>
                <w:szCs w:val="20"/>
              </w:rPr>
            </w:pPr>
            <w:r>
              <w:rPr>
                <w:szCs w:val="20"/>
              </w:rPr>
              <w:t>In case of internal motech error "Internal Error" shall be returned in the failure reason</w:t>
            </w:r>
            <w:r w:rsidDel="00840379">
              <w:rPr>
                <w:szCs w:val="20"/>
              </w:rPr>
              <w:t xml:space="preserve"> </w:t>
            </w:r>
          </w:p>
        </w:tc>
      </w:tr>
      <w:tr w:rsidR="00845926" w14:paraId="5E6A1718" w14:textId="77777777" w:rsidTr="00FE78D0">
        <w:tc>
          <w:tcPr>
            <w:tcW w:w="1188" w:type="dxa"/>
            <w:vMerge/>
          </w:tcPr>
          <w:p w14:paraId="785C2834" w14:textId="77777777" w:rsidR="00845926" w:rsidRPr="00031093" w:rsidRDefault="00845926" w:rsidP="00FE78D0">
            <w:pPr>
              <w:jc w:val="both"/>
            </w:pPr>
          </w:p>
        </w:tc>
        <w:tc>
          <w:tcPr>
            <w:tcW w:w="3315" w:type="dxa"/>
            <w:vMerge/>
            <w:shd w:val="clear" w:color="auto" w:fill="auto"/>
          </w:tcPr>
          <w:p w14:paraId="027F599E" w14:textId="77777777" w:rsidR="00845926" w:rsidRPr="00031093" w:rsidRDefault="00845926" w:rsidP="00FE78D0">
            <w:pPr>
              <w:jc w:val="both"/>
            </w:pPr>
          </w:p>
        </w:tc>
        <w:tc>
          <w:tcPr>
            <w:tcW w:w="956" w:type="dxa"/>
          </w:tcPr>
          <w:p w14:paraId="6A9DA649" w14:textId="7F3142B1" w:rsidR="00845926" w:rsidRDefault="00845926" w:rsidP="00FE78D0">
            <w:pPr>
              <w:jc w:val="both"/>
              <w:rPr>
                <w:color w:val="000000" w:themeColor="text1"/>
                <w:szCs w:val="20"/>
              </w:rPr>
            </w:pPr>
            <w:r>
              <w:rPr>
                <w:color w:val="000000" w:themeColor="text1"/>
                <w:szCs w:val="20"/>
              </w:rPr>
              <w:t>501</w:t>
            </w:r>
          </w:p>
        </w:tc>
        <w:tc>
          <w:tcPr>
            <w:tcW w:w="1471" w:type="dxa"/>
          </w:tcPr>
          <w:p w14:paraId="3D013EF3" w14:textId="59076F8B" w:rsidR="00845926" w:rsidRDefault="00845926" w:rsidP="00FE78D0">
            <w:pPr>
              <w:jc w:val="both"/>
              <w:rPr>
                <w:szCs w:val="20"/>
              </w:rPr>
            </w:pPr>
            <w:r>
              <w:rPr>
                <w:szCs w:val="20"/>
              </w:rPr>
              <w:t>Application/json</w:t>
            </w:r>
          </w:p>
        </w:tc>
        <w:tc>
          <w:tcPr>
            <w:tcW w:w="2250" w:type="dxa"/>
          </w:tcPr>
          <w:p w14:paraId="73D8C77E" w14:textId="38919536" w:rsidR="00845926" w:rsidRDefault="00845926" w:rsidP="00FE78D0">
            <w:pPr>
              <w:jc w:val="both"/>
              <w:rPr>
                <w:szCs w:val="20"/>
              </w:rPr>
            </w:pPr>
            <w:r>
              <w:rPr>
                <w:szCs w:val="20"/>
              </w:rPr>
              <w:t>In case when call is received from state where service is not deployed</w:t>
            </w:r>
          </w:p>
        </w:tc>
      </w:tr>
    </w:tbl>
    <w:p w14:paraId="503615A9" w14:textId="77777777" w:rsidR="00163F81" w:rsidRDefault="00163F81" w:rsidP="00163F81">
      <w:pPr>
        <w:jc w:val="both"/>
      </w:pPr>
    </w:p>
    <w:p w14:paraId="45E9DBF2" w14:textId="77777777" w:rsidR="00163F81" w:rsidRDefault="00163F81" w:rsidP="00163F81">
      <w:pPr>
        <w:jc w:val="both"/>
      </w:pPr>
    </w:p>
    <w:p w14:paraId="37A7ADCE" w14:textId="77777777" w:rsidR="00163F81" w:rsidRDefault="00163F81" w:rsidP="00163F81">
      <w:pPr>
        <w:pStyle w:val="Heading5"/>
        <w:jc w:val="both"/>
      </w:pPr>
      <w:r>
        <w:t>Body Elements</w:t>
      </w:r>
    </w:p>
    <w:p w14:paraId="36C377FA" w14:textId="77777777" w:rsidR="00163F81" w:rsidRDefault="00163F81" w:rsidP="00163F81">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DC5FF5" w:rsidRPr="00DE1B6A" w14:paraId="2B6ED2F9" w14:textId="77777777" w:rsidTr="001B6A55">
        <w:trPr>
          <w:trHeight w:val="244"/>
        </w:trPr>
        <w:tc>
          <w:tcPr>
            <w:tcW w:w="294" w:type="pct"/>
            <w:shd w:val="clear" w:color="auto" w:fill="D9D9D9" w:themeFill="background1" w:themeFillShade="D9"/>
          </w:tcPr>
          <w:p w14:paraId="03DE77E2" w14:textId="77777777" w:rsidR="00DC5FF5" w:rsidRPr="00DE1B6A" w:rsidRDefault="00DC5FF5" w:rsidP="001B6A55">
            <w:pPr>
              <w:jc w:val="both"/>
            </w:pPr>
            <w:r w:rsidRPr="00DE1B6A">
              <w:t>#</w:t>
            </w:r>
          </w:p>
        </w:tc>
        <w:tc>
          <w:tcPr>
            <w:tcW w:w="926" w:type="pct"/>
            <w:shd w:val="clear" w:color="auto" w:fill="D9D9D9" w:themeFill="background1" w:themeFillShade="D9"/>
          </w:tcPr>
          <w:p w14:paraId="08A9C636" w14:textId="77777777" w:rsidR="00DC5FF5" w:rsidRPr="00DE1B6A" w:rsidRDefault="00DC5FF5" w:rsidP="001B6A55">
            <w:pPr>
              <w:jc w:val="both"/>
            </w:pPr>
            <w:r w:rsidRPr="00DE1B6A">
              <w:t>Element Name</w:t>
            </w:r>
          </w:p>
        </w:tc>
        <w:tc>
          <w:tcPr>
            <w:tcW w:w="691" w:type="pct"/>
            <w:shd w:val="clear" w:color="auto" w:fill="D9D9D9" w:themeFill="background1" w:themeFillShade="D9"/>
          </w:tcPr>
          <w:p w14:paraId="7425C66D" w14:textId="77777777" w:rsidR="00DC5FF5" w:rsidRPr="00DE1B6A" w:rsidRDefault="00DC5FF5" w:rsidP="001B6A55">
            <w:pPr>
              <w:jc w:val="both"/>
            </w:pPr>
            <w:r w:rsidRPr="00DE1B6A">
              <w:t>Mandatory</w:t>
            </w:r>
          </w:p>
        </w:tc>
        <w:tc>
          <w:tcPr>
            <w:tcW w:w="690" w:type="pct"/>
            <w:shd w:val="clear" w:color="auto" w:fill="D9D9D9" w:themeFill="background1" w:themeFillShade="D9"/>
          </w:tcPr>
          <w:p w14:paraId="683A485E" w14:textId="77777777" w:rsidR="00DC5FF5" w:rsidRPr="00DE1B6A" w:rsidRDefault="00DC5FF5" w:rsidP="001B6A55">
            <w:pPr>
              <w:jc w:val="both"/>
            </w:pPr>
            <w:r w:rsidRPr="00DE1B6A">
              <w:t>Data type</w:t>
            </w:r>
          </w:p>
        </w:tc>
        <w:tc>
          <w:tcPr>
            <w:tcW w:w="1116" w:type="pct"/>
            <w:shd w:val="clear" w:color="auto" w:fill="D9D9D9" w:themeFill="background1" w:themeFillShade="D9"/>
          </w:tcPr>
          <w:p w14:paraId="1EF73942" w14:textId="77777777" w:rsidR="00DC5FF5" w:rsidRPr="00DE1B6A" w:rsidRDefault="00DC5FF5" w:rsidP="001B6A55">
            <w:pPr>
              <w:jc w:val="both"/>
            </w:pPr>
            <w:r>
              <w:t>Range</w:t>
            </w:r>
          </w:p>
        </w:tc>
        <w:tc>
          <w:tcPr>
            <w:tcW w:w="1283" w:type="pct"/>
            <w:shd w:val="clear" w:color="auto" w:fill="D9D9D9" w:themeFill="background1" w:themeFillShade="D9"/>
          </w:tcPr>
          <w:p w14:paraId="0D5C5D2A" w14:textId="77777777" w:rsidR="00DC5FF5" w:rsidRPr="00DE1B6A" w:rsidRDefault="00DC5FF5" w:rsidP="001B6A55">
            <w:pPr>
              <w:jc w:val="both"/>
            </w:pPr>
            <w:r w:rsidRPr="00DE1B6A">
              <w:t>Details</w:t>
            </w:r>
          </w:p>
        </w:tc>
      </w:tr>
      <w:tr w:rsidR="00DC5FF5" w14:paraId="0ED8E64C" w14:textId="77777777" w:rsidTr="001B6A55">
        <w:trPr>
          <w:trHeight w:val="244"/>
        </w:trPr>
        <w:tc>
          <w:tcPr>
            <w:tcW w:w="294" w:type="pct"/>
          </w:tcPr>
          <w:p w14:paraId="55A07592" w14:textId="77777777" w:rsidR="00DC5FF5" w:rsidRPr="00E827C4" w:rsidRDefault="00DC5FF5" w:rsidP="001B6A55">
            <w:pPr>
              <w:jc w:val="both"/>
              <w:rPr>
                <w:szCs w:val="20"/>
              </w:rPr>
            </w:pPr>
            <w:r>
              <w:rPr>
                <w:szCs w:val="20"/>
              </w:rPr>
              <w:t>1</w:t>
            </w:r>
          </w:p>
        </w:tc>
        <w:tc>
          <w:tcPr>
            <w:tcW w:w="926" w:type="pct"/>
          </w:tcPr>
          <w:p w14:paraId="07CB3716" w14:textId="77777777" w:rsidR="00DC5FF5" w:rsidRPr="00B84EE3" w:rsidRDefault="00DC5FF5" w:rsidP="001B6A55">
            <w:pPr>
              <w:jc w:val="both"/>
              <w:rPr>
                <w:szCs w:val="20"/>
              </w:rPr>
            </w:pPr>
            <w:proofErr w:type="gramStart"/>
            <w:r>
              <w:rPr>
                <w:szCs w:val="20"/>
              </w:rPr>
              <w:t>failureReason</w:t>
            </w:r>
            <w:proofErr w:type="gramEnd"/>
          </w:p>
        </w:tc>
        <w:tc>
          <w:tcPr>
            <w:tcW w:w="691" w:type="pct"/>
          </w:tcPr>
          <w:p w14:paraId="1A0D00B1" w14:textId="77777777" w:rsidR="00DC5FF5" w:rsidRPr="00E827C4" w:rsidRDefault="00DC5FF5" w:rsidP="001B6A55">
            <w:pPr>
              <w:jc w:val="both"/>
              <w:rPr>
                <w:szCs w:val="20"/>
              </w:rPr>
            </w:pPr>
            <w:r>
              <w:rPr>
                <w:szCs w:val="20"/>
              </w:rPr>
              <w:t>No</w:t>
            </w:r>
          </w:p>
        </w:tc>
        <w:tc>
          <w:tcPr>
            <w:tcW w:w="690" w:type="pct"/>
          </w:tcPr>
          <w:p w14:paraId="7FE03487" w14:textId="77777777" w:rsidR="00DC5FF5" w:rsidRPr="00B84EE3" w:rsidRDefault="00DC5FF5" w:rsidP="001B6A55">
            <w:pPr>
              <w:jc w:val="both"/>
              <w:rPr>
                <w:szCs w:val="20"/>
              </w:rPr>
            </w:pPr>
            <w:r>
              <w:rPr>
                <w:szCs w:val="20"/>
              </w:rPr>
              <w:t>String</w:t>
            </w:r>
          </w:p>
        </w:tc>
        <w:tc>
          <w:tcPr>
            <w:tcW w:w="1116" w:type="pct"/>
          </w:tcPr>
          <w:p w14:paraId="574C2204" w14:textId="77777777" w:rsidR="00DC5FF5" w:rsidRPr="00E827C4" w:rsidRDefault="00DC5FF5" w:rsidP="001B6A55">
            <w:pPr>
              <w:jc w:val="both"/>
              <w:rPr>
                <w:szCs w:val="20"/>
              </w:rPr>
            </w:pPr>
          </w:p>
        </w:tc>
        <w:tc>
          <w:tcPr>
            <w:tcW w:w="1283" w:type="pct"/>
          </w:tcPr>
          <w:p w14:paraId="1EC1E0C7" w14:textId="77777777" w:rsidR="00DC5FF5" w:rsidRPr="00E827C4" w:rsidRDefault="00DC5FF5" w:rsidP="001B6A55">
            <w:pPr>
              <w:jc w:val="both"/>
              <w:rPr>
                <w:szCs w:val="20"/>
              </w:rPr>
            </w:pPr>
            <w:r>
              <w:rPr>
                <w:szCs w:val="20"/>
              </w:rPr>
              <w:t>Reason for the request failure</w:t>
            </w:r>
          </w:p>
        </w:tc>
      </w:tr>
    </w:tbl>
    <w:p w14:paraId="3207A756" w14:textId="77777777" w:rsidR="00163F81" w:rsidRDefault="00163F81" w:rsidP="00163F81">
      <w:pPr>
        <w:jc w:val="both"/>
      </w:pPr>
    </w:p>
    <w:p w14:paraId="6AAB4AC8" w14:textId="77777777" w:rsidR="00163F81" w:rsidRDefault="00163F81" w:rsidP="00163F81">
      <w:pPr>
        <w:pStyle w:val="Heading3"/>
        <w:jc w:val="both"/>
      </w:pPr>
      <w:bookmarkStart w:id="199" w:name="_Toc409453694"/>
      <w:bookmarkStart w:id="200" w:name="_Ref409708305"/>
      <w:bookmarkStart w:id="201" w:name="_Toc411454389"/>
      <w:r>
        <w:t>Deactivate Subscription Request API</w:t>
      </w:r>
      <w:bookmarkEnd w:id="199"/>
      <w:bookmarkEnd w:id="200"/>
      <w:bookmarkEnd w:id="201"/>
    </w:p>
    <w:p w14:paraId="4860D1DE" w14:textId="77777777" w:rsidR="00163F81" w:rsidRDefault="00163F81" w:rsidP="00163F81">
      <w:pPr>
        <w:jc w:val="both"/>
      </w:pPr>
    </w:p>
    <w:p w14:paraId="45600B1D" w14:textId="77777777" w:rsidR="00163F81" w:rsidRDefault="00163F81" w:rsidP="00163F81">
      <w:pPr>
        <w:jc w:val="both"/>
      </w:pPr>
      <w:r w:rsidRPr="000B5468">
        <w:t xml:space="preserve">IVR shall invoke this API to </w:t>
      </w:r>
      <w:r>
        <w:t>request the deactivation of subscription of the user (MSISDN) to the specified Kilkari Subscription Pack</w:t>
      </w:r>
      <w:r w:rsidRPr="000B5468">
        <w:t>.</w:t>
      </w:r>
    </w:p>
    <w:p w14:paraId="10972CBB" w14:textId="77777777" w:rsidR="00163F81" w:rsidRPr="00F02DFB" w:rsidRDefault="00163F81" w:rsidP="00163F81">
      <w:pPr>
        <w:jc w:val="both"/>
      </w:pPr>
    </w:p>
    <w:p w14:paraId="129BC991" w14:textId="77777777" w:rsidR="00163F81" w:rsidRPr="002A3A31" w:rsidRDefault="00163F81" w:rsidP="00163F81">
      <w:pPr>
        <w:pStyle w:val="Heading4"/>
        <w:jc w:val="both"/>
      </w:pPr>
      <w:r>
        <w:t>Deactivate Subscription Request API- Request</w:t>
      </w:r>
    </w:p>
    <w:p w14:paraId="7D908C06" w14:textId="77777777" w:rsidR="00163F81" w:rsidRPr="006110FF" w:rsidRDefault="00163F81" w:rsidP="00163F81">
      <w:pPr>
        <w:jc w:val="both"/>
      </w:pPr>
    </w:p>
    <w:p w14:paraId="2D58C5E8" w14:textId="77777777" w:rsidR="00163F81" w:rsidRDefault="00163F81" w:rsidP="00163F81">
      <w:pPr>
        <w:jc w:val="both"/>
        <w:rPr>
          <w:rStyle w:val="Hyperlink"/>
          <w:szCs w:val="20"/>
        </w:rPr>
      </w:pPr>
      <w:r w:rsidRPr="00DE1B6A">
        <w:rPr>
          <w:b/>
        </w:rPr>
        <w:t>URL</w:t>
      </w:r>
      <w:r w:rsidRPr="00EB6872">
        <w:t xml:space="preserve">: </w:t>
      </w:r>
      <w:r w:rsidRPr="00152DDF">
        <w:t>http://&lt;motech</w:t>
      </w:r>
      <w:proofErr w:type="gramStart"/>
      <w:r w:rsidRPr="00152DDF">
        <w:t>:port</w:t>
      </w:r>
      <w:proofErr w:type="gramEnd"/>
      <w:r w:rsidRPr="00152DDF">
        <w:t>&gt;/motech-platform-server/module/</w:t>
      </w:r>
      <w:r w:rsidR="00017428">
        <w:t>api/</w:t>
      </w:r>
      <w:r w:rsidRPr="00152DDF">
        <w:t>kilkari/subscription</w:t>
      </w:r>
    </w:p>
    <w:p w14:paraId="41AD1558" w14:textId="77777777" w:rsidR="00163F81" w:rsidRDefault="00163F81" w:rsidP="00163F81">
      <w:pPr>
        <w:jc w:val="both"/>
        <w:rPr>
          <w:rStyle w:val="Hyperlink"/>
          <w:szCs w:val="20"/>
        </w:rPr>
      </w:pPr>
    </w:p>
    <w:p w14:paraId="2818B66C" w14:textId="77777777" w:rsidR="00163F81" w:rsidRPr="00EB6872" w:rsidRDefault="00163F81" w:rsidP="00163F81">
      <w:pPr>
        <w:jc w:val="both"/>
      </w:pPr>
      <w:r w:rsidRPr="00DE1B6A">
        <w:rPr>
          <w:b/>
        </w:rPr>
        <w:t>Method</w:t>
      </w:r>
      <w:r>
        <w:t>: DELETE</w:t>
      </w:r>
    </w:p>
    <w:p w14:paraId="571B24D3" w14:textId="77777777" w:rsidR="00163F81" w:rsidRDefault="00163F81" w:rsidP="00163F81">
      <w:pPr>
        <w:pStyle w:val="Heading5"/>
        <w:jc w:val="both"/>
      </w:pPr>
      <w:r>
        <w:t>Validations</w:t>
      </w:r>
    </w:p>
    <w:p w14:paraId="47609974" w14:textId="77777777" w:rsidR="00163F81" w:rsidRDefault="00163F81" w:rsidP="00E65978">
      <w:pPr>
        <w:pStyle w:val="ListParagraph"/>
        <w:numPr>
          <w:ilvl w:val="0"/>
          <w:numId w:val="13"/>
        </w:numPr>
        <w:jc w:val="both"/>
      </w:pPr>
      <w:r>
        <w:t>NMS_MoTech</w:t>
      </w:r>
      <w:r w:rsidDel="00970EE2">
        <w:t xml:space="preserve"> </w:t>
      </w:r>
      <w:r>
        <w:t>shall validate the format of all the request parameters and reject the request if it is not correct.</w:t>
      </w:r>
    </w:p>
    <w:p w14:paraId="5FEBD912" w14:textId="77777777" w:rsidR="00163F81" w:rsidRDefault="00163F81" w:rsidP="00163F81">
      <w:pPr>
        <w:pStyle w:val="Heading5"/>
        <w:jc w:val="both"/>
      </w:pPr>
      <w:r>
        <w:t>Http time Out</w:t>
      </w:r>
    </w:p>
    <w:p w14:paraId="75F370E3" w14:textId="77777777" w:rsidR="00163F81"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41ACA457" w14:textId="77777777" w:rsidTr="00D55576">
        <w:trPr>
          <w:trHeight w:val="244"/>
        </w:trPr>
        <w:tc>
          <w:tcPr>
            <w:tcW w:w="3007" w:type="pct"/>
            <w:shd w:val="clear" w:color="auto" w:fill="D9D9D9" w:themeFill="background1" w:themeFillShade="D9"/>
            <w:vAlign w:val="bottom"/>
          </w:tcPr>
          <w:p w14:paraId="173E9D24"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81F3E7A"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5F83920F" w14:textId="77777777" w:rsidTr="00D55576">
        <w:trPr>
          <w:trHeight w:val="386"/>
        </w:trPr>
        <w:tc>
          <w:tcPr>
            <w:tcW w:w="3007" w:type="pct"/>
          </w:tcPr>
          <w:p w14:paraId="1729652A"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2A1AC1A5"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5872F5A" w14:textId="77777777" w:rsidR="00163F81" w:rsidRDefault="00163F81" w:rsidP="00163F81">
      <w:pPr>
        <w:pStyle w:val="Heading5"/>
        <w:jc w:val="both"/>
      </w:pPr>
      <w:r>
        <w:t>Headers</w:t>
      </w:r>
    </w:p>
    <w:p w14:paraId="3E306AB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0830736B" w14:textId="77777777" w:rsidTr="00FE78D0">
        <w:tc>
          <w:tcPr>
            <w:tcW w:w="1512" w:type="dxa"/>
            <w:shd w:val="clear" w:color="auto" w:fill="D9D9D9" w:themeFill="background1" w:themeFillShade="D9"/>
          </w:tcPr>
          <w:p w14:paraId="627B7C5F" w14:textId="77777777" w:rsidR="00163F81" w:rsidRDefault="00163F81" w:rsidP="00FE78D0">
            <w:pPr>
              <w:jc w:val="both"/>
            </w:pPr>
            <w:r>
              <w:t>Header Name</w:t>
            </w:r>
          </w:p>
        </w:tc>
        <w:tc>
          <w:tcPr>
            <w:tcW w:w="1595" w:type="dxa"/>
            <w:shd w:val="clear" w:color="auto" w:fill="D9D9D9" w:themeFill="background1" w:themeFillShade="D9"/>
          </w:tcPr>
          <w:p w14:paraId="365F2CB1" w14:textId="77777777" w:rsidR="00163F81" w:rsidRDefault="00163F81" w:rsidP="00FE78D0">
            <w:pPr>
              <w:jc w:val="both"/>
            </w:pPr>
            <w:r>
              <w:t>Header Value</w:t>
            </w:r>
          </w:p>
        </w:tc>
        <w:tc>
          <w:tcPr>
            <w:tcW w:w="1341" w:type="dxa"/>
            <w:shd w:val="clear" w:color="auto" w:fill="D9D9D9" w:themeFill="background1" w:themeFillShade="D9"/>
          </w:tcPr>
          <w:p w14:paraId="7C425684" w14:textId="77777777" w:rsidR="00163F81" w:rsidRDefault="00163F81" w:rsidP="00FE78D0">
            <w:pPr>
              <w:jc w:val="both"/>
            </w:pPr>
            <w:r>
              <w:t>Mandatory</w:t>
            </w:r>
          </w:p>
        </w:tc>
        <w:tc>
          <w:tcPr>
            <w:tcW w:w="4732" w:type="dxa"/>
            <w:shd w:val="clear" w:color="auto" w:fill="D9D9D9" w:themeFill="background1" w:themeFillShade="D9"/>
          </w:tcPr>
          <w:p w14:paraId="17FE0C74" w14:textId="77777777" w:rsidR="00163F81" w:rsidRDefault="00163F81" w:rsidP="00FE78D0">
            <w:pPr>
              <w:jc w:val="both"/>
            </w:pPr>
            <w:r>
              <w:t>Description</w:t>
            </w:r>
          </w:p>
        </w:tc>
      </w:tr>
      <w:tr w:rsidR="00163F81" w14:paraId="269F7209" w14:textId="77777777" w:rsidTr="00FE78D0">
        <w:tc>
          <w:tcPr>
            <w:tcW w:w="1512" w:type="dxa"/>
          </w:tcPr>
          <w:p w14:paraId="45C888F7" w14:textId="77777777" w:rsidR="00163F81" w:rsidRPr="0065474C" w:rsidRDefault="00163F81" w:rsidP="00FE78D0">
            <w:pPr>
              <w:jc w:val="both"/>
            </w:pPr>
            <w:r>
              <w:t>Content-Type</w:t>
            </w:r>
          </w:p>
        </w:tc>
        <w:tc>
          <w:tcPr>
            <w:tcW w:w="1595" w:type="dxa"/>
          </w:tcPr>
          <w:p w14:paraId="393B554E" w14:textId="77777777" w:rsidR="00163F81" w:rsidRDefault="00163F81" w:rsidP="00FE78D0">
            <w:pPr>
              <w:jc w:val="both"/>
            </w:pPr>
            <w:proofErr w:type="gramStart"/>
            <w:r>
              <w:t>application</w:t>
            </w:r>
            <w:proofErr w:type="gramEnd"/>
            <w:r>
              <w:t>/json</w:t>
            </w:r>
          </w:p>
        </w:tc>
        <w:tc>
          <w:tcPr>
            <w:tcW w:w="1341" w:type="dxa"/>
          </w:tcPr>
          <w:p w14:paraId="3444688E" w14:textId="77777777" w:rsidR="00163F81" w:rsidRPr="0065474C" w:rsidRDefault="00163F81" w:rsidP="00FE78D0">
            <w:pPr>
              <w:jc w:val="both"/>
            </w:pPr>
            <w:r>
              <w:t>Yes</w:t>
            </w:r>
          </w:p>
        </w:tc>
        <w:tc>
          <w:tcPr>
            <w:tcW w:w="4732" w:type="dxa"/>
          </w:tcPr>
          <w:p w14:paraId="3F6BD38C" w14:textId="77777777" w:rsidR="00163F81" w:rsidRPr="00BA7AFF" w:rsidRDefault="00163F81" w:rsidP="00FE78D0">
            <w:pPr>
              <w:jc w:val="both"/>
            </w:pPr>
            <w:r>
              <w:t>It specifies the format of the content in the request</w:t>
            </w:r>
          </w:p>
        </w:tc>
      </w:tr>
      <w:tr w:rsidR="00163F81" w14:paraId="48FB36CA" w14:textId="77777777" w:rsidTr="00FE78D0">
        <w:tc>
          <w:tcPr>
            <w:tcW w:w="1512" w:type="dxa"/>
          </w:tcPr>
          <w:p w14:paraId="4DE68462" w14:textId="77777777" w:rsidR="00163F81" w:rsidRPr="0065474C" w:rsidRDefault="00163F81" w:rsidP="00FE78D0">
            <w:pPr>
              <w:jc w:val="both"/>
            </w:pPr>
            <w:r>
              <w:t>Accept</w:t>
            </w:r>
          </w:p>
        </w:tc>
        <w:tc>
          <w:tcPr>
            <w:tcW w:w="1595" w:type="dxa"/>
          </w:tcPr>
          <w:p w14:paraId="1F717786" w14:textId="77777777" w:rsidR="00163F81" w:rsidRPr="0065474C" w:rsidRDefault="00163F81" w:rsidP="00FE78D0">
            <w:pPr>
              <w:jc w:val="both"/>
            </w:pPr>
            <w:proofErr w:type="gramStart"/>
            <w:r>
              <w:t>application</w:t>
            </w:r>
            <w:proofErr w:type="gramEnd"/>
            <w:r>
              <w:t>/json</w:t>
            </w:r>
          </w:p>
        </w:tc>
        <w:tc>
          <w:tcPr>
            <w:tcW w:w="1341" w:type="dxa"/>
          </w:tcPr>
          <w:p w14:paraId="5F0313F0" w14:textId="77777777" w:rsidR="00163F81" w:rsidRPr="0065474C" w:rsidRDefault="00163F81" w:rsidP="00FE78D0">
            <w:pPr>
              <w:jc w:val="both"/>
            </w:pPr>
            <w:r>
              <w:t>Yes</w:t>
            </w:r>
          </w:p>
        </w:tc>
        <w:tc>
          <w:tcPr>
            <w:tcW w:w="4732" w:type="dxa"/>
          </w:tcPr>
          <w:p w14:paraId="1420CA3D" w14:textId="77777777" w:rsidR="00163F81" w:rsidRPr="00706077" w:rsidRDefault="00163F81" w:rsidP="00FE78D0">
            <w:pPr>
              <w:jc w:val="both"/>
            </w:pPr>
            <w:r>
              <w:t>It specifies the format of the content accepted by the API invoker.</w:t>
            </w:r>
          </w:p>
        </w:tc>
      </w:tr>
    </w:tbl>
    <w:p w14:paraId="6871B8CD" w14:textId="77777777" w:rsidR="00163F81" w:rsidRDefault="00163F81" w:rsidP="00163F81">
      <w:pPr>
        <w:pStyle w:val="Heading5"/>
        <w:jc w:val="both"/>
      </w:pPr>
      <w:r>
        <w:t>Body Example</w:t>
      </w:r>
    </w:p>
    <w:p w14:paraId="6DCB6D02"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5008EFB4" w14:textId="77777777" w:rsidTr="00FE78D0">
        <w:tc>
          <w:tcPr>
            <w:tcW w:w="540" w:type="dxa"/>
            <w:shd w:val="clear" w:color="auto" w:fill="CCCCCC"/>
            <w:tcMar>
              <w:top w:w="100" w:type="dxa"/>
              <w:left w:w="100" w:type="dxa"/>
              <w:bottom w:w="100" w:type="dxa"/>
              <w:right w:w="100" w:type="dxa"/>
            </w:tcMar>
          </w:tcPr>
          <w:p w14:paraId="3021CC14"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1B9EF9E7" w14:textId="77777777" w:rsidR="00163F81" w:rsidRPr="006A4C8B" w:rsidRDefault="00163F81" w:rsidP="00FE78D0">
            <w:pPr>
              <w:pStyle w:val="Normal1"/>
              <w:spacing w:line="240" w:lineRule="auto"/>
              <w:jc w:val="both"/>
              <w:rPr>
                <w:sz w:val="20"/>
              </w:rPr>
            </w:pPr>
            <w:r w:rsidRPr="006A4C8B">
              <w:rPr>
                <w:sz w:val="20"/>
              </w:rPr>
              <w:t>{</w:t>
            </w:r>
          </w:p>
          <w:p w14:paraId="3CE5D634" w14:textId="7709D627" w:rsidR="00163F81" w:rsidRPr="00213FF2" w:rsidRDefault="00163F81" w:rsidP="00213FF2">
            <w:pPr>
              <w:rPr>
                <w:rFonts w:ascii="Times" w:eastAsia="Times New Roman" w:hAnsi="Times" w:cs="Times New Roman"/>
              </w:rPr>
            </w:pPr>
            <w:r w:rsidRPr="006A4C8B">
              <w:t xml:space="preserve">    </w:t>
            </w:r>
            <w:r w:rsidR="003F5A2D">
              <w:t>"</w:t>
            </w:r>
            <w:proofErr w:type="gramStart"/>
            <w:r w:rsidR="000E4378" w:rsidRPr="000E4378">
              <w:rPr>
                <w:rFonts w:eastAsia="Times New Roman" w:cs="Times New Roman"/>
                <w:color w:val="500050"/>
                <w:sz w:val="19"/>
                <w:szCs w:val="19"/>
                <w:shd w:val="clear" w:color="auto" w:fill="FFFFFF"/>
              </w:rPr>
              <w:t>callingNumber</w:t>
            </w:r>
            <w:proofErr w:type="gramEnd"/>
            <w:r w:rsidR="003F5A2D">
              <w:t>"</w:t>
            </w:r>
            <w:r w:rsidRPr="006A4C8B">
              <w:t>: 9999111122,</w:t>
            </w:r>
          </w:p>
          <w:p w14:paraId="58576713"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operator</w:t>
            </w:r>
            <w:r w:rsidR="003F5A2D">
              <w:rPr>
                <w:sz w:val="20"/>
              </w:rPr>
              <w:t>"</w:t>
            </w:r>
            <w:r w:rsidRPr="006A4C8B">
              <w:rPr>
                <w:sz w:val="20"/>
              </w:rPr>
              <w:t xml:space="preserve">: </w:t>
            </w:r>
            <w:r w:rsidR="003F5A2D">
              <w:rPr>
                <w:sz w:val="20"/>
              </w:rPr>
              <w:t>"</w:t>
            </w:r>
            <w:r w:rsidRPr="006A4C8B">
              <w:rPr>
                <w:sz w:val="20"/>
              </w:rPr>
              <w:t>A</w:t>
            </w:r>
            <w:r w:rsidR="003F5A2D">
              <w:rPr>
                <w:sz w:val="20"/>
              </w:rPr>
              <w:t>"</w:t>
            </w:r>
            <w:r w:rsidRPr="006A4C8B">
              <w:rPr>
                <w:sz w:val="20"/>
              </w:rPr>
              <w:t>,</w:t>
            </w:r>
          </w:p>
          <w:p w14:paraId="2C1A2A1B"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circle</w:t>
            </w:r>
            <w:r w:rsidR="003F5A2D">
              <w:rPr>
                <w:sz w:val="20"/>
              </w:rPr>
              <w:t>"</w:t>
            </w:r>
            <w:r w:rsidRPr="006A4C8B">
              <w:rPr>
                <w:sz w:val="20"/>
              </w:rPr>
              <w:t xml:space="preserve">: </w:t>
            </w:r>
            <w:r w:rsidR="003F5A2D">
              <w:rPr>
                <w:sz w:val="20"/>
              </w:rPr>
              <w:t>"</w:t>
            </w:r>
            <w:r w:rsidRPr="006A4C8B">
              <w:rPr>
                <w:sz w:val="20"/>
              </w:rPr>
              <w:t>AP</w:t>
            </w:r>
            <w:r w:rsidR="003F5A2D">
              <w:rPr>
                <w:sz w:val="20"/>
              </w:rPr>
              <w:t>"</w:t>
            </w:r>
            <w:r w:rsidRPr="006A4C8B">
              <w:rPr>
                <w:sz w:val="20"/>
              </w:rPr>
              <w:t>,</w:t>
            </w:r>
          </w:p>
          <w:p w14:paraId="02CE1E5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callId</w:t>
            </w:r>
            <w:r w:rsidR="003F5A2D">
              <w:rPr>
                <w:sz w:val="20"/>
              </w:rPr>
              <w:t>"</w:t>
            </w:r>
            <w:r w:rsidRPr="006A4C8B">
              <w:rPr>
                <w:sz w:val="20"/>
              </w:rPr>
              <w:t>: 123456789123456,</w:t>
            </w:r>
          </w:p>
          <w:p w14:paraId="386F6D04" w14:textId="77777777" w:rsidR="00163F81" w:rsidRPr="006A4C8B" w:rsidRDefault="00163F81" w:rsidP="00FE78D0">
            <w:pPr>
              <w:pStyle w:val="Normal1"/>
              <w:jc w:val="both"/>
              <w:rPr>
                <w:sz w:val="20"/>
              </w:rPr>
            </w:pPr>
            <w:r w:rsidRPr="006A4C8B">
              <w:rPr>
                <w:sz w:val="20"/>
              </w:rPr>
              <w:t xml:space="preserve">    </w:t>
            </w:r>
            <w:r w:rsidR="003F5A2D">
              <w:rPr>
                <w:sz w:val="20"/>
              </w:rPr>
              <w:t>"</w:t>
            </w:r>
            <w:r w:rsidR="003E2315">
              <w:rPr>
                <w:sz w:val="20"/>
              </w:rPr>
              <w:t>subscriptionId</w:t>
            </w:r>
            <w:r w:rsidR="003F5A2D">
              <w:rPr>
                <w:sz w:val="20"/>
              </w:rPr>
              <w:t>"</w:t>
            </w:r>
            <w:r w:rsidR="003E2315">
              <w:rPr>
                <w:sz w:val="20"/>
              </w:rPr>
              <w:t xml:space="preserve">; </w:t>
            </w:r>
            <w:r w:rsidR="003F5A2D">
              <w:rPr>
                <w:sz w:val="20"/>
              </w:rPr>
              <w:t>"</w:t>
            </w:r>
            <w:r w:rsidR="003E2315">
              <w:rPr>
                <w:sz w:val="20"/>
              </w:rPr>
              <w:t>12345678-123…</w:t>
            </w:r>
            <w:r w:rsidR="003F5A2D">
              <w:rPr>
                <w:sz w:val="20"/>
              </w:rPr>
              <w:t>"</w:t>
            </w:r>
          </w:p>
          <w:p w14:paraId="25B5F1C6" w14:textId="77777777" w:rsidR="00163F81" w:rsidRPr="00031093" w:rsidRDefault="00163F81" w:rsidP="00FE78D0">
            <w:pPr>
              <w:pStyle w:val="Normal1"/>
              <w:spacing w:line="240" w:lineRule="auto"/>
              <w:jc w:val="both"/>
              <w:rPr>
                <w:sz w:val="20"/>
              </w:rPr>
            </w:pPr>
            <w:r w:rsidRPr="006A4C8B">
              <w:rPr>
                <w:sz w:val="20"/>
              </w:rPr>
              <w:t>}</w:t>
            </w:r>
          </w:p>
        </w:tc>
      </w:tr>
    </w:tbl>
    <w:p w14:paraId="01E09DC4" w14:textId="77777777" w:rsidR="00163F81" w:rsidRDefault="00163F81" w:rsidP="00163F81">
      <w:pPr>
        <w:jc w:val="both"/>
      </w:pPr>
    </w:p>
    <w:p w14:paraId="211125B9" w14:textId="77777777" w:rsidR="00163F81" w:rsidRDefault="00163F81" w:rsidP="00163F81">
      <w:pPr>
        <w:pStyle w:val="Heading5"/>
        <w:jc w:val="both"/>
      </w:pPr>
      <w:r>
        <w:t>Body Elements</w:t>
      </w:r>
    </w:p>
    <w:p w14:paraId="29E0E28F"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3528B52F" w14:textId="77777777" w:rsidTr="00FE78D0">
        <w:trPr>
          <w:trHeight w:val="244"/>
        </w:trPr>
        <w:tc>
          <w:tcPr>
            <w:tcW w:w="291" w:type="pct"/>
            <w:shd w:val="clear" w:color="auto" w:fill="D9D9D9" w:themeFill="background1" w:themeFillShade="D9"/>
          </w:tcPr>
          <w:p w14:paraId="336042D8" w14:textId="77777777" w:rsidR="00163F81" w:rsidRPr="00DE1B6A" w:rsidRDefault="00163F81" w:rsidP="00FE78D0">
            <w:pPr>
              <w:jc w:val="both"/>
            </w:pPr>
            <w:r w:rsidRPr="00DE1B6A">
              <w:t>#</w:t>
            </w:r>
          </w:p>
        </w:tc>
        <w:tc>
          <w:tcPr>
            <w:tcW w:w="917" w:type="pct"/>
            <w:shd w:val="clear" w:color="auto" w:fill="D9D9D9" w:themeFill="background1" w:themeFillShade="D9"/>
          </w:tcPr>
          <w:p w14:paraId="0EF12978"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54D0A1A1"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62D590CD"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3620F738" w14:textId="77777777" w:rsidR="00163F81" w:rsidRPr="00DE1B6A" w:rsidRDefault="00163F81" w:rsidP="00FE78D0">
            <w:pPr>
              <w:jc w:val="both"/>
            </w:pPr>
            <w:r>
              <w:t>Range</w:t>
            </w:r>
          </w:p>
        </w:tc>
        <w:tc>
          <w:tcPr>
            <w:tcW w:w="1320" w:type="pct"/>
            <w:shd w:val="clear" w:color="auto" w:fill="D9D9D9" w:themeFill="background1" w:themeFillShade="D9"/>
          </w:tcPr>
          <w:p w14:paraId="29B8E4A7" w14:textId="77777777" w:rsidR="00163F81" w:rsidRPr="00DE1B6A" w:rsidRDefault="00163F81" w:rsidP="00FE78D0">
            <w:pPr>
              <w:jc w:val="both"/>
            </w:pPr>
            <w:r>
              <w:t>Description</w:t>
            </w:r>
          </w:p>
        </w:tc>
      </w:tr>
      <w:tr w:rsidR="00163F81" w14:paraId="09C9DD1F" w14:textId="77777777" w:rsidTr="00FE78D0">
        <w:trPr>
          <w:trHeight w:val="244"/>
        </w:trPr>
        <w:tc>
          <w:tcPr>
            <w:tcW w:w="291" w:type="pct"/>
          </w:tcPr>
          <w:p w14:paraId="75BB8FBB" w14:textId="77777777" w:rsidR="00163F81" w:rsidRPr="007E3E1F" w:rsidRDefault="00163F81" w:rsidP="00FE78D0">
            <w:pPr>
              <w:jc w:val="both"/>
            </w:pPr>
            <w:r w:rsidRPr="007E3E1F">
              <w:t>1</w:t>
            </w:r>
          </w:p>
        </w:tc>
        <w:tc>
          <w:tcPr>
            <w:tcW w:w="917" w:type="pct"/>
          </w:tcPr>
          <w:p w14:paraId="3785F9F6" w14:textId="4F6989EE" w:rsidR="00163F81" w:rsidRDefault="000E4378" w:rsidP="00FE78D0">
            <w:pPr>
              <w:jc w:val="both"/>
            </w:pPr>
            <w:proofErr w:type="gramStart"/>
            <w:r w:rsidRPr="000E4378">
              <w:rPr>
                <w:rFonts w:eastAsia="Times New Roman" w:cs="Times New Roman"/>
                <w:color w:val="500050"/>
                <w:sz w:val="19"/>
                <w:szCs w:val="19"/>
                <w:shd w:val="clear" w:color="auto" w:fill="FFFFFF"/>
              </w:rPr>
              <w:t>callingNumber</w:t>
            </w:r>
            <w:proofErr w:type="gramEnd"/>
          </w:p>
        </w:tc>
        <w:tc>
          <w:tcPr>
            <w:tcW w:w="685" w:type="pct"/>
          </w:tcPr>
          <w:p w14:paraId="29D3241E" w14:textId="77777777" w:rsidR="00163F81" w:rsidRDefault="00163F81" w:rsidP="00FE78D0">
            <w:pPr>
              <w:jc w:val="both"/>
            </w:pPr>
            <w:r>
              <w:t>Yes</w:t>
            </w:r>
          </w:p>
        </w:tc>
        <w:tc>
          <w:tcPr>
            <w:tcW w:w="683" w:type="pct"/>
          </w:tcPr>
          <w:p w14:paraId="241D4CE5" w14:textId="77777777" w:rsidR="00163F81" w:rsidRDefault="00163F81" w:rsidP="00FE78D0">
            <w:pPr>
              <w:jc w:val="both"/>
            </w:pPr>
            <w:r>
              <w:t xml:space="preserve">Number </w:t>
            </w:r>
          </w:p>
        </w:tc>
        <w:tc>
          <w:tcPr>
            <w:tcW w:w="1104" w:type="pct"/>
          </w:tcPr>
          <w:p w14:paraId="131BB74C" w14:textId="77777777" w:rsidR="00163F81" w:rsidRDefault="00163F81" w:rsidP="00FE78D0">
            <w:pPr>
              <w:jc w:val="both"/>
            </w:pPr>
            <w:r>
              <w:t>10 Digits (all digits must be present)</w:t>
            </w:r>
          </w:p>
        </w:tc>
        <w:tc>
          <w:tcPr>
            <w:tcW w:w="1320" w:type="pct"/>
          </w:tcPr>
          <w:p w14:paraId="2953AABD" w14:textId="77777777" w:rsidR="00163F81" w:rsidRDefault="00163F81" w:rsidP="00FE78D0">
            <w:pPr>
              <w:jc w:val="both"/>
            </w:pPr>
            <w:r>
              <w:t>10-digit mobile number of the called beneficiary.</w:t>
            </w:r>
          </w:p>
        </w:tc>
      </w:tr>
      <w:tr w:rsidR="00163F81" w14:paraId="31EB477D" w14:textId="77777777" w:rsidTr="00FE78D0">
        <w:trPr>
          <w:trHeight w:val="244"/>
        </w:trPr>
        <w:tc>
          <w:tcPr>
            <w:tcW w:w="291" w:type="pct"/>
          </w:tcPr>
          <w:p w14:paraId="2034942D" w14:textId="77777777" w:rsidR="00163F81" w:rsidRPr="007E3E1F" w:rsidRDefault="00163F81" w:rsidP="00FE78D0">
            <w:pPr>
              <w:jc w:val="both"/>
            </w:pPr>
            <w:r w:rsidRPr="007E3E1F">
              <w:t>2</w:t>
            </w:r>
          </w:p>
        </w:tc>
        <w:tc>
          <w:tcPr>
            <w:tcW w:w="917" w:type="pct"/>
          </w:tcPr>
          <w:p w14:paraId="1C2558BE" w14:textId="77777777" w:rsidR="00163F81" w:rsidRPr="007E3E1F" w:rsidRDefault="00163F81" w:rsidP="00FE78D0">
            <w:pPr>
              <w:jc w:val="both"/>
            </w:pPr>
            <w:proofErr w:type="gramStart"/>
            <w:r w:rsidRPr="007E3E1F">
              <w:t>operator</w:t>
            </w:r>
            <w:proofErr w:type="gramEnd"/>
          </w:p>
        </w:tc>
        <w:tc>
          <w:tcPr>
            <w:tcW w:w="685" w:type="pct"/>
          </w:tcPr>
          <w:p w14:paraId="5FCA350F" w14:textId="0BFCBB8C" w:rsidR="00163F81" w:rsidRPr="007E3E1F" w:rsidRDefault="00920DE0" w:rsidP="00FE78D0">
            <w:pPr>
              <w:jc w:val="both"/>
            </w:pPr>
            <w:r>
              <w:t>No</w:t>
            </w:r>
          </w:p>
        </w:tc>
        <w:tc>
          <w:tcPr>
            <w:tcW w:w="683" w:type="pct"/>
          </w:tcPr>
          <w:p w14:paraId="6B625797" w14:textId="77777777" w:rsidR="00163F81" w:rsidRPr="007E3E1F" w:rsidRDefault="00163F81" w:rsidP="00FE78D0">
            <w:pPr>
              <w:jc w:val="both"/>
            </w:pPr>
            <w:r w:rsidRPr="007E3E1F">
              <w:t xml:space="preserve">String </w:t>
            </w:r>
          </w:p>
        </w:tc>
        <w:tc>
          <w:tcPr>
            <w:tcW w:w="1104" w:type="pct"/>
          </w:tcPr>
          <w:p w14:paraId="36C71F36"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1320" w:type="pct"/>
          </w:tcPr>
          <w:p w14:paraId="10052F11" w14:textId="77777777" w:rsidR="00163F81" w:rsidRPr="007E3E1F" w:rsidRDefault="00163F81" w:rsidP="00FE78D0">
            <w:pPr>
              <w:jc w:val="both"/>
            </w:pPr>
            <w:r w:rsidRPr="007E3E1F">
              <w:t>Operator corresponding to the MSISDN</w:t>
            </w:r>
          </w:p>
        </w:tc>
      </w:tr>
      <w:tr w:rsidR="00163F81" w14:paraId="1C4815D4" w14:textId="77777777" w:rsidTr="00FE78D0">
        <w:trPr>
          <w:trHeight w:val="244"/>
        </w:trPr>
        <w:tc>
          <w:tcPr>
            <w:tcW w:w="291" w:type="pct"/>
          </w:tcPr>
          <w:p w14:paraId="2A22559C" w14:textId="77777777" w:rsidR="00163F81" w:rsidRPr="007E3E1F" w:rsidRDefault="00163F81" w:rsidP="00FE78D0">
            <w:pPr>
              <w:jc w:val="both"/>
            </w:pPr>
            <w:r w:rsidRPr="007E3E1F">
              <w:t>3</w:t>
            </w:r>
          </w:p>
        </w:tc>
        <w:tc>
          <w:tcPr>
            <w:tcW w:w="917" w:type="pct"/>
          </w:tcPr>
          <w:p w14:paraId="023B1B4A" w14:textId="77777777" w:rsidR="00163F81" w:rsidRPr="007E3E1F" w:rsidRDefault="00163F81" w:rsidP="00FE78D0">
            <w:pPr>
              <w:jc w:val="both"/>
            </w:pPr>
            <w:proofErr w:type="gramStart"/>
            <w:r w:rsidRPr="007E3E1F">
              <w:t>circle</w:t>
            </w:r>
            <w:proofErr w:type="gramEnd"/>
          </w:p>
        </w:tc>
        <w:tc>
          <w:tcPr>
            <w:tcW w:w="685" w:type="pct"/>
          </w:tcPr>
          <w:p w14:paraId="3092A2A7" w14:textId="79B39637" w:rsidR="00163F81" w:rsidRPr="007E3E1F" w:rsidRDefault="00920DE0" w:rsidP="00FE78D0">
            <w:pPr>
              <w:jc w:val="both"/>
            </w:pPr>
            <w:r>
              <w:t>No</w:t>
            </w:r>
          </w:p>
        </w:tc>
        <w:tc>
          <w:tcPr>
            <w:tcW w:w="683" w:type="pct"/>
          </w:tcPr>
          <w:p w14:paraId="0476A010" w14:textId="77777777" w:rsidR="00163F81" w:rsidRPr="0076069D" w:rsidRDefault="00163F81" w:rsidP="00FE78D0">
            <w:pPr>
              <w:jc w:val="both"/>
              <w:rPr>
                <w:highlight w:val="lightGray"/>
              </w:rPr>
            </w:pPr>
            <w:r w:rsidRPr="007E3E1F">
              <w:t xml:space="preserve">String </w:t>
            </w:r>
          </w:p>
        </w:tc>
        <w:tc>
          <w:tcPr>
            <w:tcW w:w="1104" w:type="pct"/>
          </w:tcPr>
          <w:p w14:paraId="55E7438D"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320" w:type="pct"/>
          </w:tcPr>
          <w:p w14:paraId="24176BD7" w14:textId="77777777" w:rsidR="00163F81" w:rsidRDefault="00163F81" w:rsidP="00FE78D0">
            <w:pPr>
              <w:jc w:val="both"/>
            </w:pPr>
            <w:r w:rsidRPr="007E3E1F">
              <w:t>Circle corresponding to the MSISDN.</w:t>
            </w:r>
          </w:p>
          <w:p w14:paraId="3190D4FF" w14:textId="77777777" w:rsidR="00163F81" w:rsidRPr="0076069D" w:rsidRDefault="00163F81" w:rsidP="00FE78D0">
            <w:pPr>
              <w:jc w:val="both"/>
              <w:rPr>
                <w:highlight w:val="lightGray"/>
              </w:rPr>
            </w:pPr>
            <w:r>
              <w:t>Unknown if not determined.</w:t>
            </w:r>
          </w:p>
        </w:tc>
      </w:tr>
      <w:tr w:rsidR="00163F81" w14:paraId="7845AA1A" w14:textId="77777777" w:rsidTr="00FE78D0">
        <w:trPr>
          <w:trHeight w:val="244"/>
        </w:trPr>
        <w:tc>
          <w:tcPr>
            <w:tcW w:w="291" w:type="pct"/>
          </w:tcPr>
          <w:p w14:paraId="147A1BAB" w14:textId="77777777" w:rsidR="00163F81" w:rsidRPr="007E3E1F" w:rsidRDefault="00163F81" w:rsidP="00FE78D0">
            <w:pPr>
              <w:jc w:val="both"/>
            </w:pPr>
            <w:r w:rsidRPr="00E46D1E">
              <w:t>4</w:t>
            </w:r>
          </w:p>
        </w:tc>
        <w:tc>
          <w:tcPr>
            <w:tcW w:w="917" w:type="pct"/>
          </w:tcPr>
          <w:p w14:paraId="2B8424B2" w14:textId="77777777" w:rsidR="00163F81" w:rsidRPr="007E3E1F" w:rsidRDefault="00163F81" w:rsidP="00FE78D0">
            <w:pPr>
              <w:jc w:val="both"/>
            </w:pPr>
            <w:proofErr w:type="gramStart"/>
            <w:r>
              <w:t>callI</w:t>
            </w:r>
            <w:r w:rsidRPr="00E46D1E">
              <w:t>d</w:t>
            </w:r>
            <w:proofErr w:type="gramEnd"/>
          </w:p>
        </w:tc>
        <w:tc>
          <w:tcPr>
            <w:tcW w:w="685" w:type="pct"/>
          </w:tcPr>
          <w:p w14:paraId="078095A3" w14:textId="77777777" w:rsidR="00163F81" w:rsidRDefault="00163F81" w:rsidP="00FE78D0">
            <w:pPr>
              <w:jc w:val="both"/>
            </w:pPr>
            <w:r w:rsidRPr="00E46D1E">
              <w:t>Yes</w:t>
            </w:r>
          </w:p>
        </w:tc>
        <w:tc>
          <w:tcPr>
            <w:tcW w:w="683" w:type="pct"/>
          </w:tcPr>
          <w:p w14:paraId="6AF940F0" w14:textId="77777777" w:rsidR="00163F81" w:rsidRPr="007E3E1F" w:rsidRDefault="00163F81" w:rsidP="00FE78D0">
            <w:pPr>
              <w:jc w:val="both"/>
            </w:pPr>
            <w:r w:rsidRPr="00E46D1E">
              <w:t>Number</w:t>
            </w:r>
            <w:r>
              <w:t xml:space="preserve"> (15 digits)</w:t>
            </w:r>
          </w:p>
        </w:tc>
        <w:tc>
          <w:tcPr>
            <w:tcW w:w="1104" w:type="pct"/>
          </w:tcPr>
          <w:p w14:paraId="773D3643" w14:textId="77777777" w:rsidR="00163F81" w:rsidRPr="00FB6E57" w:rsidRDefault="00163F81" w:rsidP="00FE78D0">
            <w:pPr>
              <w:jc w:val="both"/>
            </w:pPr>
            <w:r>
              <w:t>NA</w:t>
            </w:r>
          </w:p>
        </w:tc>
        <w:tc>
          <w:tcPr>
            <w:tcW w:w="1320" w:type="pct"/>
          </w:tcPr>
          <w:p w14:paraId="0257AAF2" w14:textId="77777777" w:rsidR="00163F81" w:rsidRPr="007E3E1F" w:rsidRDefault="00163F81" w:rsidP="00FE78D0">
            <w:pPr>
              <w:jc w:val="both"/>
            </w:pPr>
            <w:r w:rsidRPr="00E46D1E">
              <w:t>Unique call id assigned by IVR</w:t>
            </w:r>
          </w:p>
        </w:tc>
      </w:tr>
      <w:tr w:rsidR="00163F81" w:rsidRPr="009E6F1A" w14:paraId="3C69087C" w14:textId="77777777" w:rsidTr="00FE78D0">
        <w:trPr>
          <w:trHeight w:val="244"/>
        </w:trPr>
        <w:tc>
          <w:tcPr>
            <w:tcW w:w="291" w:type="pct"/>
          </w:tcPr>
          <w:p w14:paraId="239B9D63" w14:textId="77777777" w:rsidR="00163F81" w:rsidRPr="00A02AEB" w:rsidRDefault="00163F81" w:rsidP="00FE78D0">
            <w:pPr>
              <w:jc w:val="both"/>
              <w:rPr>
                <w:color w:val="000000" w:themeColor="text1"/>
              </w:rPr>
            </w:pPr>
            <w:r>
              <w:rPr>
                <w:color w:val="000000" w:themeColor="text1"/>
              </w:rPr>
              <w:t>5</w:t>
            </w:r>
          </w:p>
        </w:tc>
        <w:tc>
          <w:tcPr>
            <w:tcW w:w="917" w:type="pct"/>
          </w:tcPr>
          <w:p w14:paraId="23F1A5C6" w14:textId="77777777" w:rsidR="00163F81" w:rsidRPr="00A02AEB" w:rsidRDefault="00163F81" w:rsidP="00FE78D0">
            <w:pPr>
              <w:jc w:val="both"/>
              <w:rPr>
                <w:color w:val="000000" w:themeColor="text1"/>
              </w:rPr>
            </w:pPr>
            <w:proofErr w:type="gramStart"/>
            <w:r w:rsidRPr="00A02AEB">
              <w:rPr>
                <w:color w:val="000000" w:themeColor="text1"/>
              </w:rPr>
              <w:t>subscriptionId</w:t>
            </w:r>
            <w:proofErr w:type="gramEnd"/>
          </w:p>
        </w:tc>
        <w:tc>
          <w:tcPr>
            <w:tcW w:w="685" w:type="pct"/>
          </w:tcPr>
          <w:p w14:paraId="0871695C" w14:textId="77777777" w:rsidR="00163F81" w:rsidRPr="00A02AEB" w:rsidRDefault="00163F81" w:rsidP="00FE78D0">
            <w:pPr>
              <w:jc w:val="both"/>
              <w:rPr>
                <w:color w:val="000000" w:themeColor="text1"/>
              </w:rPr>
            </w:pPr>
            <w:r w:rsidRPr="00A02AEB">
              <w:rPr>
                <w:color w:val="000000" w:themeColor="text1"/>
              </w:rPr>
              <w:t>Yes</w:t>
            </w:r>
          </w:p>
        </w:tc>
        <w:tc>
          <w:tcPr>
            <w:tcW w:w="683" w:type="pct"/>
          </w:tcPr>
          <w:p w14:paraId="01E3AC64" w14:textId="77777777" w:rsidR="00163F81" w:rsidRPr="00A02AEB" w:rsidRDefault="00163F81" w:rsidP="00FE78D0">
            <w:pPr>
              <w:jc w:val="both"/>
              <w:rPr>
                <w:color w:val="000000" w:themeColor="text1"/>
              </w:rPr>
            </w:pPr>
            <w:r w:rsidRPr="00A02AEB">
              <w:rPr>
                <w:color w:val="000000" w:themeColor="text1"/>
              </w:rPr>
              <w:t>String (3</w:t>
            </w:r>
            <w:r>
              <w:rPr>
                <w:color w:val="000000" w:themeColor="text1"/>
              </w:rPr>
              <w:t>6</w:t>
            </w:r>
            <w:r w:rsidRPr="00A02AEB">
              <w:rPr>
                <w:color w:val="000000" w:themeColor="text1"/>
              </w:rPr>
              <w:t xml:space="preserve"> Chars)</w:t>
            </w:r>
          </w:p>
        </w:tc>
        <w:tc>
          <w:tcPr>
            <w:tcW w:w="1104" w:type="pct"/>
          </w:tcPr>
          <w:p w14:paraId="16593420" w14:textId="77777777" w:rsidR="00163F81" w:rsidRPr="00A02AEB" w:rsidRDefault="00163F81" w:rsidP="00FE78D0">
            <w:pPr>
              <w:jc w:val="both"/>
              <w:rPr>
                <w:color w:val="000000" w:themeColor="text1"/>
              </w:rPr>
            </w:pPr>
            <w:r w:rsidRPr="00A02AEB">
              <w:rPr>
                <w:color w:val="000000" w:themeColor="text1"/>
              </w:rPr>
              <w:t>NA</w:t>
            </w:r>
          </w:p>
        </w:tc>
        <w:tc>
          <w:tcPr>
            <w:tcW w:w="1320" w:type="pct"/>
          </w:tcPr>
          <w:p w14:paraId="77316127" w14:textId="77777777" w:rsidR="00163F81" w:rsidRPr="00A02AEB" w:rsidRDefault="00163F81" w:rsidP="00FE78D0">
            <w:pPr>
              <w:jc w:val="both"/>
              <w:rPr>
                <w:color w:val="000000" w:themeColor="text1"/>
              </w:rPr>
            </w:pPr>
            <w:r w:rsidRPr="00A02AEB">
              <w:rPr>
                <w:color w:val="000000" w:themeColor="text1"/>
              </w:rPr>
              <w:t>Id of the subscription record generated by NMS_MoTech and sent to IVR in OBD Delivery Request.</w:t>
            </w:r>
          </w:p>
        </w:tc>
      </w:tr>
    </w:tbl>
    <w:p w14:paraId="24774581" w14:textId="77777777" w:rsidR="00163F81" w:rsidRDefault="00163F81" w:rsidP="00163F81">
      <w:pPr>
        <w:jc w:val="both"/>
      </w:pPr>
    </w:p>
    <w:p w14:paraId="0EB23225" w14:textId="77777777" w:rsidR="00163F81" w:rsidRDefault="00163F81" w:rsidP="00163F81">
      <w:pPr>
        <w:pStyle w:val="Heading4"/>
        <w:jc w:val="both"/>
      </w:pPr>
      <w:r>
        <w:t xml:space="preserve"> Deactivate Subscription Request API- </w:t>
      </w:r>
      <w:r w:rsidRPr="00D164C4">
        <w:t>Response</w:t>
      </w:r>
    </w:p>
    <w:p w14:paraId="653A6578"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08AF83E0" w14:textId="77777777" w:rsidTr="00FE78D0">
        <w:tc>
          <w:tcPr>
            <w:tcW w:w="1188" w:type="dxa"/>
            <w:shd w:val="clear" w:color="auto" w:fill="D9D9D9" w:themeFill="background1" w:themeFillShade="D9"/>
          </w:tcPr>
          <w:p w14:paraId="0C5396FF" w14:textId="77777777" w:rsidR="00163F81" w:rsidRPr="00DE1B6A" w:rsidRDefault="00163F81" w:rsidP="00FE78D0">
            <w:pPr>
              <w:jc w:val="both"/>
            </w:pPr>
            <w:proofErr w:type="gramStart"/>
            <w:r w:rsidRPr="00DE1B6A">
              <w:t>Response  Status</w:t>
            </w:r>
            <w:proofErr w:type="gramEnd"/>
          </w:p>
        </w:tc>
        <w:tc>
          <w:tcPr>
            <w:tcW w:w="3315" w:type="dxa"/>
            <w:shd w:val="clear" w:color="auto" w:fill="D9D9D9" w:themeFill="background1" w:themeFillShade="D9"/>
          </w:tcPr>
          <w:p w14:paraId="7DD46569"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584376DD"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2F33D0BB"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71DB649B" w14:textId="77777777" w:rsidR="00163F81" w:rsidRPr="00DE1B6A" w:rsidRDefault="00163F81" w:rsidP="00FE78D0">
            <w:pPr>
              <w:jc w:val="both"/>
            </w:pPr>
            <w:r w:rsidRPr="00DE1B6A">
              <w:t>Description</w:t>
            </w:r>
          </w:p>
        </w:tc>
      </w:tr>
      <w:tr w:rsidR="00163F81" w14:paraId="07FB79E8" w14:textId="77777777" w:rsidTr="00FE78D0">
        <w:trPr>
          <w:trHeight w:val="346"/>
        </w:trPr>
        <w:tc>
          <w:tcPr>
            <w:tcW w:w="1188" w:type="dxa"/>
          </w:tcPr>
          <w:p w14:paraId="5062DBB3" w14:textId="77777777" w:rsidR="00163F81" w:rsidRPr="00031093" w:rsidRDefault="00163F81" w:rsidP="00FE78D0">
            <w:pPr>
              <w:jc w:val="both"/>
            </w:pPr>
            <w:r w:rsidRPr="00031093">
              <w:t>Successful</w:t>
            </w:r>
          </w:p>
        </w:tc>
        <w:tc>
          <w:tcPr>
            <w:tcW w:w="3315" w:type="dxa"/>
          </w:tcPr>
          <w:p w14:paraId="7B934C1F" w14:textId="77777777" w:rsidR="00163F81" w:rsidRPr="00031093" w:rsidRDefault="00163F81" w:rsidP="00FE78D0">
            <w:pPr>
              <w:jc w:val="both"/>
            </w:pPr>
          </w:p>
        </w:tc>
        <w:tc>
          <w:tcPr>
            <w:tcW w:w="956" w:type="dxa"/>
          </w:tcPr>
          <w:p w14:paraId="5CDC4941" w14:textId="77777777" w:rsidR="00163F81" w:rsidRPr="00031093" w:rsidRDefault="00163F81" w:rsidP="00FE78D0">
            <w:pPr>
              <w:jc w:val="both"/>
            </w:pPr>
            <w:r w:rsidRPr="00031093">
              <w:t>200</w:t>
            </w:r>
          </w:p>
        </w:tc>
        <w:tc>
          <w:tcPr>
            <w:tcW w:w="1471" w:type="dxa"/>
          </w:tcPr>
          <w:p w14:paraId="09F33688" w14:textId="77777777" w:rsidR="00163F81" w:rsidRPr="00031093" w:rsidRDefault="00163F81" w:rsidP="00FE78D0">
            <w:pPr>
              <w:jc w:val="both"/>
            </w:pPr>
            <w:r w:rsidRPr="00031093">
              <w:t>Application/json</w:t>
            </w:r>
          </w:p>
        </w:tc>
        <w:tc>
          <w:tcPr>
            <w:tcW w:w="2250" w:type="dxa"/>
          </w:tcPr>
          <w:p w14:paraId="527FB2CE" w14:textId="77777777" w:rsidR="00163F81" w:rsidRPr="00031093" w:rsidRDefault="00163F81" w:rsidP="00FE78D0">
            <w:pPr>
              <w:jc w:val="both"/>
            </w:pPr>
          </w:p>
        </w:tc>
      </w:tr>
      <w:tr w:rsidR="00920DE0" w14:paraId="06CCD688" w14:textId="77777777" w:rsidTr="00FE78D0">
        <w:tc>
          <w:tcPr>
            <w:tcW w:w="1188" w:type="dxa"/>
            <w:vMerge w:val="restart"/>
          </w:tcPr>
          <w:p w14:paraId="5580706D" w14:textId="77777777" w:rsidR="00920DE0" w:rsidRPr="00031093" w:rsidRDefault="00920DE0" w:rsidP="00FE78D0">
            <w:pPr>
              <w:jc w:val="both"/>
            </w:pPr>
            <w:r w:rsidRPr="00031093">
              <w:t>Failure</w:t>
            </w:r>
          </w:p>
        </w:tc>
        <w:tc>
          <w:tcPr>
            <w:tcW w:w="3315" w:type="dxa"/>
            <w:vMerge w:val="restart"/>
            <w:shd w:val="clear" w:color="auto" w:fill="auto"/>
          </w:tcPr>
          <w:p w14:paraId="3B65F9D0" w14:textId="77777777" w:rsidR="00920DE0" w:rsidRDefault="00920DE0" w:rsidP="00FE78D0">
            <w:pPr>
              <w:jc w:val="both"/>
            </w:pPr>
            <w:r>
              <w:t>{</w:t>
            </w:r>
          </w:p>
          <w:p w14:paraId="522D6FD6" w14:textId="77777777" w:rsidR="00920DE0" w:rsidRDefault="00920DE0" w:rsidP="00FE78D0">
            <w:pPr>
              <w:jc w:val="both"/>
            </w:pPr>
            <w:r>
              <w:t>"</w:t>
            </w:r>
            <w:proofErr w:type="gramStart"/>
            <w:r>
              <w:rPr>
                <w:szCs w:val="20"/>
              </w:rPr>
              <w:t>failureReason</w:t>
            </w:r>
            <w:proofErr w:type="gramEnd"/>
            <w:r>
              <w:t>": "&lt;Description of the failure reason&gt;"</w:t>
            </w:r>
          </w:p>
          <w:p w14:paraId="34284553" w14:textId="77777777" w:rsidR="00920DE0" w:rsidRPr="0076069D" w:rsidRDefault="00920DE0" w:rsidP="00FE78D0">
            <w:pPr>
              <w:jc w:val="both"/>
              <w:rPr>
                <w:highlight w:val="lightGray"/>
              </w:rPr>
            </w:pPr>
            <w:r>
              <w:t>}</w:t>
            </w:r>
          </w:p>
        </w:tc>
        <w:tc>
          <w:tcPr>
            <w:tcW w:w="956" w:type="dxa"/>
          </w:tcPr>
          <w:p w14:paraId="07F8602A" w14:textId="77777777" w:rsidR="00920DE0" w:rsidRPr="00031093" w:rsidRDefault="00920DE0" w:rsidP="00FE78D0">
            <w:pPr>
              <w:jc w:val="both"/>
              <w:rPr>
                <w:szCs w:val="20"/>
              </w:rPr>
            </w:pPr>
            <w:r>
              <w:rPr>
                <w:szCs w:val="20"/>
              </w:rPr>
              <w:t>400</w:t>
            </w:r>
          </w:p>
          <w:p w14:paraId="5E8DEB05" w14:textId="77777777" w:rsidR="00920DE0" w:rsidRPr="00031093" w:rsidRDefault="00920DE0" w:rsidP="00FE78D0">
            <w:pPr>
              <w:jc w:val="both"/>
              <w:rPr>
                <w:szCs w:val="20"/>
              </w:rPr>
            </w:pPr>
          </w:p>
        </w:tc>
        <w:tc>
          <w:tcPr>
            <w:tcW w:w="1471" w:type="dxa"/>
          </w:tcPr>
          <w:p w14:paraId="057E0EC3" w14:textId="77777777" w:rsidR="00920DE0" w:rsidRPr="00031093" w:rsidRDefault="00920DE0" w:rsidP="00FE78D0">
            <w:pPr>
              <w:jc w:val="both"/>
              <w:rPr>
                <w:szCs w:val="20"/>
              </w:rPr>
            </w:pPr>
            <w:r w:rsidRPr="0076019E">
              <w:rPr>
                <w:szCs w:val="20"/>
              </w:rPr>
              <w:t>Application/json</w:t>
            </w:r>
          </w:p>
        </w:tc>
        <w:tc>
          <w:tcPr>
            <w:tcW w:w="2250" w:type="dxa"/>
          </w:tcPr>
          <w:p w14:paraId="5009108D" w14:textId="77777777" w:rsidR="00920DE0" w:rsidRPr="00031093" w:rsidRDefault="00920DE0" w:rsidP="00FE78D0">
            <w:pPr>
              <w:jc w:val="both"/>
              <w:rPr>
                <w:szCs w:val="20"/>
              </w:rPr>
            </w:pPr>
            <w:r>
              <w:rPr>
                <w:szCs w:val="20"/>
              </w:rPr>
              <w:t xml:space="preserve">In case parameter value is invalid "&lt;Parameter </w:t>
            </w:r>
            <w:proofErr w:type="gramStart"/>
            <w:r>
              <w:rPr>
                <w:szCs w:val="20"/>
              </w:rPr>
              <w:t>Name :</w:t>
            </w:r>
            <w:proofErr w:type="gramEnd"/>
            <w:r>
              <w:rPr>
                <w:szCs w:val="20"/>
              </w:rPr>
              <w:t xml:space="preserve"> Invalid Value&gt;" shall be returned in failure reason</w:t>
            </w:r>
          </w:p>
        </w:tc>
      </w:tr>
      <w:tr w:rsidR="00920DE0" w14:paraId="1D09AD90" w14:textId="77777777" w:rsidTr="00FE78D0">
        <w:tc>
          <w:tcPr>
            <w:tcW w:w="1188" w:type="dxa"/>
            <w:vMerge/>
          </w:tcPr>
          <w:p w14:paraId="7B4EC2B2" w14:textId="77777777" w:rsidR="00920DE0" w:rsidRPr="00031093" w:rsidRDefault="00920DE0" w:rsidP="00FE78D0">
            <w:pPr>
              <w:jc w:val="both"/>
            </w:pPr>
          </w:p>
        </w:tc>
        <w:tc>
          <w:tcPr>
            <w:tcW w:w="3315" w:type="dxa"/>
            <w:vMerge/>
            <w:shd w:val="clear" w:color="auto" w:fill="auto"/>
          </w:tcPr>
          <w:p w14:paraId="179015B6" w14:textId="77777777" w:rsidR="00920DE0" w:rsidRPr="00031093" w:rsidRDefault="00920DE0" w:rsidP="00FE78D0">
            <w:pPr>
              <w:jc w:val="both"/>
            </w:pPr>
          </w:p>
        </w:tc>
        <w:tc>
          <w:tcPr>
            <w:tcW w:w="956" w:type="dxa"/>
          </w:tcPr>
          <w:p w14:paraId="0D9DA217" w14:textId="77777777" w:rsidR="00920DE0" w:rsidRPr="00031093" w:rsidRDefault="00920DE0" w:rsidP="00FE78D0">
            <w:pPr>
              <w:jc w:val="both"/>
            </w:pPr>
            <w:r>
              <w:rPr>
                <w:szCs w:val="20"/>
              </w:rPr>
              <w:t>400</w:t>
            </w:r>
          </w:p>
        </w:tc>
        <w:tc>
          <w:tcPr>
            <w:tcW w:w="1471" w:type="dxa"/>
          </w:tcPr>
          <w:p w14:paraId="735FFDF5" w14:textId="77777777" w:rsidR="00920DE0" w:rsidRPr="00031093" w:rsidRDefault="00920DE0" w:rsidP="00FE78D0">
            <w:pPr>
              <w:jc w:val="both"/>
            </w:pPr>
            <w:r>
              <w:rPr>
                <w:szCs w:val="20"/>
              </w:rPr>
              <w:t>Application/json</w:t>
            </w:r>
          </w:p>
        </w:tc>
        <w:tc>
          <w:tcPr>
            <w:tcW w:w="2250" w:type="dxa"/>
          </w:tcPr>
          <w:p w14:paraId="449E8349" w14:textId="77777777" w:rsidR="00920DE0" w:rsidRDefault="00920DE0" w:rsidP="00FE78D0">
            <w:pPr>
              <w:jc w:val="both"/>
              <w:rPr>
                <w:szCs w:val="20"/>
              </w:rPr>
            </w:pPr>
            <w:r>
              <w:rPr>
                <w:szCs w:val="20"/>
              </w:rPr>
              <w:t>In case mandatory parameter is missing</w:t>
            </w:r>
          </w:p>
          <w:p w14:paraId="101F54EC" w14:textId="77777777" w:rsidR="00920DE0" w:rsidRPr="00031093" w:rsidRDefault="00920DE0" w:rsidP="00FE78D0">
            <w:pPr>
              <w:jc w:val="both"/>
            </w:pPr>
            <w:r>
              <w:rPr>
                <w:szCs w:val="20"/>
              </w:rPr>
              <w:t>"&lt;Parameter Name: Not Present&gt;" shall be returned in failure reason</w:t>
            </w:r>
          </w:p>
        </w:tc>
      </w:tr>
      <w:tr w:rsidR="00920DE0" w14:paraId="19646CCC" w14:textId="77777777" w:rsidTr="00FE78D0">
        <w:tc>
          <w:tcPr>
            <w:tcW w:w="1188" w:type="dxa"/>
            <w:vMerge/>
          </w:tcPr>
          <w:p w14:paraId="17544043" w14:textId="77777777" w:rsidR="00920DE0" w:rsidRPr="00031093" w:rsidRDefault="00920DE0" w:rsidP="00FE78D0">
            <w:pPr>
              <w:jc w:val="both"/>
            </w:pPr>
          </w:p>
        </w:tc>
        <w:tc>
          <w:tcPr>
            <w:tcW w:w="3315" w:type="dxa"/>
            <w:vMerge/>
            <w:shd w:val="clear" w:color="auto" w:fill="auto"/>
          </w:tcPr>
          <w:p w14:paraId="163200BE" w14:textId="77777777" w:rsidR="00920DE0" w:rsidRPr="00031093" w:rsidRDefault="00920DE0" w:rsidP="00FE78D0">
            <w:pPr>
              <w:jc w:val="both"/>
            </w:pPr>
          </w:p>
        </w:tc>
        <w:tc>
          <w:tcPr>
            <w:tcW w:w="956" w:type="dxa"/>
          </w:tcPr>
          <w:p w14:paraId="1753278F" w14:textId="77777777" w:rsidR="00920DE0" w:rsidRPr="00031093" w:rsidRDefault="00920DE0" w:rsidP="00FE78D0">
            <w:pPr>
              <w:jc w:val="both"/>
            </w:pPr>
            <w:r>
              <w:rPr>
                <w:color w:val="000000" w:themeColor="text1"/>
                <w:szCs w:val="20"/>
              </w:rPr>
              <w:t>500</w:t>
            </w:r>
          </w:p>
        </w:tc>
        <w:tc>
          <w:tcPr>
            <w:tcW w:w="1471" w:type="dxa"/>
          </w:tcPr>
          <w:p w14:paraId="6C2144B4" w14:textId="77777777" w:rsidR="00920DE0" w:rsidRPr="00031093" w:rsidRDefault="00920DE0" w:rsidP="00FE78D0">
            <w:pPr>
              <w:jc w:val="both"/>
            </w:pPr>
            <w:r>
              <w:rPr>
                <w:szCs w:val="20"/>
              </w:rPr>
              <w:t>Application/json</w:t>
            </w:r>
          </w:p>
        </w:tc>
        <w:tc>
          <w:tcPr>
            <w:tcW w:w="2250" w:type="dxa"/>
          </w:tcPr>
          <w:p w14:paraId="5355B097" w14:textId="77777777" w:rsidR="00920DE0" w:rsidRPr="00763334" w:rsidRDefault="00920DE0" w:rsidP="00FE78D0">
            <w:pPr>
              <w:jc w:val="both"/>
            </w:pPr>
            <w:r>
              <w:rPr>
                <w:szCs w:val="20"/>
              </w:rPr>
              <w:t>In case of internal motech error "Internal Error" shall be returned in the failure reason</w:t>
            </w:r>
          </w:p>
        </w:tc>
      </w:tr>
      <w:tr w:rsidR="00920DE0" w14:paraId="06999EA9" w14:textId="77777777" w:rsidTr="00FE78D0">
        <w:tc>
          <w:tcPr>
            <w:tcW w:w="1188" w:type="dxa"/>
            <w:vMerge/>
          </w:tcPr>
          <w:p w14:paraId="19A11EE7" w14:textId="77777777" w:rsidR="00920DE0" w:rsidRPr="00031093" w:rsidRDefault="00920DE0" w:rsidP="00FE78D0">
            <w:pPr>
              <w:jc w:val="both"/>
            </w:pPr>
          </w:p>
        </w:tc>
        <w:tc>
          <w:tcPr>
            <w:tcW w:w="3315" w:type="dxa"/>
            <w:vMerge/>
            <w:shd w:val="clear" w:color="auto" w:fill="auto"/>
          </w:tcPr>
          <w:p w14:paraId="552B4FAB" w14:textId="77777777" w:rsidR="00920DE0" w:rsidRPr="00031093" w:rsidRDefault="00920DE0" w:rsidP="00FE78D0">
            <w:pPr>
              <w:jc w:val="both"/>
            </w:pPr>
          </w:p>
        </w:tc>
        <w:tc>
          <w:tcPr>
            <w:tcW w:w="956" w:type="dxa"/>
          </w:tcPr>
          <w:p w14:paraId="799C4575" w14:textId="00AE14DC" w:rsidR="00920DE0" w:rsidRDefault="00920DE0" w:rsidP="00FE78D0">
            <w:pPr>
              <w:jc w:val="both"/>
              <w:rPr>
                <w:color w:val="000000" w:themeColor="text1"/>
                <w:szCs w:val="20"/>
              </w:rPr>
            </w:pPr>
            <w:r>
              <w:rPr>
                <w:color w:val="000000" w:themeColor="text1"/>
                <w:szCs w:val="20"/>
              </w:rPr>
              <w:t>404</w:t>
            </w:r>
          </w:p>
        </w:tc>
        <w:tc>
          <w:tcPr>
            <w:tcW w:w="1471" w:type="dxa"/>
          </w:tcPr>
          <w:p w14:paraId="7B21A0BF" w14:textId="3162F5EB" w:rsidR="00920DE0" w:rsidRDefault="00920DE0" w:rsidP="00FE78D0">
            <w:pPr>
              <w:jc w:val="both"/>
              <w:rPr>
                <w:szCs w:val="20"/>
              </w:rPr>
            </w:pPr>
            <w:r>
              <w:rPr>
                <w:szCs w:val="20"/>
              </w:rPr>
              <w:t>Application/json</w:t>
            </w:r>
          </w:p>
        </w:tc>
        <w:tc>
          <w:tcPr>
            <w:tcW w:w="2250" w:type="dxa"/>
          </w:tcPr>
          <w:p w14:paraId="5420BA58" w14:textId="6042C19C" w:rsidR="00920DE0" w:rsidRDefault="00920DE0" w:rsidP="00FE78D0">
            <w:pPr>
              <w:jc w:val="both"/>
              <w:rPr>
                <w:szCs w:val="20"/>
              </w:rPr>
            </w:pPr>
            <w:r>
              <w:rPr>
                <w:szCs w:val="20"/>
              </w:rPr>
              <w:t>In case the provided subscription is not found in the database “&lt;Parameter Name: Not Found&gt;” will be returned</w:t>
            </w:r>
          </w:p>
        </w:tc>
      </w:tr>
    </w:tbl>
    <w:p w14:paraId="3CAE7CB7" w14:textId="77777777" w:rsidR="00163F81" w:rsidRDefault="00163F81" w:rsidP="00163F81">
      <w:pPr>
        <w:jc w:val="both"/>
      </w:pPr>
    </w:p>
    <w:p w14:paraId="0CF35193" w14:textId="77777777" w:rsidR="00163F81" w:rsidRDefault="00163F81" w:rsidP="00163F81">
      <w:pPr>
        <w:jc w:val="both"/>
      </w:pPr>
    </w:p>
    <w:p w14:paraId="6D8D26C0" w14:textId="77777777" w:rsidR="00163F81" w:rsidRDefault="00163F81" w:rsidP="00163F81">
      <w:pPr>
        <w:pStyle w:val="Heading5"/>
        <w:jc w:val="both"/>
      </w:pPr>
      <w:r>
        <w:t>Body Elements</w:t>
      </w:r>
    </w:p>
    <w:p w14:paraId="5B149659" w14:textId="77777777" w:rsidR="00163F81" w:rsidRDefault="00163F81" w:rsidP="00163F81">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8B2D4A" w:rsidRPr="00DE1B6A" w14:paraId="08E89415" w14:textId="77777777" w:rsidTr="001B6A55">
        <w:trPr>
          <w:trHeight w:val="244"/>
        </w:trPr>
        <w:tc>
          <w:tcPr>
            <w:tcW w:w="294" w:type="pct"/>
            <w:shd w:val="clear" w:color="auto" w:fill="D9D9D9" w:themeFill="background1" w:themeFillShade="D9"/>
          </w:tcPr>
          <w:p w14:paraId="3FD8C540" w14:textId="77777777" w:rsidR="008B2D4A" w:rsidRPr="00DE1B6A" w:rsidRDefault="008B2D4A" w:rsidP="001B6A55">
            <w:pPr>
              <w:jc w:val="both"/>
            </w:pPr>
            <w:r w:rsidRPr="00DE1B6A">
              <w:t>#</w:t>
            </w:r>
          </w:p>
        </w:tc>
        <w:tc>
          <w:tcPr>
            <w:tcW w:w="926" w:type="pct"/>
            <w:shd w:val="clear" w:color="auto" w:fill="D9D9D9" w:themeFill="background1" w:themeFillShade="D9"/>
          </w:tcPr>
          <w:p w14:paraId="7A13F7D2" w14:textId="77777777" w:rsidR="008B2D4A" w:rsidRPr="00DE1B6A" w:rsidRDefault="008B2D4A" w:rsidP="001B6A55">
            <w:pPr>
              <w:jc w:val="both"/>
            </w:pPr>
            <w:r w:rsidRPr="00DE1B6A">
              <w:t>Element Name</w:t>
            </w:r>
          </w:p>
        </w:tc>
        <w:tc>
          <w:tcPr>
            <w:tcW w:w="691" w:type="pct"/>
            <w:shd w:val="clear" w:color="auto" w:fill="D9D9D9" w:themeFill="background1" w:themeFillShade="D9"/>
          </w:tcPr>
          <w:p w14:paraId="6B172FBE" w14:textId="77777777" w:rsidR="008B2D4A" w:rsidRPr="00DE1B6A" w:rsidRDefault="008B2D4A" w:rsidP="001B6A55">
            <w:pPr>
              <w:jc w:val="both"/>
            </w:pPr>
            <w:r w:rsidRPr="00DE1B6A">
              <w:t>Mandatory</w:t>
            </w:r>
          </w:p>
        </w:tc>
        <w:tc>
          <w:tcPr>
            <w:tcW w:w="690" w:type="pct"/>
            <w:shd w:val="clear" w:color="auto" w:fill="D9D9D9" w:themeFill="background1" w:themeFillShade="D9"/>
          </w:tcPr>
          <w:p w14:paraId="738F80FC" w14:textId="77777777" w:rsidR="008B2D4A" w:rsidRPr="00DE1B6A" w:rsidRDefault="008B2D4A" w:rsidP="001B6A55">
            <w:pPr>
              <w:jc w:val="both"/>
            </w:pPr>
            <w:r w:rsidRPr="00DE1B6A">
              <w:t>Data type</w:t>
            </w:r>
          </w:p>
        </w:tc>
        <w:tc>
          <w:tcPr>
            <w:tcW w:w="1116" w:type="pct"/>
            <w:shd w:val="clear" w:color="auto" w:fill="D9D9D9" w:themeFill="background1" w:themeFillShade="D9"/>
          </w:tcPr>
          <w:p w14:paraId="63543237" w14:textId="77777777" w:rsidR="008B2D4A" w:rsidRPr="00DE1B6A" w:rsidRDefault="008B2D4A" w:rsidP="001B6A55">
            <w:pPr>
              <w:jc w:val="both"/>
            </w:pPr>
            <w:r>
              <w:t>Range</w:t>
            </w:r>
          </w:p>
        </w:tc>
        <w:tc>
          <w:tcPr>
            <w:tcW w:w="1283" w:type="pct"/>
            <w:shd w:val="clear" w:color="auto" w:fill="D9D9D9" w:themeFill="background1" w:themeFillShade="D9"/>
          </w:tcPr>
          <w:p w14:paraId="30174CC3" w14:textId="77777777" w:rsidR="008B2D4A" w:rsidRPr="00DE1B6A" w:rsidRDefault="008B2D4A" w:rsidP="001B6A55">
            <w:pPr>
              <w:jc w:val="both"/>
            </w:pPr>
            <w:r w:rsidRPr="00DE1B6A">
              <w:t>Details</w:t>
            </w:r>
          </w:p>
        </w:tc>
      </w:tr>
      <w:tr w:rsidR="008B2D4A" w14:paraId="047DB842" w14:textId="77777777" w:rsidTr="001B6A55">
        <w:trPr>
          <w:trHeight w:val="244"/>
        </w:trPr>
        <w:tc>
          <w:tcPr>
            <w:tcW w:w="294" w:type="pct"/>
          </w:tcPr>
          <w:p w14:paraId="5D85A8CB" w14:textId="77777777" w:rsidR="008B2D4A" w:rsidRPr="00E827C4" w:rsidRDefault="008B2D4A" w:rsidP="001B6A55">
            <w:pPr>
              <w:jc w:val="both"/>
              <w:rPr>
                <w:szCs w:val="20"/>
              </w:rPr>
            </w:pPr>
            <w:r>
              <w:rPr>
                <w:szCs w:val="20"/>
              </w:rPr>
              <w:t>1</w:t>
            </w:r>
          </w:p>
        </w:tc>
        <w:tc>
          <w:tcPr>
            <w:tcW w:w="926" w:type="pct"/>
          </w:tcPr>
          <w:p w14:paraId="6BA9524E" w14:textId="77777777" w:rsidR="008B2D4A" w:rsidRPr="00B84EE3" w:rsidRDefault="008B2D4A" w:rsidP="001B6A55">
            <w:pPr>
              <w:jc w:val="both"/>
              <w:rPr>
                <w:szCs w:val="20"/>
              </w:rPr>
            </w:pPr>
            <w:proofErr w:type="gramStart"/>
            <w:r>
              <w:rPr>
                <w:szCs w:val="20"/>
              </w:rPr>
              <w:t>failureReason</w:t>
            </w:r>
            <w:proofErr w:type="gramEnd"/>
          </w:p>
        </w:tc>
        <w:tc>
          <w:tcPr>
            <w:tcW w:w="691" w:type="pct"/>
          </w:tcPr>
          <w:p w14:paraId="59C75D04" w14:textId="77777777" w:rsidR="008B2D4A" w:rsidRPr="00E827C4" w:rsidRDefault="008B2D4A" w:rsidP="001B6A55">
            <w:pPr>
              <w:jc w:val="both"/>
              <w:rPr>
                <w:szCs w:val="20"/>
              </w:rPr>
            </w:pPr>
            <w:r>
              <w:rPr>
                <w:szCs w:val="20"/>
              </w:rPr>
              <w:t>No</w:t>
            </w:r>
          </w:p>
        </w:tc>
        <w:tc>
          <w:tcPr>
            <w:tcW w:w="690" w:type="pct"/>
          </w:tcPr>
          <w:p w14:paraId="504844D5" w14:textId="77777777" w:rsidR="008B2D4A" w:rsidRPr="00B84EE3" w:rsidRDefault="008B2D4A" w:rsidP="001B6A55">
            <w:pPr>
              <w:jc w:val="both"/>
              <w:rPr>
                <w:szCs w:val="20"/>
              </w:rPr>
            </w:pPr>
            <w:r>
              <w:rPr>
                <w:szCs w:val="20"/>
              </w:rPr>
              <w:t>String</w:t>
            </w:r>
          </w:p>
        </w:tc>
        <w:tc>
          <w:tcPr>
            <w:tcW w:w="1116" w:type="pct"/>
          </w:tcPr>
          <w:p w14:paraId="7F858C2C" w14:textId="77777777" w:rsidR="008B2D4A" w:rsidRPr="00E827C4" w:rsidRDefault="008B2D4A" w:rsidP="001B6A55">
            <w:pPr>
              <w:jc w:val="both"/>
              <w:rPr>
                <w:szCs w:val="20"/>
              </w:rPr>
            </w:pPr>
          </w:p>
        </w:tc>
        <w:tc>
          <w:tcPr>
            <w:tcW w:w="1283" w:type="pct"/>
          </w:tcPr>
          <w:p w14:paraId="415F6A4C" w14:textId="77777777" w:rsidR="008B2D4A" w:rsidRPr="00E827C4" w:rsidRDefault="008B2D4A" w:rsidP="001B6A55">
            <w:pPr>
              <w:jc w:val="both"/>
              <w:rPr>
                <w:szCs w:val="20"/>
              </w:rPr>
            </w:pPr>
            <w:r>
              <w:rPr>
                <w:szCs w:val="20"/>
              </w:rPr>
              <w:t>Reason for the request failure</w:t>
            </w:r>
          </w:p>
        </w:tc>
      </w:tr>
    </w:tbl>
    <w:p w14:paraId="66127CDD" w14:textId="77777777" w:rsidR="00163F81" w:rsidRDefault="00163F81" w:rsidP="00163F81">
      <w:pPr>
        <w:pStyle w:val="Heading3"/>
        <w:jc w:val="both"/>
      </w:pPr>
      <w:bookmarkStart w:id="202" w:name="_Toc410398735"/>
      <w:bookmarkStart w:id="203" w:name="_Toc410398763"/>
      <w:bookmarkStart w:id="204" w:name="_Toc409453695"/>
      <w:bookmarkStart w:id="205" w:name="_Ref409708400"/>
      <w:bookmarkStart w:id="206" w:name="_Toc411454390"/>
      <w:bookmarkEnd w:id="202"/>
      <w:bookmarkEnd w:id="203"/>
      <w:r>
        <w:t>Save Inbox Call Details</w:t>
      </w:r>
      <w:bookmarkEnd w:id="204"/>
      <w:bookmarkEnd w:id="205"/>
      <w:bookmarkEnd w:id="206"/>
    </w:p>
    <w:p w14:paraId="6E4D0FA9" w14:textId="77777777" w:rsidR="00163F81" w:rsidRDefault="00163F81" w:rsidP="00163F81">
      <w:pPr>
        <w:jc w:val="both"/>
      </w:pPr>
    </w:p>
    <w:p w14:paraId="1D5EBD62" w14:textId="77777777" w:rsidR="00163F81" w:rsidRDefault="00163F81" w:rsidP="00163F81">
      <w:pPr>
        <w:jc w:val="both"/>
      </w:pPr>
      <w:r w:rsidRPr="000B5468">
        <w:t xml:space="preserve">IVR shall invoke this API to </w:t>
      </w:r>
      <w:r>
        <w:t xml:space="preserve">send the call detail information corresponding to the Inbox access inbound call for which inbox message(s) is played. </w:t>
      </w:r>
    </w:p>
    <w:p w14:paraId="56941D29" w14:textId="77777777" w:rsidR="00163F81" w:rsidRDefault="00163F81" w:rsidP="00163F81">
      <w:pPr>
        <w:jc w:val="both"/>
      </w:pPr>
    </w:p>
    <w:p w14:paraId="0B2F8F74" w14:textId="77777777" w:rsidR="00163F81" w:rsidRPr="002A3A31" w:rsidRDefault="00163F81" w:rsidP="00163F81">
      <w:pPr>
        <w:pStyle w:val="Heading4"/>
        <w:jc w:val="both"/>
      </w:pPr>
      <w:r>
        <w:t>Save Inbox Call Details API- Request</w:t>
      </w:r>
    </w:p>
    <w:p w14:paraId="3A9F1BA6" w14:textId="77777777" w:rsidR="00163F81" w:rsidRPr="006110FF" w:rsidRDefault="00163F81" w:rsidP="00163F81">
      <w:pPr>
        <w:jc w:val="both"/>
      </w:pPr>
    </w:p>
    <w:p w14:paraId="04F4863A" w14:textId="77777777" w:rsidR="00163F81" w:rsidRPr="00152DDF" w:rsidRDefault="00163F81" w:rsidP="00163F81">
      <w:pPr>
        <w:jc w:val="both"/>
      </w:pPr>
      <w:r w:rsidRPr="00DE1B6A">
        <w:rPr>
          <w:b/>
        </w:rPr>
        <w:t>URL</w:t>
      </w:r>
      <w:r w:rsidRPr="00EB6872">
        <w:t xml:space="preserve">: </w:t>
      </w:r>
      <w:r w:rsidR="00350A13" w:rsidRPr="00152DDF">
        <w:t>http://&lt;motech</w:t>
      </w:r>
      <w:proofErr w:type="gramStart"/>
      <w:r w:rsidR="00350A13" w:rsidRPr="00152DDF">
        <w:t>:port</w:t>
      </w:r>
      <w:proofErr w:type="gramEnd"/>
      <w:r w:rsidR="00350A13" w:rsidRPr="00152DDF">
        <w:t>&gt;/motech-platform-server/module/</w:t>
      </w:r>
      <w:r w:rsidR="00017428">
        <w:t>api/</w:t>
      </w:r>
      <w:r w:rsidR="00350A13" w:rsidRPr="00152DDF">
        <w:t>kilkari/inboxCallDetails</w:t>
      </w:r>
    </w:p>
    <w:p w14:paraId="33CE0728" w14:textId="77777777" w:rsidR="00163F81" w:rsidRPr="005C1978" w:rsidRDefault="00163F81" w:rsidP="00163F81">
      <w:pPr>
        <w:jc w:val="both"/>
        <w:rPr>
          <w:rStyle w:val="Hyperlink"/>
          <w:szCs w:val="20"/>
        </w:rPr>
      </w:pPr>
    </w:p>
    <w:p w14:paraId="01F56A31" w14:textId="77777777" w:rsidR="00163F81" w:rsidRPr="00EB6872" w:rsidRDefault="00163F81" w:rsidP="00163F81">
      <w:pPr>
        <w:jc w:val="both"/>
      </w:pPr>
      <w:r w:rsidRPr="003D7723">
        <w:rPr>
          <w:b/>
        </w:rPr>
        <w:t>Method</w:t>
      </w:r>
      <w:r w:rsidRPr="00EB6872">
        <w:t xml:space="preserve">: </w:t>
      </w:r>
      <w:r>
        <w:t>POST</w:t>
      </w:r>
    </w:p>
    <w:p w14:paraId="3EF7996A" w14:textId="77777777" w:rsidR="00163F81" w:rsidRDefault="00163F81" w:rsidP="00163F81">
      <w:pPr>
        <w:pStyle w:val="Heading5"/>
        <w:jc w:val="both"/>
      </w:pPr>
      <w:r>
        <w:t>Validations</w:t>
      </w:r>
    </w:p>
    <w:p w14:paraId="3BC55984" w14:textId="77777777" w:rsidR="00163F81" w:rsidRDefault="00163F81" w:rsidP="00E65978">
      <w:pPr>
        <w:pStyle w:val="ListParagraph"/>
        <w:numPr>
          <w:ilvl w:val="0"/>
          <w:numId w:val="13"/>
        </w:numPr>
        <w:jc w:val="both"/>
      </w:pPr>
      <w:r>
        <w:t>NMS_MoTech</w:t>
      </w:r>
      <w:r w:rsidDel="005165D0">
        <w:t xml:space="preserve"> </w:t>
      </w:r>
      <w:r>
        <w:t>shall validate the format of all the request parameters and reject the request if it is not correct.</w:t>
      </w:r>
    </w:p>
    <w:p w14:paraId="1D07FDEA" w14:textId="77777777" w:rsidR="00163F81" w:rsidRDefault="00163F81" w:rsidP="00163F81">
      <w:pPr>
        <w:pStyle w:val="Heading5"/>
        <w:jc w:val="both"/>
      </w:pPr>
      <w:r>
        <w:t>Http timeOut</w:t>
      </w:r>
    </w:p>
    <w:p w14:paraId="56A4AF22" w14:textId="77777777" w:rsidR="00163F81" w:rsidRPr="00DB21FD"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44B0637C" w14:textId="77777777" w:rsidTr="00D55576">
        <w:trPr>
          <w:trHeight w:val="244"/>
        </w:trPr>
        <w:tc>
          <w:tcPr>
            <w:tcW w:w="3007" w:type="pct"/>
            <w:shd w:val="clear" w:color="auto" w:fill="D9D9D9" w:themeFill="background1" w:themeFillShade="D9"/>
            <w:vAlign w:val="bottom"/>
          </w:tcPr>
          <w:p w14:paraId="06DF7CE1"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46C668D4"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74113CC0" w14:textId="77777777" w:rsidTr="00D55576">
        <w:trPr>
          <w:trHeight w:val="386"/>
        </w:trPr>
        <w:tc>
          <w:tcPr>
            <w:tcW w:w="3007" w:type="pct"/>
          </w:tcPr>
          <w:p w14:paraId="3DE5570D" w14:textId="77777777" w:rsidR="00E01344" w:rsidRPr="00FF4865" w:rsidRDefault="00E01344" w:rsidP="00D55576">
            <w:pPr>
              <w:tabs>
                <w:tab w:val="left" w:pos="1114"/>
              </w:tabs>
              <w:ind w:left="360" w:hanging="360"/>
              <w:jc w:val="both"/>
              <w:rPr>
                <w:rFonts w:cs="Arial"/>
                <w:szCs w:val="20"/>
              </w:rPr>
            </w:pPr>
            <w:r>
              <w:rPr>
                <w:rFonts w:cs="Arial"/>
                <w:szCs w:val="20"/>
              </w:rPr>
              <w:t>Offline</w:t>
            </w:r>
          </w:p>
        </w:tc>
        <w:tc>
          <w:tcPr>
            <w:tcW w:w="1993" w:type="pct"/>
          </w:tcPr>
          <w:p w14:paraId="224960BF"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45488E3" w14:textId="77777777" w:rsidR="00163F81" w:rsidRDefault="00163F81" w:rsidP="00163F81">
      <w:pPr>
        <w:pStyle w:val="Heading5"/>
        <w:jc w:val="both"/>
      </w:pPr>
      <w:r>
        <w:t>Headers</w:t>
      </w:r>
    </w:p>
    <w:p w14:paraId="4A143F1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466D3C46" w14:textId="77777777" w:rsidTr="00FE78D0">
        <w:tc>
          <w:tcPr>
            <w:tcW w:w="1512" w:type="dxa"/>
            <w:shd w:val="clear" w:color="auto" w:fill="D9D9D9" w:themeFill="background1" w:themeFillShade="D9"/>
          </w:tcPr>
          <w:p w14:paraId="05C5FC6D" w14:textId="77777777" w:rsidR="00163F81" w:rsidRDefault="00163F81" w:rsidP="00FE78D0">
            <w:pPr>
              <w:jc w:val="both"/>
            </w:pPr>
            <w:r>
              <w:t>Header Name</w:t>
            </w:r>
          </w:p>
        </w:tc>
        <w:tc>
          <w:tcPr>
            <w:tcW w:w="1595" w:type="dxa"/>
            <w:shd w:val="clear" w:color="auto" w:fill="D9D9D9" w:themeFill="background1" w:themeFillShade="D9"/>
          </w:tcPr>
          <w:p w14:paraId="1771A09D" w14:textId="77777777" w:rsidR="00163F81" w:rsidRDefault="00163F81" w:rsidP="00FE78D0">
            <w:pPr>
              <w:jc w:val="both"/>
            </w:pPr>
            <w:r>
              <w:t>Header Value</w:t>
            </w:r>
          </w:p>
        </w:tc>
        <w:tc>
          <w:tcPr>
            <w:tcW w:w="1341" w:type="dxa"/>
            <w:shd w:val="clear" w:color="auto" w:fill="D9D9D9" w:themeFill="background1" w:themeFillShade="D9"/>
          </w:tcPr>
          <w:p w14:paraId="7D2B77A8" w14:textId="77777777" w:rsidR="00163F81" w:rsidRDefault="00163F81" w:rsidP="00FE78D0">
            <w:pPr>
              <w:jc w:val="both"/>
            </w:pPr>
            <w:r>
              <w:t>Mandatory</w:t>
            </w:r>
          </w:p>
        </w:tc>
        <w:tc>
          <w:tcPr>
            <w:tcW w:w="4732" w:type="dxa"/>
            <w:shd w:val="clear" w:color="auto" w:fill="D9D9D9" w:themeFill="background1" w:themeFillShade="D9"/>
          </w:tcPr>
          <w:p w14:paraId="079A52F5" w14:textId="77777777" w:rsidR="00163F81" w:rsidRDefault="00163F81" w:rsidP="00FE78D0">
            <w:pPr>
              <w:jc w:val="both"/>
            </w:pPr>
            <w:r>
              <w:t>Description</w:t>
            </w:r>
          </w:p>
        </w:tc>
      </w:tr>
      <w:tr w:rsidR="00163F81" w14:paraId="13250D26" w14:textId="77777777" w:rsidTr="00FE78D0">
        <w:tc>
          <w:tcPr>
            <w:tcW w:w="1512" w:type="dxa"/>
          </w:tcPr>
          <w:p w14:paraId="67AE16E7" w14:textId="77777777" w:rsidR="00163F81" w:rsidRPr="0065474C" w:rsidRDefault="00163F81" w:rsidP="00FE78D0">
            <w:pPr>
              <w:jc w:val="both"/>
            </w:pPr>
            <w:r>
              <w:t>Content-Type</w:t>
            </w:r>
          </w:p>
        </w:tc>
        <w:tc>
          <w:tcPr>
            <w:tcW w:w="1595" w:type="dxa"/>
          </w:tcPr>
          <w:p w14:paraId="1CB19514" w14:textId="77777777" w:rsidR="00163F81" w:rsidRDefault="00163F81" w:rsidP="00FE78D0">
            <w:pPr>
              <w:jc w:val="both"/>
            </w:pPr>
            <w:proofErr w:type="gramStart"/>
            <w:r>
              <w:t>application</w:t>
            </w:r>
            <w:proofErr w:type="gramEnd"/>
            <w:r>
              <w:t>/json</w:t>
            </w:r>
          </w:p>
        </w:tc>
        <w:tc>
          <w:tcPr>
            <w:tcW w:w="1341" w:type="dxa"/>
          </w:tcPr>
          <w:p w14:paraId="63B0EF17" w14:textId="77777777" w:rsidR="00163F81" w:rsidRPr="0065474C" w:rsidRDefault="00163F81" w:rsidP="00FE78D0">
            <w:pPr>
              <w:jc w:val="both"/>
            </w:pPr>
            <w:r>
              <w:t>Yes</w:t>
            </w:r>
          </w:p>
        </w:tc>
        <w:tc>
          <w:tcPr>
            <w:tcW w:w="4732" w:type="dxa"/>
          </w:tcPr>
          <w:p w14:paraId="15D1227F" w14:textId="77777777" w:rsidR="00163F81" w:rsidRPr="00BA7AFF" w:rsidRDefault="00163F81" w:rsidP="00FE78D0">
            <w:pPr>
              <w:jc w:val="both"/>
            </w:pPr>
            <w:r>
              <w:t>It specifies the format of the content in the request</w:t>
            </w:r>
          </w:p>
        </w:tc>
      </w:tr>
      <w:tr w:rsidR="00163F81" w14:paraId="6B22BAEC" w14:textId="77777777" w:rsidTr="00FE78D0">
        <w:tc>
          <w:tcPr>
            <w:tcW w:w="1512" w:type="dxa"/>
          </w:tcPr>
          <w:p w14:paraId="0F762853" w14:textId="77777777" w:rsidR="00163F81" w:rsidRPr="0065474C" w:rsidRDefault="00163F81" w:rsidP="00FE78D0">
            <w:pPr>
              <w:jc w:val="both"/>
            </w:pPr>
            <w:r>
              <w:t>Accept</w:t>
            </w:r>
          </w:p>
        </w:tc>
        <w:tc>
          <w:tcPr>
            <w:tcW w:w="1595" w:type="dxa"/>
          </w:tcPr>
          <w:p w14:paraId="42F5B080" w14:textId="77777777" w:rsidR="00163F81" w:rsidRPr="0065474C" w:rsidRDefault="00163F81" w:rsidP="00FE78D0">
            <w:pPr>
              <w:jc w:val="both"/>
            </w:pPr>
            <w:proofErr w:type="gramStart"/>
            <w:r>
              <w:t>application</w:t>
            </w:r>
            <w:proofErr w:type="gramEnd"/>
            <w:r>
              <w:t>/json</w:t>
            </w:r>
          </w:p>
        </w:tc>
        <w:tc>
          <w:tcPr>
            <w:tcW w:w="1341" w:type="dxa"/>
          </w:tcPr>
          <w:p w14:paraId="6680E8C0" w14:textId="77777777" w:rsidR="00163F81" w:rsidRPr="0065474C" w:rsidRDefault="00163F81" w:rsidP="00FE78D0">
            <w:pPr>
              <w:jc w:val="both"/>
            </w:pPr>
            <w:r>
              <w:t>Yes</w:t>
            </w:r>
          </w:p>
        </w:tc>
        <w:tc>
          <w:tcPr>
            <w:tcW w:w="4732" w:type="dxa"/>
          </w:tcPr>
          <w:p w14:paraId="7A6E0E2D" w14:textId="77777777" w:rsidR="00163F81" w:rsidRPr="00706077" w:rsidRDefault="00163F81" w:rsidP="00FE78D0">
            <w:pPr>
              <w:jc w:val="both"/>
            </w:pPr>
            <w:r>
              <w:t>It specifies the format of the content accepted by the API invoker.</w:t>
            </w:r>
          </w:p>
        </w:tc>
      </w:tr>
    </w:tbl>
    <w:p w14:paraId="2E69E333" w14:textId="77777777" w:rsidR="00163F81" w:rsidRDefault="00163F81" w:rsidP="00163F81">
      <w:pPr>
        <w:pStyle w:val="Heading5"/>
        <w:jc w:val="both"/>
      </w:pPr>
      <w:r>
        <w:t>Body Example</w:t>
      </w:r>
    </w:p>
    <w:p w14:paraId="2F3DF1EC"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3200EA47" w14:textId="77777777" w:rsidTr="00FE78D0">
        <w:tc>
          <w:tcPr>
            <w:tcW w:w="540" w:type="dxa"/>
            <w:shd w:val="clear" w:color="auto" w:fill="CCCCCC"/>
            <w:tcMar>
              <w:top w:w="100" w:type="dxa"/>
              <w:left w:w="100" w:type="dxa"/>
              <w:bottom w:w="100" w:type="dxa"/>
              <w:right w:w="100" w:type="dxa"/>
            </w:tcMar>
          </w:tcPr>
          <w:p w14:paraId="7676AEC4"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421B92B5" w14:textId="77777777" w:rsidR="00612725" w:rsidRPr="00612725" w:rsidRDefault="00612725" w:rsidP="00612725">
            <w:pPr>
              <w:pStyle w:val="Normal1"/>
              <w:jc w:val="both"/>
              <w:rPr>
                <w:sz w:val="20"/>
              </w:rPr>
            </w:pPr>
            <w:r w:rsidRPr="00612725">
              <w:rPr>
                <w:sz w:val="20"/>
              </w:rPr>
              <w:t>{</w:t>
            </w:r>
          </w:p>
          <w:p w14:paraId="36D80D2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callingNumber</w:t>
            </w:r>
            <w:r w:rsidR="003F5A2D">
              <w:rPr>
                <w:sz w:val="20"/>
              </w:rPr>
              <w:t>"</w:t>
            </w:r>
            <w:r w:rsidRPr="00612725">
              <w:rPr>
                <w:sz w:val="20"/>
              </w:rPr>
              <w:t>: 9999111122,</w:t>
            </w:r>
          </w:p>
          <w:p w14:paraId="197E9F57"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operator</w:t>
            </w:r>
            <w:r w:rsidR="003F5A2D">
              <w:rPr>
                <w:sz w:val="20"/>
              </w:rPr>
              <w:t>"</w:t>
            </w:r>
            <w:r w:rsidRPr="00612725">
              <w:rPr>
                <w:sz w:val="20"/>
              </w:rPr>
              <w:t xml:space="preserve">: </w:t>
            </w:r>
            <w:r w:rsidR="003F5A2D">
              <w:rPr>
                <w:sz w:val="20"/>
              </w:rPr>
              <w:t>"</w:t>
            </w:r>
            <w:r w:rsidRPr="00612725">
              <w:rPr>
                <w:sz w:val="20"/>
              </w:rPr>
              <w:t>A</w:t>
            </w:r>
            <w:r w:rsidR="003F5A2D">
              <w:rPr>
                <w:sz w:val="20"/>
              </w:rPr>
              <w:t>"</w:t>
            </w:r>
            <w:r w:rsidRPr="00612725">
              <w:rPr>
                <w:sz w:val="20"/>
              </w:rPr>
              <w:t>,</w:t>
            </w:r>
          </w:p>
          <w:p w14:paraId="29B38939"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circle</w:t>
            </w:r>
            <w:r w:rsidR="003F5A2D">
              <w:rPr>
                <w:sz w:val="20"/>
              </w:rPr>
              <w:t>"</w:t>
            </w:r>
            <w:r w:rsidRPr="00612725">
              <w:rPr>
                <w:sz w:val="20"/>
              </w:rPr>
              <w:t xml:space="preserve">: </w:t>
            </w:r>
            <w:r w:rsidR="003F5A2D">
              <w:rPr>
                <w:sz w:val="20"/>
              </w:rPr>
              <w:t>"</w:t>
            </w:r>
            <w:r w:rsidRPr="00612725">
              <w:rPr>
                <w:sz w:val="20"/>
              </w:rPr>
              <w:t>AP</w:t>
            </w:r>
            <w:r w:rsidR="003F5A2D">
              <w:rPr>
                <w:sz w:val="20"/>
              </w:rPr>
              <w:t>"</w:t>
            </w:r>
            <w:r w:rsidRPr="00612725">
              <w:rPr>
                <w:sz w:val="20"/>
              </w:rPr>
              <w:t>,</w:t>
            </w:r>
          </w:p>
          <w:p w14:paraId="67A42785"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callId</w:t>
            </w:r>
            <w:r w:rsidR="003F5A2D">
              <w:rPr>
                <w:sz w:val="20"/>
              </w:rPr>
              <w:t>"</w:t>
            </w:r>
            <w:r w:rsidRPr="00612725">
              <w:rPr>
                <w:sz w:val="20"/>
              </w:rPr>
              <w:t>: 123456789,</w:t>
            </w:r>
          </w:p>
          <w:p w14:paraId="1F8D1506"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callStartTime</w:t>
            </w:r>
            <w:r w:rsidR="003F5A2D">
              <w:rPr>
                <w:sz w:val="20"/>
              </w:rPr>
              <w:t>"</w:t>
            </w:r>
            <w:r w:rsidRPr="00612725">
              <w:rPr>
                <w:sz w:val="20"/>
              </w:rPr>
              <w:t>: 1422879837,</w:t>
            </w:r>
          </w:p>
          <w:p w14:paraId="026C5CC0"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callEndTime</w:t>
            </w:r>
            <w:r w:rsidR="003F5A2D">
              <w:rPr>
                <w:sz w:val="20"/>
              </w:rPr>
              <w:t>"</w:t>
            </w:r>
            <w:r w:rsidRPr="00612725">
              <w:rPr>
                <w:sz w:val="20"/>
              </w:rPr>
              <w:t>: 1422879843,</w:t>
            </w:r>
          </w:p>
          <w:p w14:paraId="122EF5D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callDurationInPulses</w:t>
            </w:r>
            <w:r w:rsidR="003F5A2D">
              <w:rPr>
                <w:sz w:val="20"/>
              </w:rPr>
              <w:t>"</w:t>
            </w:r>
            <w:r w:rsidRPr="00612725">
              <w:rPr>
                <w:sz w:val="20"/>
              </w:rPr>
              <w:t>: 8,</w:t>
            </w:r>
          </w:p>
          <w:p w14:paraId="2E9AD709"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callStatus</w:t>
            </w:r>
            <w:r w:rsidR="003F5A2D">
              <w:rPr>
                <w:sz w:val="20"/>
              </w:rPr>
              <w:t>"</w:t>
            </w:r>
            <w:r w:rsidRPr="00612725">
              <w:rPr>
                <w:sz w:val="20"/>
              </w:rPr>
              <w:t>: 1,</w:t>
            </w:r>
          </w:p>
          <w:p w14:paraId="05384426"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callDisconnectReason</w:t>
            </w:r>
            <w:r w:rsidR="003F5A2D">
              <w:rPr>
                <w:sz w:val="20"/>
              </w:rPr>
              <w:t>"</w:t>
            </w:r>
            <w:r w:rsidRPr="00612725">
              <w:rPr>
                <w:sz w:val="20"/>
              </w:rPr>
              <w:t>: 1,</w:t>
            </w:r>
          </w:p>
          <w:p w14:paraId="5A9B0B0B"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w:t>
            </w:r>
            <w:r w:rsidR="003F5A2D">
              <w:rPr>
                <w:sz w:val="20"/>
              </w:rPr>
              <w:t>"</w:t>
            </w:r>
            <w:r w:rsidRPr="00612725">
              <w:rPr>
                <w:sz w:val="20"/>
              </w:rPr>
              <w:t>: [</w:t>
            </w:r>
          </w:p>
          <w:p w14:paraId="09038967" w14:textId="77777777" w:rsidR="00612725" w:rsidRPr="00612725" w:rsidRDefault="00612725" w:rsidP="00612725">
            <w:pPr>
              <w:pStyle w:val="Normal1"/>
              <w:jc w:val="both"/>
              <w:rPr>
                <w:sz w:val="20"/>
              </w:rPr>
            </w:pPr>
            <w:r w:rsidRPr="00612725">
              <w:rPr>
                <w:sz w:val="20"/>
              </w:rPr>
              <w:t xml:space="preserve">        {</w:t>
            </w:r>
          </w:p>
          <w:p w14:paraId="67BAF72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subscriptionId</w:t>
            </w:r>
            <w:r w:rsidR="003F5A2D">
              <w:rPr>
                <w:sz w:val="20"/>
              </w:rPr>
              <w:t>"</w:t>
            </w:r>
            <w:r w:rsidRPr="00612725">
              <w:rPr>
                <w:sz w:val="20"/>
              </w:rPr>
              <w:t xml:space="preserve">: </w:t>
            </w:r>
            <w:r w:rsidR="003F5A2D">
              <w:rPr>
                <w:sz w:val="20"/>
              </w:rPr>
              <w:t>"</w:t>
            </w:r>
            <w:r w:rsidRPr="00612725">
              <w:rPr>
                <w:sz w:val="20"/>
              </w:rPr>
              <w:t>12345678-9..</w:t>
            </w:r>
            <w:r w:rsidR="003F5A2D">
              <w:rPr>
                <w:sz w:val="20"/>
              </w:rPr>
              <w:t>"</w:t>
            </w:r>
            <w:r w:rsidRPr="00612725">
              <w:rPr>
                <w:sz w:val="20"/>
              </w:rPr>
              <w:t>,</w:t>
            </w:r>
          </w:p>
          <w:p w14:paraId="0AA9737C"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subscriptionPack</w:t>
            </w:r>
            <w:r w:rsidR="003F5A2D">
              <w:rPr>
                <w:sz w:val="20"/>
              </w:rPr>
              <w:t>"</w:t>
            </w:r>
            <w:r w:rsidRPr="00612725">
              <w:rPr>
                <w:sz w:val="20"/>
              </w:rPr>
              <w:t xml:space="preserve">: </w:t>
            </w:r>
            <w:r w:rsidR="003F5A2D">
              <w:rPr>
                <w:sz w:val="20"/>
              </w:rPr>
              <w:t>"</w:t>
            </w:r>
            <w:r w:rsidRPr="00612725">
              <w:rPr>
                <w:sz w:val="20"/>
              </w:rPr>
              <w:t>48WeeksPack</w:t>
            </w:r>
            <w:r w:rsidR="003F5A2D">
              <w:rPr>
                <w:sz w:val="20"/>
              </w:rPr>
              <w:t>"</w:t>
            </w:r>
            <w:r w:rsidRPr="00612725">
              <w:rPr>
                <w:sz w:val="20"/>
              </w:rPr>
              <w:t>,</w:t>
            </w:r>
          </w:p>
          <w:p w14:paraId="21C0125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inboxWeekId</w:t>
            </w:r>
            <w:r w:rsidR="003F5A2D">
              <w:rPr>
                <w:sz w:val="20"/>
              </w:rPr>
              <w:t>"</w:t>
            </w:r>
            <w:r w:rsidRPr="00612725">
              <w:rPr>
                <w:sz w:val="20"/>
              </w:rPr>
              <w:t xml:space="preserve">: </w:t>
            </w:r>
            <w:r w:rsidR="003F5A2D">
              <w:rPr>
                <w:sz w:val="20"/>
              </w:rPr>
              <w:t>"</w:t>
            </w:r>
            <w:r w:rsidRPr="00612725">
              <w:rPr>
                <w:sz w:val="20"/>
              </w:rPr>
              <w:t>2_2</w:t>
            </w:r>
            <w:r w:rsidR="003F5A2D">
              <w:rPr>
                <w:sz w:val="20"/>
              </w:rPr>
              <w:t>"</w:t>
            </w:r>
            <w:r w:rsidRPr="00612725">
              <w:rPr>
                <w:sz w:val="20"/>
              </w:rPr>
              <w:t>,</w:t>
            </w:r>
          </w:p>
          <w:p w14:paraId="608D946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contentFileName</w:t>
            </w:r>
            <w:r w:rsidR="003F5A2D">
              <w:rPr>
                <w:sz w:val="20"/>
              </w:rPr>
              <w:t>"</w:t>
            </w:r>
            <w:r w:rsidRPr="00612725">
              <w:rPr>
                <w:sz w:val="20"/>
              </w:rPr>
              <w:t xml:space="preserve">: </w:t>
            </w:r>
            <w:r w:rsidR="003F5A2D">
              <w:rPr>
                <w:sz w:val="20"/>
              </w:rPr>
              <w:t>"</w:t>
            </w:r>
            <w:r w:rsidRPr="00612725">
              <w:rPr>
                <w:sz w:val="20"/>
              </w:rPr>
              <w:t>xyz.wav</w:t>
            </w:r>
            <w:r w:rsidR="003F5A2D">
              <w:rPr>
                <w:sz w:val="20"/>
              </w:rPr>
              <w:t>"</w:t>
            </w:r>
            <w:r w:rsidRPr="00612725">
              <w:rPr>
                <w:sz w:val="20"/>
              </w:rPr>
              <w:t>,</w:t>
            </w:r>
          </w:p>
          <w:p w14:paraId="328462EE"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startTime</w:t>
            </w:r>
            <w:r w:rsidR="003F5A2D">
              <w:rPr>
                <w:sz w:val="20"/>
              </w:rPr>
              <w:t>"</w:t>
            </w:r>
            <w:r w:rsidRPr="00612725">
              <w:rPr>
                <w:sz w:val="20"/>
              </w:rPr>
              <w:t>: 1200000000,</w:t>
            </w:r>
          </w:p>
          <w:p w14:paraId="1BD420E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endTime</w:t>
            </w:r>
            <w:r w:rsidR="003F5A2D">
              <w:rPr>
                <w:sz w:val="20"/>
              </w:rPr>
              <w:t>"</w:t>
            </w:r>
            <w:r w:rsidRPr="00612725">
              <w:rPr>
                <w:sz w:val="20"/>
              </w:rPr>
              <w:t>: 1222222221</w:t>
            </w:r>
          </w:p>
          <w:p w14:paraId="33FFDD1F" w14:textId="77777777" w:rsidR="00612725" w:rsidRPr="00612725" w:rsidRDefault="00612725" w:rsidP="00612725">
            <w:pPr>
              <w:pStyle w:val="Normal1"/>
              <w:jc w:val="both"/>
              <w:rPr>
                <w:sz w:val="20"/>
              </w:rPr>
            </w:pPr>
            <w:r w:rsidRPr="00612725">
              <w:rPr>
                <w:sz w:val="20"/>
              </w:rPr>
              <w:t xml:space="preserve">        },</w:t>
            </w:r>
          </w:p>
          <w:p w14:paraId="79D2AA80" w14:textId="77777777" w:rsidR="00612725" w:rsidRPr="00612725" w:rsidRDefault="00612725" w:rsidP="00612725">
            <w:pPr>
              <w:pStyle w:val="Normal1"/>
              <w:jc w:val="both"/>
              <w:rPr>
                <w:sz w:val="20"/>
              </w:rPr>
            </w:pPr>
            <w:r w:rsidRPr="00612725">
              <w:rPr>
                <w:sz w:val="20"/>
              </w:rPr>
              <w:t xml:space="preserve">        {</w:t>
            </w:r>
          </w:p>
          <w:p w14:paraId="21E3F234"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subscriptionId</w:t>
            </w:r>
            <w:r w:rsidR="003F5A2D">
              <w:rPr>
                <w:sz w:val="20"/>
              </w:rPr>
              <w:t>"</w:t>
            </w:r>
            <w:r w:rsidRPr="00612725">
              <w:rPr>
                <w:sz w:val="20"/>
              </w:rPr>
              <w:t xml:space="preserve">: </w:t>
            </w:r>
            <w:r w:rsidR="003F5A2D">
              <w:rPr>
                <w:sz w:val="20"/>
              </w:rPr>
              <w:t>"</w:t>
            </w:r>
            <w:r w:rsidRPr="00612725">
              <w:rPr>
                <w:sz w:val="20"/>
              </w:rPr>
              <w:t>11111111-1..</w:t>
            </w:r>
            <w:r w:rsidR="003F5A2D">
              <w:rPr>
                <w:sz w:val="20"/>
              </w:rPr>
              <w:t>"</w:t>
            </w:r>
            <w:r w:rsidRPr="00612725">
              <w:rPr>
                <w:sz w:val="20"/>
              </w:rPr>
              <w:t>,</w:t>
            </w:r>
          </w:p>
          <w:p w14:paraId="40CF788D" w14:textId="5A9855F3"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subscriptionPack</w:t>
            </w:r>
            <w:r w:rsidR="003F5A2D">
              <w:rPr>
                <w:sz w:val="20"/>
              </w:rPr>
              <w:t>"</w:t>
            </w:r>
            <w:r w:rsidRPr="00612725">
              <w:rPr>
                <w:sz w:val="20"/>
              </w:rPr>
              <w:t xml:space="preserve">: </w:t>
            </w:r>
            <w:r w:rsidR="003F5A2D">
              <w:rPr>
                <w:sz w:val="20"/>
              </w:rPr>
              <w:t>"</w:t>
            </w:r>
            <w:r w:rsidRPr="00612725">
              <w:rPr>
                <w:sz w:val="20"/>
              </w:rPr>
              <w:t>7</w:t>
            </w:r>
            <w:r w:rsidR="001F21F0">
              <w:rPr>
                <w:sz w:val="20"/>
              </w:rPr>
              <w:t>2</w:t>
            </w:r>
            <w:r w:rsidRPr="00612725">
              <w:rPr>
                <w:sz w:val="20"/>
              </w:rPr>
              <w:t>WeeksPack</w:t>
            </w:r>
            <w:r w:rsidR="003F5A2D">
              <w:rPr>
                <w:sz w:val="20"/>
              </w:rPr>
              <w:t>"</w:t>
            </w:r>
            <w:r w:rsidRPr="00612725">
              <w:rPr>
                <w:sz w:val="20"/>
              </w:rPr>
              <w:t>,</w:t>
            </w:r>
          </w:p>
          <w:p w14:paraId="725093E2"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inboxWeekId</w:t>
            </w:r>
            <w:r w:rsidR="003F5A2D">
              <w:rPr>
                <w:sz w:val="20"/>
              </w:rPr>
              <w:t>"</w:t>
            </w:r>
            <w:r w:rsidRPr="00612725">
              <w:rPr>
                <w:sz w:val="20"/>
              </w:rPr>
              <w:t xml:space="preserve">: </w:t>
            </w:r>
            <w:r w:rsidR="003F5A2D">
              <w:rPr>
                <w:sz w:val="20"/>
              </w:rPr>
              <w:t>"</w:t>
            </w:r>
            <w:r w:rsidRPr="00612725">
              <w:rPr>
                <w:sz w:val="20"/>
              </w:rPr>
              <w:t>10_1</w:t>
            </w:r>
            <w:r w:rsidR="003F5A2D">
              <w:rPr>
                <w:sz w:val="20"/>
              </w:rPr>
              <w:t>"</w:t>
            </w:r>
            <w:r w:rsidRPr="00612725">
              <w:rPr>
                <w:sz w:val="20"/>
              </w:rPr>
              <w:t>,</w:t>
            </w:r>
          </w:p>
          <w:p w14:paraId="18463D11"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contentFileName</w:t>
            </w:r>
            <w:r w:rsidR="003F5A2D">
              <w:rPr>
                <w:sz w:val="20"/>
              </w:rPr>
              <w:t>"</w:t>
            </w:r>
            <w:r w:rsidRPr="00612725">
              <w:rPr>
                <w:sz w:val="20"/>
              </w:rPr>
              <w:t xml:space="preserve">: </w:t>
            </w:r>
            <w:r w:rsidR="003F5A2D">
              <w:rPr>
                <w:sz w:val="20"/>
              </w:rPr>
              <w:t>"</w:t>
            </w:r>
            <w:r w:rsidRPr="00612725">
              <w:rPr>
                <w:sz w:val="20"/>
              </w:rPr>
              <w:t>xyz.wav</w:t>
            </w:r>
            <w:r w:rsidR="003F5A2D">
              <w:rPr>
                <w:sz w:val="20"/>
              </w:rPr>
              <w:t>"</w:t>
            </w:r>
            <w:r w:rsidRPr="00612725">
              <w:rPr>
                <w:sz w:val="20"/>
              </w:rPr>
              <w:t>,</w:t>
            </w:r>
          </w:p>
          <w:p w14:paraId="59A1614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startTime</w:t>
            </w:r>
            <w:r w:rsidR="003F5A2D">
              <w:rPr>
                <w:sz w:val="20"/>
              </w:rPr>
              <w:t>"</w:t>
            </w:r>
            <w:r w:rsidRPr="00612725">
              <w:rPr>
                <w:sz w:val="20"/>
              </w:rPr>
              <w:t>: 1200000000,</w:t>
            </w:r>
          </w:p>
          <w:p w14:paraId="1F1EED04"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endTime</w:t>
            </w:r>
            <w:r w:rsidR="003F5A2D">
              <w:rPr>
                <w:sz w:val="20"/>
              </w:rPr>
              <w:t>"</w:t>
            </w:r>
            <w:r w:rsidRPr="00612725">
              <w:rPr>
                <w:sz w:val="20"/>
              </w:rPr>
              <w:t>: 1222222221</w:t>
            </w:r>
          </w:p>
          <w:p w14:paraId="007779B7" w14:textId="77777777" w:rsidR="00612725" w:rsidRPr="00612725" w:rsidRDefault="00612725" w:rsidP="00612725">
            <w:pPr>
              <w:pStyle w:val="Normal1"/>
              <w:jc w:val="both"/>
              <w:rPr>
                <w:sz w:val="20"/>
              </w:rPr>
            </w:pPr>
            <w:r w:rsidRPr="00612725">
              <w:rPr>
                <w:sz w:val="20"/>
              </w:rPr>
              <w:t xml:space="preserve">        }</w:t>
            </w:r>
          </w:p>
          <w:p w14:paraId="02850AFF" w14:textId="77777777" w:rsidR="00612725" w:rsidRPr="00612725" w:rsidRDefault="00612725" w:rsidP="00612725">
            <w:pPr>
              <w:pStyle w:val="Normal1"/>
              <w:jc w:val="both"/>
              <w:rPr>
                <w:sz w:val="20"/>
              </w:rPr>
            </w:pPr>
            <w:r w:rsidRPr="00612725">
              <w:rPr>
                <w:sz w:val="20"/>
              </w:rPr>
              <w:t xml:space="preserve">    ]</w:t>
            </w:r>
          </w:p>
          <w:p w14:paraId="45037DE1" w14:textId="77777777" w:rsidR="00163F81" w:rsidRPr="00031093" w:rsidRDefault="00612725" w:rsidP="00FE78D0">
            <w:pPr>
              <w:pStyle w:val="Normal1"/>
              <w:spacing w:line="240" w:lineRule="auto"/>
              <w:jc w:val="both"/>
              <w:rPr>
                <w:sz w:val="20"/>
              </w:rPr>
            </w:pPr>
            <w:r w:rsidRPr="00612725">
              <w:rPr>
                <w:sz w:val="20"/>
              </w:rPr>
              <w:t>}</w:t>
            </w:r>
            <w:r w:rsidR="003F5A2D">
              <w:rPr>
                <w:sz w:val="20"/>
              </w:rPr>
              <w:t>""""""""""""""""""""""""""""""""""""""""</w:t>
            </w:r>
            <w:r w:rsidR="003F5A2D">
              <w:rPr>
                <w:color w:val="auto"/>
                <w:sz w:val="20"/>
                <w:lang w:val="en-US" w:eastAsia="en-US"/>
              </w:rPr>
              <w:t>""""</w:t>
            </w:r>
            <w:r w:rsidR="003F5A2D">
              <w:rPr>
                <w:sz w:val="20"/>
              </w:rPr>
              <w:t>"""""""""""""""""</w:t>
            </w:r>
            <w:r w:rsidR="003F5A2D">
              <w:rPr>
                <w:color w:val="auto"/>
                <w:sz w:val="20"/>
                <w:lang w:val="en-US" w:eastAsia="en-US"/>
              </w:rPr>
              <w:t>""""</w:t>
            </w:r>
            <w:r w:rsidR="003F5A2D">
              <w:rPr>
                <w:sz w:val="20"/>
              </w:rPr>
              <w:t>"</w:t>
            </w:r>
          </w:p>
        </w:tc>
      </w:tr>
    </w:tbl>
    <w:p w14:paraId="68288699" w14:textId="77777777" w:rsidR="00163F81" w:rsidRDefault="00163F81" w:rsidP="00163F81">
      <w:pPr>
        <w:jc w:val="both"/>
      </w:pPr>
    </w:p>
    <w:p w14:paraId="75C08F7E" w14:textId="77777777" w:rsidR="00163F81" w:rsidRDefault="00163F81" w:rsidP="00163F81">
      <w:pPr>
        <w:pStyle w:val="Heading5"/>
        <w:jc w:val="both"/>
      </w:pPr>
      <w:r>
        <w:t>Body Elements</w:t>
      </w:r>
    </w:p>
    <w:p w14:paraId="774DD4E6"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292CB994" w14:textId="77777777" w:rsidTr="00FE78D0">
        <w:trPr>
          <w:trHeight w:val="244"/>
        </w:trPr>
        <w:tc>
          <w:tcPr>
            <w:tcW w:w="291" w:type="pct"/>
            <w:shd w:val="clear" w:color="auto" w:fill="D9D9D9" w:themeFill="background1" w:themeFillShade="D9"/>
          </w:tcPr>
          <w:p w14:paraId="7FED6CC5" w14:textId="77777777" w:rsidR="00163F81" w:rsidRPr="00DE1B6A" w:rsidRDefault="00163F81" w:rsidP="00FE78D0">
            <w:pPr>
              <w:jc w:val="both"/>
            </w:pPr>
            <w:r w:rsidRPr="00DE1B6A">
              <w:t>#</w:t>
            </w:r>
          </w:p>
        </w:tc>
        <w:tc>
          <w:tcPr>
            <w:tcW w:w="917" w:type="pct"/>
            <w:shd w:val="clear" w:color="auto" w:fill="D9D9D9" w:themeFill="background1" w:themeFillShade="D9"/>
          </w:tcPr>
          <w:p w14:paraId="5272AD16"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14671803"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5210D799"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6B2BDE5F" w14:textId="77777777" w:rsidR="00163F81" w:rsidRPr="00DE1B6A" w:rsidRDefault="00163F81" w:rsidP="00FE78D0">
            <w:pPr>
              <w:jc w:val="both"/>
            </w:pPr>
            <w:r>
              <w:t>Range</w:t>
            </w:r>
          </w:p>
        </w:tc>
        <w:tc>
          <w:tcPr>
            <w:tcW w:w="1320" w:type="pct"/>
            <w:shd w:val="clear" w:color="auto" w:fill="D9D9D9" w:themeFill="background1" w:themeFillShade="D9"/>
          </w:tcPr>
          <w:p w14:paraId="0CFEE1E5" w14:textId="77777777" w:rsidR="00163F81" w:rsidRPr="00DE1B6A" w:rsidRDefault="00163F81" w:rsidP="00FE78D0">
            <w:pPr>
              <w:jc w:val="both"/>
            </w:pPr>
            <w:r>
              <w:t>Description</w:t>
            </w:r>
          </w:p>
        </w:tc>
      </w:tr>
      <w:tr w:rsidR="00163F81" w14:paraId="1842E1BE" w14:textId="77777777" w:rsidTr="00FE78D0">
        <w:trPr>
          <w:trHeight w:val="244"/>
        </w:trPr>
        <w:tc>
          <w:tcPr>
            <w:tcW w:w="291" w:type="pct"/>
          </w:tcPr>
          <w:p w14:paraId="33D81CC3" w14:textId="77777777" w:rsidR="00163F81" w:rsidRPr="007E3E1F" w:rsidRDefault="00163F81" w:rsidP="00FE78D0">
            <w:pPr>
              <w:jc w:val="both"/>
            </w:pPr>
            <w:r w:rsidRPr="007E3E1F">
              <w:t>1</w:t>
            </w:r>
          </w:p>
        </w:tc>
        <w:tc>
          <w:tcPr>
            <w:tcW w:w="917" w:type="pct"/>
          </w:tcPr>
          <w:p w14:paraId="04D42EF3" w14:textId="77777777" w:rsidR="00163F81" w:rsidRDefault="00163F81" w:rsidP="00FE78D0">
            <w:pPr>
              <w:jc w:val="both"/>
            </w:pPr>
            <w:proofErr w:type="gramStart"/>
            <w:r>
              <w:t>call</w:t>
            </w:r>
            <w:r w:rsidR="00D704C5">
              <w:t>ing</w:t>
            </w:r>
            <w:r>
              <w:t>Number</w:t>
            </w:r>
            <w:proofErr w:type="gramEnd"/>
          </w:p>
        </w:tc>
        <w:tc>
          <w:tcPr>
            <w:tcW w:w="685" w:type="pct"/>
          </w:tcPr>
          <w:p w14:paraId="5B19C60A" w14:textId="77777777" w:rsidR="00163F81" w:rsidRDefault="00163F81" w:rsidP="00FE78D0">
            <w:pPr>
              <w:jc w:val="both"/>
            </w:pPr>
            <w:r>
              <w:t>Yes</w:t>
            </w:r>
          </w:p>
        </w:tc>
        <w:tc>
          <w:tcPr>
            <w:tcW w:w="683" w:type="pct"/>
          </w:tcPr>
          <w:p w14:paraId="06CF5C75" w14:textId="77777777" w:rsidR="00163F81" w:rsidRDefault="00163F81" w:rsidP="00FE78D0">
            <w:pPr>
              <w:jc w:val="both"/>
            </w:pPr>
            <w:r>
              <w:t>Number (10 digits)</w:t>
            </w:r>
          </w:p>
        </w:tc>
        <w:tc>
          <w:tcPr>
            <w:tcW w:w="1104" w:type="pct"/>
          </w:tcPr>
          <w:p w14:paraId="5C1A9A6B" w14:textId="77777777" w:rsidR="00163F81" w:rsidRDefault="00163F81" w:rsidP="00FE78D0">
            <w:pPr>
              <w:jc w:val="both"/>
            </w:pPr>
            <w:r>
              <w:t>10 Digits (all digits must be present)</w:t>
            </w:r>
          </w:p>
        </w:tc>
        <w:tc>
          <w:tcPr>
            <w:tcW w:w="1320" w:type="pct"/>
          </w:tcPr>
          <w:p w14:paraId="03A2D144" w14:textId="77777777" w:rsidR="00163F81" w:rsidRDefault="00163F81" w:rsidP="00FE78D0">
            <w:pPr>
              <w:jc w:val="both"/>
            </w:pPr>
            <w:r>
              <w:t>10-digit mobile number of the caller</w:t>
            </w:r>
          </w:p>
        </w:tc>
      </w:tr>
      <w:tr w:rsidR="00163F81" w14:paraId="3780D030" w14:textId="77777777" w:rsidTr="00FE78D0">
        <w:trPr>
          <w:trHeight w:val="244"/>
        </w:trPr>
        <w:tc>
          <w:tcPr>
            <w:tcW w:w="291" w:type="pct"/>
          </w:tcPr>
          <w:p w14:paraId="58DAE6CD" w14:textId="77777777" w:rsidR="00163F81" w:rsidRPr="007E3E1F" w:rsidRDefault="00163F81" w:rsidP="00FE78D0">
            <w:pPr>
              <w:jc w:val="both"/>
            </w:pPr>
            <w:r w:rsidRPr="007E3E1F">
              <w:t>2</w:t>
            </w:r>
          </w:p>
        </w:tc>
        <w:tc>
          <w:tcPr>
            <w:tcW w:w="917" w:type="pct"/>
          </w:tcPr>
          <w:p w14:paraId="60D529D3" w14:textId="77777777" w:rsidR="00163F81" w:rsidRDefault="00163F81" w:rsidP="00FE78D0">
            <w:pPr>
              <w:jc w:val="both"/>
            </w:pPr>
            <w:proofErr w:type="gramStart"/>
            <w:r>
              <w:t>o</w:t>
            </w:r>
            <w:r w:rsidRPr="004112C6">
              <w:t>perator</w:t>
            </w:r>
            <w:proofErr w:type="gramEnd"/>
          </w:p>
        </w:tc>
        <w:tc>
          <w:tcPr>
            <w:tcW w:w="685" w:type="pct"/>
          </w:tcPr>
          <w:p w14:paraId="6CB27E4F" w14:textId="7996AA32" w:rsidR="00163F81" w:rsidRDefault="00920DE0" w:rsidP="00FE78D0">
            <w:pPr>
              <w:jc w:val="both"/>
            </w:pPr>
            <w:r>
              <w:t>No</w:t>
            </w:r>
          </w:p>
        </w:tc>
        <w:tc>
          <w:tcPr>
            <w:tcW w:w="683" w:type="pct"/>
          </w:tcPr>
          <w:p w14:paraId="16A483CE" w14:textId="77777777" w:rsidR="00163F81" w:rsidRDefault="00163F81" w:rsidP="00FE78D0">
            <w:pPr>
              <w:jc w:val="both"/>
            </w:pPr>
            <w:r>
              <w:t>String (Max 255 chars)</w:t>
            </w:r>
          </w:p>
        </w:tc>
        <w:tc>
          <w:tcPr>
            <w:tcW w:w="1104" w:type="pct"/>
          </w:tcPr>
          <w:p w14:paraId="406126EA"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1320" w:type="pct"/>
          </w:tcPr>
          <w:p w14:paraId="6A1EB7DF" w14:textId="77777777" w:rsidR="00163F81" w:rsidRDefault="00163F81" w:rsidP="00FE78D0">
            <w:pPr>
              <w:jc w:val="both"/>
            </w:pPr>
            <w:r>
              <w:t>O</w:t>
            </w:r>
            <w:r w:rsidRPr="00CA7393">
              <w:t>perator of caller</w:t>
            </w:r>
          </w:p>
        </w:tc>
      </w:tr>
      <w:tr w:rsidR="00163F81" w14:paraId="650D7186" w14:textId="77777777" w:rsidTr="00FE78D0">
        <w:trPr>
          <w:trHeight w:val="244"/>
        </w:trPr>
        <w:tc>
          <w:tcPr>
            <w:tcW w:w="291" w:type="pct"/>
          </w:tcPr>
          <w:p w14:paraId="63BF83AC" w14:textId="77777777" w:rsidR="00163F81" w:rsidRPr="007E3E1F" w:rsidRDefault="00163F81" w:rsidP="00FE78D0">
            <w:pPr>
              <w:jc w:val="both"/>
            </w:pPr>
            <w:r w:rsidRPr="007E3E1F">
              <w:t>3</w:t>
            </w:r>
          </w:p>
        </w:tc>
        <w:tc>
          <w:tcPr>
            <w:tcW w:w="917" w:type="pct"/>
          </w:tcPr>
          <w:p w14:paraId="452B4D34" w14:textId="77777777" w:rsidR="00163F81" w:rsidRPr="004112C6" w:rsidRDefault="00163F81" w:rsidP="00FE78D0">
            <w:pPr>
              <w:jc w:val="both"/>
            </w:pPr>
            <w:proofErr w:type="gramStart"/>
            <w:r>
              <w:t>c</w:t>
            </w:r>
            <w:r w:rsidRPr="004112C6">
              <w:t>ircle</w:t>
            </w:r>
            <w:proofErr w:type="gramEnd"/>
          </w:p>
        </w:tc>
        <w:tc>
          <w:tcPr>
            <w:tcW w:w="685" w:type="pct"/>
          </w:tcPr>
          <w:p w14:paraId="293D9710" w14:textId="240C47DC" w:rsidR="00163F81" w:rsidRPr="009C5A03" w:rsidRDefault="00920DE0" w:rsidP="00FE78D0">
            <w:pPr>
              <w:jc w:val="both"/>
            </w:pPr>
            <w:r>
              <w:t>No</w:t>
            </w:r>
          </w:p>
        </w:tc>
        <w:tc>
          <w:tcPr>
            <w:tcW w:w="683" w:type="pct"/>
          </w:tcPr>
          <w:p w14:paraId="3AD90C1E" w14:textId="77777777" w:rsidR="00163F81" w:rsidRDefault="00163F81" w:rsidP="00FE78D0">
            <w:pPr>
              <w:jc w:val="both"/>
            </w:pPr>
            <w:r>
              <w:t>String (Max 255 chars)</w:t>
            </w:r>
          </w:p>
        </w:tc>
        <w:tc>
          <w:tcPr>
            <w:tcW w:w="1104" w:type="pct"/>
          </w:tcPr>
          <w:p w14:paraId="33B2A36E"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320" w:type="pct"/>
          </w:tcPr>
          <w:p w14:paraId="67348634" w14:textId="77777777" w:rsidR="00163F81" w:rsidRPr="00CA7393" w:rsidRDefault="00163F81" w:rsidP="00FE78D0">
            <w:pPr>
              <w:jc w:val="both"/>
            </w:pPr>
            <w:proofErr w:type="gramStart"/>
            <w:r w:rsidRPr="00CA7393">
              <w:t>operator</w:t>
            </w:r>
            <w:proofErr w:type="gramEnd"/>
            <w:r w:rsidRPr="00CA7393">
              <w:t xml:space="preserve"> circle from where the call</w:t>
            </w:r>
            <w:r>
              <w:t xml:space="preserve"> is originating</w:t>
            </w:r>
          </w:p>
        </w:tc>
      </w:tr>
      <w:tr w:rsidR="00163F81" w14:paraId="04CD053D" w14:textId="77777777" w:rsidTr="00FE78D0">
        <w:trPr>
          <w:trHeight w:val="244"/>
        </w:trPr>
        <w:tc>
          <w:tcPr>
            <w:tcW w:w="291" w:type="pct"/>
          </w:tcPr>
          <w:p w14:paraId="4FC90C74" w14:textId="77777777" w:rsidR="00163F81" w:rsidRPr="007E3E1F" w:rsidRDefault="00163F81" w:rsidP="00FE78D0">
            <w:pPr>
              <w:jc w:val="both"/>
            </w:pPr>
            <w:r>
              <w:t>4</w:t>
            </w:r>
          </w:p>
        </w:tc>
        <w:tc>
          <w:tcPr>
            <w:tcW w:w="917" w:type="pct"/>
          </w:tcPr>
          <w:p w14:paraId="6EEF91C2" w14:textId="77777777" w:rsidR="00163F81" w:rsidRPr="00E46D1E" w:rsidRDefault="00163F81" w:rsidP="00FE78D0">
            <w:pPr>
              <w:jc w:val="both"/>
            </w:pPr>
            <w:proofErr w:type="gramStart"/>
            <w:r>
              <w:t>callId</w:t>
            </w:r>
            <w:proofErr w:type="gramEnd"/>
          </w:p>
        </w:tc>
        <w:tc>
          <w:tcPr>
            <w:tcW w:w="685" w:type="pct"/>
          </w:tcPr>
          <w:p w14:paraId="77B7B496" w14:textId="77777777" w:rsidR="00163F81" w:rsidRPr="00E46D1E" w:rsidRDefault="00163F81" w:rsidP="00FE78D0">
            <w:pPr>
              <w:jc w:val="both"/>
            </w:pPr>
            <w:r w:rsidRPr="00E46D1E">
              <w:t>Yes</w:t>
            </w:r>
          </w:p>
        </w:tc>
        <w:tc>
          <w:tcPr>
            <w:tcW w:w="683" w:type="pct"/>
          </w:tcPr>
          <w:p w14:paraId="5D97DB19" w14:textId="77777777" w:rsidR="00163F81" w:rsidRPr="00E46D1E" w:rsidRDefault="00163F81" w:rsidP="00FE78D0">
            <w:pPr>
              <w:jc w:val="both"/>
            </w:pPr>
            <w:r w:rsidRPr="00E46D1E">
              <w:t>Number</w:t>
            </w:r>
            <w:r>
              <w:t xml:space="preserve"> (15 digits)</w:t>
            </w:r>
          </w:p>
        </w:tc>
        <w:tc>
          <w:tcPr>
            <w:tcW w:w="1104" w:type="pct"/>
          </w:tcPr>
          <w:p w14:paraId="25BD2A9F" w14:textId="77777777" w:rsidR="00163F81" w:rsidRPr="00E46D1E" w:rsidRDefault="00163F81" w:rsidP="00FE78D0">
            <w:pPr>
              <w:jc w:val="both"/>
            </w:pPr>
            <w:r>
              <w:t>NA</w:t>
            </w:r>
          </w:p>
        </w:tc>
        <w:tc>
          <w:tcPr>
            <w:tcW w:w="1320" w:type="pct"/>
          </w:tcPr>
          <w:p w14:paraId="6518D5C0" w14:textId="77777777" w:rsidR="00163F81" w:rsidRPr="00E46D1E" w:rsidRDefault="00163F81" w:rsidP="00FE78D0">
            <w:pPr>
              <w:jc w:val="both"/>
            </w:pPr>
            <w:r w:rsidRPr="00E46D1E">
              <w:t>Unique call id assigned by IVR</w:t>
            </w:r>
          </w:p>
        </w:tc>
      </w:tr>
      <w:tr w:rsidR="00163F81" w14:paraId="18821DEB" w14:textId="77777777" w:rsidTr="00FE78D0">
        <w:trPr>
          <w:trHeight w:val="244"/>
        </w:trPr>
        <w:tc>
          <w:tcPr>
            <w:tcW w:w="291" w:type="pct"/>
          </w:tcPr>
          <w:p w14:paraId="484EAA82" w14:textId="77777777" w:rsidR="00163F81" w:rsidRDefault="00163F81" w:rsidP="00FE78D0">
            <w:pPr>
              <w:jc w:val="both"/>
            </w:pPr>
            <w:r>
              <w:t>5</w:t>
            </w:r>
          </w:p>
        </w:tc>
        <w:tc>
          <w:tcPr>
            <w:tcW w:w="917" w:type="pct"/>
          </w:tcPr>
          <w:p w14:paraId="0CF023A8" w14:textId="77777777" w:rsidR="00163F81" w:rsidRPr="00233C61" w:rsidRDefault="00163F81" w:rsidP="00FE78D0">
            <w:pPr>
              <w:jc w:val="both"/>
            </w:pPr>
            <w:proofErr w:type="gramStart"/>
            <w:r w:rsidRPr="00233C61">
              <w:t>callStartTime</w:t>
            </w:r>
            <w:proofErr w:type="gramEnd"/>
          </w:p>
        </w:tc>
        <w:tc>
          <w:tcPr>
            <w:tcW w:w="685" w:type="pct"/>
          </w:tcPr>
          <w:p w14:paraId="7394A31E" w14:textId="77777777" w:rsidR="00163F81" w:rsidRPr="00233C61" w:rsidRDefault="00163F81" w:rsidP="00FE78D0">
            <w:pPr>
              <w:jc w:val="both"/>
            </w:pPr>
            <w:r w:rsidRPr="00233C61">
              <w:t>Yes</w:t>
            </w:r>
          </w:p>
        </w:tc>
        <w:tc>
          <w:tcPr>
            <w:tcW w:w="683" w:type="pct"/>
          </w:tcPr>
          <w:p w14:paraId="2842B3DB" w14:textId="77777777" w:rsidR="00163F81" w:rsidRPr="00233C61" w:rsidRDefault="00163F81" w:rsidP="00FE78D0">
            <w:pPr>
              <w:jc w:val="both"/>
            </w:pPr>
            <w:r>
              <w:t>Integer</w:t>
            </w:r>
          </w:p>
        </w:tc>
        <w:tc>
          <w:tcPr>
            <w:tcW w:w="1104" w:type="pct"/>
          </w:tcPr>
          <w:p w14:paraId="21FA9913" w14:textId="77777777" w:rsidR="00163F81" w:rsidRPr="00233C61" w:rsidRDefault="00163F81" w:rsidP="00FE78D0">
            <w:pPr>
              <w:jc w:val="both"/>
            </w:pPr>
            <w:r>
              <w:t>NA</w:t>
            </w:r>
          </w:p>
        </w:tc>
        <w:tc>
          <w:tcPr>
            <w:tcW w:w="1320" w:type="pct"/>
          </w:tcPr>
          <w:p w14:paraId="25CF3071" w14:textId="77777777" w:rsidR="00163F81" w:rsidRPr="00233C61" w:rsidRDefault="00163F81" w:rsidP="00FE78D0">
            <w:pPr>
              <w:jc w:val="both"/>
            </w:pPr>
            <w:r>
              <w:rPr>
                <w:szCs w:val="20"/>
              </w:rPr>
              <w:t xml:space="preserve">Start time of the call </w:t>
            </w:r>
            <w:r w:rsidR="00086517">
              <w:rPr>
                <w:rFonts w:cs="Arial"/>
                <w:szCs w:val="20"/>
              </w:rPr>
              <w:t>as timestamp in epoch format</w:t>
            </w:r>
          </w:p>
        </w:tc>
      </w:tr>
      <w:tr w:rsidR="00163F81" w14:paraId="626871D5" w14:textId="77777777" w:rsidTr="00FE78D0">
        <w:trPr>
          <w:trHeight w:val="244"/>
        </w:trPr>
        <w:tc>
          <w:tcPr>
            <w:tcW w:w="291" w:type="pct"/>
          </w:tcPr>
          <w:p w14:paraId="52C2830E" w14:textId="77777777" w:rsidR="00163F81" w:rsidRDefault="00163F81" w:rsidP="00FE78D0">
            <w:pPr>
              <w:jc w:val="both"/>
            </w:pPr>
            <w:r>
              <w:t>6</w:t>
            </w:r>
          </w:p>
        </w:tc>
        <w:tc>
          <w:tcPr>
            <w:tcW w:w="917" w:type="pct"/>
          </w:tcPr>
          <w:p w14:paraId="0B2AA341" w14:textId="77777777" w:rsidR="00163F81" w:rsidRDefault="00163F81" w:rsidP="00FE78D0">
            <w:pPr>
              <w:jc w:val="both"/>
            </w:pPr>
            <w:proofErr w:type="gramStart"/>
            <w:r>
              <w:t>callEndTime</w:t>
            </w:r>
            <w:proofErr w:type="gramEnd"/>
          </w:p>
        </w:tc>
        <w:tc>
          <w:tcPr>
            <w:tcW w:w="685" w:type="pct"/>
          </w:tcPr>
          <w:p w14:paraId="7DC5AF0E" w14:textId="77777777" w:rsidR="00163F81" w:rsidRDefault="00163F81" w:rsidP="00FE78D0">
            <w:pPr>
              <w:jc w:val="both"/>
            </w:pPr>
            <w:r>
              <w:t>Yes</w:t>
            </w:r>
          </w:p>
        </w:tc>
        <w:tc>
          <w:tcPr>
            <w:tcW w:w="683" w:type="pct"/>
          </w:tcPr>
          <w:p w14:paraId="23D9A001" w14:textId="77777777" w:rsidR="00163F81" w:rsidRPr="00E827C4" w:rsidRDefault="00163F81" w:rsidP="00FE78D0">
            <w:pPr>
              <w:jc w:val="both"/>
            </w:pPr>
            <w:r>
              <w:t>Integer</w:t>
            </w:r>
          </w:p>
        </w:tc>
        <w:tc>
          <w:tcPr>
            <w:tcW w:w="1104" w:type="pct"/>
          </w:tcPr>
          <w:p w14:paraId="6EDBF9D6" w14:textId="77777777" w:rsidR="00163F81" w:rsidRPr="00E827C4" w:rsidRDefault="00163F81" w:rsidP="00FE78D0">
            <w:pPr>
              <w:jc w:val="both"/>
            </w:pPr>
            <w:r>
              <w:t>NA</w:t>
            </w:r>
          </w:p>
        </w:tc>
        <w:tc>
          <w:tcPr>
            <w:tcW w:w="1320" w:type="pct"/>
          </w:tcPr>
          <w:p w14:paraId="080C7EC8" w14:textId="77777777" w:rsidR="00163F81" w:rsidRPr="00E827C4" w:rsidRDefault="00163F81" w:rsidP="00FE78D0">
            <w:pPr>
              <w:jc w:val="both"/>
            </w:pPr>
            <w:r>
              <w:t xml:space="preserve">End Time of the call </w:t>
            </w:r>
            <w:r w:rsidR="00086517">
              <w:rPr>
                <w:rFonts w:cs="Arial"/>
                <w:szCs w:val="20"/>
              </w:rPr>
              <w:t>as timestamp in epoch format.</w:t>
            </w:r>
          </w:p>
        </w:tc>
      </w:tr>
      <w:tr w:rsidR="00163F81" w14:paraId="6CC1BE64" w14:textId="77777777" w:rsidTr="00FE78D0">
        <w:trPr>
          <w:trHeight w:val="244"/>
        </w:trPr>
        <w:tc>
          <w:tcPr>
            <w:tcW w:w="291" w:type="pct"/>
          </w:tcPr>
          <w:p w14:paraId="5BE3D48A" w14:textId="77777777" w:rsidR="00163F81" w:rsidRPr="007E3E1F" w:rsidRDefault="00163F81" w:rsidP="00FE78D0">
            <w:pPr>
              <w:jc w:val="both"/>
            </w:pPr>
            <w:r>
              <w:t>7</w:t>
            </w:r>
          </w:p>
        </w:tc>
        <w:tc>
          <w:tcPr>
            <w:tcW w:w="917" w:type="pct"/>
          </w:tcPr>
          <w:p w14:paraId="4E5D9C02" w14:textId="77777777" w:rsidR="00163F81" w:rsidRPr="00912C68" w:rsidRDefault="00163F81" w:rsidP="00FE78D0">
            <w:pPr>
              <w:jc w:val="both"/>
              <w:rPr>
                <w:color w:val="000000" w:themeColor="text1"/>
              </w:rPr>
            </w:pPr>
            <w:proofErr w:type="gramStart"/>
            <w:r w:rsidRPr="00912C68">
              <w:rPr>
                <w:color w:val="000000" w:themeColor="text1"/>
              </w:rPr>
              <w:t>callDurationInPulses</w:t>
            </w:r>
            <w:proofErr w:type="gramEnd"/>
          </w:p>
        </w:tc>
        <w:tc>
          <w:tcPr>
            <w:tcW w:w="685" w:type="pct"/>
          </w:tcPr>
          <w:p w14:paraId="7836C573" w14:textId="77777777" w:rsidR="00163F81" w:rsidRPr="00912C68" w:rsidRDefault="00163F81" w:rsidP="00FE78D0">
            <w:pPr>
              <w:jc w:val="both"/>
              <w:rPr>
                <w:color w:val="000000" w:themeColor="text1"/>
              </w:rPr>
            </w:pPr>
            <w:r w:rsidRPr="00912C68">
              <w:rPr>
                <w:color w:val="000000" w:themeColor="text1"/>
              </w:rPr>
              <w:t>Yes</w:t>
            </w:r>
          </w:p>
        </w:tc>
        <w:tc>
          <w:tcPr>
            <w:tcW w:w="683" w:type="pct"/>
          </w:tcPr>
          <w:p w14:paraId="6841CCFA" w14:textId="77777777" w:rsidR="00163F81" w:rsidRPr="00912C68" w:rsidRDefault="00163F81" w:rsidP="00FE78D0">
            <w:pPr>
              <w:jc w:val="both"/>
              <w:rPr>
                <w:rFonts w:eastAsia="Times New Roman" w:cs="Times New Roman"/>
                <w:color w:val="000000" w:themeColor="text1"/>
              </w:rPr>
            </w:pPr>
            <w:r w:rsidRPr="00912C68">
              <w:rPr>
                <w:color w:val="000000" w:themeColor="text1"/>
              </w:rPr>
              <w:t>Integer</w:t>
            </w:r>
          </w:p>
        </w:tc>
        <w:tc>
          <w:tcPr>
            <w:tcW w:w="1104" w:type="pct"/>
          </w:tcPr>
          <w:p w14:paraId="3F618AEE" w14:textId="77777777" w:rsidR="00163F81" w:rsidRPr="00912C68" w:rsidRDefault="00163F81" w:rsidP="00FE78D0">
            <w:pPr>
              <w:jc w:val="both"/>
              <w:rPr>
                <w:color w:val="000000" w:themeColor="text1"/>
              </w:rPr>
            </w:pPr>
            <w:r>
              <w:rPr>
                <w:color w:val="000000" w:themeColor="text1"/>
              </w:rPr>
              <w:t>NA</w:t>
            </w:r>
          </w:p>
        </w:tc>
        <w:tc>
          <w:tcPr>
            <w:tcW w:w="1320" w:type="pct"/>
          </w:tcPr>
          <w:p w14:paraId="1C1BACD2" w14:textId="77777777" w:rsidR="00163F81" w:rsidRPr="00912C68" w:rsidRDefault="00163F81" w:rsidP="00FE78D0">
            <w:pPr>
              <w:jc w:val="both"/>
              <w:rPr>
                <w:rFonts w:eastAsia="Times New Roman" w:cs="Times New Roman"/>
                <w:color w:val="000000" w:themeColor="text1"/>
              </w:rPr>
            </w:pPr>
            <w:r w:rsidRPr="00912C68">
              <w:rPr>
                <w:color w:val="000000" w:themeColor="text1"/>
              </w:rPr>
              <w:t>Complete duration of the call in pulses.</w:t>
            </w:r>
          </w:p>
        </w:tc>
      </w:tr>
      <w:tr w:rsidR="00163F81" w14:paraId="5B166B56" w14:textId="77777777" w:rsidTr="00FE78D0">
        <w:trPr>
          <w:trHeight w:val="244"/>
        </w:trPr>
        <w:tc>
          <w:tcPr>
            <w:tcW w:w="291" w:type="pct"/>
          </w:tcPr>
          <w:p w14:paraId="5FB1F4D1" w14:textId="77777777" w:rsidR="00163F81" w:rsidRDefault="00163F81" w:rsidP="00FE78D0">
            <w:pPr>
              <w:jc w:val="both"/>
            </w:pPr>
            <w:r>
              <w:t>8</w:t>
            </w:r>
          </w:p>
        </w:tc>
        <w:tc>
          <w:tcPr>
            <w:tcW w:w="917" w:type="pct"/>
          </w:tcPr>
          <w:p w14:paraId="4909E4BF" w14:textId="77777777" w:rsidR="00163F81" w:rsidRPr="00912C68" w:rsidRDefault="00163F81" w:rsidP="00FE78D0">
            <w:pPr>
              <w:jc w:val="both"/>
              <w:rPr>
                <w:color w:val="000000" w:themeColor="text1"/>
              </w:rPr>
            </w:pPr>
            <w:proofErr w:type="gramStart"/>
            <w:r w:rsidRPr="00912C68">
              <w:rPr>
                <w:color w:val="000000" w:themeColor="text1"/>
              </w:rPr>
              <w:t>callStatus</w:t>
            </w:r>
            <w:proofErr w:type="gramEnd"/>
          </w:p>
        </w:tc>
        <w:tc>
          <w:tcPr>
            <w:tcW w:w="685" w:type="pct"/>
          </w:tcPr>
          <w:p w14:paraId="1B993FAB" w14:textId="77777777" w:rsidR="00163F81" w:rsidRPr="00912C68" w:rsidRDefault="00163F81" w:rsidP="00FE78D0">
            <w:pPr>
              <w:jc w:val="both"/>
              <w:rPr>
                <w:color w:val="000000" w:themeColor="text1"/>
              </w:rPr>
            </w:pPr>
            <w:r w:rsidRPr="00912C68">
              <w:rPr>
                <w:color w:val="000000" w:themeColor="text1"/>
              </w:rPr>
              <w:t>Yes</w:t>
            </w:r>
          </w:p>
        </w:tc>
        <w:tc>
          <w:tcPr>
            <w:tcW w:w="683" w:type="pct"/>
          </w:tcPr>
          <w:p w14:paraId="612C3326" w14:textId="77777777" w:rsidR="00163F81" w:rsidRPr="00912C68" w:rsidRDefault="00163F81" w:rsidP="00FE78D0">
            <w:pPr>
              <w:jc w:val="both"/>
              <w:rPr>
                <w:color w:val="000000" w:themeColor="text1"/>
              </w:rPr>
            </w:pPr>
            <w:r>
              <w:rPr>
                <w:color w:val="000000" w:themeColor="text1"/>
              </w:rPr>
              <w:t>Integer</w:t>
            </w:r>
          </w:p>
        </w:tc>
        <w:tc>
          <w:tcPr>
            <w:tcW w:w="1104" w:type="pct"/>
          </w:tcPr>
          <w:p w14:paraId="77B32333" w14:textId="77777777" w:rsidR="00163F81" w:rsidRPr="00912C68" w:rsidRDefault="00235DB1" w:rsidP="00FE78D0">
            <w:pPr>
              <w:jc w:val="both"/>
              <w:rPr>
                <w:color w:val="000000" w:themeColor="text1"/>
              </w:rPr>
            </w:pPr>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1320" w:type="pct"/>
          </w:tcPr>
          <w:p w14:paraId="2E5A5909" w14:textId="77777777" w:rsidR="00163F81" w:rsidRPr="00912C68" w:rsidRDefault="00163F81" w:rsidP="00FE78D0">
            <w:pPr>
              <w:jc w:val="both"/>
              <w:rPr>
                <w:color w:val="000000" w:themeColor="text1"/>
              </w:rPr>
            </w:pPr>
            <w:r w:rsidRPr="00912C68">
              <w:rPr>
                <w:color w:val="000000" w:themeColor="text1"/>
              </w:rPr>
              <w:t>Status of the call</w:t>
            </w:r>
          </w:p>
        </w:tc>
      </w:tr>
      <w:tr w:rsidR="00163F81" w:rsidRPr="00FF4865" w14:paraId="3946993B" w14:textId="77777777" w:rsidTr="00FE78D0">
        <w:trPr>
          <w:trHeight w:val="244"/>
        </w:trPr>
        <w:tc>
          <w:tcPr>
            <w:tcW w:w="291" w:type="pct"/>
          </w:tcPr>
          <w:p w14:paraId="06209D82" w14:textId="77777777" w:rsidR="00163F81" w:rsidRPr="00FF4865" w:rsidRDefault="00163F81" w:rsidP="00FE78D0">
            <w:pPr>
              <w:jc w:val="both"/>
            </w:pPr>
            <w:r w:rsidRPr="00FF4865">
              <w:t>9</w:t>
            </w:r>
          </w:p>
        </w:tc>
        <w:tc>
          <w:tcPr>
            <w:tcW w:w="917" w:type="pct"/>
          </w:tcPr>
          <w:p w14:paraId="2C4740D8" w14:textId="77777777" w:rsidR="00163F81" w:rsidRPr="00FF4865" w:rsidRDefault="00163F81" w:rsidP="00FE78D0">
            <w:pPr>
              <w:jc w:val="both"/>
            </w:pPr>
            <w:proofErr w:type="gramStart"/>
            <w:r w:rsidRPr="00FF4865">
              <w:t>callDisconnectReason</w:t>
            </w:r>
            <w:proofErr w:type="gramEnd"/>
          </w:p>
        </w:tc>
        <w:tc>
          <w:tcPr>
            <w:tcW w:w="685" w:type="pct"/>
          </w:tcPr>
          <w:p w14:paraId="448F7649" w14:textId="77777777" w:rsidR="00163F81" w:rsidRPr="00FF4865" w:rsidRDefault="00163F81" w:rsidP="00FE78D0">
            <w:pPr>
              <w:jc w:val="both"/>
            </w:pPr>
            <w:r w:rsidRPr="00FF4865">
              <w:t>Yes</w:t>
            </w:r>
          </w:p>
        </w:tc>
        <w:tc>
          <w:tcPr>
            <w:tcW w:w="683" w:type="pct"/>
          </w:tcPr>
          <w:p w14:paraId="4EB9A3DD" w14:textId="77777777" w:rsidR="00163F81" w:rsidRPr="00FF4865" w:rsidRDefault="00163F81" w:rsidP="00FE78D0">
            <w:pPr>
              <w:jc w:val="both"/>
            </w:pPr>
            <w:r w:rsidRPr="00FF4865">
              <w:t>Integer</w:t>
            </w:r>
          </w:p>
        </w:tc>
        <w:tc>
          <w:tcPr>
            <w:tcW w:w="1104" w:type="pct"/>
          </w:tcPr>
          <w:p w14:paraId="42D02ADA" w14:textId="77777777" w:rsidR="00163F81" w:rsidRPr="00FF4865" w:rsidRDefault="00163F81" w:rsidP="00FE78D0">
            <w:pPr>
              <w:ind w:left="360" w:hanging="360"/>
              <w:jc w:val="both"/>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C9141F">
              <w:t>5.1</w:t>
            </w:r>
            <w:r w:rsidR="001639D2" w:rsidRPr="00FF4865">
              <w:fldChar w:fldCharType="end"/>
            </w:r>
          </w:p>
        </w:tc>
        <w:tc>
          <w:tcPr>
            <w:tcW w:w="1320" w:type="pct"/>
          </w:tcPr>
          <w:p w14:paraId="4708D7AB" w14:textId="77777777" w:rsidR="00163F81" w:rsidRPr="00FF4865" w:rsidRDefault="00163F81" w:rsidP="00FE78D0">
            <w:r>
              <w:t>Call disconnect reason</w:t>
            </w:r>
          </w:p>
        </w:tc>
      </w:tr>
      <w:tr w:rsidR="00163F81" w14:paraId="6C32B012" w14:textId="77777777" w:rsidTr="00FE78D0">
        <w:trPr>
          <w:trHeight w:val="244"/>
        </w:trPr>
        <w:tc>
          <w:tcPr>
            <w:tcW w:w="291" w:type="pct"/>
          </w:tcPr>
          <w:p w14:paraId="64714BAA" w14:textId="77777777" w:rsidR="00163F81" w:rsidRDefault="00163F81" w:rsidP="00FE78D0">
            <w:pPr>
              <w:jc w:val="both"/>
            </w:pPr>
            <w:r>
              <w:t>10</w:t>
            </w:r>
          </w:p>
        </w:tc>
        <w:tc>
          <w:tcPr>
            <w:tcW w:w="917" w:type="pct"/>
          </w:tcPr>
          <w:p w14:paraId="6970B3CA" w14:textId="77777777" w:rsidR="00163F81" w:rsidRPr="003836F4" w:rsidRDefault="00163F81" w:rsidP="00FE78D0">
            <w:pPr>
              <w:jc w:val="both"/>
            </w:pPr>
            <w:proofErr w:type="gramStart"/>
            <w:r>
              <w:t>content</w:t>
            </w:r>
            <w:proofErr w:type="gramEnd"/>
          </w:p>
        </w:tc>
        <w:tc>
          <w:tcPr>
            <w:tcW w:w="685" w:type="pct"/>
          </w:tcPr>
          <w:p w14:paraId="23AE2FF7" w14:textId="77777777" w:rsidR="00163F81" w:rsidRPr="007E3E1F" w:rsidRDefault="00F72E0C" w:rsidP="00FE78D0">
            <w:pPr>
              <w:jc w:val="both"/>
            </w:pPr>
            <w:r>
              <w:t>No</w:t>
            </w:r>
          </w:p>
        </w:tc>
        <w:tc>
          <w:tcPr>
            <w:tcW w:w="683" w:type="pct"/>
          </w:tcPr>
          <w:p w14:paraId="6C72D990" w14:textId="77777777" w:rsidR="00163F81" w:rsidRPr="007E3E1F" w:rsidRDefault="00163F81" w:rsidP="00FE78D0">
            <w:pPr>
              <w:jc w:val="both"/>
            </w:pPr>
            <w:r>
              <w:t>Array&lt;callData&gt;</w:t>
            </w:r>
          </w:p>
        </w:tc>
        <w:tc>
          <w:tcPr>
            <w:tcW w:w="1104" w:type="pct"/>
          </w:tcPr>
          <w:p w14:paraId="0D116A6B" w14:textId="3AD7EB85" w:rsidR="00163F81" w:rsidRPr="00E47F0E" w:rsidRDefault="00163F81" w:rsidP="00FE78D0">
            <w:pPr>
              <w:jc w:val="both"/>
              <w:rPr>
                <w:color w:val="FF0000"/>
              </w:rPr>
            </w:pPr>
            <w:r>
              <w:t xml:space="preserve">Array </w:t>
            </w:r>
            <w:proofErr w:type="gramStart"/>
            <w:r>
              <w:t>Size :</w:t>
            </w:r>
            <w:proofErr w:type="gramEnd"/>
            <w:r>
              <w:t xml:space="preserve"> </w:t>
            </w:r>
            <w:r w:rsidR="000E4378">
              <w:t xml:space="preserve">min 1, max </w:t>
            </w:r>
            <w:r>
              <w:t>2</w:t>
            </w:r>
          </w:p>
        </w:tc>
        <w:tc>
          <w:tcPr>
            <w:tcW w:w="1320" w:type="pct"/>
          </w:tcPr>
          <w:p w14:paraId="702C3D25" w14:textId="77777777" w:rsidR="00163F81" w:rsidRPr="007E3E1F" w:rsidRDefault="00163F81" w:rsidP="00FE78D0">
            <w:pPr>
              <w:jc w:val="both"/>
            </w:pPr>
            <w:r>
              <w:t>List of call details</w:t>
            </w:r>
            <w:r w:rsidR="004A58AD">
              <w:t>. For promotional message this field shall not be present</w:t>
            </w:r>
            <w:r w:rsidR="003923A6">
              <w:t>.</w:t>
            </w:r>
          </w:p>
        </w:tc>
      </w:tr>
      <w:tr w:rsidR="00F72E0C" w14:paraId="0518A06C" w14:textId="77777777" w:rsidTr="00FE78D0">
        <w:trPr>
          <w:trHeight w:val="244"/>
        </w:trPr>
        <w:tc>
          <w:tcPr>
            <w:tcW w:w="291" w:type="pct"/>
          </w:tcPr>
          <w:p w14:paraId="6F9997A6" w14:textId="77777777" w:rsidR="00F72E0C" w:rsidRDefault="00F72E0C" w:rsidP="00FE78D0">
            <w:pPr>
              <w:jc w:val="both"/>
            </w:pPr>
            <w:r>
              <w:t>11</w:t>
            </w:r>
          </w:p>
        </w:tc>
        <w:tc>
          <w:tcPr>
            <w:tcW w:w="917" w:type="pct"/>
          </w:tcPr>
          <w:p w14:paraId="725BB7E8" w14:textId="77777777" w:rsidR="00F72E0C" w:rsidRPr="008B5EA6" w:rsidRDefault="00F72E0C" w:rsidP="00FE78D0">
            <w:pPr>
              <w:jc w:val="both"/>
            </w:pPr>
            <w:r w:rsidRPr="008B5EA6">
              <w:t>&lt;</w:t>
            </w:r>
            <w:proofErr w:type="gramStart"/>
            <w:r w:rsidRPr="008B5EA6">
              <w:t>callData</w:t>
            </w:r>
            <w:proofErr w:type="gramEnd"/>
            <w:r w:rsidRPr="008B5EA6">
              <w:t>&gt;</w:t>
            </w:r>
          </w:p>
        </w:tc>
        <w:tc>
          <w:tcPr>
            <w:tcW w:w="685" w:type="pct"/>
          </w:tcPr>
          <w:p w14:paraId="43AB422E" w14:textId="77777777" w:rsidR="00F72E0C" w:rsidRPr="008B5EA6" w:rsidRDefault="00F72E0C" w:rsidP="00FE78D0">
            <w:pPr>
              <w:jc w:val="both"/>
            </w:pPr>
            <w:r w:rsidRPr="00E46D1E">
              <w:t>Yes</w:t>
            </w:r>
          </w:p>
        </w:tc>
        <w:tc>
          <w:tcPr>
            <w:tcW w:w="683" w:type="pct"/>
          </w:tcPr>
          <w:p w14:paraId="1C16C524" w14:textId="77777777" w:rsidR="00F72E0C" w:rsidRPr="007E3E1F" w:rsidRDefault="00F72E0C" w:rsidP="00FE78D0">
            <w:pPr>
              <w:jc w:val="both"/>
            </w:pPr>
            <w:r>
              <w:t>Object</w:t>
            </w:r>
          </w:p>
        </w:tc>
        <w:tc>
          <w:tcPr>
            <w:tcW w:w="1104" w:type="pct"/>
          </w:tcPr>
          <w:p w14:paraId="3095B52B" w14:textId="77777777" w:rsidR="00F72E0C" w:rsidRPr="007E3E1F" w:rsidRDefault="00F72E0C" w:rsidP="00FE78D0">
            <w:pPr>
              <w:jc w:val="both"/>
            </w:pPr>
          </w:p>
        </w:tc>
        <w:tc>
          <w:tcPr>
            <w:tcW w:w="1320" w:type="pct"/>
          </w:tcPr>
          <w:p w14:paraId="7A540A36" w14:textId="77777777" w:rsidR="00F72E0C" w:rsidRPr="007E3E1F" w:rsidRDefault="00F72E0C" w:rsidP="00FE78D0">
            <w:pPr>
              <w:jc w:val="both"/>
            </w:pPr>
          </w:p>
        </w:tc>
      </w:tr>
      <w:tr w:rsidR="00F72E0C" w14:paraId="0B8D3CDB" w14:textId="77777777" w:rsidTr="00FE78D0">
        <w:trPr>
          <w:trHeight w:val="244"/>
        </w:trPr>
        <w:tc>
          <w:tcPr>
            <w:tcW w:w="291" w:type="pct"/>
          </w:tcPr>
          <w:p w14:paraId="1CCF0ACE" w14:textId="77777777" w:rsidR="00F72E0C" w:rsidRDefault="00F72E0C" w:rsidP="00FE78D0">
            <w:pPr>
              <w:jc w:val="both"/>
            </w:pPr>
            <w:r>
              <w:t>12</w:t>
            </w:r>
          </w:p>
        </w:tc>
        <w:tc>
          <w:tcPr>
            <w:tcW w:w="917" w:type="pct"/>
          </w:tcPr>
          <w:p w14:paraId="4DDE43D2" w14:textId="77777777" w:rsidR="00F72E0C" w:rsidRPr="00912C68" w:rsidRDefault="00F72E0C" w:rsidP="00FE78D0">
            <w:pPr>
              <w:jc w:val="both"/>
              <w:rPr>
                <w:color w:val="000000" w:themeColor="text1"/>
              </w:rPr>
            </w:pPr>
            <w:proofErr w:type="gramStart"/>
            <w:r w:rsidRPr="00912C68">
              <w:rPr>
                <w:color w:val="000000" w:themeColor="text1"/>
              </w:rPr>
              <w:t>callData</w:t>
            </w:r>
            <w:proofErr w:type="gramEnd"/>
            <w:r w:rsidRPr="00912C68">
              <w:rPr>
                <w:color w:val="000000" w:themeColor="text1"/>
              </w:rPr>
              <w:t>&gt;&gt;subscriptionId</w:t>
            </w:r>
          </w:p>
        </w:tc>
        <w:tc>
          <w:tcPr>
            <w:tcW w:w="685" w:type="pct"/>
          </w:tcPr>
          <w:p w14:paraId="62DCB7F6" w14:textId="77777777" w:rsidR="00F72E0C" w:rsidRPr="00912C68" w:rsidRDefault="00F72E0C" w:rsidP="00FE78D0">
            <w:pPr>
              <w:jc w:val="both"/>
              <w:rPr>
                <w:color w:val="000000" w:themeColor="text1"/>
              </w:rPr>
            </w:pPr>
            <w:r w:rsidRPr="00233C61">
              <w:t>Yes</w:t>
            </w:r>
          </w:p>
        </w:tc>
        <w:tc>
          <w:tcPr>
            <w:tcW w:w="683" w:type="pct"/>
          </w:tcPr>
          <w:p w14:paraId="488A4F0E" w14:textId="77777777" w:rsidR="00F72E0C" w:rsidRPr="00912C68" w:rsidRDefault="00F72E0C" w:rsidP="00FE78D0">
            <w:pPr>
              <w:jc w:val="both"/>
              <w:rPr>
                <w:color w:val="000000" w:themeColor="text1"/>
              </w:rPr>
            </w:pPr>
            <w:r w:rsidRPr="00912C68">
              <w:rPr>
                <w:color w:val="000000" w:themeColor="text1"/>
              </w:rPr>
              <w:t>String (3</w:t>
            </w:r>
            <w:r>
              <w:rPr>
                <w:color w:val="000000" w:themeColor="text1"/>
              </w:rPr>
              <w:t>6</w:t>
            </w:r>
            <w:r w:rsidRPr="00912C68">
              <w:rPr>
                <w:color w:val="000000" w:themeColor="text1"/>
              </w:rPr>
              <w:t xml:space="preserve"> Chars)</w:t>
            </w:r>
          </w:p>
        </w:tc>
        <w:tc>
          <w:tcPr>
            <w:tcW w:w="1104" w:type="pct"/>
          </w:tcPr>
          <w:p w14:paraId="7D079B22" w14:textId="77777777" w:rsidR="00F72E0C" w:rsidRPr="00912C68" w:rsidRDefault="00F72E0C" w:rsidP="00FE78D0">
            <w:pPr>
              <w:jc w:val="both"/>
              <w:rPr>
                <w:color w:val="000000" w:themeColor="text1"/>
              </w:rPr>
            </w:pPr>
            <w:r>
              <w:rPr>
                <w:color w:val="000000" w:themeColor="text1"/>
              </w:rPr>
              <w:t>NA</w:t>
            </w:r>
          </w:p>
        </w:tc>
        <w:tc>
          <w:tcPr>
            <w:tcW w:w="1320" w:type="pct"/>
          </w:tcPr>
          <w:p w14:paraId="27D75965" w14:textId="77777777" w:rsidR="00F72E0C" w:rsidRPr="00912C68" w:rsidRDefault="00F72E0C" w:rsidP="00FE78D0">
            <w:pPr>
              <w:jc w:val="both"/>
              <w:rPr>
                <w:color w:val="000000" w:themeColor="text1"/>
              </w:rPr>
            </w:pPr>
            <w:r w:rsidRPr="00912C68">
              <w:rPr>
                <w:color w:val="000000" w:themeColor="text1"/>
              </w:rPr>
              <w:t>The subscription Id as supplied in Inbox detail.</w:t>
            </w:r>
          </w:p>
        </w:tc>
      </w:tr>
      <w:tr w:rsidR="00F72E0C" w14:paraId="6C68C4D9" w14:textId="77777777" w:rsidTr="00FE78D0">
        <w:trPr>
          <w:trHeight w:val="244"/>
        </w:trPr>
        <w:tc>
          <w:tcPr>
            <w:tcW w:w="291" w:type="pct"/>
          </w:tcPr>
          <w:p w14:paraId="446443C6" w14:textId="77777777" w:rsidR="00F72E0C" w:rsidRPr="00A02AEB" w:rsidRDefault="00F72E0C" w:rsidP="00FE78D0">
            <w:pPr>
              <w:jc w:val="both"/>
              <w:rPr>
                <w:color w:val="000000" w:themeColor="text1"/>
              </w:rPr>
            </w:pPr>
            <w:r>
              <w:rPr>
                <w:color w:val="000000" w:themeColor="text1"/>
              </w:rPr>
              <w:t>13</w:t>
            </w:r>
          </w:p>
        </w:tc>
        <w:tc>
          <w:tcPr>
            <w:tcW w:w="917" w:type="pct"/>
          </w:tcPr>
          <w:p w14:paraId="5588CED5" w14:textId="77777777" w:rsidR="00F72E0C" w:rsidRPr="00A02AEB" w:rsidRDefault="00F72E0C" w:rsidP="00FE78D0">
            <w:pPr>
              <w:jc w:val="both"/>
              <w:rPr>
                <w:color w:val="000000" w:themeColor="text1"/>
              </w:rPr>
            </w:pPr>
            <w:proofErr w:type="gramStart"/>
            <w:r w:rsidRPr="00912C68">
              <w:rPr>
                <w:color w:val="000000" w:themeColor="text1"/>
              </w:rPr>
              <w:t>callData</w:t>
            </w:r>
            <w:proofErr w:type="gramEnd"/>
            <w:r w:rsidRPr="00A02AEB">
              <w:rPr>
                <w:color w:val="000000" w:themeColor="text1"/>
              </w:rPr>
              <w:t xml:space="preserve"> &gt;&gt;subscritpionPack</w:t>
            </w:r>
          </w:p>
        </w:tc>
        <w:tc>
          <w:tcPr>
            <w:tcW w:w="685" w:type="pct"/>
          </w:tcPr>
          <w:p w14:paraId="7C739B4A" w14:textId="77777777" w:rsidR="00F72E0C" w:rsidRPr="00A02AEB" w:rsidRDefault="00F72E0C" w:rsidP="00FE78D0">
            <w:pPr>
              <w:jc w:val="both"/>
              <w:rPr>
                <w:color w:val="000000" w:themeColor="text1"/>
              </w:rPr>
            </w:pPr>
            <w:r>
              <w:t>Yes</w:t>
            </w:r>
          </w:p>
        </w:tc>
        <w:tc>
          <w:tcPr>
            <w:tcW w:w="683" w:type="pct"/>
          </w:tcPr>
          <w:p w14:paraId="7A1964E2" w14:textId="77777777" w:rsidR="00F72E0C" w:rsidRPr="00A02AEB" w:rsidRDefault="00F72E0C" w:rsidP="00FE78D0">
            <w:pPr>
              <w:jc w:val="both"/>
              <w:rPr>
                <w:color w:val="000000" w:themeColor="text1"/>
              </w:rPr>
            </w:pPr>
            <w:r w:rsidRPr="00A02AEB">
              <w:rPr>
                <w:color w:val="000000" w:themeColor="text1"/>
              </w:rPr>
              <w:t>String</w:t>
            </w:r>
          </w:p>
        </w:tc>
        <w:tc>
          <w:tcPr>
            <w:tcW w:w="1104" w:type="pct"/>
          </w:tcPr>
          <w:p w14:paraId="3B402DCF" w14:textId="77777777" w:rsidR="00F72E0C" w:rsidRPr="00A02AEB" w:rsidRDefault="003F5A2D" w:rsidP="00FE78D0">
            <w:pPr>
              <w:jc w:val="both"/>
              <w:rPr>
                <w:color w:val="000000" w:themeColor="text1"/>
              </w:rPr>
            </w:pPr>
            <w:r>
              <w:rPr>
                <w:color w:val="000000" w:themeColor="text1"/>
              </w:rPr>
              <w:t>"</w:t>
            </w:r>
            <w:r w:rsidR="00F72E0C" w:rsidRPr="00A02AEB">
              <w:rPr>
                <w:color w:val="000000" w:themeColor="text1"/>
              </w:rPr>
              <w:t>48WeeksPack</w:t>
            </w:r>
            <w:r>
              <w:rPr>
                <w:color w:val="000000" w:themeColor="text1"/>
              </w:rPr>
              <w:t>"</w:t>
            </w:r>
          </w:p>
          <w:p w14:paraId="282A33D8" w14:textId="21262485" w:rsidR="00F72E0C" w:rsidRPr="00A02AEB" w:rsidRDefault="003F5A2D" w:rsidP="00FE78D0">
            <w:pPr>
              <w:jc w:val="both"/>
              <w:rPr>
                <w:color w:val="000000" w:themeColor="text1"/>
              </w:rPr>
            </w:pPr>
            <w:r>
              <w:rPr>
                <w:color w:val="000000" w:themeColor="text1"/>
              </w:rPr>
              <w:t>"</w:t>
            </w:r>
            <w:r w:rsidR="00F72E0C" w:rsidRPr="00A02AEB">
              <w:rPr>
                <w:color w:val="000000" w:themeColor="text1"/>
              </w:rPr>
              <w:t>7</w:t>
            </w:r>
            <w:r w:rsidR="001F21F0">
              <w:rPr>
                <w:color w:val="000000" w:themeColor="text1"/>
              </w:rPr>
              <w:t>2</w:t>
            </w:r>
            <w:r w:rsidR="00F72E0C" w:rsidRPr="00A02AEB">
              <w:rPr>
                <w:color w:val="000000" w:themeColor="text1"/>
              </w:rPr>
              <w:t>WeeksPack</w:t>
            </w:r>
            <w:r>
              <w:rPr>
                <w:color w:val="000000" w:themeColor="text1"/>
              </w:rPr>
              <w:t>"</w:t>
            </w:r>
          </w:p>
        </w:tc>
        <w:tc>
          <w:tcPr>
            <w:tcW w:w="1320" w:type="pct"/>
          </w:tcPr>
          <w:p w14:paraId="7613B08B" w14:textId="77777777" w:rsidR="00F72E0C" w:rsidRPr="00912C68" w:rsidRDefault="00F72E0C" w:rsidP="00FE78D0">
            <w:pPr>
              <w:jc w:val="both"/>
              <w:rPr>
                <w:color w:val="000000" w:themeColor="text1"/>
              </w:rPr>
            </w:pPr>
            <w:r w:rsidRPr="00912C68">
              <w:rPr>
                <w:color w:val="000000" w:themeColor="text1"/>
              </w:rPr>
              <w:t xml:space="preserve">The </w:t>
            </w:r>
            <w:r>
              <w:rPr>
                <w:color w:val="000000" w:themeColor="text1"/>
              </w:rPr>
              <w:t>Subscription Pack</w:t>
            </w:r>
            <w:r w:rsidRPr="00912C68">
              <w:rPr>
                <w:color w:val="000000" w:themeColor="text1"/>
              </w:rPr>
              <w:t xml:space="preserve"> as supplied in Inbox detail.</w:t>
            </w:r>
          </w:p>
        </w:tc>
      </w:tr>
      <w:tr w:rsidR="00F72E0C" w14:paraId="715BA9BC" w14:textId="77777777" w:rsidTr="00FE78D0">
        <w:trPr>
          <w:trHeight w:val="244"/>
        </w:trPr>
        <w:tc>
          <w:tcPr>
            <w:tcW w:w="291" w:type="pct"/>
          </w:tcPr>
          <w:p w14:paraId="0A549885" w14:textId="77777777" w:rsidR="00F72E0C" w:rsidRDefault="00F72E0C" w:rsidP="00FE78D0">
            <w:pPr>
              <w:jc w:val="both"/>
            </w:pPr>
            <w:r>
              <w:t>14</w:t>
            </w:r>
          </w:p>
        </w:tc>
        <w:tc>
          <w:tcPr>
            <w:tcW w:w="917" w:type="pct"/>
          </w:tcPr>
          <w:p w14:paraId="6A6BD824" w14:textId="77777777" w:rsidR="00F72E0C" w:rsidRPr="00912C68" w:rsidRDefault="00F72E0C" w:rsidP="00FE78D0">
            <w:pPr>
              <w:jc w:val="both"/>
              <w:rPr>
                <w:color w:val="000000" w:themeColor="text1"/>
              </w:rPr>
            </w:pPr>
            <w:proofErr w:type="gramStart"/>
            <w:r w:rsidRPr="00912C68">
              <w:rPr>
                <w:color w:val="000000" w:themeColor="text1"/>
              </w:rPr>
              <w:t>callData</w:t>
            </w:r>
            <w:proofErr w:type="gramEnd"/>
            <w:r w:rsidRPr="00912C68">
              <w:rPr>
                <w:color w:val="000000" w:themeColor="text1"/>
              </w:rPr>
              <w:t>&gt;&gt;inboxWeekId</w:t>
            </w:r>
          </w:p>
        </w:tc>
        <w:tc>
          <w:tcPr>
            <w:tcW w:w="685" w:type="pct"/>
          </w:tcPr>
          <w:p w14:paraId="464FD543" w14:textId="77777777" w:rsidR="00F72E0C" w:rsidRPr="00912C68" w:rsidRDefault="00F72E0C" w:rsidP="00FE78D0">
            <w:pPr>
              <w:jc w:val="both"/>
              <w:rPr>
                <w:color w:val="000000" w:themeColor="text1"/>
              </w:rPr>
            </w:pPr>
            <w:r w:rsidRPr="00912C68">
              <w:rPr>
                <w:color w:val="000000" w:themeColor="text1"/>
              </w:rPr>
              <w:t>Yes</w:t>
            </w:r>
          </w:p>
        </w:tc>
        <w:tc>
          <w:tcPr>
            <w:tcW w:w="683" w:type="pct"/>
          </w:tcPr>
          <w:p w14:paraId="7FB552AA" w14:textId="77777777" w:rsidR="00F72E0C" w:rsidRPr="00912C68" w:rsidRDefault="000E3745" w:rsidP="00FE78D0">
            <w:pPr>
              <w:jc w:val="both"/>
              <w:rPr>
                <w:color w:val="000000" w:themeColor="text1"/>
              </w:rPr>
            </w:pPr>
            <w:r>
              <w:rPr>
                <w:color w:val="000000" w:themeColor="text1"/>
              </w:rPr>
              <w:t>String</w:t>
            </w:r>
          </w:p>
        </w:tc>
        <w:tc>
          <w:tcPr>
            <w:tcW w:w="1104" w:type="pct"/>
          </w:tcPr>
          <w:p w14:paraId="6A31301A" w14:textId="77777777" w:rsidR="00F72E0C" w:rsidRPr="00912C68" w:rsidRDefault="00F72E0C" w:rsidP="00FE78D0">
            <w:pPr>
              <w:jc w:val="both"/>
              <w:rPr>
                <w:color w:val="000000" w:themeColor="text1"/>
              </w:rPr>
            </w:pPr>
            <w:r>
              <w:rPr>
                <w:color w:val="000000" w:themeColor="text1"/>
              </w:rPr>
              <w:t>NA</w:t>
            </w:r>
          </w:p>
        </w:tc>
        <w:tc>
          <w:tcPr>
            <w:tcW w:w="1320" w:type="pct"/>
          </w:tcPr>
          <w:p w14:paraId="7C0F4875" w14:textId="77777777" w:rsidR="00F72E0C" w:rsidRPr="00912C68" w:rsidRDefault="00F72E0C" w:rsidP="00FE78D0">
            <w:pPr>
              <w:jc w:val="both"/>
              <w:rPr>
                <w:color w:val="000000" w:themeColor="text1"/>
              </w:rPr>
            </w:pPr>
            <w:r w:rsidRPr="00912C68">
              <w:rPr>
                <w:color w:val="000000" w:themeColor="text1"/>
              </w:rPr>
              <w:t>The Inbox message Id as supplied in Inbox detail.</w:t>
            </w:r>
          </w:p>
        </w:tc>
      </w:tr>
      <w:tr w:rsidR="00F72E0C" w14:paraId="31A1E283" w14:textId="77777777" w:rsidTr="00FE78D0">
        <w:trPr>
          <w:trHeight w:val="244"/>
        </w:trPr>
        <w:tc>
          <w:tcPr>
            <w:tcW w:w="291" w:type="pct"/>
          </w:tcPr>
          <w:p w14:paraId="648B8D9A" w14:textId="77777777" w:rsidR="00F72E0C" w:rsidRPr="00A02AEB" w:rsidRDefault="00F72E0C" w:rsidP="00FE78D0">
            <w:pPr>
              <w:jc w:val="both"/>
              <w:rPr>
                <w:color w:val="000000" w:themeColor="text1"/>
              </w:rPr>
            </w:pPr>
            <w:r>
              <w:rPr>
                <w:color w:val="000000" w:themeColor="text1"/>
              </w:rPr>
              <w:t>15</w:t>
            </w:r>
          </w:p>
        </w:tc>
        <w:tc>
          <w:tcPr>
            <w:tcW w:w="917" w:type="pct"/>
          </w:tcPr>
          <w:p w14:paraId="58C433F8" w14:textId="77777777" w:rsidR="00F72E0C" w:rsidRPr="00A02AEB" w:rsidRDefault="00F72E0C" w:rsidP="00FE78D0">
            <w:pPr>
              <w:jc w:val="both"/>
              <w:rPr>
                <w:color w:val="000000" w:themeColor="text1"/>
              </w:rPr>
            </w:pPr>
            <w:proofErr w:type="gramStart"/>
            <w:r w:rsidRPr="00912C68">
              <w:rPr>
                <w:color w:val="000000" w:themeColor="text1"/>
              </w:rPr>
              <w:t>callData</w:t>
            </w:r>
            <w:proofErr w:type="gramEnd"/>
            <w:r w:rsidRPr="00A02AEB">
              <w:rPr>
                <w:color w:val="000000" w:themeColor="text1"/>
              </w:rPr>
              <w:t xml:space="preserve"> &gt;&gt;contentFileName</w:t>
            </w:r>
          </w:p>
        </w:tc>
        <w:tc>
          <w:tcPr>
            <w:tcW w:w="685" w:type="pct"/>
          </w:tcPr>
          <w:p w14:paraId="7A0AA7ED" w14:textId="77777777" w:rsidR="00F72E0C" w:rsidRPr="00A02AEB" w:rsidRDefault="00F72E0C" w:rsidP="00FE78D0">
            <w:pPr>
              <w:jc w:val="both"/>
              <w:rPr>
                <w:color w:val="000000" w:themeColor="text1"/>
              </w:rPr>
            </w:pPr>
            <w:r w:rsidRPr="00912C68">
              <w:rPr>
                <w:color w:val="000000" w:themeColor="text1"/>
              </w:rPr>
              <w:t>Yes</w:t>
            </w:r>
          </w:p>
        </w:tc>
        <w:tc>
          <w:tcPr>
            <w:tcW w:w="683" w:type="pct"/>
          </w:tcPr>
          <w:p w14:paraId="05D93273" w14:textId="77777777" w:rsidR="00F72E0C" w:rsidRPr="00A02AEB" w:rsidRDefault="00F72E0C" w:rsidP="00FE78D0">
            <w:pPr>
              <w:jc w:val="both"/>
              <w:rPr>
                <w:color w:val="000000" w:themeColor="text1"/>
              </w:rPr>
            </w:pPr>
            <w:r w:rsidRPr="00A02AEB">
              <w:rPr>
                <w:color w:val="000000" w:themeColor="text1"/>
              </w:rPr>
              <w:t>String</w:t>
            </w:r>
          </w:p>
        </w:tc>
        <w:tc>
          <w:tcPr>
            <w:tcW w:w="1104" w:type="pct"/>
          </w:tcPr>
          <w:p w14:paraId="78712949" w14:textId="1D67A2E8" w:rsidR="00F72E0C" w:rsidRPr="00A02AEB" w:rsidRDefault="00F72E0C" w:rsidP="00FE78D0">
            <w:pPr>
              <w:jc w:val="both"/>
              <w:rPr>
                <w:color w:val="000000" w:themeColor="text1"/>
              </w:rPr>
            </w:pPr>
            <w:r>
              <w:rPr>
                <w:color w:val="000000" w:themeColor="text1"/>
              </w:rPr>
              <w:t xml:space="preserve">Refer </w:t>
            </w:r>
            <w:r w:rsidR="001639D2">
              <w:rPr>
                <w:color w:val="000000" w:themeColor="text1"/>
              </w:rPr>
              <w:fldChar w:fldCharType="begin"/>
            </w:r>
            <w:r>
              <w:rPr>
                <w:color w:val="000000" w:themeColor="text1"/>
              </w:rPr>
              <w:instrText xml:space="preserve"> REF _Ref410043217 \r \h </w:instrText>
            </w:r>
            <w:r w:rsidR="001639D2">
              <w:rPr>
                <w:color w:val="000000" w:themeColor="text1"/>
              </w:rPr>
            </w:r>
            <w:r w:rsidR="001639D2">
              <w:rPr>
                <w:color w:val="000000" w:themeColor="text1"/>
              </w:rPr>
              <w:fldChar w:fldCharType="separate"/>
            </w:r>
            <w:r w:rsidR="00C9141F">
              <w:rPr>
                <w:color w:val="000000" w:themeColor="text1"/>
              </w:rPr>
              <w:t>7.1</w:t>
            </w:r>
            <w:r w:rsidR="001639D2">
              <w:rPr>
                <w:color w:val="000000" w:themeColor="text1"/>
              </w:rPr>
              <w:fldChar w:fldCharType="end"/>
            </w:r>
          </w:p>
        </w:tc>
        <w:tc>
          <w:tcPr>
            <w:tcW w:w="1320" w:type="pct"/>
          </w:tcPr>
          <w:p w14:paraId="2849C89C" w14:textId="77777777" w:rsidR="00F72E0C" w:rsidRPr="00912C68" w:rsidRDefault="00F72E0C" w:rsidP="00FE78D0">
            <w:pPr>
              <w:jc w:val="both"/>
              <w:rPr>
                <w:color w:val="000000" w:themeColor="text1"/>
              </w:rPr>
            </w:pPr>
            <w:r w:rsidRPr="00912C68">
              <w:rPr>
                <w:color w:val="000000" w:themeColor="text1"/>
              </w:rPr>
              <w:t xml:space="preserve">The </w:t>
            </w:r>
            <w:r>
              <w:rPr>
                <w:color w:val="000000" w:themeColor="text1"/>
              </w:rPr>
              <w:t>file name of the content played.</w:t>
            </w:r>
          </w:p>
        </w:tc>
      </w:tr>
      <w:tr w:rsidR="00F72E0C" w14:paraId="1D9E2F28" w14:textId="77777777" w:rsidTr="00FE78D0">
        <w:trPr>
          <w:trHeight w:val="244"/>
        </w:trPr>
        <w:tc>
          <w:tcPr>
            <w:tcW w:w="291" w:type="pct"/>
          </w:tcPr>
          <w:p w14:paraId="2A7B8D43" w14:textId="77777777" w:rsidR="00F72E0C" w:rsidRDefault="00F72E0C" w:rsidP="00FE78D0">
            <w:pPr>
              <w:jc w:val="both"/>
              <w:rPr>
                <w:color w:val="000000" w:themeColor="text1"/>
              </w:rPr>
            </w:pPr>
            <w:r>
              <w:t>16</w:t>
            </w:r>
          </w:p>
        </w:tc>
        <w:tc>
          <w:tcPr>
            <w:tcW w:w="917" w:type="pct"/>
          </w:tcPr>
          <w:p w14:paraId="60E71CBA" w14:textId="77777777" w:rsidR="00F72E0C" w:rsidRPr="00912C68" w:rsidRDefault="00F72E0C" w:rsidP="00FE78D0">
            <w:pPr>
              <w:jc w:val="both"/>
              <w:rPr>
                <w:color w:val="000000" w:themeColor="text1"/>
              </w:rPr>
            </w:pPr>
            <w:proofErr w:type="gramStart"/>
            <w:r w:rsidRPr="00912C68">
              <w:rPr>
                <w:color w:val="000000" w:themeColor="text1"/>
              </w:rPr>
              <w:t>callData</w:t>
            </w:r>
            <w:proofErr w:type="gramEnd"/>
            <w:r w:rsidRPr="00A02AEB">
              <w:rPr>
                <w:color w:val="000000" w:themeColor="text1"/>
              </w:rPr>
              <w:t xml:space="preserve"> &gt;&gt;</w:t>
            </w:r>
            <w:r>
              <w:rPr>
                <w:rFonts w:cs="Arial"/>
                <w:szCs w:val="20"/>
              </w:rPr>
              <w:t>s</w:t>
            </w:r>
            <w:r w:rsidRPr="0010131A">
              <w:rPr>
                <w:rFonts w:cs="Arial"/>
                <w:szCs w:val="20"/>
              </w:rPr>
              <w:t>tart</w:t>
            </w:r>
            <w:r>
              <w:rPr>
                <w:rFonts w:cs="Arial"/>
                <w:szCs w:val="20"/>
              </w:rPr>
              <w:t>T</w:t>
            </w:r>
            <w:r w:rsidRPr="0010131A">
              <w:rPr>
                <w:rFonts w:cs="Arial"/>
                <w:szCs w:val="20"/>
              </w:rPr>
              <w:t>ime</w:t>
            </w:r>
          </w:p>
        </w:tc>
        <w:tc>
          <w:tcPr>
            <w:tcW w:w="685" w:type="pct"/>
          </w:tcPr>
          <w:p w14:paraId="1D460029" w14:textId="77777777" w:rsidR="00F72E0C" w:rsidRPr="00A02AEB" w:rsidRDefault="00F72E0C" w:rsidP="00FE78D0">
            <w:pPr>
              <w:jc w:val="both"/>
              <w:rPr>
                <w:color w:val="000000" w:themeColor="text1"/>
              </w:rPr>
            </w:pPr>
            <w:r w:rsidRPr="00FF4865">
              <w:t>Yes</w:t>
            </w:r>
          </w:p>
        </w:tc>
        <w:tc>
          <w:tcPr>
            <w:tcW w:w="683" w:type="pct"/>
          </w:tcPr>
          <w:p w14:paraId="2180F0A6" w14:textId="77777777" w:rsidR="00F72E0C" w:rsidRPr="00A02AEB" w:rsidRDefault="00F72E0C" w:rsidP="00086517">
            <w:pPr>
              <w:jc w:val="both"/>
              <w:rPr>
                <w:color w:val="000000" w:themeColor="text1"/>
              </w:rPr>
            </w:pPr>
            <w:r>
              <w:rPr>
                <w:rFonts w:eastAsia="Arial" w:cs="Arial"/>
                <w:szCs w:val="20"/>
              </w:rPr>
              <w:t>Integer</w:t>
            </w:r>
            <w:r w:rsidRPr="0010131A">
              <w:rPr>
                <w:rFonts w:eastAsia="Arial" w:cs="Arial"/>
                <w:szCs w:val="20"/>
              </w:rPr>
              <w:t xml:space="preserve"> </w:t>
            </w:r>
          </w:p>
        </w:tc>
        <w:tc>
          <w:tcPr>
            <w:tcW w:w="1104" w:type="pct"/>
          </w:tcPr>
          <w:p w14:paraId="6A9CDC48" w14:textId="77777777" w:rsidR="00F72E0C" w:rsidRDefault="00F72E0C" w:rsidP="00FE78D0">
            <w:pPr>
              <w:jc w:val="both"/>
              <w:rPr>
                <w:color w:val="000000" w:themeColor="text1"/>
              </w:rPr>
            </w:pPr>
            <w:r>
              <w:rPr>
                <w:color w:val="000000" w:themeColor="text1"/>
              </w:rPr>
              <w:t>NA</w:t>
            </w:r>
          </w:p>
        </w:tc>
        <w:tc>
          <w:tcPr>
            <w:tcW w:w="1320" w:type="pct"/>
          </w:tcPr>
          <w:p w14:paraId="1EBB970A" w14:textId="77777777" w:rsidR="00F72E0C" w:rsidRPr="00912C68" w:rsidRDefault="00F72E0C" w:rsidP="00FE78D0">
            <w:pPr>
              <w:jc w:val="both"/>
              <w:rPr>
                <w:color w:val="000000" w:themeColor="text1"/>
              </w:rPr>
            </w:pPr>
            <w:r w:rsidRPr="0010131A">
              <w:rPr>
                <w:rFonts w:cs="Arial"/>
                <w:szCs w:val="20"/>
              </w:rPr>
              <w:t>Time at which referred content was started to be played to user</w:t>
            </w:r>
            <w:r w:rsidR="00086517">
              <w:rPr>
                <w:rFonts w:cs="Arial"/>
                <w:szCs w:val="20"/>
              </w:rPr>
              <w:t>, as timestamp in epoch format</w:t>
            </w:r>
          </w:p>
        </w:tc>
      </w:tr>
      <w:tr w:rsidR="00F72E0C" w14:paraId="6642DCCA" w14:textId="77777777" w:rsidTr="00FE78D0">
        <w:trPr>
          <w:trHeight w:val="244"/>
        </w:trPr>
        <w:tc>
          <w:tcPr>
            <w:tcW w:w="291" w:type="pct"/>
          </w:tcPr>
          <w:p w14:paraId="5883C0CF" w14:textId="77777777" w:rsidR="00F72E0C" w:rsidRDefault="00F72E0C" w:rsidP="00FE78D0">
            <w:pPr>
              <w:jc w:val="both"/>
              <w:rPr>
                <w:color w:val="000000" w:themeColor="text1"/>
              </w:rPr>
            </w:pPr>
            <w:r>
              <w:t>17</w:t>
            </w:r>
          </w:p>
        </w:tc>
        <w:tc>
          <w:tcPr>
            <w:tcW w:w="917" w:type="pct"/>
          </w:tcPr>
          <w:p w14:paraId="5188B6A4" w14:textId="77777777" w:rsidR="00F72E0C" w:rsidRPr="00912C68" w:rsidRDefault="00F72E0C" w:rsidP="00FE78D0">
            <w:pPr>
              <w:jc w:val="both"/>
              <w:rPr>
                <w:color w:val="000000" w:themeColor="text1"/>
              </w:rPr>
            </w:pPr>
            <w:proofErr w:type="gramStart"/>
            <w:r w:rsidRPr="00912C68">
              <w:rPr>
                <w:color w:val="000000" w:themeColor="text1"/>
              </w:rPr>
              <w:t>callData</w:t>
            </w:r>
            <w:proofErr w:type="gramEnd"/>
            <w:r w:rsidRPr="00A02AEB">
              <w:rPr>
                <w:color w:val="000000" w:themeColor="text1"/>
              </w:rPr>
              <w:t xml:space="preserve"> &gt;&gt;</w:t>
            </w:r>
            <w:r>
              <w:rPr>
                <w:rFonts w:cs="Arial"/>
                <w:szCs w:val="20"/>
              </w:rPr>
              <w:t>e</w:t>
            </w:r>
            <w:r w:rsidRPr="0010131A">
              <w:rPr>
                <w:rFonts w:cs="Arial"/>
                <w:szCs w:val="20"/>
              </w:rPr>
              <w:t>nd</w:t>
            </w:r>
            <w:r>
              <w:rPr>
                <w:rFonts w:cs="Arial"/>
                <w:szCs w:val="20"/>
              </w:rPr>
              <w:t>T</w:t>
            </w:r>
            <w:r w:rsidRPr="0010131A">
              <w:rPr>
                <w:rFonts w:cs="Arial"/>
                <w:szCs w:val="20"/>
              </w:rPr>
              <w:t>ime</w:t>
            </w:r>
          </w:p>
        </w:tc>
        <w:tc>
          <w:tcPr>
            <w:tcW w:w="685" w:type="pct"/>
          </w:tcPr>
          <w:p w14:paraId="04D38B92" w14:textId="77777777" w:rsidR="00F72E0C" w:rsidRPr="00A02AEB" w:rsidRDefault="00F72E0C" w:rsidP="00FE78D0">
            <w:pPr>
              <w:jc w:val="both"/>
              <w:rPr>
                <w:color w:val="000000" w:themeColor="text1"/>
              </w:rPr>
            </w:pPr>
            <w:r w:rsidRPr="008B5EA6">
              <w:t>Yes</w:t>
            </w:r>
          </w:p>
        </w:tc>
        <w:tc>
          <w:tcPr>
            <w:tcW w:w="683" w:type="pct"/>
          </w:tcPr>
          <w:p w14:paraId="429E1949" w14:textId="77777777" w:rsidR="00F72E0C" w:rsidRPr="00A02AEB" w:rsidRDefault="00F72E0C" w:rsidP="00086517">
            <w:pPr>
              <w:jc w:val="both"/>
              <w:rPr>
                <w:color w:val="000000" w:themeColor="text1"/>
              </w:rPr>
            </w:pPr>
            <w:r>
              <w:rPr>
                <w:rFonts w:eastAsia="Arial" w:cs="Arial"/>
                <w:szCs w:val="20"/>
              </w:rPr>
              <w:t>Integer</w:t>
            </w:r>
            <w:r w:rsidRPr="0010131A">
              <w:rPr>
                <w:rFonts w:eastAsia="Arial" w:cs="Arial"/>
                <w:szCs w:val="20"/>
              </w:rPr>
              <w:t xml:space="preserve"> </w:t>
            </w:r>
          </w:p>
        </w:tc>
        <w:tc>
          <w:tcPr>
            <w:tcW w:w="1104" w:type="pct"/>
          </w:tcPr>
          <w:p w14:paraId="463CD6AB" w14:textId="77777777" w:rsidR="00F72E0C" w:rsidRDefault="00F72E0C" w:rsidP="00FE78D0">
            <w:pPr>
              <w:jc w:val="both"/>
              <w:rPr>
                <w:color w:val="000000" w:themeColor="text1"/>
              </w:rPr>
            </w:pPr>
            <w:r>
              <w:rPr>
                <w:color w:val="000000" w:themeColor="text1"/>
              </w:rPr>
              <w:t>NA</w:t>
            </w:r>
          </w:p>
        </w:tc>
        <w:tc>
          <w:tcPr>
            <w:tcW w:w="1320" w:type="pct"/>
          </w:tcPr>
          <w:p w14:paraId="27042D19" w14:textId="77777777" w:rsidR="00F72E0C" w:rsidRPr="00912C68" w:rsidRDefault="00F72E0C" w:rsidP="00FE78D0">
            <w:pPr>
              <w:jc w:val="both"/>
              <w:rPr>
                <w:color w:val="000000" w:themeColor="text1"/>
              </w:rPr>
            </w:pPr>
            <w:r w:rsidRPr="0010131A">
              <w:rPr>
                <w:rFonts w:cs="Arial"/>
                <w:szCs w:val="20"/>
              </w:rPr>
              <w:t>Time at which referred content had stopped playing</w:t>
            </w:r>
            <w:r w:rsidR="00086517">
              <w:rPr>
                <w:rFonts w:cs="Arial"/>
                <w:szCs w:val="20"/>
              </w:rPr>
              <w:t>, as timestamp in epoch format</w:t>
            </w:r>
          </w:p>
        </w:tc>
      </w:tr>
    </w:tbl>
    <w:p w14:paraId="2E1D20E1" w14:textId="77777777" w:rsidR="00163F81" w:rsidRDefault="00163F81" w:rsidP="00163F81">
      <w:pPr>
        <w:jc w:val="both"/>
      </w:pPr>
    </w:p>
    <w:p w14:paraId="2E831601" w14:textId="77777777" w:rsidR="00163F81" w:rsidRDefault="00163F81" w:rsidP="00163F81">
      <w:pPr>
        <w:pStyle w:val="Heading4"/>
        <w:jc w:val="both"/>
      </w:pPr>
      <w:r>
        <w:t xml:space="preserve">Save Inbox Call Details API </w:t>
      </w:r>
      <w:r w:rsidR="00350A13">
        <w:t>–</w:t>
      </w:r>
      <w:r>
        <w:t xml:space="preserve"> </w:t>
      </w:r>
      <w:r w:rsidRPr="00D164C4">
        <w:t>Response</w:t>
      </w:r>
    </w:p>
    <w:p w14:paraId="75EFFC07"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45182E37" w14:textId="77777777" w:rsidTr="00FE78D0">
        <w:tc>
          <w:tcPr>
            <w:tcW w:w="1188" w:type="dxa"/>
            <w:shd w:val="clear" w:color="auto" w:fill="D9D9D9" w:themeFill="background1" w:themeFillShade="D9"/>
          </w:tcPr>
          <w:p w14:paraId="12A48651" w14:textId="77777777" w:rsidR="00163F81" w:rsidRPr="00DE1B6A" w:rsidRDefault="00163F81" w:rsidP="00FE78D0">
            <w:pPr>
              <w:jc w:val="both"/>
            </w:pPr>
            <w:proofErr w:type="gramStart"/>
            <w:r w:rsidRPr="00DE1B6A">
              <w:t>Response  Status</w:t>
            </w:r>
            <w:proofErr w:type="gramEnd"/>
          </w:p>
        </w:tc>
        <w:tc>
          <w:tcPr>
            <w:tcW w:w="3315" w:type="dxa"/>
            <w:shd w:val="clear" w:color="auto" w:fill="D9D9D9" w:themeFill="background1" w:themeFillShade="D9"/>
          </w:tcPr>
          <w:p w14:paraId="4CC188F2"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37AF9C9B"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6717C75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16473710" w14:textId="77777777" w:rsidR="00163F81" w:rsidRPr="00DE1B6A" w:rsidRDefault="00163F81" w:rsidP="00FE78D0">
            <w:pPr>
              <w:jc w:val="both"/>
            </w:pPr>
            <w:r w:rsidRPr="00DE1B6A">
              <w:t>Description</w:t>
            </w:r>
          </w:p>
        </w:tc>
      </w:tr>
      <w:tr w:rsidR="00163F81" w14:paraId="34B3ACB2" w14:textId="77777777" w:rsidTr="00FE78D0">
        <w:trPr>
          <w:trHeight w:val="346"/>
        </w:trPr>
        <w:tc>
          <w:tcPr>
            <w:tcW w:w="1188" w:type="dxa"/>
          </w:tcPr>
          <w:p w14:paraId="4BB1BFCF" w14:textId="77777777" w:rsidR="00163F81" w:rsidRPr="00031093" w:rsidRDefault="00163F81" w:rsidP="00FE78D0">
            <w:pPr>
              <w:jc w:val="both"/>
            </w:pPr>
            <w:r w:rsidRPr="00031093">
              <w:t>Successful</w:t>
            </w:r>
          </w:p>
        </w:tc>
        <w:tc>
          <w:tcPr>
            <w:tcW w:w="3315" w:type="dxa"/>
          </w:tcPr>
          <w:p w14:paraId="7D183B24" w14:textId="77777777" w:rsidR="00163F81" w:rsidRPr="00031093" w:rsidRDefault="00163F81" w:rsidP="00152DDF">
            <w:pPr>
              <w:tabs>
                <w:tab w:val="left" w:pos="735"/>
              </w:tabs>
              <w:jc w:val="both"/>
            </w:pPr>
          </w:p>
        </w:tc>
        <w:tc>
          <w:tcPr>
            <w:tcW w:w="956" w:type="dxa"/>
          </w:tcPr>
          <w:p w14:paraId="25A1D734" w14:textId="77777777" w:rsidR="00163F81" w:rsidRPr="00031093" w:rsidRDefault="00163F81" w:rsidP="00FE78D0">
            <w:pPr>
              <w:jc w:val="both"/>
            </w:pPr>
            <w:r w:rsidRPr="00031093">
              <w:t>200</w:t>
            </w:r>
          </w:p>
        </w:tc>
        <w:tc>
          <w:tcPr>
            <w:tcW w:w="1471" w:type="dxa"/>
          </w:tcPr>
          <w:p w14:paraId="4CC9BAEF" w14:textId="77777777" w:rsidR="00163F81" w:rsidRPr="00031093" w:rsidRDefault="00163F81" w:rsidP="00FE78D0">
            <w:pPr>
              <w:jc w:val="both"/>
            </w:pPr>
            <w:r w:rsidRPr="00031093">
              <w:t>Application/json</w:t>
            </w:r>
          </w:p>
        </w:tc>
        <w:tc>
          <w:tcPr>
            <w:tcW w:w="2250" w:type="dxa"/>
          </w:tcPr>
          <w:p w14:paraId="721542E1" w14:textId="77777777" w:rsidR="00163F81" w:rsidRPr="00031093" w:rsidRDefault="00163F81" w:rsidP="00FE78D0">
            <w:pPr>
              <w:jc w:val="both"/>
            </w:pPr>
          </w:p>
        </w:tc>
      </w:tr>
      <w:tr w:rsidR="00163F81" w14:paraId="1A76E5D6" w14:textId="77777777" w:rsidTr="00FE78D0">
        <w:tc>
          <w:tcPr>
            <w:tcW w:w="1188" w:type="dxa"/>
            <w:vMerge w:val="restart"/>
          </w:tcPr>
          <w:p w14:paraId="6BF50559" w14:textId="77777777" w:rsidR="00163F81" w:rsidRPr="00031093" w:rsidRDefault="00163F81" w:rsidP="00FE78D0">
            <w:pPr>
              <w:jc w:val="both"/>
            </w:pPr>
            <w:r w:rsidRPr="00031093">
              <w:t>Failure</w:t>
            </w:r>
          </w:p>
        </w:tc>
        <w:tc>
          <w:tcPr>
            <w:tcW w:w="3315" w:type="dxa"/>
            <w:vMerge w:val="restart"/>
            <w:shd w:val="clear" w:color="auto" w:fill="auto"/>
          </w:tcPr>
          <w:p w14:paraId="31DB1B9F" w14:textId="77777777" w:rsidR="00163F81" w:rsidRDefault="00163F81" w:rsidP="00FE78D0">
            <w:pPr>
              <w:tabs>
                <w:tab w:val="left" w:pos="735"/>
              </w:tabs>
              <w:jc w:val="both"/>
            </w:pPr>
            <w:proofErr w:type="gramStart"/>
            <w:r>
              <w:t>{</w:t>
            </w:r>
            <w:r>
              <w:tab/>
            </w:r>
            <w:proofErr w:type="gramEnd"/>
          </w:p>
          <w:p w14:paraId="3DBF7901" w14:textId="77777777" w:rsidR="00163F81" w:rsidRDefault="003F5A2D" w:rsidP="00FE78D0">
            <w:pPr>
              <w:jc w:val="both"/>
            </w:pPr>
            <w:r>
              <w:t>"</w:t>
            </w:r>
            <w:proofErr w:type="gramStart"/>
            <w:r w:rsidR="007E5DE5">
              <w:rPr>
                <w:szCs w:val="20"/>
              </w:rPr>
              <w:t>failureReason</w:t>
            </w:r>
            <w:proofErr w:type="gramEnd"/>
            <w:r>
              <w:t>"</w:t>
            </w:r>
            <w:r w:rsidR="00163F81">
              <w:t xml:space="preserve">: </w:t>
            </w:r>
            <w:r>
              <w:t>"</w:t>
            </w:r>
            <w:r w:rsidR="00163F81">
              <w:t>&lt;Description of the failure reason&gt;</w:t>
            </w:r>
            <w:r>
              <w:t>"</w:t>
            </w:r>
          </w:p>
          <w:p w14:paraId="7591F7D2" w14:textId="77777777" w:rsidR="00163F81" w:rsidRPr="0076069D" w:rsidRDefault="00163F81" w:rsidP="00FE78D0">
            <w:pPr>
              <w:jc w:val="both"/>
              <w:rPr>
                <w:highlight w:val="lightGray"/>
              </w:rPr>
            </w:pPr>
            <w:r>
              <w:t>}</w:t>
            </w:r>
          </w:p>
        </w:tc>
        <w:tc>
          <w:tcPr>
            <w:tcW w:w="956" w:type="dxa"/>
          </w:tcPr>
          <w:p w14:paraId="7BDD3908" w14:textId="77777777" w:rsidR="00163F81" w:rsidRPr="00031093" w:rsidRDefault="00163F81" w:rsidP="00FE78D0">
            <w:pPr>
              <w:jc w:val="both"/>
              <w:rPr>
                <w:szCs w:val="20"/>
              </w:rPr>
            </w:pPr>
            <w:r>
              <w:rPr>
                <w:szCs w:val="20"/>
              </w:rPr>
              <w:t>400</w:t>
            </w:r>
          </w:p>
          <w:p w14:paraId="70E1F0F3" w14:textId="77777777" w:rsidR="00163F81" w:rsidRPr="00031093" w:rsidRDefault="00163F81" w:rsidP="00FE78D0">
            <w:pPr>
              <w:jc w:val="both"/>
              <w:rPr>
                <w:szCs w:val="20"/>
              </w:rPr>
            </w:pPr>
          </w:p>
        </w:tc>
        <w:tc>
          <w:tcPr>
            <w:tcW w:w="1471" w:type="dxa"/>
          </w:tcPr>
          <w:p w14:paraId="26E57CA9" w14:textId="77777777" w:rsidR="00163F81" w:rsidRPr="00031093" w:rsidRDefault="00163F81" w:rsidP="00FE78D0">
            <w:pPr>
              <w:jc w:val="both"/>
              <w:rPr>
                <w:szCs w:val="20"/>
              </w:rPr>
            </w:pPr>
            <w:r w:rsidRPr="0076019E">
              <w:rPr>
                <w:szCs w:val="20"/>
              </w:rPr>
              <w:t>Application/json</w:t>
            </w:r>
          </w:p>
        </w:tc>
        <w:tc>
          <w:tcPr>
            <w:tcW w:w="2250" w:type="dxa"/>
          </w:tcPr>
          <w:p w14:paraId="4CEC25E7" w14:textId="77777777"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 xml:space="preserve">Parameter </w:t>
            </w:r>
            <w:proofErr w:type="gramStart"/>
            <w:r>
              <w:rPr>
                <w:szCs w:val="20"/>
              </w:rPr>
              <w:t>Name :</w:t>
            </w:r>
            <w:proofErr w:type="gramEnd"/>
            <w:r>
              <w:rPr>
                <w:szCs w:val="20"/>
              </w:rPr>
              <w:t xml:space="preserve"> Invalid Value</w:t>
            </w:r>
            <w:r w:rsidR="00A9180B">
              <w:rPr>
                <w:szCs w:val="20"/>
              </w:rPr>
              <w:t>&gt;</w:t>
            </w:r>
            <w:r w:rsidR="003F5A2D">
              <w:rPr>
                <w:szCs w:val="20"/>
              </w:rPr>
              <w:t>"</w:t>
            </w:r>
            <w:r>
              <w:rPr>
                <w:szCs w:val="20"/>
              </w:rPr>
              <w:t xml:space="preserve"> shall be returned in failure reason</w:t>
            </w:r>
          </w:p>
        </w:tc>
      </w:tr>
      <w:tr w:rsidR="00163F81" w14:paraId="3B21CB52" w14:textId="77777777" w:rsidTr="00FE78D0">
        <w:tc>
          <w:tcPr>
            <w:tcW w:w="1188" w:type="dxa"/>
            <w:vMerge/>
          </w:tcPr>
          <w:p w14:paraId="5E5C1131" w14:textId="77777777" w:rsidR="00163F81" w:rsidRPr="00031093" w:rsidRDefault="00163F81" w:rsidP="00FE78D0">
            <w:pPr>
              <w:jc w:val="both"/>
            </w:pPr>
          </w:p>
        </w:tc>
        <w:tc>
          <w:tcPr>
            <w:tcW w:w="3315" w:type="dxa"/>
            <w:vMerge/>
            <w:shd w:val="clear" w:color="auto" w:fill="auto"/>
          </w:tcPr>
          <w:p w14:paraId="0D0C6576" w14:textId="77777777" w:rsidR="00163F81" w:rsidRPr="00031093" w:rsidRDefault="00163F81" w:rsidP="00FE78D0">
            <w:pPr>
              <w:jc w:val="both"/>
            </w:pPr>
          </w:p>
        </w:tc>
        <w:tc>
          <w:tcPr>
            <w:tcW w:w="956" w:type="dxa"/>
          </w:tcPr>
          <w:p w14:paraId="2F9D1F7C" w14:textId="77777777" w:rsidR="00163F81" w:rsidRPr="00031093" w:rsidRDefault="00163F81" w:rsidP="00FE78D0">
            <w:pPr>
              <w:jc w:val="both"/>
            </w:pPr>
            <w:r>
              <w:rPr>
                <w:szCs w:val="20"/>
              </w:rPr>
              <w:t>400</w:t>
            </w:r>
          </w:p>
        </w:tc>
        <w:tc>
          <w:tcPr>
            <w:tcW w:w="1471" w:type="dxa"/>
          </w:tcPr>
          <w:p w14:paraId="39CD93B1" w14:textId="77777777" w:rsidR="00163F81" w:rsidRPr="00031093" w:rsidRDefault="00163F81" w:rsidP="00FE78D0">
            <w:pPr>
              <w:jc w:val="both"/>
            </w:pPr>
            <w:r>
              <w:rPr>
                <w:szCs w:val="20"/>
              </w:rPr>
              <w:t>Application/json</w:t>
            </w:r>
          </w:p>
        </w:tc>
        <w:tc>
          <w:tcPr>
            <w:tcW w:w="2250" w:type="dxa"/>
          </w:tcPr>
          <w:p w14:paraId="1EA7B742" w14:textId="77777777" w:rsidR="00163F81" w:rsidRDefault="00163F81" w:rsidP="00FE78D0">
            <w:pPr>
              <w:jc w:val="both"/>
              <w:rPr>
                <w:szCs w:val="20"/>
              </w:rPr>
            </w:pPr>
            <w:r>
              <w:rPr>
                <w:szCs w:val="20"/>
              </w:rPr>
              <w:t>In case mandatory parameter is missing</w:t>
            </w:r>
          </w:p>
          <w:p w14:paraId="232E1D2B" w14:textId="77777777" w:rsidR="00163F81" w:rsidRPr="00031093" w:rsidRDefault="003F5A2D" w:rsidP="00FE78D0">
            <w:pPr>
              <w:jc w:val="both"/>
            </w:pPr>
            <w:r>
              <w:rPr>
                <w:szCs w:val="20"/>
              </w:rPr>
              <w:t>"</w:t>
            </w:r>
            <w:r w:rsidR="00163F81">
              <w:rPr>
                <w:szCs w:val="20"/>
              </w:rPr>
              <w:t>&lt;Parameter Name: Not Present&gt;</w:t>
            </w:r>
            <w:r>
              <w:rPr>
                <w:szCs w:val="20"/>
              </w:rPr>
              <w:t>"</w:t>
            </w:r>
            <w:r w:rsidR="00163F81">
              <w:rPr>
                <w:szCs w:val="20"/>
              </w:rPr>
              <w:t xml:space="preserve"> shall be returned in failure reason</w:t>
            </w:r>
          </w:p>
        </w:tc>
      </w:tr>
      <w:tr w:rsidR="00163F81" w14:paraId="339D8D39" w14:textId="77777777" w:rsidTr="00FE78D0">
        <w:tc>
          <w:tcPr>
            <w:tcW w:w="1188" w:type="dxa"/>
            <w:vMerge/>
          </w:tcPr>
          <w:p w14:paraId="1A81D452" w14:textId="77777777" w:rsidR="00163F81" w:rsidRPr="00031093" w:rsidRDefault="00163F81" w:rsidP="00FE78D0">
            <w:pPr>
              <w:jc w:val="both"/>
            </w:pPr>
          </w:p>
        </w:tc>
        <w:tc>
          <w:tcPr>
            <w:tcW w:w="3315" w:type="dxa"/>
            <w:vMerge/>
            <w:shd w:val="clear" w:color="auto" w:fill="auto"/>
          </w:tcPr>
          <w:p w14:paraId="01BB04DE" w14:textId="77777777" w:rsidR="00163F81" w:rsidRPr="00031093" w:rsidRDefault="00163F81" w:rsidP="00FE78D0">
            <w:pPr>
              <w:jc w:val="both"/>
            </w:pPr>
          </w:p>
        </w:tc>
        <w:tc>
          <w:tcPr>
            <w:tcW w:w="956" w:type="dxa"/>
          </w:tcPr>
          <w:p w14:paraId="7EB6592A" w14:textId="77777777" w:rsidR="00163F81" w:rsidRPr="00031093" w:rsidRDefault="00163F81" w:rsidP="00FE78D0">
            <w:pPr>
              <w:jc w:val="both"/>
            </w:pPr>
            <w:r>
              <w:rPr>
                <w:color w:val="000000" w:themeColor="text1"/>
                <w:szCs w:val="20"/>
              </w:rPr>
              <w:t>500</w:t>
            </w:r>
          </w:p>
        </w:tc>
        <w:tc>
          <w:tcPr>
            <w:tcW w:w="1471" w:type="dxa"/>
          </w:tcPr>
          <w:p w14:paraId="34879A05" w14:textId="77777777" w:rsidR="00163F81" w:rsidRPr="00031093" w:rsidRDefault="00163F81" w:rsidP="00FE78D0">
            <w:pPr>
              <w:jc w:val="both"/>
            </w:pPr>
            <w:r>
              <w:rPr>
                <w:szCs w:val="20"/>
              </w:rPr>
              <w:t>Application/json</w:t>
            </w:r>
          </w:p>
        </w:tc>
        <w:tc>
          <w:tcPr>
            <w:tcW w:w="2250" w:type="dxa"/>
          </w:tcPr>
          <w:p w14:paraId="512C82AA" w14:textId="77777777" w:rsidR="00163F81" w:rsidRPr="00763334" w:rsidRDefault="00163F81" w:rsidP="00FE78D0">
            <w:pPr>
              <w:jc w:val="both"/>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3E3F98E7" w14:textId="77777777" w:rsidR="00163F81" w:rsidRDefault="00163F81" w:rsidP="00163F81">
      <w:pPr>
        <w:jc w:val="both"/>
      </w:pPr>
    </w:p>
    <w:p w14:paraId="28D99D8D" w14:textId="77777777" w:rsidR="00163F81" w:rsidRDefault="00163F81" w:rsidP="00163F81">
      <w:pPr>
        <w:pStyle w:val="Heading5"/>
        <w:jc w:val="both"/>
      </w:pPr>
      <w:r>
        <w:t>Body Elements</w:t>
      </w:r>
    </w:p>
    <w:p w14:paraId="3F7DF693" w14:textId="77777777" w:rsidR="0023507B" w:rsidDel="0023507B" w:rsidRDefault="0023507B" w:rsidP="0023507B">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23507B" w:rsidRPr="00DE1B6A" w14:paraId="4381DC8F" w14:textId="77777777" w:rsidTr="001B6A55">
        <w:trPr>
          <w:trHeight w:val="244"/>
        </w:trPr>
        <w:tc>
          <w:tcPr>
            <w:tcW w:w="294" w:type="pct"/>
            <w:shd w:val="clear" w:color="auto" w:fill="D9D9D9" w:themeFill="background1" w:themeFillShade="D9"/>
          </w:tcPr>
          <w:p w14:paraId="5E6942C3" w14:textId="77777777" w:rsidR="0023507B" w:rsidRPr="00DE1B6A" w:rsidRDefault="0023507B" w:rsidP="001B6A55">
            <w:pPr>
              <w:jc w:val="both"/>
            </w:pPr>
            <w:r w:rsidRPr="00DE1B6A">
              <w:t>#</w:t>
            </w:r>
          </w:p>
        </w:tc>
        <w:tc>
          <w:tcPr>
            <w:tcW w:w="926" w:type="pct"/>
            <w:shd w:val="clear" w:color="auto" w:fill="D9D9D9" w:themeFill="background1" w:themeFillShade="D9"/>
          </w:tcPr>
          <w:p w14:paraId="0733191F" w14:textId="77777777" w:rsidR="0023507B" w:rsidRPr="00DE1B6A" w:rsidRDefault="0023507B" w:rsidP="001B6A55">
            <w:pPr>
              <w:jc w:val="both"/>
            </w:pPr>
            <w:r w:rsidRPr="00DE1B6A">
              <w:t>Element Name</w:t>
            </w:r>
          </w:p>
        </w:tc>
        <w:tc>
          <w:tcPr>
            <w:tcW w:w="691" w:type="pct"/>
            <w:shd w:val="clear" w:color="auto" w:fill="D9D9D9" w:themeFill="background1" w:themeFillShade="D9"/>
          </w:tcPr>
          <w:p w14:paraId="4E576B6A" w14:textId="77777777" w:rsidR="0023507B" w:rsidRPr="00DE1B6A" w:rsidRDefault="0023507B" w:rsidP="001B6A55">
            <w:pPr>
              <w:jc w:val="both"/>
            </w:pPr>
            <w:r w:rsidRPr="00DE1B6A">
              <w:t>Mandatory</w:t>
            </w:r>
          </w:p>
        </w:tc>
        <w:tc>
          <w:tcPr>
            <w:tcW w:w="690" w:type="pct"/>
            <w:shd w:val="clear" w:color="auto" w:fill="D9D9D9" w:themeFill="background1" w:themeFillShade="D9"/>
          </w:tcPr>
          <w:p w14:paraId="0AC0A158" w14:textId="77777777" w:rsidR="0023507B" w:rsidRPr="00DE1B6A" w:rsidRDefault="0023507B" w:rsidP="001B6A55">
            <w:pPr>
              <w:jc w:val="both"/>
            </w:pPr>
            <w:r w:rsidRPr="00DE1B6A">
              <w:t>Data type</w:t>
            </w:r>
          </w:p>
        </w:tc>
        <w:tc>
          <w:tcPr>
            <w:tcW w:w="1116" w:type="pct"/>
            <w:shd w:val="clear" w:color="auto" w:fill="D9D9D9" w:themeFill="background1" w:themeFillShade="D9"/>
          </w:tcPr>
          <w:p w14:paraId="1AFA6CA9" w14:textId="77777777" w:rsidR="0023507B" w:rsidRPr="00DE1B6A" w:rsidRDefault="0023507B" w:rsidP="001B6A55">
            <w:pPr>
              <w:jc w:val="both"/>
            </w:pPr>
            <w:r>
              <w:t>Range</w:t>
            </w:r>
          </w:p>
        </w:tc>
        <w:tc>
          <w:tcPr>
            <w:tcW w:w="1283" w:type="pct"/>
            <w:shd w:val="clear" w:color="auto" w:fill="D9D9D9" w:themeFill="background1" w:themeFillShade="D9"/>
          </w:tcPr>
          <w:p w14:paraId="14275202" w14:textId="77777777" w:rsidR="0023507B" w:rsidRPr="00DE1B6A" w:rsidRDefault="0023507B" w:rsidP="001B6A55">
            <w:pPr>
              <w:jc w:val="both"/>
            </w:pPr>
            <w:r w:rsidRPr="00DE1B6A">
              <w:t>Details</w:t>
            </w:r>
          </w:p>
        </w:tc>
      </w:tr>
      <w:tr w:rsidR="0023507B" w14:paraId="34FC4DD5" w14:textId="77777777" w:rsidTr="001B6A55">
        <w:trPr>
          <w:trHeight w:val="244"/>
        </w:trPr>
        <w:tc>
          <w:tcPr>
            <w:tcW w:w="294" w:type="pct"/>
          </w:tcPr>
          <w:p w14:paraId="67F73EE0" w14:textId="77777777" w:rsidR="0023507B" w:rsidRPr="00E827C4" w:rsidRDefault="0023507B" w:rsidP="001B6A55">
            <w:pPr>
              <w:jc w:val="both"/>
              <w:rPr>
                <w:szCs w:val="20"/>
              </w:rPr>
            </w:pPr>
            <w:r>
              <w:rPr>
                <w:szCs w:val="20"/>
              </w:rPr>
              <w:t>1</w:t>
            </w:r>
          </w:p>
        </w:tc>
        <w:tc>
          <w:tcPr>
            <w:tcW w:w="926" w:type="pct"/>
          </w:tcPr>
          <w:p w14:paraId="13340AEB" w14:textId="77777777" w:rsidR="0023507B" w:rsidRPr="00B84EE3" w:rsidRDefault="0023507B" w:rsidP="001B6A55">
            <w:pPr>
              <w:jc w:val="both"/>
              <w:rPr>
                <w:szCs w:val="20"/>
              </w:rPr>
            </w:pPr>
            <w:proofErr w:type="gramStart"/>
            <w:r>
              <w:rPr>
                <w:szCs w:val="20"/>
              </w:rPr>
              <w:t>failureReason</w:t>
            </w:r>
            <w:proofErr w:type="gramEnd"/>
          </w:p>
        </w:tc>
        <w:tc>
          <w:tcPr>
            <w:tcW w:w="691" w:type="pct"/>
          </w:tcPr>
          <w:p w14:paraId="4E93904B" w14:textId="77777777" w:rsidR="0023507B" w:rsidRPr="00E827C4" w:rsidRDefault="0023507B" w:rsidP="001B6A55">
            <w:pPr>
              <w:jc w:val="both"/>
              <w:rPr>
                <w:szCs w:val="20"/>
              </w:rPr>
            </w:pPr>
            <w:r>
              <w:rPr>
                <w:szCs w:val="20"/>
              </w:rPr>
              <w:t>No</w:t>
            </w:r>
          </w:p>
        </w:tc>
        <w:tc>
          <w:tcPr>
            <w:tcW w:w="690" w:type="pct"/>
          </w:tcPr>
          <w:p w14:paraId="0E136C8F" w14:textId="77777777" w:rsidR="0023507B" w:rsidRPr="00B84EE3" w:rsidRDefault="0023507B" w:rsidP="001B6A55">
            <w:pPr>
              <w:jc w:val="both"/>
              <w:rPr>
                <w:szCs w:val="20"/>
              </w:rPr>
            </w:pPr>
            <w:r>
              <w:rPr>
                <w:szCs w:val="20"/>
              </w:rPr>
              <w:t>String</w:t>
            </w:r>
          </w:p>
        </w:tc>
        <w:tc>
          <w:tcPr>
            <w:tcW w:w="1116" w:type="pct"/>
          </w:tcPr>
          <w:p w14:paraId="1A385F3A" w14:textId="77777777" w:rsidR="0023507B" w:rsidRPr="00E827C4" w:rsidRDefault="0023507B" w:rsidP="001B6A55">
            <w:pPr>
              <w:jc w:val="both"/>
              <w:rPr>
                <w:szCs w:val="20"/>
              </w:rPr>
            </w:pPr>
          </w:p>
        </w:tc>
        <w:tc>
          <w:tcPr>
            <w:tcW w:w="1283" w:type="pct"/>
          </w:tcPr>
          <w:p w14:paraId="7FA9ED2A" w14:textId="77777777" w:rsidR="0023507B" w:rsidRPr="00E827C4" w:rsidRDefault="0023507B" w:rsidP="001B6A55">
            <w:pPr>
              <w:jc w:val="both"/>
              <w:rPr>
                <w:szCs w:val="20"/>
              </w:rPr>
            </w:pPr>
            <w:r>
              <w:rPr>
                <w:szCs w:val="20"/>
              </w:rPr>
              <w:t>Reason for the request failure</w:t>
            </w:r>
          </w:p>
        </w:tc>
      </w:tr>
    </w:tbl>
    <w:p w14:paraId="4E42BBAB" w14:textId="77777777" w:rsidR="00163F81" w:rsidRDefault="00163F81" w:rsidP="00163F81">
      <w:pPr>
        <w:jc w:val="both"/>
      </w:pPr>
    </w:p>
    <w:p w14:paraId="71268069" w14:textId="77777777" w:rsidR="001C1483" w:rsidRDefault="001C1483" w:rsidP="001C1483">
      <w:pPr>
        <w:pStyle w:val="Heading3"/>
        <w:tabs>
          <w:tab w:val="num" w:pos="540"/>
        </w:tabs>
        <w:jc w:val="both"/>
      </w:pPr>
      <w:bookmarkStart w:id="207" w:name="_Toc410383283"/>
      <w:bookmarkStart w:id="208" w:name="_Toc411454391"/>
      <w:bookmarkStart w:id="209" w:name="_Toc409453697"/>
      <w:r>
        <w:t>CDR File Notification API</w:t>
      </w:r>
      <w:bookmarkEnd w:id="207"/>
      <w:bookmarkEnd w:id="208"/>
    </w:p>
    <w:p w14:paraId="6D192E8F" w14:textId="77777777" w:rsidR="001C1483" w:rsidRDefault="001C1483" w:rsidP="001C1483">
      <w:pPr>
        <w:rPr>
          <w:rFonts w:cs="Arial"/>
          <w:color w:val="FF0000"/>
          <w:szCs w:val="20"/>
        </w:rPr>
      </w:pPr>
    </w:p>
    <w:p w14:paraId="7A1C0BDF" w14:textId="77777777" w:rsidR="001C1483" w:rsidRPr="00801274" w:rsidRDefault="001C1483" w:rsidP="001C1483">
      <w:r>
        <w:t>IVR</w:t>
      </w:r>
      <w:r w:rsidRPr="000B5468">
        <w:t xml:space="preserve"> shall invoke this </w:t>
      </w:r>
      <w:r>
        <w:t xml:space="preserve">NMS </w:t>
      </w:r>
      <w:r w:rsidRPr="000B5468">
        <w:t xml:space="preserve">API to </w:t>
      </w:r>
      <w:r>
        <w:t>notify IVR platform when a target file is ready.</w:t>
      </w:r>
    </w:p>
    <w:p w14:paraId="210067D2" w14:textId="77777777" w:rsidR="001C1483" w:rsidRPr="006110FF" w:rsidRDefault="001C1483" w:rsidP="001C1483">
      <w:pPr>
        <w:pStyle w:val="Heading4"/>
      </w:pPr>
      <w:proofErr w:type="gramStart"/>
      <w:r w:rsidRPr="00A82276">
        <w:t>cdrFileNotification</w:t>
      </w:r>
      <w:proofErr w:type="gramEnd"/>
      <w:r w:rsidRPr="00A82276">
        <w:t xml:space="preserve"> </w:t>
      </w:r>
      <w:r>
        <w:t>API</w:t>
      </w:r>
      <w:r w:rsidRPr="00D164C4">
        <w:t xml:space="preserve"> </w:t>
      </w:r>
      <w:r>
        <w:t>- Request</w:t>
      </w:r>
    </w:p>
    <w:p w14:paraId="279B95DE" w14:textId="77777777" w:rsidR="001C1483" w:rsidRDefault="001C1483" w:rsidP="001C1483">
      <w:pPr>
        <w:rPr>
          <w:rFonts w:cs="Arial"/>
          <w:color w:val="FF0000"/>
          <w:szCs w:val="20"/>
        </w:rPr>
      </w:pPr>
    </w:p>
    <w:p w14:paraId="16D1306E" w14:textId="77777777" w:rsidR="001C1483" w:rsidRDefault="001C1483" w:rsidP="001C1483">
      <w:r w:rsidRPr="00DE1B6A">
        <w:rPr>
          <w:b/>
        </w:rPr>
        <w:t>URL</w:t>
      </w:r>
      <w:r w:rsidRPr="00EB6872">
        <w:t>:</w:t>
      </w:r>
    </w:p>
    <w:p w14:paraId="723BAA13" w14:textId="5B5D884D" w:rsidR="001C1483" w:rsidRPr="00152DDF" w:rsidRDefault="001C1483" w:rsidP="001C1483">
      <w:r w:rsidRPr="00152DDF">
        <w:t>http://&lt;motech</w:t>
      </w:r>
      <w:proofErr w:type="gramStart"/>
      <w:r w:rsidRPr="00152DDF">
        <w:t>:port</w:t>
      </w:r>
      <w:proofErr w:type="gramEnd"/>
      <w:r w:rsidRPr="00152DDF">
        <w:t>&gt;/motech-platform-server/module/</w:t>
      </w:r>
      <w:r w:rsidR="00C53D62">
        <w:t>imi</w:t>
      </w:r>
      <w:r w:rsidRPr="00152DDF">
        <w:t xml:space="preserve">/cdrFileNotification/ </w:t>
      </w:r>
    </w:p>
    <w:p w14:paraId="75F88AFE" w14:textId="77777777" w:rsidR="001C1483" w:rsidRDefault="001C1483" w:rsidP="001C1483">
      <w:pPr>
        <w:rPr>
          <w:b/>
        </w:rPr>
      </w:pPr>
    </w:p>
    <w:p w14:paraId="5AF92849" w14:textId="77777777" w:rsidR="001C1483" w:rsidRDefault="001C1483" w:rsidP="001C1483">
      <w:r w:rsidRPr="0060501A">
        <w:rPr>
          <w:b/>
        </w:rPr>
        <w:t>Method</w:t>
      </w:r>
      <w:r w:rsidRPr="00EB6872">
        <w:t xml:space="preserve">: </w:t>
      </w:r>
      <w:r>
        <w:t>POST</w:t>
      </w:r>
    </w:p>
    <w:p w14:paraId="238B55A8" w14:textId="77777777" w:rsidR="001C1483" w:rsidRDefault="001C1483" w:rsidP="001C1483">
      <w:pPr>
        <w:pStyle w:val="Heading5"/>
        <w:tabs>
          <w:tab w:val="num" w:pos="810"/>
        </w:tabs>
        <w:jc w:val="both"/>
      </w:pPr>
      <w:r>
        <w:t>Validations</w:t>
      </w:r>
    </w:p>
    <w:p w14:paraId="3361DF68" w14:textId="77777777" w:rsidR="001C1483" w:rsidRPr="00801274" w:rsidRDefault="001C1483" w:rsidP="001C1483">
      <w:pPr>
        <w:pStyle w:val="ListParagraph"/>
        <w:numPr>
          <w:ilvl w:val="0"/>
          <w:numId w:val="41"/>
        </w:numPr>
        <w:ind w:left="180" w:hanging="180"/>
        <w:jc w:val="both"/>
        <w:rPr>
          <w:rFonts w:eastAsia="Calibri" w:cs="Arial"/>
          <w:szCs w:val="22"/>
        </w:rPr>
      </w:pPr>
      <w:r w:rsidRPr="00801274">
        <w:rPr>
          <w:rFonts w:eastAsia="Calibri" w:cs="Arial"/>
          <w:szCs w:val="22"/>
        </w:rPr>
        <w:t>MoTech shall return Failure with appropriate error code in following case</w:t>
      </w:r>
    </w:p>
    <w:p w14:paraId="4CC4564C" w14:textId="77777777" w:rsidR="001C1483" w:rsidRPr="00801274" w:rsidRDefault="001C1483" w:rsidP="001C1483">
      <w:pPr>
        <w:pStyle w:val="ListParagraph"/>
        <w:numPr>
          <w:ilvl w:val="0"/>
          <w:numId w:val="41"/>
        </w:numPr>
        <w:ind w:left="180" w:hanging="180"/>
        <w:jc w:val="both"/>
        <w:rPr>
          <w:rFonts w:eastAsia="Calibri" w:cs="Arial"/>
          <w:szCs w:val="22"/>
        </w:rPr>
      </w:pPr>
      <w:r w:rsidRPr="00801274">
        <w:rPr>
          <w:rFonts w:cs="Arial"/>
        </w:rPr>
        <w:t>Invalid Filename</w:t>
      </w:r>
    </w:p>
    <w:p w14:paraId="232F8052" w14:textId="77777777" w:rsidR="001C1483" w:rsidRDefault="001C1483" w:rsidP="001C1483">
      <w:pPr>
        <w:pStyle w:val="Bullet1"/>
        <w:keepNext w:val="0"/>
        <w:keepLines w:val="0"/>
        <w:numPr>
          <w:ilvl w:val="0"/>
          <w:numId w:val="41"/>
        </w:numPr>
        <w:ind w:left="180" w:hanging="180"/>
        <w:contextualSpacing/>
        <w:rPr>
          <w:rFonts w:ascii="Arial" w:hAnsi="Arial" w:cs="Arial"/>
        </w:rPr>
      </w:pPr>
      <w:r w:rsidRPr="00801274">
        <w:rPr>
          <w:rFonts w:ascii="Arial" w:hAnsi="Arial" w:cs="Arial"/>
        </w:rPr>
        <w:t>Any mandatory Parameters are missing</w:t>
      </w:r>
    </w:p>
    <w:p w14:paraId="705A940A" w14:textId="77777777" w:rsidR="001C1483" w:rsidRDefault="001C1483" w:rsidP="001C1483">
      <w:pPr>
        <w:pStyle w:val="Heading5"/>
        <w:tabs>
          <w:tab w:val="num" w:pos="810"/>
        </w:tabs>
        <w:jc w:val="both"/>
      </w:pPr>
      <w:r>
        <w:t>Http time Out</w:t>
      </w:r>
    </w:p>
    <w:p w14:paraId="5DEE440F" w14:textId="77777777" w:rsidR="00E01344" w:rsidRPr="0088526F" w:rsidRDefault="00E01344" w:rsidP="004E18FC"/>
    <w:tbl>
      <w:tblPr>
        <w:tblStyle w:val="TableGrid"/>
        <w:tblW w:w="2653" w:type="pct"/>
        <w:tblLayout w:type="fixed"/>
        <w:tblLook w:val="04A0" w:firstRow="1" w:lastRow="0" w:firstColumn="1" w:lastColumn="0" w:noHBand="0" w:noVBand="1"/>
      </w:tblPr>
      <w:tblGrid>
        <w:gridCol w:w="2718"/>
        <w:gridCol w:w="1801"/>
      </w:tblGrid>
      <w:tr w:rsidR="00E01344" w:rsidRPr="00FF4865" w14:paraId="28A7832C" w14:textId="77777777" w:rsidTr="00D55576">
        <w:trPr>
          <w:trHeight w:val="244"/>
        </w:trPr>
        <w:tc>
          <w:tcPr>
            <w:tcW w:w="3007" w:type="pct"/>
            <w:shd w:val="clear" w:color="auto" w:fill="D9D9D9" w:themeFill="background1" w:themeFillShade="D9"/>
            <w:vAlign w:val="bottom"/>
          </w:tcPr>
          <w:p w14:paraId="18B5DA2E"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37FCB50"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376E4E6C" w14:textId="77777777" w:rsidTr="00D55576">
        <w:trPr>
          <w:trHeight w:val="386"/>
        </w:trPr>
        <w:tc>
          <w:tcPr>
            <w:tcW w:w="3007" w:type="pct"/>
          </w:tcPr>
          <w:p w14:paraId="3D5FF0EC" w14:textId="77777777" w:rsidR="00E01344" w:rsidRPr="00FF4865" w:rsidRDefault="006C4860" w:rsidP="00D55576">
            <w:pPr>
              <w:tabs>
                <w:tab w:val="left" w:pos="1114"/>
              </w:tabs>
              <w:ind w:left="360" w:hanging="360"/>
              <w:jc w:val="both"/>
              <w:rPr>
                <w:rFonts w:cs="Arial"/>
                <w:szCs w:val="20"/>
              </w:rPr>
            </w:pPr>
            <w:r>
              <w:rPr>
                <w:rFonts w:cs="Arial"/>
                <w:szCs w:val="20"/>
              </w:rPr>
              <w:t>Offline</w:t>
            </w:r>
          </w:p>
        </w:tc>
        <w:tc>
          <w:tcPr>
            <w:tcW w:w="1993" w:type="pct"/>
          </w:tcPr>
          <w:p w14:paraId="24AA6195"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1DC34F0B" w14:textId="77777777" w:rsidR="001C1483" w:rsidRDefault="001C1483" w:rsidP="001C1483">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1C1483" w14:paraId="517AFF9E" w14:textId="77777777" w:rsidTr="001B6A55">
        <w:tc>
          <w:tcPr>
            <w:tcW w:w="1489" w:type="dxa"/>
            <w:shd w:val="clear" w:color="auto" w:fill="D9D9D9" w:themeFill="background1" w:themeFillShade="D9"/>
          </w:tcPr>
          <w:p w14:paraId="68BC093F" w14:textId="77777777" w:rsidR="001C1483" w:rsidRDefault="001C1483" w:rsidP="001B6A55">
            <w:r>
              <w:t>Header Name</w:t>
            </w:r>
          </w:p>
        </w:tc>
        <w:tc>
          <w:tcPr>
            <w:tcW w:w="1813" w:type="dxa"/>
            <w:shd w:val="clear" w:color="auto" w:fill="D9D9D9" w:themeFill="background1" w:themeFillShade="D9"/>
          </w:tcPr>
          <w:p w14:paraId="10BBB531" w14:textId="77777777" w:rsidR="001C1483" w:rsidRDefault="001C1483" w:rsidP="001B6A55">
            <w:r>
              <w:t>Header Value</w:t>
            </w:r>
          </w:p>
        </w:tc>
        <w:tc>
          <w:tcPr>
            <w:tcW w:w="1340" w:type="dxa"/>
            <w:shd w:val="clear" w:color="auto" w:fill="D9D9D9" w:themeFill="background1" w:themeFillShade="D9"/>
          </w:tcPr>
          <w:p w14:paraId="0C22E395" w14:textId="77777777" w:rsidR="001C1483" w:rsidRDefault="001C1483" w:rsidP="001B6A55">
            <w:r>
              <w:t>Mandatory</w:t>
            </w:r>
          </w:p>
        </w:tc>
        <w:tc>
          <w:tcPr>
            <w:tcW w:w="4538" w:type="dxa"/>
            <w:shd w:val="clear" w:color="auto" w:fill="D9D9D9" w:themeFill="background1" w:themeFillShade="D9"/>
          </w:tcPr>
          <w:p w14:paraId="3181893F" w14:textId="77777777" w:rsidR="001C1483" w:rsidRDefault="001C1483" w:rsidP="001B6A55">
            <w:r>
              <w:t>Description</w:t>
            </w:r>
          </w:p>
        </w:tc>
      </w:tr>
      <w:tr w:rsidR="001C1483" w14:paraId="24ECBF40" w14:textId="77777777" w:rsidTr="001B6A55">
        <w:tc>
          <w:tcPr>
            <w:tcW w:w="1489" w:type="dxa"/>
          </w:tcPr>
          <w:p w14:paraId="76AD200B" w14:textId="77777777" w:rsidR="001C1483" w:rsidRPr="0065474C" w:rsidRDefault="001C1483" w:rsidP="001B6A55">
            <w:r>
              <w:t>Content-Type</w:t>
            </w:r>
          </w:p>
        </w:tc>
        <w:tc>
          <w:tcPr>
            <w:tcW w:w="1813" w:type="dxa"/>
          </w:tcPr>
          <w:p w14:paraId="6AB3496B" w14:textId="77777777" w:rsidR="001C1483" w:rsidRDefault="001C1483" w:rsidP="001B6A55">
            <w:proofErr w:type="gramStart"/>
            <w:r>
              <w:t>application</w:t>
            </w:r>
            <w:proofErr w:type="gramEnd"/>
            <w:r>
              <w:t>/json</w:t>
            </w:r>
          </w:p>
        </w:tc>
        <w:tc>
          <w:tcPr>
            <w:tcW w:w="1340" w:type="dxa"/>
          </w:tcPr>
          <w:p w14:paraId="7B147EC9" w14:textId="77777777" w:rsidR="001C1483" w:rsidRPr="0065474C" w:rsidRDefault="001C1483" w:rsidP="001B6A55">
            <w:r>
              <w:t>Yes</w:t>
            </w:r>
          </w:p>
        </w:tc>
        <w:tc>
          <w:tcPr>
            <w:tcW w:w="4538" w:type="dxa"/>
          </w:tcPr>
          <w:p w14:paraId="5C50DAF5" w14:textId="77777777" w:rsidR="001C1483" w:rsidRPr="00BA7AFF" w:rsidRDefault="001C1483" w:rsidP="001B6A55">
            <w:r>
              <w:t>It specifies the format of the content in the request</w:t>
            </w:r>
          </w:p>
        </w:tc>
      </w:tr>
      <w:tr w:rsidR="001C1483" w14:paraId="1F466B77" w14:textId="77777777" w:rsidTr="001B6A55">
        <w:tc>
          <w:tcPr>
            <w:tcW w:w="1489" w:type="dxa"/>
          </w:tcPr>
          <w:p w14:paraId="2971B05A" w14:textId="77777777" w:rsidR="001C1483" w:rsidRPr="0065474C" w:rsidRDefault="001C1483" w:rsidP="001B6A55">
            <w:r>
              <w:t>Accept</w:t>
            </w:r>
          </w:p>
        </w:tc>
        <w:tc>
          <w:tcPr>
            <w:tcW w:w="1813" w:type="dxa"/>
          </w:tcPr>
          <w:p w14:paraId="098725B8" w14:textId="77777777" w:rsidR="001C1483" w:rsidRPr="0065474C" w:rsidRDefault="001C1483" w:rsidP="001B6A55">
            <w:proofErr w:type="gramStart"/>
            <w:r>
              <w:t>application</w:t>
            </w:r>
            <w:proofErr w:type="gramEnd"/>
            <w:r>
              <w:t>/json</w:t>
            </w:r>
          </w:p>
        </w:tc>
        <w:tc>
          <w:tcPr>
            <w:tcW w:w="1340" w:type="dxa"/>
          </w:tcPr>
          <w:p w14:paraId="20BEC017" w14:textId="77777777" w:rsidR="001C1483" w:rsidRPr="0065474C" w:rsidRDefault="001C1483" w:rsidP="001B6A55">
            <w:r>
              <w:t>Yes</w:t>
            </w:r>
          </w:p>
        </w:tc>
        <w:tc>
          <w:tcPr>
            <w:tcW w:w="4538" w:type="dxa"/>
          </w:tcPr>
          <w:p w14:paraId="50DBE754" w14:textId="77777777" w:rsidR="001C1483" w:rsidRPr="00706077" w:rsidRDefault="001C1483" w:rsidP="001B6A55">
            <w:r>
              <w:t>It specifies the format of the content accepted by the API invoker.</w:t>
            </w:r>
          </w:p>
        </w:tc>
      </w:tr>
    </w:tbl>
    <w:p w14:paraId="6B9587EC" w14:textId="77777777" w:rsidR="001C1483" w:rsidRDefault="001C1483" w:rsidP="001C1483">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1C1483" w14:paraId="372DB9DC" w14:textId="77777777" w:rsidTr="001B6A55">
        <w:tc>
          <w:tcPr>
            <w:tcW w:w="540" w:type="dxa"/>
            <w:shd w:val="clear" w:color="auto" w:fill="CCCCCC"/>
            <w:tcMar>
              <w:top w:w="100" w:type="dxa"/>
              <w:left w:w="100" w:type="dxa"/>
              <w:bottom w:w="100" w:type="dxa"/>
              <w:right w:w="100" w:type="dxa"/>
            </w:tcMar>
          </w:tcPr>
          <w:p w14:paraId="628C64D0" w14:textId="77777777" w:rsidR="001C1483" w:rsidRDefault="001C1483" w:rsidP="001B6A55">
            <w:pPr>
              <w:pStyle w:val="Normal1"/>
              <w:spacing w:line="240" w:lineRule="auto"/>
              <w:jc w:val="both"/>
            </w:pPr>
          </w:p>
        </w:tc>
        <w:tc>
          <w:tcPr>
            <w:tcW w:w="8650" w:type="dxa"/>
            <w:tcMar>
              <w:top w:w="100" w:type="dxa"/>
              <w:left w:w="100" w:type="dxa"/>
              <w:bottom w:w="100" w:type="dxa"/>
              <w:right w:w="100" w:type="dxa"/>
            </w:tcMar>
          </w:tcPr>
          <w:p w14:paraId="3F0477F9" w14:textId="77777777" w:rsidR="001C1483" w:rsidRPr="00801274" w:rsidRDefault="001C1483" w:rsidP="001B6A55">
            <w:pPr>
              <w:rPr>
                <w:rFonts w:eastAsia="Arial" w:cs="Arial"/>
                <w:szCs w:val="20"/>
              </w:rPr>
            </w:pPr>
            <w:r w:rsidRPr="00801274">
              <w:rPr>
                <w:rFonts w:eastAsia="Arial" w:cs="Arial"/>
                <w:szCs w:val="20"/>
              </w:rPr>
              <w:t>{</w:t>
            </w:r>
          </w:p>
          <w:p w14:paraId="297B6154"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fileName</w:t>
            </w:r>
            <w:proofErr w:type="gramEnd"/>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OBD_NMS1_20150127090000.csv</w:t>
            </w:r>
            <w:r>
              <w:rPr>
                <w:rFonts w:eastAsia="Arial" w:cs="Arial"/>
                <w:szCs w:val="20"/>
              </w:rPr>
              <w:t>"</w:t>
            </w:r>
            <w:r w:rsidR="001C1483" w:rsidRPr="00801274">
              <w:rPr>
                <w:rFonts w:eastAsia="Arial" w:cs="Arial"/>
                <w:szCs w:val="20"/>
              </w:rPr>
              <w:t>,</w:t>
            </w:r>
          </w:p>
          <w:p w14:paraId="7D518D22"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cdrSummary</w:t>
            </w:r>
            <w:proofErr w:type="gramEnd"/>
            <w:r>
              <w:rPr>
                <w:rFonts w:eastAsia="Arial" w:cs="Arial"/>
                <w:szCs w:val="20"/>
              </w:rPr>
              <w:t>"</w:t>
            </w:r>
            <w:r w:rsidR="001C1483" w:rsidRPr="00801274">
              <w:rPr>
                <w:rFonts w:eastAsia="Arial" w:cs="Arial"/>
                <w:szCs w:val="20"/>
              </w:rPr>
              <w:t>:</w:t>
            </w:r>
          </w:p>
          <w:p w14:paraId="3CA04557" w14:textId="77777777" w:rsidR="001C1483" w:rsidRPr="00801274" w:rsidRDefault="001C1483" w:rsidP="001B6A55">
            <w:pPr>
              <w:rPr>
                <w:rFonts w:eastAsia="Arial" w:cs="Arial"/>
                <w:szCs w:val="20"/>
              </w:rPr>
            </w:pPr>
            <w:r w:rsidRPr="00801274">
              <w:rPr>
                <w:rFonts w:eastAsia="Arial" w:cs="Arial"/>
                <w:szCs w:val="20"/>
              </w:rPr>
              <w:t>{</w:t>
            </w:r>
          </w:p>
          <w:p w14:paraId="6B90FB56"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cdrFile</w:t>
            </w:r>
            <w:proofErr w:type="gramEnd"/>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cdrSummary_OBD_NMS1_20150201090000.csv</w:t>
            </w:r>
            <w:r>
              <w:rPr>
                <w:rFonts w:eastAsia="Arial" w:cs="Arial"/>
                <w:szCs w:val="20"/>
              </w:rPr>
              <w:t>"</w:t>
            </w:r>
            <w:r w:rsidR="001C1483" w:rsidRPr="00801274">
              <w:rPr>
                <w:rFonts w:eastAsia="Arial" w:cs="Arial"/>
                <w:szCs w:val="20"/>
              </w:rPr>
              <w:t>,</w:t>
            </w:r>
          </w:p>
          <w:p w14:paraId="3406FF30"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checksum</w:t>
            </w:r>
            <w:proofErr w:type="gramEnd"/>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xxxxxx</w:t>
            </w:r>
            <w:r>
              <w:rPr>
                <w:rFonts w:eastAsia="Arial" w:cs="Arial"/>
                <w:szCs w:val="20"/>
              </w:rPr>
              <w:t>"</w:t>
            </w:r>
            <w:r w:rsidR="001C1483" w:rsidRPr="00801274">
              <w:rPr>
                <w:rFonts w:eastAsia="Arial" w:cs="Arial"/>
                <w:szCs w:val="20"/>
              </w:rPr>
              <w:t xml:space="preserve">, </w:t>
            </w:r>
          </w:p>
          <w:p w14:paraId="0B78B27A"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recordsCount</w:t>
            </w:r>
            <w:proofErr w:type="gramEnd"/>
            <w:r>
              <w:rPr>
                <w:rFonts w:eastAsia="Arial" w:cs="Arial"/>
                <w:szCs w:val="20"/>
              </w:rPr>
              <w:t>"</w:t>
            </w:r>
            <w:r w:rsidR="001C1483" w:rsidRPr="00801274">
              <w:rPr>
                <w:rFonts w:eastAsia="Arial" w:cs="Arial"/>
                <w:szCs w:val="20"/>
              </w:rPr>
              <w:t>: 5000</w:t>
            </w:r>
          </w:p>
          <w:p w14:paraId="3063A439" w14:textId="77777777" w:rsidR="001C1483" w:rsidRPr="00801274" w:rsidRDefault="001C1483" w:rsidP="001B6A55">
            <w:pPr>
              <w:rPr>
                <w:rFonts w:eastAsia="Arial" w:cs="Arial"/>
                <w:szCs w:val="20"/>
              </w:rPr>
            </w:pPr>
            <w:r w:rsidRPr="00801274">
              <w:rPr>
                <w:rFonts w:eastAsia="Arial" w:cs="Arial"/>
                <w:szCs w:val="20"/>
              </w:rPr>
              <w:t>},</w:t>
            </w:r>
          </w:p>
          <w:p w14:paraId="799FF77E"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cdrDetail</w:t>
            </w:r>
            <w:proofErr w:type="gramEnd"/>
            <w:r>
              <w:rPr>
                <w:rFonts w:eastAsia="Arial" w:cs="Arial"/>
                <w:szCs w:val="20"/>
              </w:rPr>
              <w:t>"</w:t>
            </w:r>
            <w:r w:rsidR="001C1483" w:rsidRPr="00801274">
              <w:rPr>
                <w:rFonts w:eastAsia="Arial" w:cs="Arial"/>
                <w:szCs w:val="20"/>
              </w:rPr>
              <w:t>:</w:t>
            </w:r>
          </w:p>
          <w:p w14:paraId="08E6A658" w14:textId="77777777" w:rsidR="001C1483" w:rsidRPr="00801274" w:rsidRDefault="001C1483" w:rsidP="001B6A55">
            <w:pPr>
              <w:rPr>
                <w:rFonts w:eastAsia="Arial" w:cs="Arial"/>
                <w:szCs w:val="20"/>
              </w:rPr>
            </w:pPr>
            <w:r w:rsidRPr="00801274">
              <w:rPr>
                <w:rFonts w:eastAsia="Arial" w:cs="Arial"/>
                <w:szCs w:val="20"/>
              </w:rPr>
              <w:t>{</w:t>
            </w:r>
          </w:p>
          <w:p w14:paraId="13884454"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cdrFile</w:t>
            </w:r>
            <w:proofErr w:type="gramEnd"/>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cdrDetail_OBD_NMS1_20150201090000.csv</w:t>
            </w:r>
            <w:r>
              <w:rPr>
                <w:rFonts w:eastAsia="Arial" w:cs="Arial"/>
                <w:szCs w:val="20"/>
              </w:rPr>
              <w:t>"</w:t>
            </w:r>
            <w:r w:rsidR="001C1483" w:rsidRPr="00801274">
              <w:rPr>
                <w:rFonts w:eastAsia="Arial" w:cs="Arial"/>
                <w:szCs w:val="20"/>
              </w:rPr>
              <w:t>,</w:t>
            </w:r>
          </w:p>
          <w:p w14:paraId="6DB2137E"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checksum</w:t>
            </w:r>
            <w:proofErr w:type="gramEnd"/>
            <w:r>
              <w:rPr>
                <w:rFonts w:eastAsia="Arial" w:cs="Arial"/>
                <w:szCs w:val="20"/>
              </w:rPr>
              <w:t>"</w:t>
            </w:r>
            <w:r w:rsidR="001C1483" w:rsidRPr="00801274">
              <w:rPr>
                <w:rFonts w:eastAsia="Arial" w:cs="Arial"/>
                <w:szCs w:val="20"/>
              </w:rPr>
              <w:t xml:space="preserve"> : </w:t>
            </w:r>
            <w:r>
              <w:rPr>
                <w:rFonts w:eastAsia="Arial" w:cs="Arial"/>
                <w:szCs w:val="20"/>
              </w:rPr>
              <w:t>"</w:t>
            </w:r>
            <w:r w:rsidR="001C1483" w:rsidRPr="00801274">
              <w:rPr>
                <w:rFonts w:eastAsia="Arial" w:cs="Arial"/>
                <w:szCs w:val="20"/>
              </w:rPr>
              <w:t>xxxxxx</w:t>
            </w:r>
            <w:r>
              <w:rPr>
                <w:rFonts w:eastAsia="Arial" w:cs="Arial"/>
                <w:szCs w:val="20"/>
              </w:rPr>
              <w:t>"</w:t>
            </w:r>
            <w:r w:rsidR="001C1483" w:rsidRPr="00801274">
              <w:rPr>
                <w:rFonts w:eastAsia="Arial" w:cs="Arial"/>
                <w:szCs w:val="20"/>
              </w:rPr>
              <w:t>,</w:t>
            </w:r>
          </w:p>
          <w:p w14:paraId="63A2C5D4"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recordsCount</w:t>
            </w:r>
            <w:proofErr w:type="gramEnd"/>
            <w:r>
              <w:rPr>
                <w:rFonts w:eastAsia="Arial" w:cs="Arial"/>
                <w:szCs w:val="20"/>
              </w:rPr>
              <w:t>"</w:t>
            </w:r>
            <w:r w:rsidR="001C1483" w:rsidRPr="00801274">
              <w:rPr>
                <w:rFonts w:eastAsia="Arial" w:cs="Arial"/>
                <w:szCs w:val="20"/>
              </w:rPr>
              <w:t>:</w:t>
            </w:r>
            <w:r w:rsidR="007102DC">
              <w:rPr>
                <w:rFonts w:eastAsia="Arial" w:cs="Arial"/>
                <w:szCs w:val="20"/>
              </w:rPr>
              <w:t xml:space="preserve"> </w:t>
            </w:r>
            <w:r w:rsidR="001C1483" w:rsidRPr="00801274">
              <w:rPr>
                <w:rFonts w:eastAsia="Arial" w:cs="Arial"/>
                <w:szCs w:val="20"/>
              </w:rPr>
              <w:t>9900</w:t>
            </w:r>
          </w:p>
          <w:p w14:paraId="768C35FF" w14:textId="77777777" w:rsidR="001C1483" w:rsidRPr="00801274" w:rsidRDefault="001C1483" w:rsidP="001B6A55">
            <w:pPr>
              <w:rPr>
                <w:rFonts w:eastAsia="Arial" w:cs="Arial"/>
                <w:szCs w:val="20"/>
              </w:rPr>
            </w:pPr>
            <w:r w:rsidRPr="00801274">
              <w:rPr>
                <w:rFonts w:eastAsia="Arial" w:cs="Arial"/>
                <w:szCs w:val="20"/>
              </w:rPr>
              <w:t>}</w:t>
            </w:r>
          </w:p>
          <w:p w14:paraId="7C006B9F" w14:textId="77777777" w:rsidR="001C1483" w:rsidRDefault="001C1483" w:rsidP="001B6A55">
            <w:pPr>
              <w:pStyle w:val="Normal1"/>
              <w:spacing w:line="240" w:lineRule="auto"/>
              <w:jc w:val="both"/>
            </w:pPr>
            <w:r w:rsidRPr="00801274">
              <w:rPr>
                <w:sz w:val="20"/>
              </w:rPr>
              <w:t>}</w:t>
            </w:r>
          </w:p>
        </w:tc>
      </w:tr>
    </w:tbl>
    <w:p w14:paraId="703FF394" w14:textId="77777777" w:rsidR="001C1483" w:rsidRDefault="001C1483" w:rsidP="001C1483">
      <w:pPr>
        <w:pStyle w:val="Heading5"/>
        <w:tabs>
          <w:tab w:val="num" w:pos="810"/>
        </w:tabs>
        <w:jc w:val="both"/>
      </w:pPr>
      <w:r>
        <w:t>Body Elements</w:t>
      </w:r>
    </w:p>
    <w:tbl>
      <w:tblPr>
        <w:tblStyle w:val="TableGrid"/>
        <w:tblW w:w="9198" w:type="dxa"/>
        <w:tblLayout w:type="fixed"/>
        <w:tblLook w:val="04A0" w:firstRow="1" w:lastRow="0" w:firstColumn="1" w:lastColumn="0" w:noHBand="0" w:noVBand="1"/>
      </w:tblPr>
      <w:tblGrid>
        <w:gridCol w:w="558"/>
        <w:gridCol w:w="2340"/>
        <w:gridCol w:w="1350"/>
        <w:gridCol w:w="900"/>
        <w:gridCol w:w="1458"/>
        <w:gridCol w:w="2592"/>
      </w:tblGrid>
      <w:tr w:rsidR="001C1483" w14:paraId="5D2CEBCA" w14:textId="77777777" w:rsidTr="001B6A55">
        <w:tc>
          <w:tcPr>
            <w:tcW w:w="558" w:type="dxa"/>
            <w:shd w:val="clear" w:color="auto" w:fill="D9D9D9" w:themeFill="background1" w:themeFillShade="D9"/>
          </w:tcPr>
          <w:p w14:paraId="6070599E" w14:textId="77777777" w:rsidR="001C1483" w:rsidRDefault="001C1483" w:rsidP="001B6A55">
            <w:r>
              <w:t>#</w:t>
            </w:r>
          </w:p>
        </w:tc>
        <w:tc>
          <w:tcPr>
            <w:tcW w:w="2340" w:type="dxa"/>
            <w:shd w:val="clear" w:color="auto" w:fill="D9D9D9" w:themeFill="background1" w:themeFillShade="D9"/>
          </w:tcPr>
          <w:p w14:paraId="512AEF1E" w14:textId="77777777" w:rsidR="001C1483" w:rsidRDefault="001C1483" w:rsidP="001B6A55">
            <w:r>
              <w:t>Parameter Name</w:t>
            </w:r>
          </w:p>
        </w:tc>
        <w:tc>
          <w:tcPr>
            <w:tcW w:w="1350" w:type="dxa"/>
            <w:shd w:val="clear" w:color="auto" w:fill="D9D9D9" w:themeFill="background1" w:themeFillShade="D9"/>
          </w:tcPr>
          <w:p w14:paraId="7724413D" w14:textId="77777777" w:rsidR="001C1483" w:rsidRDefault="001C1483" w:rsidP="001B6A55">
            <w:r>
              <w:t>Mandatory</w:t>
            </w:r>
          </w:p>
        </w:tc>
        <w:tc>
          <w:tcPr>
            <w:tcW w:w="900" w:type="dxa"/>
            <w:shd w:val="clear" w:color="auto" w:fill="D9D9D9" w:themeFill="background1" w:themeFillShade="D9"/>
          </w:tcPr>
          <w:p w14:paraId="44E7BE37" w14:textId="77777777" w:rsidR="001C1483" w:rsidRDefault="001C1483" w:rsidP="001B6A55">
            <w:r>
              <w:t>Data type</w:t>
            </w:r>
          </w:p>
        </w:tc>
        <w:tc>
          <w:tcPr>
            <w:tcW w:w="1458" w:type="dxa"/>
            <w:shd w:val="clear" w:color="auto" w:fill="D9D9D9" w:themeFill="background1" w:themeFillShade="D9"/>
          </w:tcPr>
          <w:p w14:paraId="097923F8" w14:textId="77777777" w:rsidR="001C1483" w:rsidRDefault="001C1483" w:rsidP="001B6A55">
            <w:r>
              <w:t>Range</w:t>
            </w:r>
          </w:p>
        </w:tc>
        <w:tc>
          <w:tcPr>
            <w:tcW w:w="2592" w:type="dxa"/>
            <w:shd w:val="clear" w:color="auto" w:fill="D9D9D9" w:themeFill="background1" w:themeFillShade="D9"/>
          </w:tcPr>
          <w:p w14:paraId="0765885C" w14:textId="77777777" w:rsidR="001C1483" w:rsidRDefault="001C1483" w:rsidP="001B6A55">
            <w:r>
              <w:t>Description</w:t>
            </w:r>
          </w:p>
        </w:tc>
      </w:tr>
      <w:tr w:rsidR="001C1483" w14:paraId="1BE41333" w14:textId="77777777" w:rsidTr="001B6A55">
        <w:trPr>
          <w:trHeight w:val="647"/>
        </w:trPr>
        <w:tc>
          <w:tcPr>
            <w:tcW w:w="558" w:type="dxa"/>
          </w:tcPr>
          <w:p w14:paraId="1F5E9155" w14:textId="77777777" w:rsidR="001C1483" w:rsidRDefault="001C1483" w:rsidP="001B6A55">
            <w:r>
              <w:t>1</w:t>
            </w:r>
          </w:p>
        </w:tc>
        <w:tc>
          <w:tcPr>
            <w:tcW w:w="2340" w:type="dxa"/>
          </w:tcPr>
          <w:p w14:paraId="09FA2168" w14:textId="77777777" w:rsidR="001C1483" w:rsidRPr="00246898" w:rsidRDefault="001C1483" w:rsidP="001B6A55">
            <w:proofErr w:type="gramStart"/>
            <w:r w:rsidRPr="00132D87">
              <w:rPr>
                <w:rFonts w:eastAsia="Arial" w:cs="Arial"/>
                <w:sz w:val="18"/>
                <w:szCs w:val="18"/>
              </w:rPr>
              <w:t>fileName</w:t>
            </w:r>
            <w:proofErr w:type="gramEnd"/>
          </w:p>
        </w:tc>
        <w:tc>
          <w:tcPr>
            <w:tcW w:w="1350" w:type="dxa"/>
          </w:tcPr>
          <w:p w14:paraId="5BE036BF" w14:textId="77777777" w:rsidR="001C1483" w:rsidRDefault="001C1483" w:rsidP="001B6A55">
            <w:r>
              <w:t>Yes</w:t>
            </w:r>
          </w:p>
        </w:tc>
        <w:tc>
          <w:tcPr>
            <w:tcW w:w="900" w:type="dxa"/>
          </w:tcPr>
          <w:p w14:paraId="43A11E6B" w14:textId="77777777" w:rsidR="001C1483" w:rsidRDefault="001C1483" w:rsidP="001B6A55">
            <w:r>
              <w:t>String</w:t>
            </w:r>
          </w:p>
        </w:tc>
        <w:tc>
          <w:tcPr>
            <w:tcW w:w="1458" w:type="dxa"/>
          </w:tcPr>
          <w:p w14:paraId="1718D154" w14:textId="77777777" w:rsidR="001C1483" w:rsidRDefault="001C1483" w:rsidP="001B6A55">
            <w:r>
              <w:t>NA</w:t>
            </w:r>
          </w:p>
        </w:tc>
        <w:tc>
          <w:tcPr>
            <w:tcW w:w="2592" w:type="dxa"/>
          </w:tcPr>
          <w:p w14:paraId="2E2350EB" w14:textId="77777777" w:rsidR="001C1483" w:rsidRDefault="001C1483" w:rsidP="001B6A55">
            <w:r>
              <w:t>Filename of the target file that was originally passed by MoTech with NotifyTargetFile API</w:t>
            </w:r>
          </w:p>
        </w:tc>
      </w:tr>
      <w:tr w:rsidR="001C1483" w14:paraId="79BF906A" w14:textId="77777777" w:rsidTr="001B6A55">
        <w:tc>
          <w:tcPr>
            <w:tcW w:w="558" w:type="dxa"/>
          </w:tcPr>
          <w:p w14:paraId="17C15E7A" w14:textId="77777777" w:rsidR="001C1483" w:rsidRDefault="001C1483" w:rsidP="001B6A55">
            <w:r>
              <w:t>2</w:t>
            </w:r>
          </w:p>
        </w:tc>
        <w:tc>
          <w:tcPr>
            <w:tcW w:w="2340" w:type="dxa"/>
          </w:tcPr>
          <w:p w14:paraId="705224B7" w14:textId="77777777" w:rsidR="001C1483" w:rsidRPr="004112C6" w:rsidRDefault="001C1483" w:rsidP="001B6A55">
            <w:proofErr w:type="gramStart"/>
            <w:r>
              <w:rPr>
                <w:rFonts w:eastAsia="Arial" w:cs="Arial"/>
                <w:sz w:val="18"/>
                <w:szCs w:val="18"/>
              </w:rPr>
              <w:t>cdrSummary</w:t>
            </w:r>
            <w:proofErr w:type="gramEnd"/>
          </w:p>
        </w:tc>
        <w:tc>
          <w:tcPr>
            <w:tcW w:w="1350" w:type="dxa"/>
          </w:tcPr>
          <w:p w14:paraId="1A577BBD" w14:textId="77777777" w:rsidR="001C1483" w:rsidRPr="009C5A03" w:rsidRDefault="001C1483" w:rsidP="001B6A55">
            <w:r w:rsidRPr="009C5A03">
              <w:t>Yes</w:t>
            </w:r>
          </w:p>
        </w:tc>
        <w:tc>
          <w:tcPr>
            <w:tcW w:w="900" w:type="dxa"/>
          </w:tcPr>
          <w:p w14:paraId="2932D3DC" w14:textId="77777777" w:rsidR="001C1483" w:rsidRDefault="001C1483" w:rsidP="001B6A55">
            <w:r>
              <w:t>JSON String</w:t>
            </w:r>
          </w:p>
        </w:tc>
        <w:tc>
          <w:tcPr>
            <w:tcW w:w="1458" w:type="dxa"/>
          </w:tcPr>
          <w:p w14:paraId="1DF65C5E" w14:textId="77777777" w:rsidR="001C1483" w:rsidRPr="00FB6E57" w:rsidRDefault="001C1483" w:rsidP="001B6A55">
            <w:r>
              <w:t>NA</w:t>
            </w:r>
          </w:p>
        </w:tc>
        <w:tc>
          <w:tcPr>
            <w:tcW w:w="2592" w:type="dxa"/>
          </w:tcPr>
          <w:p w14:paraId="0F423388" w14:textId="77777777" w:rsidR="001C1483" w:rsidRPr="00CA7393" w:rsidRDefault="001C1483" w:rsidP="001B6A55">
            <w:r>
              <w:t>Contains CDR file name, checksum, records count information</w:t>
            </w:r>
          </w:p>
        </w:tc>
      </w:tr>
      <w:tr w:rsidR="001C1483" w:rsidRPr="0016019F" w14:paraId="06CA9E9F" w14:textId="77777777" w:rsidTr="001B6A55">
        <w:trPr>
          <w:trHeight w:val="755"/>
        </w:trPr>
        <w:tc>
          <w:tcPr>
            <w:tcW w:w="558" w:type="dxa"/>
          </w:tcPr>
          <w:p w14:paraId="4514328F" w14:textId="77777777" w:rsidR="001C1483" w:rsidRPr="0016019F" w:rsidRDefault="001C1483" w:rsidP="001B6A55">
            <w:r>
              <w:t>3</w:t>
            </w:r>
          </w:p>
        </w:tc>
        <w:tc>
          <w:tcPr>
            <w:tcW w:w="2340" w:type="dxa"/>
          </w:tcPr>
          <w:p w14:paraId="32E48220" w14:textId="77777777" w:rsidR="001C1483" w:rsidRPr="004112C6" w:rsidRDefault="001C1483" w:rsidP="001B6A55">
            <w:proofErr w:type="gramStart"/>
            <w:r>
              <w:rPr>
                <w:rFonts w:eastAsia="Arial" w:cs="Arial"/>
                <w:sz w:val="18"/>
                <w:szCs w:val="18"/>
              </w:rPr>
              <w:t>cdrDetail</w:t>
            </w:r>
            <w:proofErr w:type="gramEnd"/>
          </w:p>
        </w:tc>
        <w:tc>
          <w:tcPr>
            <w:tcW w:w="1350" w:type="dxa"/>
          </w:tcPr>
          <w:p w14:paraId="0360C7DE" w14:textId="77777777" w:rsidR="001C1483" w:rsidRPr="009C5A03" w:rsidRDefault="001C1483" w:rsidP="001B6A55">
            <w:r w:rsidRPr="009C5A03">
              <w:t>Yes</w:t>
            </w:r>
          </w:p>
        </w:tc>
        <w:tc>
          <w:tcPr>
            <w:tcW w:w="900" w:type="dxa"/>
          </w:tcPr>
          <w:p w14:paraId="32E032A4" w14:textId="77777777" w:rsidR="001C1483" w:rsidRDefault="001C1483" w:rsidP="001B6A55">
            <w:r>
              <w:t>JSON String</w:t>
            </w:r>
          </w:p>
        </w:tc>
        <w:tc>
          <w:tcPr>
            <w:tcW w:w="1458" w:type="dxa"/>
          </w:tcPr>
          <w:p w14:paraId="5E0390BF" w14:textId="77777777" w:rsidR="001C1483" w:rsidRPr="00FB6E57" w:rsidRDefault="001C1483" w:rsidP="001B6A55">
            <w:r>
              <w:t>NA</w:t>
            </w:r>
          </w:p>
        </w:tc>
        <w:tc>
          <w:tcPr>
            <w:tcW w:w="2592" w:type="dxa"/>
          </w:tcPr>
          <w:p w14:paraId="49D4E10D" w14:textId="77777777" w:rsidR="001C1483" w:rsidRPr="00CA7393" w:rsidRDefault="001C1483" w:rsidP="001B6A55">
            <w:r>
              <w:t>Contains CDR file name, checksum, records count information</w:t>
            </w:r>
          </w:p>
        </w:tc>
      </w:tr>
    </w:tbl>
    <w:p w14:paraId="2633E6A5" w14:textId="77777777" w:rsidR="001C1483" w:rsidRDefault="001C1483" w:rsidP="001C1483">
      <w:pPr>
        <w:pStyle w:val="Heading4"/>
        <w:tabs>
          <w:tab w:val="num" w:pos="810"/>
        </w:tabs>
        <w:jc w:val="both"/>
      </w:pPr>
      <w:proofErr w:type="gramStart"/>
      <w:r w:rsidRPr="00A82276">
        <w:t>cdrFileNotification</w:t>
      </w:r>
      <w:proofErr w:type="gramEnd"/>
      <w:r w:rsidRPr="00A82276">
        <w:t xml:space="preserve"> </w:t>
      </w:r>
      <w:r>
        <w:t xml:space="preserve">API – </w:t>
      </w:r>
      <w:r w:rsidRPr="00D164C4">
        <w:t>Response</w:t>
      </w:r>
    </w:p>
    <w:tbl>
      <w:tblPr>
        <w:tblStyle w:val="TableGrid"/>
        <w:tblW w:w="9198" w:type="dxa"/>
        <w:tblLayout w:type="fixed"/>
        <w:tblLook w:val="04A0" w:firstRow="1" w:lastRow="0" w:firstColumn="1" w:lastColumn="0" w:noHBand="0" w:noVBand="1"/>
      </w:tblPr>
      <w:tblGrid>
        <w:gridCol w:w="1188"/>
        <w:gridCol w:w="2070"/>
        <w:gridCol w:w="1350"/>
        <w:gridCol w:w="1710"/>
        <w:gridCol w:w="2880"/>
      </w:tblGrid>
      <w:tr w:rsidR="001C1483" w:rsidRPr="00DE1B6A" w14:paraId="2535B5C3" w14:textId="77777777" w:rsidTr="001B6A55">
        <w:tc>
          <w:tcPr>
            <w:tcW w:w="1188" w:type="dxa"/>
            <w:shd w:val="clear" w:color="auto" w:fill="D9D9D9" w:themeFill="background1" w:themeFillShade="D9"/>
          </w:tcPr>
          <w:p w14:paraId="30241A37" w14:textId="77777777" w:rsidR="001C1483" w:rsidRPr="00DE1B6A" w:rsidRDefault="001C1483" w:rsidP="001B6A55">
            <w:proofErr w:type="gramStart"/>
            <w:r w:rsidRPr="00DE1B6A">
              <w:t>Response  Status</w:t>
            </w:r>
            <w:proofErr w:type="gramEnd"/>
          </w:p>
        </w:tc>
        <w:tc>
          <w:tcPr>
            <w:tcW w:w="2070" w:type="dxa"/>
            <w:shd w:val="clear" w:color="auto" w:fill="D9D9D9" w:themeFill="background1" w:themeFillShade="D9"/>
          </w:tcPr>
          <w:p w14:paraId="740E7463" w14:textId="77777777" w:rsidR="001C1483" w:rsidRPr="00DE1B6A" w:rsidRDefault="001C1483" w:rsidP="001B6A55">
            <w:r w:rsidRPr="00DE1B6A">
              <w:t>Body</w:t>
            </w:r>
            <w:r>
              <w:t xml:space="preserve"> Example</w:t>
            </w:r>
          </w:p>
        </w:tc>
        <w:tc>
          <w:tcPr>
            <w:tcW w:w="1350" w:type="dxa"/>
            <w:shd w:val="clear" w:color="auto" w:fill="D9D9D9" w:themeFill="background1" w:themeFillShade="D9"/>
          </w:tcPr>
          <w:p w14:paraId="6993F3F2" w14:textId="77777777" w:rsidR="001C1483" w:rsidRPr="00DE1B6A" w:rsidRDefault="001C1483" w:rsidP="001B6A55">
            <w:r w:rsidRPr="00DE1B6A">
              <w:t>HTTP Status Code</w:t>
            </w:r>
          </w:p>
        </w:tc>
        <w:tc>
          <w:tcPr>
            <w:tcW w:w="1710" w:type="dxa"/>
            <w:shd w:val="clear" w:color="auto" w:fill="D9D9D9" w:themeFill="background1" w:themeFillShade="D9"/>
          </w:tcPr>
          <w:p w14:paraId="6C028006" w14:textId="77777777" w:rsidR="001C1483" w:rsidRPr="00DE1B6A" w:rsidRDefault="001C1483" w:rsidP="001B6A55">
            <w:r w:rsidRPr="00DE1B6A">
              <w:t>Content Type</w:t>
            </w:r>
          </w:p>
        </w:tc>
        <w:tc>
          <w:tcPr>
            <w:tcW w:w="2880" w:type="dxa"/>
            <w:shd w:val="clear" w:color="auto" w:fill="D9D9D9" w:themeFill="background1" w:themeFillShade="D9"/>
          </w:tcPr>
          <w:p w14:paraId="36F662B6" w14:textId="77777777" w:rsidR="001C1483" w:rsidRPr="00DE1B6A" w:rsidRDefault="001C1483" w:rsidP="001B6A55">
            <w:r w:rsidRPr="00DE1B6A">
              <w:t>Description</w:t>
            </w:r>
          </w:p>
        </w:tc>
      </w:tr>
      <w:tr w:rsidR="001C1483" w14:paraId="47CD35CF" w14:textId="77777777" w:rsidTr="001B6A55">
        <w:trPr>
          <w:trHeight w:val="346"/>
        </w:trPr>
        <w:tc>
          <w:tcPr>
            <w:tcW w:w="1188" w:type="dxa"/>
          </w:tcPr>
          <w:p w14:paraId="188AC4EC" w14:textId="77777777" w:rsidR="001C1483" w:rsidRPr="00031093" w:rsidRDefault="001C1483" w:rsidP="001B6A55">
            <w:r w:rsidRPr="00031093">
              <w:t>Successful</w:t>
            </w:r>
          </w:p>
        </w:tc>
        <w:tc>
          <w:tcPr>
            <w:tcW w:w="2070" w:type="dxa"/>
          </w:tcPr>
          <w:p w14:paraId="1EB1455D" w14:textId="77777777" w:rsidR="001C1483" w:rsidRDefault="001C1483" w:rsidP="001B6A55"/>
          <w:p w14:paraId="11BEBA09" w14:textId="77777777" w:rsidR="001C1483" w:rsidRPr="00031093" w:rsidRDefault="001C1483" w:rsidP="001B6A55"/>
        </w:tc>
        <w:tc>
          <w:tcPr>
            <w:tcW w:w="1350" w:type="dxa"/>
          </w:tcPr>
          <w:p w14:paraId="5CF3960D" w14:textId="77777777" w:rsidR="001C1483" w:rsidRPr="00031093" w:rsidRDefault="001C1483" w:rsidP="001B6A55">
            <w:r w:rsidRPr="00031093">
              <w:t>20</w:t>
            </w:r>
            <w:r>
              <w:t>2</w:t>
            </w:r>
          </w:p>
        </w:tc>
        <w:tc>
          <w:tcPr>
            <w:tcW w:w="1710" w:type="dxa"/>
          </w:tcPr>
          <w:p w14:paraId="07D06610" w14:textId="77777777" w:rsidR="001C1483" w:rsidRPr="00031093" w:rsidRDefault="001C1483" w:rsidP="001B6A55">
            <w:r w:rsidRPr="00031093">
              <w:t>Application/json</w:t>
            </w:r>
          </w:p>
        </w:tc>
        <w:tc>
          <w:tcPr>
            <w:tcW w:w="2880" w:type="dxa"/>
          </w:tcPr>
          <w:p w14:paraId="60E83885" w14:textId="77777777" w:rsidR="001C1483" w:rsidRPr="00031093" w:rsidRDefault="001C1483" w:rsidP="001B6A55">
            <w:r>
              <w:t>Accepted</w:t>
            </w:r>
          </w:p>
        </w:tc>
      </w:tr>
      <w:tr w:rsidR="001C1483" w14:paraId="6B389D99" w14:textId="77777777" w:rsidTr="001B6A55">
        <w:tc>
          <w:tcPr>
            <w:tcW w:w="1188" w:type="dxa"/>
            <w:vMerge w:val="restart"/>
          </w:tcPr>
          <w:p w14:paraId="26962AD4" w14:textId="77777777" w:rsidR="001C1483" w:rsidRPr="00031093" w:rsidRDefault="001C1483" w:rsidP="001B6A55">
            <w:r w:rsidRPr="00031093">
              <w:t>Failure</w:t>
            </w:r>
          </w:p>
        </w:tc>
        <w:tc>
          <w:tcPr>
            <w:tcW w:w="2070" w:type="dxa"/>
            <w:vMerge w:val="restart"/>
            <w:shd w:val="clear" w:color="auto" w:fill="auto"/>
          </w:tcPr>
          <w:p w14:paraId="69F5DEAE" w14:textId="77777777" w:rsidR="001C1483" w:rsidRDefault="001C1483" w:rsidP="001B6A55">
            <w:pPr>
              <w:rPr>
                <w:rFonts w:eastAsia="Arial" w:cs="Arial"/>
              </w:rPr>
            </w:pPr>
            <w:proofErr w:type="gramStart"/>
            <w:r>
              <w:t>{</w:t>
            </w:r>
            <w:r>
              <w:rPr>
                <w:rFonts w:eastAsia="Arial" w:cs="Arial"/>
              </w:rPr>
              <w:t xml:space="preserve"> </w:t>
            </w:r>
            <w:proofErr w:type="gramEnd"/>
          </w:p>
          <w:p w14:paraId="186CA6FC" w14:textId="77777777" w:rsidR="001C1483" w:rsidRPr="00031093" w:rsidRDefault="003F5A2D" w:rsidP="001B6A55">
            <w:r>
              <w:rPr>
                <w:rFonts w:eastAsia="Arial" w:cs="Arial"/>
              </w:rPr>
              <w:t>"</w:t>
            </w:r>
            <w:proofErr w:type="gramStart"/>
            <w:r w:rsidR="001C1483">
              <w:t>failureReason</w:t>
            </w:r>
            <w:proofErr w:type="gramEnd"/>
            <w:r>
              <w:t>"</w:t>
            </w:r>
            <w:r w:rsidR="001C1483" w:rsidRPr="00031093">
              <w:t xml:space="preserve"> : </w:t>
            </w:r>
            <w:r>
              <w:t>"</w:t>
            </w:r>
            <w:r w:rsidR="001C1483" w:rsidRPr="00031093">
              <w:t>&lt;Description     of the failure reason&gt;</w:t>
            </w:r>
            <w:r>
              <w:t>"</w:t>
            </w:r>
          </w:p>
          <w:p w14:paraId="1B4EC8FF" w14:textId="77777777" w:rsidR="001C1483" w:rsidRPr="008749ED" w:rsidRDefault="001C1483" w:rsidP="001B6A55">
            <w:pPr>
              <w:rPr>
                <w:highlight w:val="lightGray"/>
              </w:rPr>
            </w:pPr>
            <w:r w:rsidRPr="00031093">
              <w:t>}</w:t>
            </w:r>
          </w:p>
        </w:tc>
        <w:tc>
          <w:tcPr>
            <w:tcW w:w="1350" w:type="dxa"/>
          </w:tcPr>
          <w:p w14:paraId="3881A1FF" w14:textId="77777777" w:rsidR="001C1483" w:rsidRPr="00031093" w:rsidRDefault="001C1483" w:rsidP="001B6A55">
            <w:pPr>
              <w:rPr>
                <w:szCs w:val="20"/>
              </w:rPr>
            </w:pPr>
            <w:r>
              <w:rPr>
                <w:szCs w:val="20"/>
              </w:rPr>
              <w:t>400</w:t>
            </w:r>
          </w:p>
          <w:p w14:paraId="603098CA" w14:textId="77777777" w:rsidR="001C1483" w:rsidRPr="00031093" w:rsidRDefault="001C1483" w:rsidP="001B6A55">
            <w:pPr>
              <w:rPr>
                <w:szCs w:val="20"/>
              </w:rPr>
            </w:pPr>
          </w:p>
        </w:tc>
        <w:tc>
          <w:tcPr>
            <w:tcW w:w="1710" w:type="dxa"/>
          </w:tcPr>
          <w:p w14:paraId="43625F77" w14:textId="77777777" w:rsidR="001C1483" w:rsidRPr="00031093" w:rsidRDefault="001C1483" w:rsidP="001B6A55">
            <w:pPr>
              <w:rPr>
                <w:szCs w:val="20"/>
              </w:rPr>
            </w:pPr>
            <w:r w:rsidRPr="0076019E">
              <w:rPr>
                <w:szCs w:val="20"/>
              </w:rPr>
              <w:t>Application/json</w:t>
            </w:r>
          </w:p>
        </w:tc>
        <w:tc>
          <w:tcPr>
            <w:tcW w:w="2880" w:type="dxa"/>
          </w:tcPr>
          <w:p w14:paraId="2FF52928" w14:textId="77777777" w:rsidR="001C1483" w:rsidRPr="00031093" w:rsidRDefault="001C1483" w:rsidP="00A9180B">
            <w:pPr>
              <w:rPr>
                <w:szCs w:val="20"/>
              </w:rPr>
            </w:pPr>
            <w:r>
              <w:rPr>
                <w:szCs w:val="20"/>
              </w:rPr>
              <w:t xml:space="preserve">In case parameter value is invalid </w:t>
            </w:r>
            <w:r w:rsidR="003F5A2D">
              <w:rPr>
                <w:szCs w:val="20"/>
              </w:rPr>
              <w:t>"</w:t>
            </w:r>
            <w:r w:rsidR="00A9180B">
              <w:rPr>
                <w:szCs w:val="20"/>
              </w:rPr>
              <w:t xml:space="preserve">Parameter – </w:t>
            </w:r>
            <w:r w:rsidR="003F5A2D">
              <w:rPr>
                <w:szCs w:val="20"/>
              </w:rPr>
              <w:t>"</w:t>
            </w:r>
            <w:r w:rsidR="00A9180B">
              <w:rPr>
                <w:szCs w:val="20"/>
              </w:rPr>
              <w:t xml:space="preserve">&lt;Parameter </w:t>
            </w:r>
            <w:proofErr w:type="gramStart"/>
            <w:r w:rsidR="00A9180B">
              <w:rPr>
                <w:szCs w:val="20"/>
              </w:rPr>
              <w:t>Name</w:t>
            </w:r>
            <w:r>
              <w:rPr>
                <w:szCs w:val="20"/>
              </w:rPr>
              <w:t xml:space="preserve"> :</w:t>
            </w:r>
            <w:proofErr w:type="gramEnd"/>
            <w:r>
              <w:rPr>
                <w:szCs w:val="20"/>
              </w:rPr>
              <w:t xml:space="preserve"> Invalid Value</w:t>
            </w:r>
            <w:r w:rsidR="00A9180B">
              <w:rPr>
                <w:szCs w:val="20"/>
              </w:rPr>
              <w:t>&gt;</w:t>
            </w:r>
            <w:r w:rsidR="003F5A2D">
              <w:rPr>
                <w:szCs w:val="20"/>
              </w:rPr>
              <w:t>"</w:t>
            </w:r>
            <w:r>
              <w:rPr>
                <w:szCs w:val="20"/>
              </w:rPr>
              <w:t xml:space="preserve"> shall be returned in failure reason</w:t>
            </w:r>
          </w:p>
        </w:tc>
      </w:tr>
      <w:tr w:rsidR="001C1483" w14:paraId="0AC573FA" w14:textId="77777777" w:rsidTr="001B6A55">
        <w:tc>
          <w:tcPr>
            <w:tcW w:w="1188" w:type="dxa"/>
            <w:vMerge/>
          </w:tcPr>
          <w:p w14:paraId="7602EE04" w14:textId="77777777" w:rsidR="001C1483" w:rsidRPr="00031093" w:rsidRDefault="001C1483" w:rsidP="001B6A55"/>
        </w:tc>
        <w:tc>
          <w:tcPr>
            <w:tcW w:w="2070" w:type="dxa"/>
            <w:vMerge/>
            <w:shd w:val="clear" w:color="auto" w:fill="auto"/>
          </w:tcPr>
          <w:p w14:paraId="6971FDF8" w14:textId="77777777" w:rsidR="001C1483" w:rsidRPr="00031093" w:rsidRDefault="001C1483" w:rsidP="001B6A55"/>
        </w:tc>
        <w:tc>
          <w:tcPr>
            <w:tcW w:w="1350" w:type="dxa"/>
          </w:tcPr>
          <w:p w14:paraId="5529104C" w14:textId="77777777" w:rsidR="001C1483" w:rsidRDefault="001C1483" w:rsidP="001B6A55">
            <w:pPr>
              <w:rPr>
                <w:szCs w:val="20"/>
              </w:rPr>
            </w:pPr>
            <w:r>
              <w:rPr>
                <w:szCs w:val="20"/>
              </w:rPr>
              <w:t>400</w:t>
            </w:r>
          </w:p>
        </w:tc>
        <w:tc>
          <w:tcPr>
            <w:tcW w:w="1710" w:type="dxa"/>
          </w:tcPr>
          <w:p w14:paraId="23632175" w14:textId="77777777" w:rsidR="001C1483" w:rsidRDefault="001C1483" w:rsidP="001B6A55">
            <w:pPr>
              <w:rPr>
                <w:szCs w:val="20"/>
              </w:rPr>
            </w:pPr>
            <w:r w:rsidRPr="0076019E">
              <w:rPr>
                <w:szCs w:val="20"/>
              </w:rPr>
              <w:t>Application/json</w:t>
            </w:r>
          </w:p>
        </w:tc>
        <w:tc>
          <w:tcPr>
            <w:tcW w:w="2880" w:type="dxa"/>
          </w:tcPr>
          <w:p w14:paraId="2D0743EC" w14:textId="77777777" w:rsidR="001C1483" w:rsidRDefault="001C1483" w:rsidP="001B6A55">
            <w:pPr>
              <w:rPr>
                <w:szCs w:val="20"/>
              </w:rPr>
            </w:pPr>
            <w:r>
              <w:rPr>
                <w:szCs w:val="20"/>
              </w:rPr>
              <w:t xml:space="preserve">In case filename </w:t>
            </w:r>
            <w:proofErr w:type="gramStart"/>
            <w:r>
              <w:rPr>
                <w:szCs w:val="20"/>
              </w:rPr>
              <w:t>is  not</w:t>
            </w:r>
            <w:proofErr w:type="gramEnd"/>
            <w:r>
              <w:rPr>
                <w:szCs w:val="20"/>
              </w:rPr>
              <w:t xml:space="preserve"> found </w:t>
            </w:r>
            <w:r w:rsidR="003F5A2D">
              <w:rPr>
                <w:szCs w:val="20"/>
              </w:rPr>
              <w:t>"</w:t>
            </w:r>
            <w:r>
              <w:rPr>
                <w:szCs w:val="20"/>
              </w:rPr>
              <w:t>Filename invalid</w:t>
            </w:r>
            <w:r w:rsidR="003F5A2D">
              <w:rPr>
                <w:szCs w:val="20"/>
              </w:rPr>
              <w:t>"</w:t>
            </w:r>
          </w:p>
        </w:tc>
      </w:tr>
      <w:tr w:rsidR="001C1483" w14:paraId="7433C0F6" w14:textId="77777777" w:rsidTr="001B6A55">
        <w:tc>
          <w:tcPr>
            <w:tcW w:w="1188" w:type="dxa"/>
            <w:vMerge/>
          </w:tcPr>
          <w:p w14:paraId="53FEFCFC" w14:textId="77777777" w:rsidR="001C1483" w:rsidRPr="00031093" w:rsidRDefault="001C1483" w:rsidP="001B6A55"/>
        </w:tc>
        <w:tc>
          <w:tcPr>
            <w:tcW w:w="2070" w:type="dxa"/>
            <w:vMerge/>
            <w:shd w:val="clear" w:color="auto" w:fill="auto"/>
          </w:tcPr>
          <w:p w14:paraId="783C2E1A" w14:textId="77777777" w:rsidR="001C1483" w:rsidRPr="00031093" w:rsidRDefault="001C1483" w:rsidP="001B6A55"/>
        </w:tc>
        <w:tc>
          <w:tcPr>
            <w:tcW w:w="1350" w:type="dxa"/>
          </w:tcPr>
          <w:p w14:paraId="37C1A47D" w14:textId="77777777" w:rsidR="001C1483" w:rsidRDefault="001C1483" w:rsidP="001B6A55">
            <w:pPr>
              <w:rPr>
                <w:szCs w:val="20"/>
              </w:rPr>
            </w:pPr>
            <w:r>
              <w:rPr>
                <w:szCs w:val="20"/>
              </w:rPr>
              <w:t>400</w:t>
            </w:r>
          </w:p>
        </w:tc>
        <w:tc>
          <w:tcPr>
            <w:tcW w:w="1710" w:type="dxa"/>
          </w:tcPr>
          <w:p w14:paraId="1AD031CB" w14:textId="77777777" w:rsidR="001C1483" w:rsidRPr="0076019E" w:rsidRDefault="001C1483" w:rsidP="001B6A55">
            <w:pPr>
              <w:rPr>
                <w:szCs w:val="20"/>
              </w:rPr>
            </w:pPr>
            <w:r>
              <w:rPr>
                <w:szCs w:val="20"/>
              </w:rPr>
              <w:t>Application/json</w:t>
            </w:r>
          </w:p>
        </w:tc>
        <w:tc>
          <w:tcPr>
            <w:tcW w:w="2880" w:type="dxa"/>
          </w:tcPr>
          <w:p w14:paraId="4012FF2E" w14:textId="77777777" w:rsidR="001C1483" w:rsidRDefault="001C1483" w:rsidP="001B6A55">
            <w:pPr>
              <w:rPr>
                <w:szCs w:val="20"/>
              </w:rPr>
            </w:pPr>
            <w:r>
              <w:rPr>
                <w:szCs w:val="20"/>
              </w:rPr>
              <w:t>In case mandatory parameter is missing</w:t>
            </w:r>
          </w:p>
          <w:p w14:paraId="33D457A9" w14:textId="77777777" w:rsidR="001C1483" w:rsidRPr="00031093" w:rsidRDefault="001C1483" w:rsidP="00A9180B">
            <w:pPr>
              <w:rPr>
                <w:szCs w:val="20"/>
              </w:rPr>
            </w:pPr>
            <w:r>
              <w:rPr>
                <w:szCs w:val="20"/>
              </w:rPr>
              <w:t xml:space="preserve">Parameter </w:t>
            </w:r>
            <w:r w:rsidR="003F5A2D">
              <w:rPr>
                <w:szCs w:val="20"/>
              </w:rPr>
              <w:t>"</w:t>
            </w:r>
            <w:r>
              <w:rPr>
                <w:szCs w:val="20"/>
              </w:rPr>
              <w:t>&lt;Parameter Name: Not Present&gt;</w:t>
            </w:r>
            <w:r w:rsidR="003F5A2D">
              <w:rPr>
                <w:szCs w:val="20"/>
              </w:rPr>
              <w:t>"</w:t>
            </w:r>
            <w:r>
              <w:rPr>
                <w:szCs w:val="20"/>
              </w:rPr>
              <w:t xml:space="preserve"> shall be returned in failure reason</w:t>
            </w:r>
          </w:p>
        </w:tc>
      </w:tr>
      <w:tr w:rsidR="001C1483" w14:paraId="71BADCB5" w14:textId="77777777" w:rsidTr="001B6A55">
        <w:tc>
          <w:tcPr>
            <w:tcW w:w="1188" w:type="dxa"/>
            <w:vMerge/>
          </w:tcPr>
          <w:p w14:paraId="007EA404" w14:textId="77777777" w:rsidR="001C1483" w:rsidRPr="00031093" w:rsidRDefault="001C1483" w:rsidP="001B6A55"/>
        </w:tc>
        <w:tc>
          <w:tcPr>
            <w:tcW w:w="2070" w:type="dxa"/>
            <w:vMerge/>
            <w:shd w:val="clear" w:color="auto" w:fill="auto"/>
          </w:tcPr>
          <w:p w14:paraId="1566F0AB" w14:textId="77777777" w:rsidR="001C1483" w:rsidRPr="00031093" w:rsidRDefault="001C1483" w:rsidP="001B6A55"/>
        </w:tc>
        <w:tc>
          <w:tcPr>
            <w:tcW w:w="1350" w:type="dxa"/>
          </w:tcPr>
          <w:p w14:paraId="292B80FA" w14:textId="77777777" w:rsidR="001C1483" w:rsidRPr="00FC1079" w:rsidRDefault="001C1483" w:rsidP="001B6A55">
            <w:pPr>
              <w:rPr>
                <w:szCs w:val="20"/>
              </w:rPr>
            </w:pPr>
            <w:r>
              <w:rPr>
                <w:szCs w:val="20"/>
              </w:rPr>
              <w:t>5</w:t>
            </w:r>
            <w:r w:rsidRPr="00C36C39">
              <w:rPr>
                <w:szCs w:val="20"/>
              </w:rPr>
              <w:t>00</w:t>
            </w:r>
          </w:p>
        </w:tc>
        <w:tc>
          <w:tcPr>
            <w:tcW w:w="1710" w:type="dxa"/>
          </w:tcPr>
          <w:p w14:paraId="04FFC649" w14:textId="77777777" w:rsidR="001C1483" w:rsidRPr="0076019E" w:rsidRDefault="001C1483" w:rsidP="001B6A55">
            <w:pPr>
              <w:rPr>
                <w:szCs w:val="20"/>
              </w:rPr>
            </w:pPr>
            <w:r>
              <w:rPr>
                <w:szCs w:val="20"/>
              </w:rPr>
              <w:t>Application/json</w:t>
            </w:r>
          </w:p>
        </w:tc>
        <w:tc>
          <w:tcPr>
            <w:tcW w:w="2880" w:type="dxa"/>
          </w:tcPr>
          <w:p w14:paraId="636696FA" w14:textId="77777777"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28B1F2DB" w14:textId="77777777" w:rsidR="001C1483" w:rsidRDefault="001C1483" w:rsidP="001C1483"/>
    <w:p w14:paraId="4DBE9300" w14:textId="77777777" w:rsidR="001C1483" w:rsidRDefault="001C1483" w:rsidP="001C1483">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801"/>
        <w:gridCol w:w="1144"/>
        <w:gridCol w:w="1256"/>
        <w:gridCol w:w="2033"/>
        <w:gridCol w:w="2428"/>
      </w:tblGrid>
      <w:tr w:rsidR="001C1483" w:rsidRPr="00DE1B6A" w14:paraId="31B74B3C" w14:textId="77777777" w:rsidTr="001B6A55">
        <w:trPr>
          <w:trHeight w:val="244"/>
        </w:trPr>
        <w:tc>
          <w:tcPr>
            <w:tcW w:w="291" w:type="pct"/>
            <w:shd w:val="clear" w:color="auto" w:fill="D9D9D9" w:themeFill="background1" w:themeFillShade="D9"/>
          </w:tcPr>
          <w:p w14:paraId="231A3FDE" w14:textId="77777777" w:rsidR="001C1483" w:rsidRPr="00DE1B6A" w:rsidRDefault="001C1483" w:rsidP="001B6A55">
            <w:r w:rsidRPr="00DE1B6A">
              <w:t>#</w:t>
            </w:r>
          </w:p>
        </w:tc>
        <w:tc>
          <w:tcPr>
            <w:tcW w:w="979" w:type="pct"/>
            <w:shd w:val="clear" w:color="auto" w:fill="D9D9D9" w:themeFill="background1" w:themeFillShade="D9"/>
          </w:tcPr>
          <w:p w14:paraId="4110EB75" w14:textId="77777777" w:rsidR="001C1483" w:rsidRPr="00DE1B6A" w:rsidRDefault="001C1483" w:rsidP="001B6A55">
            <w:r w:rsidRPr="00DE1B6A">
              <w:t>Element Name</w:t>
            </w:r>
          </w:p>
        </w:tc>
        <w:tc>
          <w:tcPr>
            <w:tcW w:w="622" w:type="pct"/>
            <w:shd w:val="clear" w:color="auto" w:fill="D9D9D9" w:themeFill="background1" w:themeFillShade="D9"/>
          </w:tcPr>
          <w:p w14:paraId="4125D01B" w14:textId="77777777" w:rsidR="001C1483" w:rsidRPr="00DE1B6A" w:rsidRDefault="001C1483" w:rsidP="001B6A55">
            <w:r w:rsidRPr="00DE1B6A">
              <w:t>Mandatory</w:t>
            </w:r>
          </w:p>
        </w:tc>
        <w:tc>
          <w:tcPr>
            <w:tcW w:w="683" w:type="pct"/>
            <w:shd w:val="clear" w:color="auto" w:fill="D9D9D9" w:themeFill="background1" w:themeFillShade="D9"/>
          </w:tcPr>
          <w:p w14:paraId="62AD6529" w14:textId="77777777" w:rsidR="001C1483" w:rsidRPr="00DE1B6A" w:rsidRDefault="001C1483" w:rsidP="001B6A55">
            <w:r w:rsidRPr="00DE1B6A">
              <w:t>Datatype</w:t>
            </w:r>
          </w:p>
        </w:tc>
        <w:tc>
          <w:tcPr>
            <w:tcW w:w="1105" w:type="pct"/>
            <w:shd w:val="clear" w:color="auto" w:fill="D9D9D9" w:themeFill="background1" w:themeFillShade="D9"/>
          </w:tcPr>
          <w:p w14:paraId="310ECF6E" w14:textId="77777777" w:rsidR="001C1483" w:rsidRPr="00DE1B6A" w:rsidRDefault="001C1483" w:rsidP="001B6A55">
            <w:r>
              <w:t>Range</w:t>
            </w:r>
          </w:p>
        </w:tc>
        <w:tc>
          <w:tcPr>
            <w:tcW w:w="1320" w:type="pct"/>
            <w:shd w:val="clear" w:color="auto" w:fill="D9D9D9" w:themeFill="background1" w:themeFillShade="D9"/>
          </w:tcPr>
          <w:p w14:paraId="20387A44" w14:textId="77777777" w:rsidR="001C1483" w:rsidRPr="00DE1B6A" w:rsidRDefault="001C1483" w:rsidP="001B6A55">
            <w:r w:rsidRPr="00DE1B6A">
              <w:t>Details</w:t>
            </w:r>
          </w:p>
        </w:tc>
      </w:tr>
      <w:tr w:rsidR="001C1483" w14:paraId="5430F0C6" w14:textId="77777777" w:rsidTr="001B6A55">
        <w:trPr>
          <w:trHeight w:val="244"/>
        </w:trPr>
        <w:tc>
          <w:tcPr>
            <w:tcW w:w="291" w:type="pct"/>
          </w:tcPr>
          <w:p w14:paraId="5FCE100A" w14:textId="77777777" w:rsidR="001C1483" w:rsidRPr="00E827C4" w:rsidRDefault="001C1483" w:rsidP="001B6A55">
            <w:r>
              <w:t>1</w:t>
            </w:r>
          </w:p>
        </w:tc>
        <w:tc>
          <w:tcPr>
            <w:tcW w:w="979" w:type="pct"/>
          </w:tcPr>
          <w:p w14:paraId="7F4A4844" w14:textId="77777777" w:rsidR="001C1483" w:rsidRPr="00E827C4" w:rsidRDefault="001C1483" w:rsidP="001B6A55">
            <w:proofErr w:type="gramStart"/>
            <w:r>
              <w:t>failureReason</w:t>
            </w:r>
            <w:proofErr w:type="gramEnd"/>
          </w:p>
        </w:tc>
        <w:tc>
          <w:tcPr>
            <w:tcW w:w="622" w:type="pct"/>
          </w:tcPr>
          <w:p w14:paraId="5FC34379" w14:textId="77777777" w:rsidR="001C1483" w:rsidRPr="00E827C4" w:rsidRDefault="001C1483" w:rsidP="001B6A55">
            <w:r>
              <w:t>No</w:t>
            </w:r>
          </w:p>
        </w:tc>
        <w:tc>
          <w:tcPr>
            <w:tcW w:w="683" w:type="pct"/>
          </w:tcPr>
          <w:p w14:paraId="61007303" w14:textId="77777777" w:rsidR="001C1483" w:rsidRPr="00E827C4" w:rsidRDefault="001C1483" w:rsidP="001B6A55">
            <w:r>
              <w:t>String</w:t>
            </w:r>
          </w:p>
        </w:tc>
        <w:tc>
          <w:tcPr>
            <w:tcW w:w="1105" w:type="pct"/>
          </w:tcPr>
          <w:p w14:paraId="6949362B" w14:textId="77777777" w:rsidR="001C1483" w:rsidRPr="00E827C4" w:rsidRDefault="001C1483" w:rsidP="001B6A55">
            <w:r>
              <w:t>NA</w:t>
            </w:r>
          </w:p>
        </w:tc>
        <w:tc>
          <w:tcPr>
            <w:tcW w:w="1320" w:type="pct"/>
          </w:tcPr>
          <w:p w14:paraId="38B00808" w14:textId="77777777" w:rsidR="001C1483" w:rsidRPr="00E827C4" w:rsidRDefault="001C1483" w:rsidP="001B6A55">
            <w:r>
              <w:t>Gives description of the failure</w:t>
            </w:r>
          </w:p>
        </w:tc>
      </w:tr>
    </w:tbl>
    <w:p w14:paraId="7491BBE9" w14:textId="77777777" w:rsidR="001C1483" w:rsidRDefault="001C1483" w:rsidP="001C1483"/>
    <w:p w14:paraId="15E2CDA3" w14:textId="77777777" w:rsidR="001C1483" w:rsidRDefault="001C1483" w:rsidP="001C1483">
      <w:pPr>
        <w:pStyle w:val="Heading3"/>
        <w:tabs>
          <w:tab w:val="num" w:pos="540"/>
        </w:tabs>
        <w:jc w:val="both"/>
      </w:pPr>
      <w:bookmarkStart w:id="210" w:name="_Toc411454392"/>
      <w:r>
        <w:t>FileProcessedStatus Notification API</w:t>
      </w:r>
      <w:bookmarkEnd w:id="210"/>
    </w:p>
    <w:p w14:paraId="38F7A096" w14:textId="77777777" w:rsidR="001C1483" w:rsidRDefault="001C1483" w:rsidP="001C1483">
      <w:r>
        <w:t>IVROBD</w:t>
      </w:r>
      <w:r w:rsidRPr="000B5468">
        <w:t xml:space="preserve"> shall </w:t>
      </w:r>
      <w:r>
        <w:t>invoke the notification</w:t>
      </w:r>
      <w:r w:rsidRPr="000B5468">
        <w:t xml:space="preserve"> API </w:t>
      </w:r>
      <w:r>
        <w:t>of NMS platform to update about the status of file copy after the initial checks on the file are completed.</w:t>
      </w:r>
    </w:p>
    <w:p w14:paraId="0ED86114" w14:textId="77777777" w:rsidR="001C1483" w:rsidRPr="002A3A31" w:rsidRDefault="001C1483" w:rsidP="001C1483">
      <w:pPr>
        <w:pStyle w:val="Heading4"/>
        <w:tabs>
          <w:tab w:val="num" w:pos="810"/>
        </w:tabs>
        <w:jc w:val="both"/>
      </w:pPr>
      <w:r>
        <w:t>NotifyFileProcessedStatus API</w:t>
      </w:r>
      <w:r w:rsidRPr="00D164C4">
        <w:t xml:space="preserve"> </w:t>
      </w:r>
      <w:r>
        <w:t>- Request</w:t>
      </w:r>
    </w:p>
    <w:p w14:paraId="1E10F3CA" w14:textId="77777777" w:rsidR="001C1483" w:rsidRDefault="001C1483" w:rsidP="001C1483">
      <w:pPr>
        <w:rPr>
          <w:b/>
        </w:rPr>
      </w:pPr>
    </w:p>
    <w:p w14:paraId="0B6556B7" w14:textId="77777777" w:rsidR="001C1483" w:rsidRDefault="001C1483" w:rsidP="001C1483">
      <w:r w:rsidRPr="00DE1B6A">
        <w:rPr>
          <w:b/>
        </w:rPr>
        <w:t>URL</w:t>
      </w:r>
      <w:r w:rsidRPr="00EB6872">
        <w:t>:</w:t>
      </w:r>
    </w:p>
    <w:p w14:paraId="49BC6526" w14:textId="5720F33D" w:rsidR="001C1483" w:rsidRPr="003D7883" w:rsidRDefault="001C1483" w:rsidP="001C1483">
      <w:r w:rsidRPr="00152DDF">
        <w:t>http://&lt;motech</w:t>
      </w:r>
      <w:proofErr w:type="gramStart"/>
      <w:r w:rsidRPr="00152DDF">
        <w:t>:port</w:t>
      </w:r>
      <w:proofErr w:type="gramEnd"/>
      <w:r w:rsidRPr="00152DDF">
        <w:t>&gt;/motech-platform-server/module/</w:t>
      </w:r>
      <w:r w:rsidR="00C53D62">
        <w:t>imi</w:t>
      </w:r>
      <w:r w:rsidRPr="00152DDF">
        <w:t>/obdFileProcessedStatusNotification/</w:t>
      </w:r>
    </w:p>
    <w:p w14:paraId="5B814542" w14:textId="77777777" w:rsidR="001C1483" w:rsidRDefault="001C1483" w:rsidP="001C1483">
      <w:pPr>
        <w:rPr>
          <w:b/>
        </w:rPr>
      </w:pPr>
    </w:p>
    <w:p w14:paraId="094AE8BF" w14:textId="77777777" w:rsidR="001C1483" w:rsidRPr="00EB6872" w:rsidRDefault="001C1483" w:rsidP="001C1483">
      <w:r w:rsidRPr="0060501A">
        <w:rPr>
          <w:b/>
        </w:rPr>
        <w:t>Method</w:t>
      </w:r>
      <w:r w:rsidRPr="00EB6872">
        <w:t xml:space="preserve">: </w:t>
      </w:r>
      <w:r>
        <w:t>POST</w:t>
      </w:r>
    </w:p>
    <w:p w14:paraId="19CF8CDB" w14:textId="77777777" w:rsidR="001C1483" w:rsidRDefault="001C1483" w:rsidP="001C1483">
      <w:pPr>
        <w:pStyle w:val="Heading5"/>
        <w:tabs>
          <w:tab w:val="num" w:pos="810"/>
        </w:tabs>
        <w:jc w:val="both"/>
      </w:pPr>
      <w:r>
        <w:t>Validations</w:t>
      </w:r>
    </w:p>
    <w:p w14:paraId="4A5B5A24" w14:textId="77777777" w:rsidR="001C1483" w:rsidRPr="00421B24" w:rsidRDefault="001C1483" w:rsidP="001C1483">
      <w:pPr>
        <w:rPr>
          <w:rFonts w:cs="Arial"/>
          <w:szCs w:val="20"/>
        </w:rPr>
      </w:pPr>
      <w:r w:rsidRPr="00421B24">
        <w:rPr>
          <w:rFonts w:cs="Arial"/>
          <w:szCs w:val="20"/>
        </w:rPr>
        <w:t>NMS shall return Failure with appropriate http error code in following case</w:t>
      </w:r>
    </w:p>
    <w:p w14:paraId="2D9DF3D7" w14:textId="77777777" w:rsidR="001C1483" w:rsidRPr="00421B24" w:rsidRDefault="001C1483" w:rsidP="001C1483">
      <w:pPr>
        <w:pStyle w:val="Bullet1"/>
        <w:rPr>
          <w:rFonts w:ascii="Arial" w:hAnsi="Arial" w:cs="Arial"/>
        </w:rPr>
      </w:pPr>
      <w:r w:rsidRPr="00421B24">
        <w:rPr>
          <w:rFonts w:ascii="Arial" w:hAnsi="Arial" w:cs="Arial"/>
        </w:rPr>
        <w:t>Filename or fileProcessedStatus is missing.</w:t>
      </w:r>
    </w:p>
    <w:p w14:paraId="1FA05400" w14:textId="77777777" w:rsidR="001C1483" w:rsidRPr="00421B24" w:rsidRDefault="001C1483" w:rsidP="001C1483">
      <w:pPr>
        <w:pStyle w:val="Bullet1"/>
        <w:rPr>
          <w:rFonts w:ascii="Arial" w:hAnsi="Arial" w:cs="Arial"/>
        </w:rPr>
      </w:pPr>
      <w:r w:rsidRPr="00421B24">
        <w:rPr>
          <w:rFonts w:ascii="Arial" w:hAnsi="Arial" w:cs="Arial"/>
        </w:rPr>
        <w:t>Filename is not matching with the internal data</w:t>
      </w:r>
    </w:p>
    <w:p w14:paraId="64C3561F" w14:textId="77777777" w:rsidR="001C1483" w:rsidRPr="00421B24" w:rsidRDefault="001C1483" w:rsidP="001C1483">
      <w:pPr>
        <w:pStyle w:val="Bullet1"/>
        <w:rPr>
          <w:rFonts w:ascii="Arial" w:hAnsi="Arial" w:cs="Arial"/>
        </w:rPr>
      </w:pPr>
      <w:r w:rsidRPr="00421B24">
        <w:rPr>
          <w:rFonts w:ascii="Arial" w:hAnsi="Arial" w:cs="Arial"/>
        </w:rPr>
        <w:t>Invalid fileProcessedStatus</w:t>
      </w:r>
    </w:p>
    <w:p w14:paraId="34CBC019" w14:textId="77777777" w:rsidR="001C1483" w:rsidRPr="00421B24" w:rsidRDefault="001C1483" w:rsidP="001C1483">
      <w:pPr>
        <w:pStyle w:val="Bullet1"/>
        <w:rPr>
          <w:rFonts w:ascii="Arial" w:hAnsi="Arial" w:cs="Arial"/>
        </w:rPr>
      </w:pPr>
      <w:r w:rsidRPr="00421B24">
        <w:rPr>
          <w:rFonts w:ascii="Arial" w:hAnsi="Arial" w:cs="Arial"/>
        </w:rPr>
        <w:t>Email/Alert shall be raised by NMS platform for such failures.</w:t>
      </w:r>
    </w:p>
    <w:p w14:paraId="07955AF3" w14:textId="77777777" w:rsidR="001C1483" w:rsidRDefault="001C1483" w:rsidP="001C1483">
      <w:pPr>
        <w:pStyle w:val="Heading5"/>
        <w:tabs>
          <w:tab w:val="num" w:pos="810"/>
        </w:tabs>
        <w:jc w:val="both"/>
      </w:pPr>
      <w:r>
        <w:t>Http time Out</w:t>
      </w:r>
    </w:p>
    <w:p w14:paraId="07CEC3EB" w14:textId="77777777" w:rsidR="000756DF" w:rsidRPr="0088526F" w:rsidRDefault="000756DF" w:rsidP="004E18FC"/>
    <w:tbl>
      <w:tblPr>
        <w:tblStyle w:val="TableGrid"/>
        <w:tblW w:w="2653" w:type="pct"/>
        <w:tblLayout w:type="fixed"/>
        <w:tblLook w:val="04A0" w:firstRow="1" w:lastRow="0" w:firstColumn="1" w:lastColumn="0" w:noHBand="0" w:noVBand="1"/>
      </w:tblPr>
      <w:tblGrid>
        <w:gridCol w:w="2718"/>
        <w:gridCol w:w="1801"/>
      </w:tblGrid>
      <w:tr w:rsidR="000756DF" w:rsidRPr="00FF4865" w14:paraId="4E7F9255" w14:textId="77777777" w:rsidTr="00D55576">
        <w:trPr>
          <w:trHeight w:val="244"/>
        </w:trPr>
        <w:tc>
          <w:tcPr>
            <w:tcW w:w="3007" w:type="pct"/>
            <w:shd w:val="clear" w:color="auto" w:fill="D9D9D9" w:themeFill="background1" w:themeFillShade="D9"/>
            <w:vAlign w:val="bottom"/>
          </w:tcPr>
          <w:p w14:paraId="223EC539" w14:textId="77777777" w:rsidR="000756DF" w:rsidRPr="00FF4865" w:rsidRDefault="000756D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D20CDAF" w14:textId="77777777" w:rsidR="000756DF" w:rsidRPr="00FF4865" w:rsidRDefault="000756DF" w:rsidP="00D55576">
            <w:pPr>
              <w:jc w:val="both"/>
              <w:rPr>
                <w:szCs w:val="20"/>
              </w:rPr>
            </w:pPr>
            <w:r>
              <w:rPr>
                <w:rFonts w:eastAsia="Times New Roman" w:cs="Arial"/>
                <w:b/>
                <w:szCs w:val="20"/>
              </w:rPr>
              <w:t>Description</w:t>
            </w:r>
          </w:p>
        </w:tc>
      </w:tr>
      <w:tr w:rsidR="000756DF" w:rsidRPr="00FF4865" w14:paraId="3C4889B1" w14:textId="77777777" w:rsidTr="00D55576">
        <w:trPr>
          <w:trHeight w:val="386"/>
        </w:trPr>
        <w:tc>
          <w:tcPr>
            <w:tcW w:w="3007" w:type="pct"/>
          </w:tcPr>
          <w:p w14:paraId="0F1DA5F7" w14:textId="77777777" w:rsidR="000756DF" w:rsidRPr="00FF4865" w:rsidRDefault="000756DF" w:rsidP="00D55576">
            <w:pPr>
              <w:tabs>
                <w:tab w:val="left" w:pos="1114"/>
              </w:tabs>
              <w:ind w:left="360" w:hanging="360"/>
              <w:jc w:val="both"/>
              <w:rPr>
                <w:rFonts w:cs="Arial"/>
                <w:szCs w:val="20"/>
              </w:rPr>
            </w:pPr>
            <w:r>
              <w:rPr>
                <w:rFonts w:cs="Arial"/>
                <w:szCs w:val="20"/>
              </w:rPr>
              <w:t>Offline</w:t>
            </w:r>
          </w:p>
        </w:tc>
        <w:tc>
          <w:tcPr>
            <w:tcW w:w="1993" w:type="pct"/>
          </w:tcPr>
          <w:p w14:paraId="7F74BB76" w14:textId="77777777" w:rsidR="000756DF" w:rsidRPr="00FF4865" w:rsidRDefault="000756D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5D70D76" w14:textId="77777777" w:rsidR="001C1483" w:rsidRPr="008B550E" w:rsidRDefault="001C1483" w:rsidP="00D7621C">
      <w:pPr>
        <w:pStyle w:val="ListParagraph"/>
        <w:numPr>
          <w:ilvl w:val="0"/>
          <w:numId w:val="0"/>
        </w:numPr>
        <w:ind w:left="1440"/>
        <w:jc w:val="both"/>
      </w:pPr>
    </w:p>
    <w:p w14:paraId="662C509D" w14:textId="77777777" w:rsidR="001C1483" w:rsidRDefault="001C1483" w:rsidP="001C1483">
      <w:pPr>
        <w:pStyle w:val="Heading5"/>
        <w:tabs>
          <w:tab w:val="num" w:pos="810"/>
        </w:tabs>
        <w:spacing w:before="120" w:line="360" w:lineRule="auto"/>
        <w:ind w:left="360" w:hanging="360"/>
      </w:pPr>
      <w:r>
        <w:t>Body Example</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C1483" w14:paraId="2B2559F5" w14:textId="77777777" w:rsidTr="001B6A55">
        <w:tc>
          <w:tcPr>
            <w:tcW w:w="540" w:type="dxa"/>
            <w:shd w:val="clear" w:color="auto" w:fill="CCCCCC"/>
            <w:tcMar>
              <w:top w:w="100" w:type="dxa"/>
              <w:left w:w="100" w:type="dxa"/>
              <w:bottom w:w="100" w:type="dxa"/>
              <w:right w:w="100" w:type="dxa"/>
            </w:tcMar>
          </w:tcPr>
          <w:p w14:paraId="4D1D94B0" w14:textId="77777777" w:rsidR="001C1483" w:rsidRDefault="001C1483" w:rsidP="001B6A55">
            <w:pPr>
              <w:pStyle w:val="Normal1"/>
              <w:spacing w:line="240" w:lineRule="auto"/>
              <w:jc w:val="both"/>
            </w:pPr>
          </w:p>
        </w:tc>
        <w:tc>
          <w:tcPr>
            <w:tcW w:w="8715" w:type="dxa"/>
            <w:tcMar>
              <w:top w:w="100" w:type="dxa"/>
              <w:left w:w="100" w:type="dxa"/>
              <w:bottom w:w="100" w:type="dxa"/>
              <w:right w:w="100" w:type="dxa"/>
            </w:tcMar>
          </w:tcPr>
          <w:p w14:paraId="02DE153C" w14:textId="77777777" w:rsidR="001C1483" w:rsidRPr="00A66531" w:rsidRDefault="001C1483" w:rsidP="001B6A55">
            <w:pPr>
              <w:pStyle w:val="Normal1"/>
              <w:spacing w:line="240" w:lineRule="auto"/>
              <w:rPr>
                <w:sz w:val="20"/>
              </w:rPr>
            </w:pPr>
            <w:r w:rsidRPr="00A66531">
              <w:rPr>
                <w:sz w:val="20"/>
              </w:rPr>
              <w:t>{</w:t>
            </w:r>
          </w:p>
          <w:p w14:paraId="1CE1447D" w14:textId="77777777" w:rsidR="001C1483" w:rsidRPr="00A66531" w:rsidRDefault="001C1483" w:rsidP="001B6A55">
            <w:pPr>
              <w:pStyle w:val="Normal1"/>
              <w:spacing w:line="240" w:lineRule="auto"/>
              <w:rPr>
                <w:sz w:val="20"/>
              </w:rPr>
            </w:pPr>
            <w:r w:rsidRPr="00A66531">
              <w:rPr>
                <w:sz w:val="20"/>
              </w:rPr>
              <w:t xml:space="preserve">    </w:t>
            </w:r>
            <w:r w:rsidR="003F5A2D">
              <w:rPr>
                <w:sz w:val="20"/>
              </w:rPr>
              <w:t>"</w:t>
            </w:r>
            <w:r w:rsidRPr="00A66531">
              <w:rPr>
                <w:sz w:val="20"/>
              </w:rPr>
              <w:t>fileProcessedStatus</w:t>
            </w:r>
            <w:r w:rsidR="003F5A2D">
              <w:rPr>
                <w:sz w:val="20"/>
              </w:rPr>
              <w:t>"</w:t>
            </w:r>
            <w:r w:rsidRPr="00A66531">
              <w:rPr>
                <w:sz w:val="20"/>
              </w:rPr>
              <w:t>: 8000,</w:t>
            </w:r>
          </w:p>
          <w:p w14:paraId="090D30E7" w14:textId="77777777" w:rsidR="001C1483" w:rsidRPr="00A66531" w:rsidRDefault="001C1483" w:rsidP="001B6A55">
            <w:pPr>
              <w:pStyle w:val="Normal1"/>
              <w:spacing w:line="240" w:lineRule="auto"/>
              <w:rPr>
                <w:sz w:val="20"/>
              </w:rPr>
            </w:pPr>
            <w:r w:rsidRPr="00A66531">
              <w:rPr>
                <w:sz w:val="20"/>
              </w:rPr>
              <w:t xml:space="preserve">     </w:t>
            </w:r>
            <w:r w:rsidR="003F5A2D">
              <w:rPr>
                <w:sz w:val="20"/>
              </w:rPr>
              <w:t>"</w:t>
            </w:r>
            <w:r w:rsidRPr="00A66531">
              <w:rPr>
                <w:sz w:val="20"/>
              </w:rPr>
              <w:t>file</w:t>
            </w:r>
            <w:r>
              <w:rPr>
                <w:sz w:val="20"/>
              </w:rPr>
              <w:t>N</w:t>
            </w:r>
            <w:r w:rsidRPr="00A66531">
              <w:rPr>
                <w:sz w:val="20"/>
              </w:rPr>
              <w:t>ame</w:t>
            </w:r>
            <w:r w:rsidR="003F5A2D">
              <w:rPr>
                <w:sz w:val="20"/>
              </w:rPr>
              <w:t>"</w:t>
            </w:r>
            <w:r w:rsidRPr="00A66531">
              <w:rPr>
                <w:sz w:val="20"/>
              </w:rPr>
              <w:t xml:space="preserve">: </w:t>
            </w:r>
            <w:r w:rsidR="003F5A2D">
              <w:rPr>
                <w:sz w:val="20"/>
              </w:rPr>
              <w:t>"</w:t>
            </w:r>
            <w:r w:rsidRPr="00A66531">
              <w:rPr>
                <w:sz w:val="20"/>
              </w:rPr>
              <w:t>OBD_NMS1_20150127090000</w:t>
            </w:r>
            <w:r w:rsidR="003F5A2D">
              <w:rPr>
                <w:sz w:val="20"/>
              </w:rPr>
              <w:t>"</w:t>
            </w:r>
          </w:p>
          <w:p w14:paraId="5A19CEF4" w14:textId="77777777" w:rsidR="001C1483" w:rsidRPr="00031093" w:rsidRDefault="001C1483" w:rsidP="001B6A55">
            <w:pPr>
              <w:pStyle w:val="Normal1"/>
              <w:spacing w:line="240" w:lineRule="auto"/>
              <w:jc w:val="both"/>
              <w:rPr>
                <w:sz w:val="20"/>
              </w:rPr>
            </w:pPr>
            <w:r w:rsidRPr="00A66531">
              <w:rPr>
                <w:sz w:val="20"/>
              </w:rPr>
              <w:t>}</w:t>
            </w:r>
          </w:p>
        </w:tc>
      </w:tr>
    </w:tbl>
    <w:p w14:paraId="52F8D462" w14:textId="77777777" w:rsidR="001C1483" w:rsidRDefault="001C1483" w:rsidP="001C1483">
      <w:pPr>
        <w:pStyle w:val="Heading5"/>
        <w:jc w:val="both"/>
      </w:pPr>
      <w:r>
        <w:t>Body Elements</w:t>
      </w:r>
    </w:p>
    <w:p w14:paraId="2EF89F46" w14:textId="77777777" w:rsidR="001C1483" w:rsidRDefault="001C1483" w:rsidP="001C1483">
      <w:pPr>
        <w:rPr>
          <w:rFonts w:cs="Arial"/>
          <w:color w:val="FF0000"/>
        </w:rPr>
      </w:pPr>
    </w:p>
    <w:p w14:paraId="13031AF2" w14:textId="77777777" w:rsidR="001C1483" w:rsidRDefault="001C1483" w:rsidP="001C1483">
      <w:pPr>
        <w:rPr>
          <w:rFonts w:cs="Arial"/>
          <w:color w:val="FF0000"/>
        </w:rPr>
      </w:pPr>
    </w:p>
    <w:tbl>
      <w:tblPr>
        <w:tblStyle w:val="TableGrid"/>
        <w:tblW w:w="5346" w:type="pct"/>
        <w:tblLayout w:type="fixed"/>
        <w:tblLook w:val="04A0" w:firstRow="1" w:lastRow="0" w:firstColumn="1" w:lastColumn="0" w:noHBand="0" w:noVBand="1"/>
      </w:tblPr>
      <w:tblGrid>
        <w:gridCol w:w="534"/>
        <w:gridCol w:w="2273"/>
        <w:gridCol w:w="1080"/>
        <w:gridCol w:w="1171"/>
        <w:gridCol w:w="1712"/>
        <w:gridCol w:w="2335"/>
      </w:tblGrid>
      <w:tr w:rsidR="001C1483" w:rsidRPr="00DE1B6A" w14:paraId="3E9B631D" w14:textId="77777777" w:rsidTr="001B6A55">
        <w:trPr>
          <w:trHeight w:val="244"/>
        </w:trPr>
        <w:tc>
          <w:tcPr>
            <w:tcW w:w="293" w:type="pct"/>
            <w:shd w:val="clear" w:color="auto" w:fill="D9D9D9" w:themeFill="background1" w:themeFillShade="D9"/>
          </w:tcPr>
          <w:p w14:paraId="792D7992" w14:textId="77777777" w:rsidR="001C1483" w:rsidRPr="00DE1B6A" w:rsidRDefault="001C1483" w:rsidP="001B6A55">
            <w:pPr>
              <w:jc w:val="both"/>
            </w:pPr>
            <w:r w:rsidRPr="00DE1B6A">
              <w:t>#</w:t>
            </w:r>
          </w:p>
        </w:tc>
        <w:tc>
          <w:tcPr>
            <w:tcW w:w="1248" w:type="pct"/>
            <w:shd w:val="clear" w:color="auto" w:fill="D9D9D9" w:themeFill="background1" w:themeFillShade="D9"/>
          </w:tcPr>
          <w:p w14:paraId="609DD710" w14:textId="77777777" w:rsidR="001C1483" w:rsidRPr="00DE1B6A" w:rsidRDefault="001C1483" w:rsidP="001B6A55">
            <w:pPr>
              <w:jc w:val="both"/>
            </w:pPr>
            <w:r w:rsidRPr="00DE1B6A">
              <w:t>Element Name</w:t>
            </w:r>
          </w:p>
        </w:tc>
        <w:tc>
          <w:tcPr>
            <w:tcW w:w="593" w:type="pct"/>
            <w:shd w:val="clear" w:color="auto" w:fill="D9D9D9" w:themeFill="background1" w:themeFillShade="D9"/>
          </w:tcPr>
          <w:p w14:paraId="225078ED" w14:textId="77777777" w:rsidR="001C1483" w:rsidRPr="00DE1B6A" w:rsidRDefault="001C1483" w:rsidP="001B6A55">
            <w:pPr>
              <w:jc w:val="both"/>
            </w:pPr>
            <w:r w:rsidRPr="00DE1B6A">
              <w:t>Mandatory</w:t>
            </w:r>
          </w:p>
        </w:tc>
        <w:tc>
          <w:tcPr>
            <w:tcW w:w="643" w:type="pct"/>
            <w:shd w:val="clear" w:color="auto" w:fill="D9D9D9" w:themeFill="background1" w:themeFillShade="D9"/>
          </w:tcPr>
          <w:p w14:paraId="043BD619" w14:textId="77777777" w:rsidR="001C1483" w:rsidRPr="00DE1B6A" w:rsidRDefault="001C1483" w:rsidP="001B6A55">
            <w:pPr>
              <w:jc w:val="both"/>
            </w:pPr>
            <w:r w:rsidRPr="00DE1B6A">
              <w:t>Datatype</w:t>
            </w:r>
          </w:p>
        </w:tc>
        <w:tc>
          <w:tcPr>
            <w:tcW w:w="940" w:type="pct"/>
            <w:shd w:val="clear" w:color="auto" w:fill="D9D9D9" w:themeFill="background1" w:themeFillShade="D9"/>
          </w:tcPr>
          <w:p w14:paraId="069120D4" w14:textId="77777777" w:rsidR="001C1483" w:rsidRPr="00DE1B6A" w:rsidRDefault="001C1483" w:rsidP="001B6A55">
            <w:pPr>
              <w:jc w:val="both"/>
            </w:pPr>
            <w:r>
              <w:t>Range</w:t>
            </w:r>
          </w:p>
        </w:tc>
        <w:tc>
          <w:tcPr>
            <w:tcW w:w="1282" w:type="pct"/>
            <w:shd w:val="clear" w:color="auto" w:fill="D9D9D9" w:themeFill="background1" w:themeFillShade="D9"/>
          </w:tcPr>
          <w:p w14:paraId="08A50AC8" w14:textId="77777777" w:rsidR="001C1483" w:rsidRPr="00DE1B6A" w:rsidRDefault="001C1483" w:rsidP="001B6A55">
            <w:pPr>
              <w:jc w:val="both"/>
            </w:pPr>
            <w:r w:rsidRPr="00DE1B6A">
              <w:t>Details</w:t>
            </w:r>
          </w:p>
        </w:tc>
      </w:tr>
      <w:tr w:rsidR="001C1483" w:rsidRPr="00421B24" w14:paraId="7438806C" w14:textId="77777777" w:rsidTr="001B6A55">
        <w:trPr>
          <w:trHeight w:val="244"/>
        </w:trPr>
        <w:tc>
          <w:tcPr>
            <w:tcW w:w="293" w:type="pct"/>
          </w:tcPr>
          <w:p w14:paraId="6A361BCF" w14:textId="77777777" w:rsidR="001C1483" w:rsidRPr="00421B24" w:rsidRDefault="001C1483" w:rsidP="001B6A55">
            <w:pPr>
              <w:rPr>
                <w:rFonts w:cs="Arial"/>
                <w:szCs w:val="20"/>
              </w:rPr>
            </w:pPr>
            <w:r w:rsidRPr="00421B24">
              <w:rPr>
                <w:rFonts w:cs="Arial"/>
                <w:szCs w:val="20"/>
              </w:rPr>
              <w:t>1</w:t>
            </w:r>
          </w:p>
        </w:tc>
        <w:tc>
          <w:tcPr>
            <w:tcW w:w="1248" w:type="pct"/>
          </w:tcPr>
          <w:p w14:paraId="38D5D0F5" w14:textId="77777777" w:rsidR="001C1483" w:rsidRPr="00421B24" w:rsidRDefault="001C1483" w:rsidP="001B6A55">
            <w:pPr>
              <w:rPr>
                <w:rFonts w:cs="Arial"/>
                <w:szCs w:val="20"/>
              </w:rPr>
            </w:pPr>
            <w:proofErr w:type="gramStart"/>
            <w:r w:rsidRPr="00421B24">
              <w:rPr>
                <w:rFonts w:cs="Arial"/>
                <w:szCs w:val="20"/>
              </w:rPr>
              <w:t>fileProcessedStatus</w:t>
            </w:r>
            <w:proofErr w:type="gramEnd"/>
          </w:p>
        </w:tc>
        <w:tc>
          <w:tcPr>
            <w:tcW w:w="593" w:type="pct"/>
          </w:tcPr>
          <w:p w14:paraId="7DBE0B09" w14:textId="77777777" w:rsidR="001C1483" w:rsidRPr="00421B24" w:rsidRDefault="001C1483" w:rsidP="001B6A55">
            <w:pPr>
              <w:rPr>
                <w:rFonts w:cs="Arial"/>
                <w:szCs w:val="20"/>
              </w:rPr>
            </w:pPr>
            <w:r w:rsidRPr="00421B24">
              <w:rPr>
                <w:rFonts w:cs="Arial"/>
                <w:szCs w:val="20"/>
              </w:rPr>
              <w:t>Yes</w:t>
            </w:r>
          </w:p>
        </w:tc>
        <w:tc>
          <w:tcPr>
            <w:tcW w:w="643" w:type="pct"/>
          </w:tcPr>
          <w:p w14:paraId="7EBA55C5" w14:textId="77777777" w:rsidR="001C1483" w:rsidRPr="00421B24" w:rsidRDefault="001C1483" w:rsidP="001B6A55">
            <w:pPr>
              <w:rPr>
                <w:rFonts w:cs="Arial"/>
                <w:szCs w:val="20"/>
              </w:rPr>
            </w:pPr>
            <w:proofErr w:type="gramStart"/>
            <w:r w:rsidRPr="00421B24">
              <w:rPr>
                <w:rFonts w:cs="Arial"/>
                <w:szCs w:val="20"/>
              </w:rPr>
              <w:t>numeric</w:t>
            </w:r>
            <w:proofErr w:type="gramEnd"/>
          </w:p>
        </w:tc>
        <w:tc>
          <w:tcPr>
            <w:tcW w:w="940" w:type="pct"/>
          </w:tcPr>
          <w:p w14:paraId="4D79705C" w14:textId="77777777" w:rsidR="001C1483" w:rsidRPr="00421B24" w:rsidRDefault="001C1483" w:rsidP="001B6A55">
            <w:pPr>
              <w:rPr>
                <w:rFonts w:cs="Arial"/>
                <w:szCs w:val="20"/>
              </w:rPr>
            </w:pPr>
            <w:r w:rsidRPr="00421B24">
              <w:rPr>
                <w:rFonts w:cs="Arial"/>
                <w:szCs w:val="20"/>
              </w:rPr>
              <w:t xml:space="preserve">Refer section </w:t>
            </w:r>
            <w:r w:rsidR="001639D2">
              <w:rPr>
                <w:rFonts w:cs="Arial"/>
                <w:szCs w:val="20"/>
              </w:rPr>
              <w:fldChar w:fldCharType="begin"/>
            </w:r>
            <w:r w:rsidR="00E27292">
              <w:rPr>
                <w:rFonts w:cs="Arial"/>
                <w:szCs w:val="20"/>
              </w:rPr>
              <w:instrText xml:space="preserve"> REF _Ref410418746 \r \h </w:instrText>
            </w:r>
            <w:r w:rsidR="001639D2">
              <w:rPr>
                <w:rFonts w:cs="Arial"/>
                <w:szCs w:val="20"/>
              </w:rPr>
            </w:r>
            <w:r w:rsidR="001639D2">
              <w:rPr>
                <w:rFonts w:cs="Arial"/>
                <w:szCs w:val="20"/>
              </w:rPr>
              <w:fldChar w:fldCharType="separate"/>
            </w:r>
            <w:r w:rsidR="00C9141F">
              <w:rPr>
                <w:rFonts w:cs="Arial"/>
                <w:szCs w:val="20"/>
              </w:rPr>
              <w:t>4.5.2</w:t>
            </w:r>
            <w:r w:rsidR="001639D2">
              <w:rPr>
                <w:rFonts w:cs="Arial"/>
                <w:szCs w:val="20"/>
              </w:rPr>
              <w:fldChar w:fldCharType="end"/>
            </w:r>
            <w:r w:rsidRPr="00421B24">
              <w:rPr>
                <w:rFonts w:cs="Arial"/>
                <w:szCs w:val="20"/>
              </w:rPr>
              <w:t xml:space="preserve"> for list of possible values</w:t>
            </w:r>
          </w:p>
        </w:tc>
        <w:tc>
          <w:tcPr>
            <w:tcW w:w="1282" w:type="pct"/>
          </w:tcPr>
          <w:p w14:paraId="46D854C2" w14:textId="77777777" w:rsidR="001C1483" w:rsidRPr="00421B24" w:rsidRDefault="001C1483" w:rsidP="001B6A55">
            <w:pPr>
              <w:rPr>
                <w:rFonts w:cs="Arial"/>
                <w:szCs w:val="20"/>
              </w:rPr>
            </w:pPr>
            <w:r w:rsidRPr="00421B24">
              <w:rPr>
                <w:rFonts w:cs="Arial"/>
                <w:szCs w:val="20"/>
              </w:rPr>
              <w:t>Provides the status of the File processing.</w:t>
            </w:r>
            <w:r>
              <w:rPr>
                <w:rFonts w:cs="Arial"/>
                <w:szCs w:val="20"/>
              </w:rPr>
              <w:t xml:space="preserve"> </w:t>
            </w:r>
          </w:p>
        </w:tc>
      </w:tr>
      <w:tr w:rsidR="001C1483" w:rsidRPr="00421B24" w14:paraId="414AEBED" w14:textId="77777777" w:rsidTr="001B6A55">
        <w:trPr>
          <w:trHeight w:val="244"/>
        </w:trPr>
        <w:tc>
          <w:tcPr>
            <w:tcW w:w="293" w:type="pct"/>
          </w:tcPr>
          <w:p w14:paraId="36A3A94B" w14:textId="77777777" w:rsidR="001C1483" w:rsidRPr="00421B24" w:rsidRDefault="001C1483" w:rsidP="001B6A55">
            <w:pPr>
              <w:rPr>
                <w:rFonts w:cs="Arial"/>
                <w:szCs w:val="20"/>
              </w:rPr>
            </w:pPr>
            <w:r w:rsidRPr="00421B24">
              <w:rPr>
                <w:rFonts w:cs="Arial"/>
                <w:szCs w:val="20"/>
              </w:rPr>
              <w:t>2</w:t>
            </w:r>
          </w:p>
        </w:tc>
        <w:tc>
          <w:tcPr>
            <w:tcW w:w="1248" w:type="pct"/>
          </w:tcPr>
          <w:p w14:paraId="3FA2780A" w14:textId="77777777" w:rsidR="001C1483" w:rsidRPr="00421B24" w:rsidRDefault="001C1483" w:rsidP="001B6A55">
            <w:pPr>
              <w:rPr>
                <w:rFonts w:cs="Arial"/>
                <w:szCs w:val="20"/>
              </w:rPr>
            </w:pPr>
            <w:proofErr w:type="gramStart"/>
            <w:r>
              <w:rPr>
                <w:rFonts w:cs="Arial"/>
                <w:szCs w:val="20"/>
              </w:rPr>
              <w:t>f</w:t>
            </w:r>
            <w:r w:rsidRPr="00421B24">
              <w:rPr>
                <w:rFonts w:cs="Arial"/>
                <w:szCs w:val="20"/>
              </w:rPr>
              <w:t>ile</w:t>
            </w:r>
            <w:r>
              <w:rPr>
                <w:rFonts w:cs="Arial"/>
                <w:szCs w:val="20"/>
              </w:rPr>
              <w:t>N</w:t>
            </w:r>
            <w:r w:rsidRPr="00421B24">
              <w:rPr>
                <w:rFonts w:cs="Arial"/>
                <w:szCs w:val="20"/>
              </w:rPr>
              <w:t>ame</w:t>
            </w:r>
            <w:proofErr w:type="gramEnd"/>
          </w:p>
        </w:tc>
        <w:tc>
          <w:tcPr>
            <w:tcW w:w="593" w:type="pct"/>
          </w:tcPr>
          <w:p w14:paraId="56E3F0A6" w14:textId="77777777" w:rsidR="001C1483" w:rsidRPr="00421B24" w:rsidRDefault="001C1483" w:rsidP="001B6A55">
            <w:pPr>
              <w:rPr>
                <w:rFonts w:cs="Arial"/>
                <w:szCs w:val="20"/>
              </w:rPr>
            </w:pPr>
            <w:r w:rsidRPr="00421B24">
              <w:rPr>
                <w:rFonts w:cs="Arial"/>
                <w:szCs w:val="20"/>
              </w:rPr>
              <w:t>Yes</w:t>
            </w:r>
          </w:p>
        </w:tc>
        <w:tc>
          <w:tcPr>
            <w:tcW w:w="643" w:type="pct"/>
          </w:tcPr>
          <w:p w14:paraId="0193E20E" w14:textId="77777777" w:rsidR="001C1483" w:rsidRPr="00421B24" w:rsidRDefault="001C1483" w:rsidP="001B6A55">
            <w:pPr>
              <w:rPr>
                <w:rFonts w:cs="Arial"/>
                <w:szCs w:val="20"/>
              </w:rPr>
            </w:pPr>
            <w:r w:rsidRPr="00421B24">
              <w:rPr>
                <w:rFonts w:cs="Arial"/>
                <w:szCs w:val="20"/>
              </w:rPr>
              <w:t>String</w:t>
            </w:r>
          </w:p>
        </w:tc>
        <w:tc>
          <w:tcPr>
            <w:tcW w:w="940" w:type="pct"/>
          </w:tcPr>
          <w:p w14:paraId="2153ED15" w14:textId="77777777" w:rsidR="001C1483" w:rsidRPr="00421B24" w:rsidRDefault="001C1483" w:rsidP="001B6A55">
            <w:pPr>
              <w:rPr>
                <w:rFonts w:cs="Arial"/>
                <w:szCs w:val="20"/>
              </w:rPr>
            </w:pPr>
            <w:r>
              <w:rPr>
                <w:rFonts w:cs="Arial"/>
                <w:szCs w:val="20"/>
              </w:rPr>
              <w:t>NA</w:t>
            </w:r>
          </w:p>
        </w:tc>
        <w:tc>
          <w:tcPr>
            <w:tcW w:w="1282" w:type="pct"/>
          </w:tcPr>
          <w:p w14:paraId="2BBB08BC" w14:textId="77777777" w:rsidR="001C1483" w:rsidRPr="00421B24" w:rsidRDefault="001C1483" w:rsidP="001B6A55">
            <w:pPr>
              <w:rPr>
                <w:rFonts w:cs="Arial"/>
                <w:szCs w:val="20"/>
              </w:rPr>
            </w:pPr>
            <w:r w:rsidRPr="00421B24">
              <w:rPr>
                <w:rFonts w:cs="Arial"/>
                <w:szCs w:val="20"/>
              </w:rPr>
              <w:t xml:space="preserve">Filename of the source target </w:t>
            </w:r>
            <w:proofErr w:type="gramStart"/>
            <w:r w:rsidRPr="00421B24">
              <w:rPr>
                <w:rFonts w:cs="Arial"/>
                <w:szCs w:val="20"/>
              </w:rPr>
              <w:t>file which</w:t>
            </w:r>
            <w:proofErr w:type="gramEnd"/>
            <w:r w:rsidRPr="00421B24">
              <w:rPr>
                <w:rFonts w:cs="Arial"/>
                <w:szCs w:val="20"/>
              </w:rPr>
              <w:t xml:space="preserve"> was processed.</w:t>
            </w:r>
          </w:p>
        </w:tc>
      </w:tr>
      <w:tr w:rsidR="001C1483" w:rsidRPr="00421B24" w14:paraId="33B755A0" w14:textId="77777777" w:rsidTr="001B6A55">
        <w:trPr>
          <w:trHeight w:val="2187"/>
        </w:trPr>
        <w:tc>
          <w:tcPr>
            <w:tcW w:w="293" w:type="pct"/>
            <w:vMerge w:val="restart"/>
          </w:tcPr>
          <w:p w14:paraId="7249BA33" w14:textId="77777777" w:rsidR="001C1483" w:rsidRPr="00421B24" w:rsidRDefault="001C1483" w:rsidP="001B6A55">
            <w:pPr>
              <w:rPr>
                <w:rFonts w:cs="Arial"/>
                <w:szCs w:val="20"/>
              </w:rPr>
            </w:pPr>
            <w:r w:rsidRPr="00421B24">
              <w:rPr>
                <w:rFonts w:cs="Arial"/>
                <w:szCs w:val="20"/>
              </w:rPr>
              <w:t>3</w:t>
            </w:r>
          </w:p>
        </w:tc>
        <w:tc>
          <w:tcPr>
            <w:tcW w:w="1248" w:type="pct"/>
            <w:vMerge w:val="restart"/>
          </w:tcPr>
          <w:p w14:paraId="1179299F" w14:textId="77777777" w:rsidR="001C1483" w:rsidRPr="00421B24" w:rsidRDefault="001C1483" w:rsidP="001B6A55">
            <w:pPr>
              <w:rPr>
                <w:rFonts w:cs="Arial"/>
                <w:szCs w:val="20"/>
              </w:rPr>
            </w:pPr>
            <w:proofErr w:type="gramStart"/>
            <w:r>
              <w:rPr>
                <w:rFonts w:cs="Arial"/>
                <w:szCs w:val="20"/>
              </w:rPr>
              <w:t>failureReason</w:t>
            </w:r>
            <w:proofErr w:type="gramEnd"/>
          </w:p>
        </w:tc>
        <w:tc>
          <w:tcPr>
            <w:tcW w:w="593" w:type="pct"/>
            <w:vMerge w:val="restart"/>
          </w:tcPr>
          <w:p w14:paraId="703E6C3C" w14:textId="77777777" w:rsidR="001C1483" w:rsidRPr="00421B24" w:rsidRDefault="001C1483" w:rsidP="001B6A55">
            <w:pPr>
              <w:rPr>
                <w:rFonts w:cs="Arial"/>
                <w:szCs w:val="20"/>
              </w:rPr>
            </w:pPr>
            <w:r w:rsidRPr="00421B24">
              <w:rPr>
                <w:rFonts w:cs="Arial"/>
                <w:szCs w:val="20"/>
              </w:rPr>
              <w:t>No</w:t>
            </w:r>
          </w:p>
        </w:tc>
        <w:tc>
          <w:tcPr>
            <w:tcW w:w="643" w:type="pct"/>
            <w:vMerge w:val="restart"/>
          </w:tcPr>
          <w:p w14:paraId="25CB31D5" w14:textId="77777777" w:rsidR="001C1483" w:rsidRPr="00421B24" w:rsidRDefault="001C1483" w:rsidP="001B6A55">
            <w:pPr>
              <w:rPr>
                <w:rFonts w:cs="Arial"/>
                <w:szCs w:val="20"/>
              </w:rPr>
            </w:pPr>
            <w:r w:rsidRPr="00421B24">
              <w:rPr>
                <w:rFonts w:cs="Arial"/>
                <w:szCs w:val="20"/>
              </w:rPr>
              <w:t>String</w:t>
            </w:r>
          </w:p>
        </w:tc>
        <w:tc>
          <w:tcPr>
            <w:tcW w:w="940" w:type="pct"/>
            <w:vMerge w:val="restart"/>
          </w:tcPr>
          <w:p w14:paraId="7F4391EA" w14:textId="77777777" w:rsidR="001C1483" w:rsidRPr="00421B24" w:rsidRDefault="001C1483" w:rsidP="001B6A55">
            <w:pPr>
              <w:rPr>
                <w:rFonts w:cs="Arial"/>
                <w:szCs w:val="20"/>
              </w:rPr>
            </w:pPr>
            <w:r>
              <w:rPr>
                <w:rFonts w:cs="Arial"/>
                <w:szCs w:val="20"/>
              </w:rPr>
              <w:t>NA</w:t>
            </w:r>
          </w:p>
        </w:tc>
        <w:tc>
          <w:tcPr>
            <w:tcW w:w="1282" w:type="pct"/>
          </w:tcPr>
          <w:p w14:paraId="5E41C088" w14:textId="77777777" w:rsidR="001C1483" w:rsidRPr="00421B24" w:rsidRDefault="001C1483" w:rsidP="001B6A55">
            <w:pPr>
              <w:rPr>
                <w:rFonts w:cs="Arial"/>
                <w:szCs w:val="20"/>
              </w:rPr>
            </w:pPr>
            <w:r w:rsidRPr="00421B24">
              <w:rPr>
                <w:rFonts w:cs="Arial"/>
                <w:szCs w:val="20"/>
              </w:rPr>
              <w:t xml:space="preserve">In case file is not accessible. </w:t>
            </w:r>
            <w:r w:rsidR="003F5A2D">
              <w:rPr>
                <w:rFonts w:cs="Arial"/>
                <w:szCs w:val="20"/>
              </w:rPr>
              <w:t>"</w:t>
            </w:r>
            <w:r w:rsidRPr="00421B24">
              <w:rPr>
                <w:rFonts w:cs="Arial"/>
                <w:szCs w:val="20"/>
              </w:rPr>
              <w:t xml:space="preserve">Unable to access file from location – </w:t>
            </w:r>
            <w:r w:rsidR="003F5A2D">
              <w:rPr>
                <w:rFonts w:cs="Arial"/>
                <w:szCs w:val="20"/>
              </w:rPr>
              <w:t>"</w:t>
            </w:r>
            <w:r w:rsidRPr="00421B24">
              <w:rPr>
                <w:rFonts w:cs="Arial"/>
                <w:szCs w:val="20"/>
              </w:rPr>
              <w:t>&lt;&lt;IP&gt;&gt;\&lt;&lt;filepath&gt;&gt;\&lt;&lt;filename&gt;&gt;. File: &lt;&lt;filename&gt;&gt;</w:t>
            </w:r>
            <w:r w:rsidR="003F5A2D">
              <w:rPr>
                <w:rFonts w:cs="Arial"/>
                <w:szCs w:val="20"/>
              </w:rPr>
              <w:t>"</w:t>
            </w:r>
          </w:p>
          <w:p w14:paraId="1B840B6F" w14:textId="77777777" w:rsidR="001C1483" w:rsidRPr="00421B24" w:rsidRDefault="001C1483" w:rsidP="001B6A55">
            <w:pPr>
              <w:rPr>
                <w:rFonts w:cs="Arial"/>
                <w:szCs w:val="20"/>
              </w:rPr>
            </w:pPr>
          </w:p>
        </w:tc>
      </w:tr>
      <w:tr w:rsidR="001C1483" w:rsidRPr="00421B24" w14:paraId="36FD3E01" w14:textId="77777777" w:rsidTr="001B6A55">
        <w:trPr>
          <w:trHeight w:val="2186"/>
        </w:trPr>
        <w:tc>
          <w:tcPr>
            <w:tcW w:w="293" w:type="pct"/>
            <w:vMerge/>
          </w:tcPr>
          <w:p w14:paraId="1B5CACB9" w14:textId="77777777" w:rsidR="001C1483" w:rsidRPr="00421B24" w:rsidRDefault="001C1483" w:rsidP="001B6A55">
            <w:pPr>
              <w:rPr>
                <w:rFonts w:cs="Arial"/>
                <w:szCs w:val="20"/>
              </w:rPr>
            </w:pPr>
          </w:p>
        </w:tc>
        <w:tc>
          <w:tcPr>
            <w:tcW w:w="1248" w:type="pct"/>
            <w:vMerge/>
          </w:tcPr>
          <w:p w14:paraId="4D5B07A1" w14:textId="77777777" w:rsidR="001C1483" w:rsidRPr="00421B24" w:rsidRDefault="001C1483" w:rsidP="001B6A55">
            <w:pPr>
              <w:rPr>
                <w:rFonts w:cs="Arial"/>
                <w:szCs w:val="20"/>
              </w:rPr>
            </w:pPr>
          </w:p>
        </w:tc>
        <w:tc>
          <w:tcPr>
            <w:tcW w:w="593" w:type="pct"/>
            <w:vMerge/>
          </w:tcPr>
          <w:p w14:paraId="38407DD6" w14:textId="77777777" w:rsidR="001C1483" w:rsidRPr="00421B24" w:rsidRDefault="001C1483" w:rsidP="001B6A55">
            <w:pPr>
              <w:rPr>
                <w:rFonts w:cs="Arial"/>
                <w:szCs w:val="20"/>
              </w:rPr>
            </w:pPr>
          </w:p>
        </w:tc>
        <w:tc>
          <w:tcPr>
            <w:tcW w:w="643" w:type="pct"/>
            <w:vMerge/>
          </w:tcPr>
          <w:p w14:paraId="1D28461F" w14:textId="77777777" w:rsidR="001C1483" w:rsidRPr="00421B24" w:rsidRDefault="001C1483" w:rsidP="001B6A55">
            <w:pPr>
              <w:rPr>
                <w:rFonts w:cs="Arial"/>
                <w:szCs w:val="20"/>
              </w:rPr>
            </w:pPr>
          </w:p>
        </w:tc>
        <w:tc>
          <w:tcPr>
            <w:tcW w:w="940" w:type="pct"/>
            <w:vMerge/>
          </w:tcPr>
          <w:p w14:paraId="2D16E2C3" w14:textId="77777777" w:rsidR="001C1483" w:rsidRPr="00421B24" w:rsidRDefault="001C1483" w:rsidP="001B6A55">
            <w:pPr>
              <w:rPr>
                <w:rFonts w:cs="Arial"/>
                <w:szCs w:val="20"/>
              </w:rPr>
            </w:pPr>
          </w:p>
        </w:tc>
        <w:tc>
          <w:tcPr>
            <w:tcW w:w="1282" w:type="pct"/>
          </w:tcPr>
          <w:p w14:paraId="620621F6" w14:textId="77777777" w:rsidR="001C1483" w:rsidRPr="00421B24" w:rsidRDefault="001C1483" w:rsidP="001B6A55">
            <w:pPr>
              <w:rPr>
                <w:rFonts w:cs="Arial"/>
                <w:szCs w:val="20"/>
              </w:rPr>
            </w:pPr>
          </w:p>
          <w:p w14:paraId="2051D361" w14:textId="77777777" w:rsidR="001C1483" w:rsidRPr="00421B24" w:rsidRDefault="001C1483" w:rsidP="001B6A55">
            <w:pPr>
              <w:rPr>
                <w:rFonts w:cs="Arial"/>
                <w:szCs w:val="20"/>
              </w:rPr>
            </w:pPr>
            <w:r w:rsidRPr="00421B24">
              <w:rPr>
                <w:rFonts w:cs="Arial"/>
                <w:szCs w:val="20"/>
              </w:rPr>
              <w:t xml:space="preserve">In case </w:t>
            </w:r>
            <w:proofErr w:type="gramStart"/>
            <w:r w:rsidRPr="00421B24">
              <w:rPr>
                <w:rFonts w:cs="Arial"/>
                <w:szCs w:val="20"/>
              </w:rPr>
              <w:t>of  recordscount</w:t>
            </w:r>
            <w:proofErr w:type="gramEnd"/>
            <w:r w:rsidRPr="00421B24">
              <w:rPr>
                <w:rFonts w:cs="Arial"/>
                <w:szCs w:val="20"/>
              </w:rPr>
              <w:t xml:space="preserve"> mismatch, the format would be: </w:t>
            </w:r>
            <w:r w:rsidR="003F5A2D">
              <w:rPr>
                <w:rFonts w:cs="Arial"/>
                <w:szCs w:val="20"/>
              </w:rPr>
              <w:t>"</w:t>
            </w:r>
            <w:r w:rsidRPr="00421B24">
              <w:rPr>
                <w:rFonts w:cs="Arial"/>
                <w:szCs w:val="20"/>
              </w:rPr>
              <w:t>Error in recordscount value: Expected value &lt;&lt;Passed by NMS.&gt;&gt;. Actual Value</w:t>
            </w:r>
            <w:proofErr w:type="gramStart"/>
            <w:r w:rsidRPr="00421B24">
              <w:rPr>
                <w:rFonts w:cs="Arial"/>
                <w:szCs w:val="20"/>
              </w:rPr>
              <w:t>:&lt;</w:t>
            </w:r>
            <w:proofErr w:type="gramEnd"/>
            <w:r w:rsidRPr="00421B24">
              <w:rPr>
                <w:rFonts w:cs="Arial"/>
                <w:szCs w:val="20"/>
              </w:rPr>
              <w:t>&lt;calculated by IMI OBD&gt;&gt;. File: &lt;&lt;Filename&gt;&gt;</w:t>
            </w:r>
            <w:r w:rsidR="003F5A2D">
              <w:rPr>
                <w:rFonts w:cs="Arial"/>
                <w:szCs w:val="20"/>
              </w:rPr>
              <w:t>"</w:t>
            </w:r>
          </w:p>
          <w:p w14:paraId="7E26F11F" w14:textId="77777777" w:rsidR="001C1483" w:rsidRPr="00421B24" w:rsidRDefault="001C1483" w:rsidP="001B6A55">
            <w:pPr>
              <w:rPr>
                <w:rFonts w:cs="Arial"/>
                <w:szCs w:val="20"/>
              </w:rPr>
            </w:pPr>
          </w:p>
        </w:tc>
      </w:tr>
      <w:tr w:rsidR="001C1483" w:rsidRPr="00421B24" w14:paraId="0BA987F2" w14:textId="77777777" w:rsidTr="001B6A55">
        <w:trPr>
          <w:trHeight w:val="2186"/>
        </w:trPr>
        <w:tc>
          <w:tcPr>
            <w:tcW w:w="293" w:type="pct"/>
            <w:vMerge/>
          </w:tcPr>
          <w:p w14:paraId="2C407D10" w14:textId="77777777" w:rsidR="001C1483" w:rsidRPr="00421B24" w:rsidRDefault="001C1483" w:rsidP="001B6A55">
            <w:pPr>
              <w:rPr>
                <w:rFonts w:cs="Arial"/>
                <w:szCs w:val="20"/>
              </w:rPr>
            </w:pPr>
          </w:p>
        </w:tc>
        <w:tc>
          <w:tcPr>
            <w:tcW w:w="1248" w:type="pct"/>
            <w:vMerge/>
          </w:tcPr>
          <w:p w14:paraId="410A9A57" w14:textId="77777777" w:rsidR="001C1483" w:rsidRPr="00421B24" w:rsidRDefault="001C1483" w:rsidP="001B6A55">
            <w:pPr>
              <w:rPr>
                <w:rFonts w:cs="Arial"/>
                <w:szCs w:val="20"/>
              </w:rPr>
            </w:pPr>
          </w:p>
        </w:tc>
        <w:tc>
          <w:tcPr>
            <w:tcW w:w="593" w:type="pct"/>
            <w:vMerge/>
          </w:tcPr>
          <w:p w14:paraId="4ECFD90A" w14:textId="77777777" w:rsidR="001C1483" w:rsidRPr="00421B24" w:rsidRDefault="001C1483" w:rsidP="001B6A55">
            <w:pPr>
              <w:rPr>
                <w:rFonts w:cs="Arial"/>
                <w:szCs w:val="20"/>
              </w:rPr>
            </w:pPr>
          </w:p>
        </w:tc>
        <w:tc>
          <w:tcPr>
            <w:tcW w:w="643" w:type="pct"/>
            <w:vMerge/>
          </w:tcPr>
          <w:p w14:paraId="16C641E2" w14:textId="77777777" w:rsidR="001C1483" w:rsidRPr="00421B24" w:rsidRDefault="001C1483" w:rsidP="001B6A55">
            <w:pPr>
              <w:rPr>
                <w:rFonts w:cs="Arial"/>
                <w:szCs w:val="20"/>
              </w:rPr>
            </w:pPr>
          </w:p>
        </w:tc>
        <w:tc>
          <w:tcPr>
            <w:tcW w:w="940" w:type="pct"/>
            <w:vMerge/>
          </w:tcPr>
          <w:p w14:paraId="4EDA2822" w14:textId="77777777" w:rsidR="001C1483" w:rsidRPr="00421B24" w:rsidRDefault="001C1483" w:rsidP="001B6A55">
            <w:pPr>
              <w:rPr>
                <w:rFonts w:cs="Arial"/>
                <w:szCs w:val="20"/>
              </w:rPr>
            </w:pPr>
          </w:p>
        </w:tc>
        <w:tc>
          <w:tcPr>
            <w:tcW w:w="1282" w:type="pct"/>
          </w:tcPr>
          <w:p w14:paraId="22428090" w14:textId="77777777" w:rsidR="001C1483" w:rsidRPr="00421B24" w:rsidRDefault="001C1483" w:rsidP="001B6A55">
            <w:pPr>
              <w:rPr>
                <w:rFonts w:cs="Arial"/>
                <w:szCs w:val="20"/>
              </w:rPr>
            </w:pPr>
          </w:p>
          <w:p w14:paraId="6C4AD07A" w14:textId="77777777" w:rsidR="001C1483" w:rsidRPr="00421B24" w:rsidRDefault="001C1483" w:rsidP="001B6A55">
            <w:pPr>
              <w:rPr>
                <w:rFonts w:cs="Arial"/>
                <w:szCs w:val="20"/>
              </w:rPr>
            </w:pPr>
            <w:r w:rsidRPr="00421B24">
              <w:rPr>
                <w:rFonts w:cs="Arial"/>
                <w:szCs w:val="20"/>
              </w:rPr>
              <w:t xml:space="preserve">In case </w:t>
            </w:r>
            <w:proofErr w:type="gramStart"/>
            <w:r w:rsidRPr="00421B24">
              <w:rPr>
                <w:rFonts w:cs="Arial"/>
                <w:szCs w:val="20"/>
              </w:rPr>
              <w:t>of  checksum</w:t>
            </w:r>
            <w:proofErr w:type="gramEnd"/>
            <w:r w:rsidRPr="00421B24">
              <w:rPr>
                <w:rFonts w:cs="Arial"/>
                <w:szCs w:val="20"/>
              </w:rPr>
              <w:t xml:space="preserve"> mismatch, the format would be: </w:t>
            </w:r>
            <w:r w:rsidR="003F5A2D">
              <w:rPr>
                <w:rFonts w:cs="Arial"/>
                <w:szCs w:val="20"/>
              </w:rPr>
              <w:t>"</w:t>
            </w:r>
            <w:r w:rsidRPr="00421B24">
              <w:rPr>
                <w:rFonts w:cs="Arial"/>
                <w:szCs w:val="20"/>
              </w:rPr>
              <w:t>Error in checksum value: Expected value &lt;&lt;Passed by NMS.&gt;&gt;. Actual Value</w:t>
            </w:r>
            <w:proofErr w:type="gramStart"/>
            <w:r w:rsidRPr="00421B24">
              <w:rPr>
                <w:rFonts w:cs="Arial"/>
                <w:szCs w:val="20"/>
              </w:rPr>
              <w:t>:&lt;</w:t>
            </w:r>
            <w:proofErr w:type="gramEnd"/>
            <w:r w:rsidRPr="00421B24">
              <w:rPr>
                <w:rFonts w:cs="Arial"/>
                <w:szCs w:val="20"/>
              </w:rPr>
              <w:t>&lt;calculated by IMI OBD&gt;&gt;. File: &lt;&lt;Filename&gt;&gt;</w:t>
            </w:r>
          </w:p>
          <w:p w14:paraId="0D2CD30E" w14:textId="77777777" w:rsidR="001C1483" w:rsidRPr="00421B24" w:rsidRDefault="001C1483" w:rsidP="001B6A55">
            <w:pPr>
              <w:rPr>
                <w:rFonts w:cs="Arial"/>
                <w:szCs w:val="20"/>
              </w:rPr>
            </w:pPr>
          </w:p>
        </w:tc>
      </w:tr>
      <w:tr w:rsidR="001C1483" w:rsidRPr="00421B24" w14:paraId="0338D556" w14:textId="77777777" w:rsidTr="001B6A55">
        <w:trPr>
          <w:trHeight w:val="2186"/>
        </w:trPr>
        <w:tc>
          <w:tcPr>
            <w:tcW w:w="293" w:type="pct"/>
            <w:vMerge/>
          </w:tcPr>
          <w:p w14:paraId="01D109D0" w14:textId="77777777" w:rsidR="001C1483" w:rsidRPr="00421B24" w:rsidRDefault="001C1483" w:rsidP="001B6A55">
            <w:pPr>
              <w:rPr>
                <w:rFonts w:cs="Arial"/>
                <w:szCs w:val="20"/>
              </w:rPr>
            </w:pPr>
          </w:p>
        </w:tc>
        <w:tc>
          <w:tcPr>
            <w:tcW w:w="1248" w:type="pct"/>
            <w:vMerge/>
          </w:tcPr>
          <w:p w14:paraId="4B721B32" w14:textId="77777777" w:rsidR="001C1483" w:rsidRPr="00421B24" w:rsidRDefault="001C1483" w:rsidP="001B6A55">
            <w:pPr>
              <w:rPr>
                <w:rFonts w:cs="Arial"/>
                <w:szCs w:val="20"/>
              </w:rPr>
            </w:pPr>
          </w:p>
        </w:tc>
        <w:tc>
          <w:tcPr>
            <w:tcW w:w="593" w:type="pct"/>
            <w:vMerge/>
          </w:tcPr>
          <w:p w14:paraId="738A3491" w14:textId="77777777" w:rsidR="001C1483" w:rsidRPr="00421B24" w:rsidRDefault="001C1483" w:rsidP="001B6A55">
            <w:pPr>
              <w:rPr>
                <w:rFonts w:cs="Arial"/>
                <w:szCs w:val="20"/>
              </w:rPr>
            </w:pPr>
          </w:p>
        </w:tc>
        <w:tc>
          <w:tcPr>
            <w:tcW w:w="643" w:type="pct"/>
            <w:vMerge/>
          </w:tcPr>
          <w:p w14:paraId="180F82A2" w14:textId="77777777" w:rsidR="001C1483" w:rsidRPr="00421B24" w:rsidRDefault="001C1483" w:rsidP="001B6A55">
            <w:pPr>
              <w:rPr>
                <w:rFonts w:cs="Arial"/>
                <w:szCs w:val="20"/>
              </w:rPr>
            </w:pPr>
          </w:p>
        </w:tc>
        <w:tc>
          <w:tcPr>
            <w:tcW w:w="940" w:type="pct"/>
            <w:vMerge/>
          </w:tcPr>
          <w:p w14:paraId="26134051" w14:textId="77777777" w:rsidR="001C1483" w:rsidRPr="00421B24" w:rsidRDefault="001C1483" w:rsidP="001B6A55">
            <w:pPr>
              <w:rPr>
                <w:rFonts w:cs="Arial"/>
                <w:szCs w:val="20"/>
              </w:rPr>
            </w:pPr>
          </w:p>
        </w:tc>
        <w:tc>
          <w:tcPr>
            <w:tcW w:w="1282" w:type="pct"/>
          </w:tcPr>
          <w:p w14:paraId="4B97377F" w14:textId="77777777" w:rsidR="001C1483" w:rsidRPr="00421B24" w:rsidRDefault="001C1483" w:rsidP="001B6A55">
            <w:pPr>
              <w:rPr>
                <w:rFonts w:cs="Arial"/>
                <w:szCs w:val="20"/>
              </w:rPr>
            </w:pPr>
            <w:r w:rsidRPr="00421B24">
              <w:rPr>
                <w:rFonts w:cs="Arial"/>
                <w:szCs w:val="20"/>
              </w:rPr>
              <w:t xml:space="preserve">Contains the reason for rejection of the file. In the format </w:t>
            </w:r>
            <w:r w:rsidR="003F5A2D">
              <w:rPr>
                <w:rFonts w:cs="Arial"/>
                <w:szCs w:val="20"/>
              </w:rPr>
              <w:t>"</w:t>
            </w:r>
            <w:r w:rsidRPr="00421B24">
              <w:rPr>
                <w:rFonts w:cs="Arial"/>
                <w:szCs w:val="20"/>
              </w:rPr>
              <w:t>File</w:t>
            </w:r>
            <w:proofErr w:type="gramStart"/>
            <w:r w:rsidRPr="00421B24">
              <w:rPr>
                <w:rFonts w:cs="Arial"/>
                <w:szCs w:val="20"/>
              </w:rPr>
              <w:t>:&lt;</w:t>
            </w:r>
            <w:proofErr w:type="gramEnd"/>
            <w:r w:rsidRPr="00421B24">
              <w:rPr>
                <w:rFonts w:cs="Arial"/>
                <w:szCs w:val="20"/>
              </w:rPr>
              <w:t>&lt;filename&gt;&gt;. Error in Record with Request ID: &lt;&lt;&gt;&gt;. Field &lt;&lt;fieldname&gt;&gt; is &lt;&lt;missing| invalid&gt;&gt;</w:t>
            </w:r>
          </w:p>
        </w:tc>
      </w:tr>
    </w:tbl>
    <w:p w14:paraId="365D01AF" w14:textId="77777777" w:rsidR="001C1483" w:rsidRDefault="001C1483" w:rsidP="001C1483">
      <w:pPr>
        <w:pStyle w:val="Heading4"/>
        <w:tabs>
          <w:tab w:val="num" w:pos="810"/>
        </w:tabs>
        <w:jc w:val="both"/>
      </w:pPr>
      <w:r>
        <w:t xml:space="preserve">NotifyFileProcessedStatus API - </w:t>
      </w:r>
      <w:r w:rsidRPr="00D164C4">
        <w:t>Response</w:t>
      </w: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C1483" w:rsidRPr="00DE1B6A" w14:paraId="3B6ED40A" w14:textId="77777777" w:rsidTr="001B6A55">
        <w:tc>
          <w:tcPr>
            <w:tcW w:w="1188" w:type="dxa"/>
            <w:shd w:val="clear" w:color="auto" w:fill="D9D9D9" w:themeFill="background1" w:themeFillShade="D9"/>
          </w:tcPr>
          <w:p w14:paraId="29166E52" w14:textId="77777777" w:rsidR="001C1483" w:rsidRPr="00DE1B6A" w:rsidRDefault="001C1483" w:rsidP="001B6A55">
            <w:pPr>
              <w:jc w:val="both"/>
            </w:pPr>
            <w:proofErr w:type="gramStart"/>
            <w:r w:rsidRPr="00DE1B6A">
              <w:t>Response  Status</w:t>
            </w:r>
            <w:proofErr w:type="gramEnd"/>
          </w:p>
        </w:tc>
        <w:tc>
          <w:tcPr>
            <w:tcW w:w="3315" w:type="dxa"/>
            <w:shd w:val="clear" w:color="auto" w:fill="D9D9D9" w:themeFill="background1" w:themeFillShade="D9"/>
          </w:tcPr>
          <w:p w14:paraId="5C92FECD" w14:textId="77777777" w:rsidR="001C1483" w:rsidRPr="00DE1B6A" w:rsidRDefault="001C1483" w:rsidP="001B6A55">
            <w:pPr>
              <w:jc w:val="both"/>
            </w:pPr>
            <w:r w:rsidRPr="00DE1B6A">
              <w:t>Body</w:t>
            </w:r>
            <w:r>
              <w:t xml:space="preserve"> Example</w:t>
            </w:r>
          </w:p>
        </w:tc>
        <w:tc>
          <w:tcPr>
            <w:tcW w:w="956" w:type="dxa"/>
            <w:shd w:val="clear" w:color="auto" w:fill="D9D9D9" w:themeFill="background1" w:themeFillShade="D9"/>
          </w:tcPr>
          <w:p w14:paraId="0E45F576" w14:textId="77777777" w:rsidR="001C1483" w:rsidRPr="00DE1B6A" w:rsidRDefault="001C1483" w:rsidP="001B6A55">
            <w:pPr>
              <w:jc w:val="both"/>
            </w:pPr>
            <w:r w:rsidRPr="00DE1B6A">
              <w:t>HTTP Status Code</w:t>
            </w:r>
          </w:p>
        </w:tc>
        <w:tc>
          <w:tcPr>
            <w:tcW w:w="1471" w:type="dxa"/>
            <w:shd w:val="clear" w:color="auto" w:fill="D9D9D9" w:themeFill="background1" w:themeFillShade="D9"/>
          </w:tcPr>
          <w:p w14:paraId="2CE6746E" w14:textId="77777777" w:rsidR="001C1483" w:rsidRPr="00DE1B6A" w:rsidRDefault="001C1483" w:rsidP="001B6A55">
            <w:pPr>
              <w:jc w:val="both"/>
            </w:pPr>
            <w:r w:rsidRPr="00DE1B6A">
              <w:t>Content Type</w:t>
            </w:r>
          </w:p>
        </w:tc>
        <w:tc>
          <w:tcPr>
            <w:tcW w:w="2250" w:type="dxa"/>
            <w:shd w:val="clear" w:color="auto" w:fill="D9D9D9" w:themeFill="background1" w:themeFillShade="D9"/>
          </w:tcPr>
          <w:p w14:paraId="200D5B28" w14:textId="77777777" w:rsidR="001C1483" w:rsidRPr="00DE1B6A" w:rsidRDefault="001C1483" w:rsidP="001B6A55">
            <w:pPr>
              <w:jc w:val="both"/>
            </w:pPr>
            <w:r w:rsidRPr="00DE1B6A">
              <w:t>Description</w:t>
            </w:r>
          </w:p>
        </w:tc>
      </w:tr>
      <w:tr w:rsidR="001C1483" w14:paraId="7319088A" w14:textId="77777777" w:rsidTr="001B6A55">
        <w:trPr>
          <w:trHeight w:val="346"/>
        </w:trPr>
        <w:tc>
          <w:tcPr>
            <w:tcW w:w="1188" w:type="dxa"/>
          </w:tcPr>
          <w:p w14:paraId="25C95A8D" w14:textId="77777777" w:rsidR="001C1483" w:rsidRPr="00031093" w:rsidRDefault="001C1483" w:rsidP="001B6A55">
            <w:r w:rsidRPr="00031093">
              <w:t>Successful</w:t>
            </w:r>
          </w:p>
        </w:tc>
        <w:tc>
          <w:tcPr>
            <w:tcW w:w="3315" w:type="dxa"/>
          </w:tcPr>
          <w:p w14:paraId="38A3A1AC" w14:textId="77777777" w:rsidR="001C1483" w:rsidRPr="00031093" w:rsidRDefault="001C1483" w:rsidP="001B6A55"/>
        </w:tc>
        <w:tc>
          <w:tcPr>
            <w:tcW w:w="956" w:type="dxa"/>
          </w:tcPr>
          <w:p w14:paraId="787E2424" w14:textId="77777777" w:rsidR="001C1483" w:rsidRPr="00031093" w:rsidRDefault="001C1483" w:rsidP="001B6A55">
            <w:r w:rsidRPr="00031093">
              <w:t>200</w:t>
            </w:r>
          </w:p>
        </w:tc>
        <w:tc>
          <w:tcPr>
            <w:tcW w:w="1471" w:type="dxa"/>
          </w:tcPr>
          <w:p w14:paraId="1A3D5F0F" w14:textId="77777777" w:rsidR="001C1483" w:rsidRPr="00031093" w:rsidRDefault="001C1483" w:rsidP="001B6A55">
            <w:r w:rsidRPr="00031093">
              <w:t>Application/json</w:t>
            </w:r>
          </w:p>
        </w:tc>
        <w:tc>
          <w:tcPr>
            <w:tcW w:w="2250" w:type="dxa"/>
          </w:tcPr>
          <w:p w14:paraId="3F747E2B" w14:textId="77777777" w:rsidR="001C1483" w:rsidRPr="00031093" w:rsidRDefault="001C1483" w:rsidP="001B6A55"/>
        </w:tc>
      </w:tr>
      <w:tr w:rsidR="001C1483" w14:paraId="1A831945" w14:textId="77777777" w:rsidTr="001B6A55">
        <w:trPr>
          <w:trHeight w:val="346"/>
        </w:trPr>
        <w:tc>
          <w:tcPr>
            <w:tcW w:w="1188" w:type="dxa"/>
          </w:tcPr>
          <w:p w14:paraId="22699CEE" w14:textId="77777777" w:rsidR="001C1483" w:rsidRPr="00031093" w:rsidRDefault="001C1483" w:rsidP="001B6A55">
            <w:r w:rsidRPr="00031093">
              <w:t>Failure</w:t>
            </w:r>
          </w:p>
        </w:tc>
        <w:tc>
          <w:tcPr>
            <w:tcW w:w="3315" w:type="dxa"/>
          </w:tcPr>
          <w:p w14:paraId="48B6279C" w14:textId="77777777" w:rsidR="001C1483" w:rsidRDefault="001C1483" w:rsidP="001B6A55">
            <w:r>
              <w:t>{</w:t>
            </w:r>
          </w:p>
          <w:p w14:paraId="0F1A5AA6" w14:textId="77777777" w:rsidR="001C1483" w:rsidRDefault="003F5A2D" w:rsidP="001B6A55">
            <w:r>
              <w:t>"</w:t>
            </w:r>
            <w:proofErr w:type="gramStart"/>
            <w:r w:rsidR="001C1483">
              <w:t>failureReason</w:t>
            </w:r>
            <w:proofErr w:type="gramEnd"/>
            <w:r>
              <w:t>"</w:t>
            </w:r>
            <w:r w:rsidR="001C1483">
              <w:t xml:space="preserve">: </w:t>
            </w:r>
            <w:r>
              <w:t>"</w:t>
            </w:r>
            <w:r w:rsidR="001C1483">
              <w:t>&lt;Description     of the failure reason&gt;</w:t>
            </w:r>
            <w:r>
              <w:t>"</w:t>
            </w:r>
          </w:p>
          <w:p w14:paraId="01145705" w14:textId="77777777" w:rsidR="001C1483" w:rsidRPr="008749ED" w:rsidRDefault="001C1483" w:rsidP="001B6A55">
            <w:pPr>
              <w:rPr>
                <w:highlight w:val="lightGray"/>
              </w:rPr>
            </w:pPr>
            <w:r>
              <w:t>}</w:t>
            </w:r>
          </w:p>
        </w:tc>
        <w:tc>
          <w:tcPr>
            <w:tcW w:w="956" w:type="dxa"/>
          </w:tcPr>
          <w:p w14:paraId="045AFD96" w14:textId="77777777" w:rsidR="001C1483" w:rsidRPr="00031093" w:rsidRDefault="001C1483" w:rsidP="001B6A55">
            <w:pPr>
              <w:rPr>
                <w:szCs w:val="20"/>
              </w:rPr>
            </w:pPr>
            <w:r>
              <w:rPr>
                <w:szCs w:val="20"/>
              </w:rPr>
              <w:t>400</w:t>
            </w:r>
          </w:p>
          <w:p w14:paraId="31BF21C3" w14:textId="77777777" w:rsidR="001C1483" w:rsidRPr="00031093" w:rsidRDefault="001C1483" w:rsidP="001B6A55">
            <w:pPr>
              <w:rPr>
                <w:szCs w:val="20"/>
              </w:rPr>
            </w:pPr>
          </w:p>
        </w:tc>
        <w:tc>
          <w:tcPr>
            <w:tcW w:w="1471" w:type="dxa"/>
          </w:tcPr>
          <w:p w14:paraId="0C7EF2A5" w14:textId="77777777" w:rsidR="001C1483" w:rsidRPr="00031093" w:rsidRDefault="001C1483" w:rsidP="001B6A55">
            <w:pPr>
              <w:rPr>
                <w:szCs w:val="20"/>
              </w:rPr>
            </w:pPr>
            <w:r w:rsidRPr="0076019E">
              <w:rPr>
                <w:szCs w:val="20"/>
              </w:rPr>
              <w:t>Application/json</w:t>
            </w:r>
          </w:p>
        </w:tc>
        <w:tc>
          <w:tcPr>
            <w:tcW w:w="2250" w:type="dxa"/>
          </w:tcPr>
          <w:p w14:paraId="7D2F4BFD" w14:textId="77777777" w:rsidR="001C1483" w:rsidRPr="00031093" w:rsidRDefault="001C1483" w:rsidP="001B6A55">
            <w:pPr>
              <w:rPr>
                <w:szCs w:val="20"/>
              </w:rPr>
            </w:pPr>
            <w:r>
              <w:rPr>
                <w:szCs w:val="20"/>
              </w:rPr>
              <w:t xml:space="preserve">In case parameter value is invalid </w:t>
            </w:r>
            <w:r w:rsidR="003F5A2D">
              <w:rPr>
                <w:szCs w:val="20"/>
              </w:rPr>
              <w:t>"</w:t>
            </w:r>
            <w:r w:rsidR="00A9180B">
              <w:rPr>
                <w:szCs w:val="20"/>
              </w:rPr>
              <w:t>&lt;</w:t>
            </w:r>
            <w:r>
              <w:rPr>
                <w:szCs w:val="20"/>
              </w:rPr>
              <w:t xml:space="preserve">Parameter </w:t>
            </w:r>
            <w:proofErr w:type="gramStart"/>
            <w:r>
              <w:rPr>
                <w:szCs w:val="20"/>
              </w:rPr>
              <w:t>Name :</w:t>
            </w:r>
            <w:proofErr w:type="gramEnd"/>
            <w:r>
              <w:rPr>
                <w:szCs w:val="20"/>
              </w:rPr>
              <w:t xml:space="preserve"> Invalid Value</w:t>
            </w:r>
            <w:r w:rsidR="00A9180B">
              <w:rPr>
                <w:szCs w:val="20"/>
              </w:rPr>
              <w:t>&gt;</w:t>
            </w:r>
            <w:r w:rsidR="003F5A2D">
              <w:rPr>
                <w:szCs w:val="20"/>
              </w:rPr>
              <w:t>"</w:t>
            </w:r>
            <w:r>
              <w:rPr>
                <w:szCs w:val="20"/>
              </w:rPr>
              <w:t xml:space="preserve"> shall be returned in failure reason</w:t>
            </w:r>
          </w:p>
        </w:tc>
      </w:tr>
      <w:tr w:rsidR="001C1483" w14:paraId="2DF982A1" w14:textId="77777777" w:rsidTr="001B6A55">
        <w:trPr>
          <w:trHeight w:val="346"/>
        </w:trPr>
        <w:tc>
          <w:tcPr>
            <w:tcW w:w="1188" w:type="dxa"/>
          </w:tcPr>
          <w:p w14:paraId="326D1A99" w14:textId="77777777" w:rsidR="001C1483" w:rsidRPr="00031093" w:rsidRDefault="001C1483" w:rsidP="001B6A55"/>
        </w:tc>
        <w:tc>
          <w:tcPr>
            <w:tcW w:w="3315" w:type="dxa"/>
          </w:tcPr>
          <w:p w14:paraId="1EA231B5" w14:textId="77777777" w:rsidR="001C1483" w:rsidRPr="00031093" w:rsidRDefault="001C1483" w:rsidP="001B6A55"/>
        </w:tc>
        <w:tc>
          <w:tcPr>
            <w:tcW w:w="956" w:type="dxa"/>
          </w:tcPr>
          <w:p w14:paraId="4F59A33A" w14:textId="77777777" w:rsidR="001C1483" w:rsidRDefault="001C1483" w:rsidP="001B6A55">
            <w:pPr>
              <w:rPr>
                <w:szCs w:val="20"/>
              </w:rPr>
            </w:pPr>
            <w:r>
              <w:rPr>
                <w:szCs w:val="20"/>
              </w:rPr>
              <w:t>400</w:t>
            </w:r>
          </w:p>
        </w:tc>
        <w:tc>
          <w:tcPr>
            <w:tcW w:w="1471" w:type="dxa"/>
          </w:tcPr>
          <w:p w14:paraId="3CD7C3EF" w14:textId="77777777" w:rsidR="001C1483" w:rsidRPr="0076019E" w:rsidRDefault="001C1483" w:rsidP="001B6A55">
            <w:pPr>
              <w:rPr>
                <w:szCs w:val="20"/>
              </w:rPr>
            </w:pPr>
            <w:r>
              <w:rPr>
                <w:szCs w:val="20"/>
              </w:rPr>
              <w:t>Application/json</w:t>
            </w:r>
          </w:p>
        </w:tc>
        <w:tc>
          <w:tcPr>
            <w:tcW w:w="2250" w:type="dxa"/>
          </w:tcPr>
          <w:p w14:paraId="3C8475D3" w14:textId="77777777" w:rsidR="001C1483" w:rsidRDefault="001C1483" w:rsidP="001B6A55">
            <w:pPr>
              <w:rPr>
                <w:szCs w:val="20"/>
              </w:rPr>
            </w:pPr>
            <w:r>
              <w:rPr>
                <w:szCs w:val="20"/>
              </w:rPr>
              <w:t>In case mandatory parameter is missing</w:t>
            </w:r>
          </w:p>
          <w:p w14:paraId="40A8FCDD" w14:textId="77777777" w:rsidR="001C1483" w:rsidRPr="00031093" w:rsidRDefault="003F5A2D" w:rsidP="00A9180B">
            <w:pPr>
              <w:rPr>
                <w:szCs w:val="20"/>
              </w:rPr>
            </w:pPr>
            <w:r>
              <w:rPr>
                <w:szCs w:val="20"/>
              </w:rPr>
              <w:t>"</w:t>
            </w:r>
            <w:r w:rsidR="001C1483">
              <w:rPr>
                <w:szCs w:val="20"/>
              </w:rPr>
              <w:t>&lt;Parameter Name: Not Present&gt;</w:t>
            </w:r>
            <w:r>
              <w:rPr>
                <w:szCs w:val="20"/>
              </w:rPr>
              <w:t>"</w:t>
            </w:r>
            <w:r w:rsidR="001C1483">
              <w:rPr>
                <w:szCs w:val="20"/>
              </w:rPr>
              <w:t xml:space="preserve"> shall be returned in failure reason</w:t>
            </w:r>
          </w:p>
        </w:tc>
      </w:tr>
      <w:tr w:rsidR="001C1483" w14:paraId="6B8BEC47" w14:textId="77777777" w:rsidTr="001B6A55">
        <w:trPr>
          <w:trHeight w:val="346"/>
        </w:trPr>
        <w:tc>
          <w:tcPr>
            <w:tcW w:w="1188" w:type="dxa"/>
          </w:tcPr>
          <w:p w14:paraId="581513E2" w14:textId="77777777" w:rsidR="001C1483" w:rsidRPr="00031093" w:rsidRDefault="001C1483" w:rsidP="001B6A55"/>
        </w:tc>
        <w:tc>
          <w:tcPr>
            <w:tcW w:w="3315" w:type="dxa"/>
          </w:tcPr>
          <w:p w14:paraId="3BA8A430" w14:textId="77777777" w:rsidR="001C1483" w:rsidRPr="00031093" w:rsidRDefault="001C1483" w:rsidP="001B6A55"/>
        </w:tc>
        <w:tc>
          <w:tcPr>
            <w:tcW w:w="956" w:type="dxa"/>
          </w:tcPr>
          <w:p w14:paraId="4FAF8C2B" w14:textId="77777777" w:rsidR="001C1483" w:rsidRPr="00FC1079" w:rsidRDefault="001C1483" w:rsidP="001B6A55">
            <w:pPr>
              <w:rPr>
                <w:szCs w:val="20"/>
              </w:rPr>
            </w:pPr>
            <w:r>
              <w:rPr>
                <w:szCs w:val="20"/>
              </w:rPr>
              <w:t>5</w:t>
            </w:r>
            <w:r w:rsidRPr="00C36C39">
              <w:rPr>
                <w:szCs w:val="20"/>
              </w:rPr>
              <w:t>00</w:t>
            </w:r>
          </w:p>
        </w:tc>
        <w:tc>
          <w:tcPr>
            <w:tcW w:w="1471" w:type="dxa"/>
          </w:tcPr>
          <w:p w14:paraId="1CA13972" w14:textId="77777777" w:rsidR="001C1483" w:rsidRPr="0076019E" w:rsidRDefault="001C1483" w:rsidP="001B6A55">
            <w:pPr>
              <w:rPr>
                <w:szCs w:val="20"/>
              </w:rPr>
            </w:pPr>
            <w:r>
              <w:rPr>
                <w:szCs w:val="20"/>
              </w:rPr>
              <w:t>Application/json</w:t>
            </w:r>
          </w:p>
        </w:tc>
        <w:tc>
          <w:tcPr>
            <w:tcW w:w="2250" w:type="dxa"/>
          </w:tcPr>
          <w:p w14:paraId="70258C80" w14:textId="77777777"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71F461A4" w14:textId="77777777" w:rsidR="001C1483" w:rsidRDefault="001C1483" w:rsidP="001C1483">
      <w:pPr>
        <w:rPr>
          <w:rFonts w:cs="Arial"/>
          <w:color w:val="FF0000"/>
          <w:szCs w:val="20"/>
        </w:rPr>
      </w:pPr>
    </w:p>
    <w:p w14:paraId="4752C88A" w14:textId="77777777" w:rsidR="001C1483" w:rsidRDefault="001C1483" w:rsidP="001C1483">
      <w:pPr>
        <w:pStyle w:val="Heading5"/>
        <w:tabs>
          <w:tab w:val="num" w:pos="810"/>
        </w:tabs>
        <w:jc w:val="both"/>
      </w:pPr>
      <w:r>
        <w:t>Body Elements</w:t>
      </w:r>
    </w:p>
    <w:tbl>
      <w:tblPr>
        <w:tblStyle w:val="TableGrid1"/>
        <w:tblW w:w="5400" w:type="pct"/>
        <w:tblLayout w:type="fixed"/>
        <w:tblLook w:val="04A0" w:firstRow="1" w:lastRow="0" w:firstColumn="1" w:lastColumn="0" w:noHBand="0" w:noVBand="1"/>
      </w:tblPr>
      <w:tblGrid>
        <w:gridCol w:w="601"/>
        <w:gridCol w:w="2025"/>
        <w:gridCol w:w="1286"/>
        <w:gridCol w:w="1413"/>
        <w:gridCol w:w="1622"/>
        <w:gridCol w:w="2250"/>
      </w:tblGrid>
      <w:tr w:rsidR="001C1483" w:rsidRPr="00DE1B6A" w14:paraId="6881786C" w14:textId="77777777" w:rsidTr="001B6A55">
        <w:trPr>
          <w:trHeight w:val="244"/>
        </w:trPr>
        <w:tc>
          <w:tcPr>
            <w:tcW w:w="327" w:type="pct"/>
            <w:shd w:val="clear" w:color="auto" w:fill="D9D9D9" w:themeFill="background1" w:themeFillShade="D9"/>
          </w:tcPr>
          <w:p w14:paraId="4DE428A1" w14:textId="77777777" w:rsidR="001C1483" w:rsidRPr="00DE1B6A" w:rsidRDefault="001C1483" w:rsidP="001B6A55">
            <w:r w:rsidRPr="00DE1B6A">
              <w:t>#</w:t>
            </w:r>
          </w:p>
        </w:tc>
        <w:tc>
          <w:tcPr>
            <w:tcW w:w="1101" w:type="pct"/>
            <w:shd w:val="clear" w:color="auto" w:fill="D9D9D9" w:themeFill="background1" w:themeFillShade="D9"/>
          </w:tcPr>
          <w:p w14:paraId="44F781CE" w14:textId="77777777" w:rsidR="001C1483" w:rsidRPr="00DE1B6A" w:rsidRDefault="001C1483" w:rsidP="001B6A55">
            <w:r w:rsidRPr="00DE1B6A">
              <w:t>Element Name</w:t>
            </w:r>
          </w:p>
        </w:tc>
        <w:tc>
          <w:tcPr>
            <w:tcW w:w="699" w:type="pct"/>
            <w:shd w:val="clear" w:color="auto" w:fill="D9D9D9" w:themeFill="background1" w:themeFillShade="D9"/>
          </w:tcPr>
          <w:p w14:paraId="663B8317" w14:textId="77777777" w:rsidR="001C1483" w:rsidRPr="00DE1B6A" w:rsidRDefault="001C1483" w:rsidP="001B6A55">
            <w:r w:rsidRPr="00DE1B6A">
              <w:t>Mandatory</w:t>
            </w:r>
          </w:p>
        </w:tc>
        <w:tc>
          <w:tcPr>
            <w:tcW w:w="768" w:type="pct"/>
            <w:shd w:val="clear" w:color="auto" w:fill="D9D9D9" w:themeFill="background1" w:themeFillShade="D9"/>
          </w:tcPr>
          <w:p w14:paraId="1420FF98" w14:textId="77777777" w:rsidR="001C1483" w:rsidRPr="00DE1B6A" w:rsidRDefault="001C1483" w:rsidP="001B6A55">
            <w:r w:rsidRPr="00DE1B6A">
              <w:t>Datatype</w:t>
            </w:r>
          </w:p>
        </w:tc>
        <w:tc>
          <w:tcPr>
            <w:tcW w:w="882" w:type="pct"/>
            <w:shd w:val="clear" w:color="auto" w:fill="D9D9D9" w:themeFill="background1" w:themeFillShade="D9"/>
          </w:tcPr>
          <w:p w14:paraId="50FA35D2" w14:textId="77777777" w:rsidR="001C1483" w:rsidRPr="00DE1B6A" w:rsidRDefault="001C1483" w:rsidP="001B6A55">
            <w:r>
              <w:t>Range</w:t>
            </w:r>
          </w:p>
        </w:tc>
        <w:tc>
          <w:tcPr>
            <w:tcW w:w="1223" w:type="pct"/>
            <w:shd w:val="clear" w:color="auto" w:fill="D9D9D9" w:themeFill="background1" w:themeFillShade="D9"/>
          </w:tcPr>
          <w:p w14:paraId="29EF9DB2" w14:textId="77777777" w:rsidR="001C1483" w:rsidRPr="00DE1B6A" w:rsidRDefault="001C1483" w:rsidP="001B6A55">
            <w:r w:rsidRPr="00DE1B6A">
              <w:t>Details</w:t>
            </w:r>
          </w:p>
        </w:tc>
      </w:tr>
      <w:tr w:rsidR="001C1483" w:rsidRPr="00E827C4" w14:paraId="70C41FB6" w14:textId="77777777" w:rsidTr="001B6A55">
        <w:trPr>
          <w:trHeight w:val="244"/>
        </w:trPr>
        <w:tc>
          <w:tcPr>
            <w:tcW w:w="327" w:type="pct"/>
          </w:tcPr>
          <w:p w14:paraId="49F5C15E" w14:textId="77777777" w:rsidR="001C1483" w:rsidRPr="00E827C4" w:rsidRDefault="001C1483" w:rsidP="001B6A55">
            <w:r>
              <w:t>1</w:t>
            </w:r>
          </w:p>
        </w:tc>
        <w:tc>
          <w:tcPr>
            <w:tcW w:w="1101" w:type="pct"/>
          </w:tcPr>
          <w:p w14:paraId="74080FD5" w14:textId="77777777" w:rsidR="001C1483" w:rsidRPr="00E827C4" w:rsidRDefault="001C1483" w:rsidP="001B6A55">
            <w:proofErr w:type="gramStart"/>
            <w:r>
              <w:t>failureReason</w:t>
            </w:r>
            <w:proofErr w:type="gramEnd"/>
          </w:p>
        </w:tc>
        <w:tc>
          <w:tcPr>
            <w:tcW w:w="699" w:type="pct"/>
          </w:tcPr>
          <w:p w14:paraId="745452AA" w14:textId="77777777" w:rsidR="001C1483" w:rsidRPr="00E827C4" w:rsidRDefault="001C1483" w:rsidP="001B6A55">
            <w:r>
              <w:t>No</w:t>
            </w:r>
          </w:p>
        </w:tc>
        <w:tc>
          <w:tcPr>
            <w:tcW w:w="768" w:type="pct"/>
          </w:tcPr>
          <w:p w14:paraId="61F4405D" w14:textId="77777777" w:rsidR="001C1483" w:rsidRPr="00E827C4" w:rsidRDefault="001C1483" w:rsidP="001B6A55">
            <w:r>
              <w:t>String</w:t>
            </w:r>
          </w:p>
        </w:tc>
        <w:tc>
          <w:tcPr>
            <w:tcW w:w="882" w:type="pct"/>
          </w:tcPr>
          <w:p w14:paraId="72560C52" w14:textId="77777777" w:rsidR="001C1483" w:rsidRPr="00E827C4" w:rsidRDefault="001C1483" w:rsidP="001B6A55">
            <w:r>
              <w:t>NA</w:t>
            </w:r>
          </w:p>
        </w:tc>
        <w:tc>
          <w:tcPr>
            <w:tcW w:w="1223" w:type="pct"/>
          </w:tcPr>
          <w:p w14:paraId="6A238C24" w14:textId="77777777" w:rsidR="001C1483" w:rsidRPr="00E827C4" w:rsidRDefault="001C1483" w:rsidP="001B6A55">
            <w:r>
              <w:t>Gives description of the failure</w:t>
            </w:r>
          </w:p>
        </w:tc>
      </w:tr>
    </w:tbl>
    <w:p w14:paraId="2F0172C4" w14:textId="77777777" w:rsidR="001C1483" w:rsidRDefault="001C1483" w:rsidP="001C1483">
      <w:pPr>
        <w:rPr>
          <w:rFonts w:cs="Arial"/>
          <w:color w:val="FF0000"/>
          <w:szCs w:val="20"/>
        </w:rPr>
      </w:pPr>
    </w:p>
    <w:p w14:paraId="659CA789" w14:textId="77777777" w:rsidR="001C1483" w:rsidRDefault="001C1483" w:rsidP="001C1483">
      <w:pPr>
        <w:pStyle w:val="Heading3"/>
        <w:tabs>
          <w:tab w:val="num" w:pos="540"/>
          <w:tab w:val="num" w:pos="810"/>
        </w:tabs>
        <w:spacing w:before="160" w:line="360" w:lineRule="auto"/>
        <w:ind w:left="810" w:hanging="360"/>
      </w:pPr>
      <w:bookmarkStart w:id="211" w:name="_Toc410383285"/>
      <w:bookmarkStart w:id="212" w:name="_Toc411454393"/>
      <w:r>
        <w:t>Call Notification API</w:t>
      </w:r>
      <w:bookmarkEnd w:id="211"/>
      <w:bookmarkEnd w:id="212"/>
    </w:p>
    <w:p w14:paraId="45D426E9" w14:textId="77777777" w:rsidR="001C1483" w:rsidRDefault="001C1483" w:rsidP="001C1483">
      <w:r>
        <w:t>This API is called by IVR Platform in following conditions are met:</w:t>
      </w:r>
    </w:p>
    <w:p w14:paraId="76E580F3" w14:textId="77777777" w:rsidR="001C1483" w:rsidRDefault="001C1483" w:rsidP="001C1483">
      <w:pPr>
        <w:pStyle w:val="ListParagraph"/>
        <w:numPr>
          <w:ilvl w:val="0"/>
          <w:numId w:val="42"/>
        </w:numPr>
      </w:pPr>
      <w:r>
        <w:t>Call Notification URL is defined for the service</w:t>
      </w:r>
    </w:p>
    <w:p w14:paraId="5D90CEFB" w14:textId="77777777" w:rsidR="001C1483" w:rsidRDefault="001C1483" w:rsidP="001C1483">
      <w:pPr>
        <w:pStyle w:val="ListParagraph"/>
        <w:numPr>
          <w:ilvl w:val="0"/>
          <w:numId w:val="42"/>
        </w:numPr>
      </w:pPr>
      <w:r>
        <w:t xml:space="preserve">Final-status of the OBD </w:t>
      </w:r>
      <w:proofErr w:type="gramStart"/>
      <w:r>
        <w:t>Request  is</w:t>
      </w:r>
      <w:proofErr w:type="gramEnd"/>
      <w:r>
        <w:t xml:space="preserve"> updated as either Success, Failed or Rejected.</w:t>
      </w:r>
    </w:p>
    <w:p w14:paraId="176151D2" w14:textId="77777777" w:rsidR="001C1483" w:rsidRPr="002A3A31" w:rsidRDefault="001C1483" w:rsidP="001C1483">
      <w:pPr>
        <w:pStyle w:val="Heading4"/>
        <w:tabs>
          <w:tab w:val="num" w:pos="810"/>
        </w:tabs>
        <w:jc w:val="both"/>
      </w:pPr>
      <w:r>
        <w:t>CallNotification API - Request</w:t>
      </w:r>
    </w:p>
    <w:p w14:paraId="0B8CA894" w14:textId="77777777" w:rsidR="001C1483" w:rsidRDefault="001C1483" w:rsidP="001C1483">
      <w:pPr>
        <w:rPr>
          <w:b/>
        </w:rPr>
      </w:pPr>
    </w:p>
    <w:p w14:paraId="2E2BED97" w14:textId="77777777" w:rsidR="001C1483" w:rsidRDefault="001C1483" w:rsidP="001C1483">
      <w:pPr>
        <w:rPr>
          <w:rStyle w:val="Hyperlink"/>
        </w:rPr>
      </w:pPr>
      <w:r w:rsidRPr="00DE1B6A">
        <w:rPr>
          <w:b/>
        </w:rPr>
        <w:t>URL</w:t>
      </w:r>
      <w:r>
        <w:rPr>
          <w:b/>
        </w:rPr>
        <w:t>: &lt;Can be specified at run-time&gt;</w:t>
      </w:r>
    </w:p>
    <w:p w14:paraId="664679B1" w14:textId="77777777" w:rsidR="001C1483" w:rsidRDefault="001C1483" w:rsidP="001C1483">
      <w:pPr>
        <w:rPr>
          <w:b/>
        </w:rPr>
      </w:pPr>
    </w:p>
    <w:p w14:paraId="38B77236" w14:textId="77777777" w:rsidR="001C1483" w:rsidRPr="00EB6872" w:rsidRDefault="001C1483" w:rsidP="001C1483">
      <w:r w:rsidRPr="0060501A">
        <w:rPr>
          <w:b/>
        </w:rPr>
        <w:t>Method</w:t>
      </w:r>
      <w:r w:rsidRPr="00EB6872">
        <w:t xml:space="preserve">: </w:t>
      </w:r>
      <w:r>
        <w:t>Post</w:t>
      </w:r>
    </w:p>
    <w:p w14:paraId="70A56592" w14:textId="77777777" w:rsidR="001C1483" w:rsidRDefault="001C1483" w:rsidP="001C1483">
      <w:pPr>
        <w:pStyle w:val="Heading5"/>
        <w:tabs>
          <w:tab w:val="num" w:pos="810"/>
        </w:tabs>
        <w:jc w:val="both"/>
      </w:pPr>
      <w:r>
        <w:t>Validations</w:t>
      </w:r>
    </w:p>
    <w:p w14:paraId="143677B8" w14:textId="77777777" w:rsidR="001C1483" w:rsidRPr="00683DC1" w:rsidRDefault="001C1483" w:rsidP="001C1483">
      <w:pPr>
        <w:pStyle w:val="ListParagraph"/>
        <w:ind w:left="1440"/>
        <w:jc w:val="both"/>
      </w:pPr>
      <w:r>
        <w:rPr>
          <w:rFonts w:ascii="Verdana" w:eastAsia="Calibri" w:hAnsi="Verdana"/>
          <w:szCs w:val="22"/>
        </w:rPr>
        <w:t>None</w:t>
      </w:r>
    </w:p>
    <w:p w14:paraId="089B940E" w14:textId="77777777" w:rsidR="001C1483" w:rsidRDefault="001C1483" w:rsidP="001C1483">
      <w:pPr>
        <w:pStyle w:val="Heading5"/>
        <w:tabs>
          <w:tab w:val="num" w:pos="810"/>
        </w:tabs>
        <w:jc w:val="both"/>
      </w:pPr>
      <w:r>
        <w:t>Http time Out</w:t>
      </w:r>
    </w:p>
    <w:p w14:paraId="538B9821" w14:textId="77777777" w:rsidR="009A7A9B" w:rsidRPr="0088526F" w:rsidRDefault="009A7A9B" w:rsidP="004E18FC"/>
    <w:tbl>
      <w:tblPr>
        <w:tblStyle w:val="TableGrid"/>
        <w:tblW w:w="2653" w:type="pct"/>
        <w:tblLayout w:type="fixed"/>
        <w:tblLook w:val="04A0" w:firstRow="1" w:lastRow="0" w:firstColumn="1" w:lastColumn="0" w:noHBand="0" w:noVBand="1"/>
      </w:tblPr>
      <w:tblGrid>
        <w:gridCol w:w="2718"/>
        <w:gridCol w:w="1801"/>
      </w:tblGrid>
      <w:tr w:rsidR="009A7A9B" w:rsidRPr="00FF4865" w14:paraId="34A332E5" w14:textId="77777777" w:rsidTr="00D55576">
        <w:trPr>
          <w:trHeight w:val="244"/>
        </w:trPr>
        <w:tc>
          <w:tcPr>
            <w:tcW w:w="3007" w:type="pct"/>
            <w:shd w:val="clear" w:color="auto" w:fill="D9D9D9" w:themeFill="background1" w:themeFillShade="D9"/>
            <w:vAlign w:val="bottom"/>
          </w:tcPr>
          <w:p w14:paraId="2D5808ED" w14:textId="77777777" w:rsidR="009A7A9B" w:rsidRPr="00FF4865" w:rsidRDefault="009A7A9B"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55B24E5" w14:textId="77777777" w:rsidR="009A7A9B" w:rsidRPr="00FF4865" w:rsidRDefault="009A7A9B" w:rsidP="00D55576">
            <w:pPr>
              <w:jc w:val="both"/>
              <w:rPr>
                <w:szCs w:val="20"/>
              </w:rPr>
            </w:pPr>
            <w:r>
              <w:rPr>
                <w:rFonts w:eastAsia="Times New Roman" w:cs="Arial"/>
                <w:b/>
                <w:szCs w:val="20"/>
              </w:rPr>
              <w:t>Description</w:t>
            </w:r>
          </w:p>
        </w:tc>
      </w:tr>
      <w:tr w:rsidR="009A7A9B" w:rsidRPr="00FF4865" w14:paraId="23E8F5FC" w14:textId="77777777" w:rsidTr="00D55576">
        <w:trPr>
          <w:trHeight w:val="386"/>
        </w:trPr>
        <w:tc>
          <w:tcPr>
            <w:tcW w:w="3007" w:type="pct"/>
          </w:tcPr>
          <w:p w14:paraId="73E43C87" w14:textId="77777777" w:rsidR="009A7A9B" w:rsidRPr="00FF4865" w:rsidRDefault="009A7A9B" w:rsidP="00D55576">
            <w:pPr>
              <w:tabs>
                <w:tab w:val="left" w:pos="1114"/>
              </w:tabs>
              <w:ind w:left="360" w:hanging="360"/>
              <w:jc w:val="both"/>
              <w:rPr>
                <w:rFonts w:cs="Arial"/>
                <w:szCs w:val="20"/>
              </w:rPr>
            </w:pPr>
            <w:r>
              <w:rPr>
                <w:rFonts w:cs="Arial"/>
                <w:szCs w:val="20"/>
              </w:rPr>
              <w:t>Offline</w:t>
            </w:r>
          </w:p>
        </w:tc>
        <w:tc>
          <w:tcPr>
            <w:tcW w:w="1993" w:type="pct"/>
          </w:tcPr>
          <w:p w14:paraId="15F2EFDF" w14:textId="77777777" w:rsidR="009A7A9B" w:rsidRPr="00FF4865" w:rsidRDefault="009A7A9B"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B319253" w14:textId="77777777" w:rsidR="001C1483" w:rsidRDefault="001C1483" w:rsidP="001C1483">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1C1483" w14:paraId="43C24845" w14:textId="77777777" w:rsidTr="001B6A55">
        <w:tc>
          <w:tcPr>
            <w:tcW w:w="540" w:type="dxa"/>
            <w:shd w:val="clear" w:color="auto" w:fill="CCCCCC"/>
            <w:tcMar>
              <w:top w:w="100" w:type="dxa"/>
              <w:left w:w="100" w:type="dxa"/>
              <w:bottom w:w="100" w:type="dxa"/>
              <w:right w:w="100" w:type="dxa"/>
            </w:tcMar>
          </w:tcPr>
          <w:p w14:paraId="77C74274" w14:textId="77777777" w:rsidR="001C1483" w:rsidRDefault="001C1483" w:rsidP="001B6A55">
            <w:pPr>
              <w:pStyle w:val="Normal1"/>
              <w:spacing w:line="240" w:lineRule="auto"/>
              <w:jc w:val="both"/>
            </w:pPr>
          </w:p>
        </w:tc>
        <w:tc>
          <w:tcPr>
            <w:tcW w:w="8650" w:type="dxa"/>
            <w:tcMar>
              <w:top w:w="100" w:type="dxa"/>
              <w:left w:w="100" w:type="dxa"/>
              <w:bottom w:w="100" w:type="dxa"/>
              <w:right w:w="100" w:type="dxa"/>
            </w:tcMar>
          </w:tcPr>
          <w:p w14:paraId="324D6735" w14:textId="77777777" w:rsidR="004E18FC" w:rsidRPr="004E18FC" w:rsidRDefault="004E18FC" w:rsidP="004E18FC">
            <w:pPr>
              <w:rPr>
                <w:rFonts w:eastAsia="Arial" w:cs="Arial"/>
                <w:sz w:val="18"/>
                <w:szCs w:val="18"/>
              </w:rPr>
            </w:pPr>
            <w:r w:rsidRPr="004E18FC">
              <w:rPr>
                <w:rFonts w:eastAsia="Arial" w:cs="Arial"/>
                <w:sz w:val="18"/>
                <w:szCs w:val="18"/>
              </w:rPr>
              <w:t>{</w:t>
            </w:r>
          </w:p>
          <w:p w14:paraId="5E7D3AE3"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requestId</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xxxx</w:t>
            </w:r>
            <w:r w:rsidR="003F5A2D">
              <w:rPr>
                <w:rFonts w:eastAsia="Arial" w:cs="Arial"/>
                <w:sz w:val="18"/>
                <w:szCs w:val="18"/>
              </w:rPr>
              <w:t>"</w:t>
            </w:r>
            <w:r w:rsidRPr="004E18FC">
              <w:rPr>
                <w:rFonts w:eastAsia="Arial" w:cs="Arial"/>
                <w:sz w:val="18"/>
                <w:szCs w:val="18"/>
              </w:rPr>
              <w:t>,</w:t>
            </w:r>
          </w:p>
          <w:p w14:paraId="0549001E"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msisdn</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9177228889</w:t>
            </w:r>
            <w:r w:rsidR="003F5A2D">
              <w:rPr>
                <w:rFonts w:eastAsia="Arial" w:cs="Arial"/>
                <w:sz w:val="18"/>
                <w:szCs w:val="18"/>
              </w:rPr>
              <w:t>"</w:t>
            </w:r>
            <w:r w:rsidRPr="004E18FC">
              <w:rPr>
                <w:rFonts w:eastAsia="Arial" w:cs="Arial"/>
                <w:sz w:val="18"/>
                <w:szCs w:val="18"/>
              </w:rPr>
              <w:t>,</w:t>
            </w:r>
          </w:p>
          <w:p w14:paraId="5C9636B8"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attempts</w:t>
            </w:r>
            <w:proofErr w:type="gramEnd"/>
            <w:r w:rsidR="003F5A2D">
              <w:rPr>
                <w:rFonts w:eastAsia="Arial" w:cs="Arial"/>
                <w:sz w:val="18"/>
                <w:szCs w:val="18"/>
              </w:rPr>
              <w:t>"</w:t>
            </w:r>
            <w:r w:rsidRPr="004E18FC">
              <w:rPr>
                <w:rFonts w:eastAsia="Arial" w:cs="Arial"/>
                <w:sz w:val="18"/>
                <w:szCs w:val="18"/>
              </w:rPr>
              <w:t>: 1,</w:t>
            </w:r>
          </w:p>
          <w:p w14:paraId="09BE170D"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finalStatus</w:t>
            </w:r>
            <w:proofErr w:type="gramEnd"/>
            <w:r w:rsidR="003F5A2D">
              <w:rPr>
                <w:rFonts w:eastAsia="Arial" w:cs="Arial"/>
                <w:sz w:val="18"/>
                <w:szCs w:val="18"/>
              </w:rPr>
              <w:t>"</w:t>
            </w:r>
            <w:r w:rsidRPr="004E18FC">
              <w:rPr>
                <w:rFonts w:eastAsia="Arial" w:cs="Arial"/>
                <w:sz w:val="18"/>
                <w:szCs w:val="18"/>
              </w:rPr>
              <w:t>: 1,</w:t>
            </w:r>
          </w:p>
          <w:p w14:paraId="5C86F7E8"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serviceId</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Service1</w:t>
            </w:r>
            <w:r w:rsidR="003F5A2D">
              <w:rPr>
                <w:rFonts w:eastAsia="Arial" w:cs="Arial"/>
                <w:sz w:val="18"/>
                <w:szCs w:val="18"/>
              </w:rPr>
              <w:t>"</w:t>
            </w:r>
            <w:r w:rsidRPr="004E18FC">
              <w:rPr>
                <w:rFonts w:eastAsia="Arial" w:cs="Arial"/>
                <w:sz w:val="18"/>
                <w:szCs w:val="18"/>
              </w:rPr>
              <w:t>,</w:t>
            </w:r>
          </w:p>
          <w:p w14:paraId="40E1633C"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cli</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04066001111</w:t>
            </w:r>
            <w:r w:rsidR="003F5A2D">
              <w:rPr>
                <w:rFonts w:eastAsia="Arial" w:cs="Arial"/>
                <w:sz w:val="18"/>
                <w:szCs w:val="18"/>
              </w:rPr>
              <w:t>"</w:t>
            </w:r>
            <w:r w:rsidRPr="004E18FC">
              <w:rPr>
                <w:rFonts w:eastAsia="Arial" w:cs="Arial"/>
                <w:sz w:val="18"/>
                <w:szCs w:val="18"/>
              </w:rPr>
              <w:t>,</w:t>
            </w:r>
          </w:p>
          <w:p w14:paraId="21A8DA7A"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callRecords</w:t>
            </w:r>
            <w:proofErr w:type="gramEnd"/>
            <w:r w:rsidR="003F5A2D">
              <w:rPr>
                <w:rFonts w:eastAsia="Arial" w:cs="Arial"/>
                <w:sz w:val="18"/>
                <w:szCs w:val="18"/>
              </w:rPr>
              <w:t>"</w:t>
            </w:r>
            <w:r w:rsidRPr="004E18FC">
              <w:rPr>
                <w:rFonts w:eastAsia="Arial" w:cs="Arial"/>
                <w:sz w:val="18"/>
                <w:szCs w:val="18"/>
              </w:rPr>
              <w:t>: [</w:t>
            </w:r>
          </w:p>
          <w:p w14:paraId="65D24074"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4DFF7C9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callid</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xxxxx</w:t>
            </w:r>
            <w:r w:rsidR="003F5A2D">
              <w:rPr>
                <w:rFonts w:eastAsia="Arial" w:cs="Arial"/>
                <w:sz w:val="18"/>
                <w:szCs w:val="18"/>
              </w:rPr>
              <w:t>"</w:t>
            </w:r>
            <w:r w:rsidRPr="004E18FC">
              <w:rPr>
                <w:rFonts w:eastAsia="Arial" w:cs="Arial"/>
                <w:sz w:val="18"/>
                <w:szCs w:val="18"/>
              </w:rPr>
              <w:t>,</w:t>
            </w:r>
          </w:p>
          <w:p w14:paraId="5D5B1CD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attemptNo</w:t>
            </w:r>
            <w:proofErr w:type="gramEnd"/>
            <w:r w:rsidR="003F5A2D">
              <w:rPr>
                <w:rFonts w:eastAsia="Arial" w:cs="Arial"/>
                <w:sz w:val="18"/>
                <w:szCs w:val="18"/>
              </w:rPr>
              <w:t>"</w:t>
            </w:r>
            <w:r w:rsidRPr="004E18FC">
              <w:rPr>
                <w:rFonts w:eastAsia="Arial" w:cs="Arial"/>
                <w:sz w:val="18"/>
                <w:szCs w:val="18"/>
              </w:rPr>
              <w:t>: 1,</w:t>
            </w:r>
          </w:p>
          <w:p w14:paraId="0B6D831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callStartTime</w:t>
            </w:r>
            <w:proofErr w:type="gramEnd"/>
            <w:r w:rsidR="003F5A2D">
              <w:rPr>
                <w:rFonts w:eastAsia="Arial" w:cs="Arial"/>
                <w:sz w:val="18"/>
                <w:szCs w:val="18"/>
              </w:rPr>
              <w:t>"</w:t>
            </w:r>
            <w:r w:rsidRPr="004E18FC">
              <w:rPr>
                <w:rFonts w:eastAsia="Arial" w:cs="Arial"/>
                <w:sz w:val="18"/>
                <w:szCs w:val="18"/>
              </w:rPr>
              <w:t>: 1200000000,</w:t>
            </w:r>
          </w:p>
          <w:p w14:paraId="034A412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callAnswerTime</w:t>
            </w:r>
            <w:proofErr w:type="gramEnd"/>
            <w:r w:rsidR="003F5A2D">
              <w:rPr>
                <w:rFonts w:eastAsia="Arial" w:cs="Arial"/>
                <w:sz w:val="18"/>
                <w:szCs w:val="18"/>
              </w:rPr>
              <w:t>"</w:t>
            </w:r>
            <w:r w:rsidRPr="004E18FC">
              <w:rPr>
                <w:rFonts w:eastAsia="Arial" w:cs="Arial"/>
                <w:sz w:val="18"/>
                <w:szCs w:val="18"/>
              </w:rPr>
              <w:t>: 1200000021,</w:t>
            </w:r>
          </w:p>
          <w:p w14:paraId="52B13E9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callEndTime</w:t>
            </w:r>
            <w:proofErr w:type="gramEnd"/>
            <w:r w:rsidR="003F5A2D">
              <w:rPr>
                <w:rFonts w:eastAsia="Arial" w:cs="Arial"/>
                <w:sz w:val="18"/>
                <w:szCs w:val="18"/>
              </w:rPr>
              <w:t>"</w:t>
            </w:r>
            <w:r w:rsidRPr="004E18FC">
              <w:rPr>
                <w:rFonts w:eastAsia="Arial" w:cs="Arial"/>
                <w:sz w:val="18"/>
                <w:szCs w:val="18"/>
              </w:rPr>
              <w:t>: 1200002221,</w:t>
            </w:r>
          </w:p>
          <w:p w14:paraId="74BA27A0"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callDurationInPulses</w:t>
            </w:r>
            <w:proofErr w:type="gramEnd"/>
            <w:r w:rsidR="003F5A2D">
              <w:rPr>
                <w:rFonts w:eastAsia="Arial" w:cs="Arial"/>
                <w:sz w:val="18"/>
                <w:szCs w:val="18"/>
              </w:rPr>
              <w:t>"</w:t>
            </w:r>
            <w:r w:rsidRPr="004E18FC">
              <w:rPr>
                <w:rFonts w:eastAsia="Arial" w:cs="Arial"/>
                <w:sz w:val="18"/>
                <w:szCs w:val="18"/>
              </w:rPr>
              <w:t>: 2,</w:t>
            </w:r>
          </w:p>
          <w:p w14:paraId="248F2BFF"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callStatus</w:t>
            </w:r>
            <w:proofErr w:type="gramEnd"/>
            <w:r w:rsidR="003F5A2D">
              <w:rPr>
                <w:rFonts w:eastAsia="Arial" w:cs="Arial"/>
                <w:sz w:val="18"/>
                <w:szCs w:val="18"/>
              </w:rPr>
              <w:t>"</w:t>
            </w:r>
            <w:r w:rsidRPr="004E18FC">
              <w:rPr>
                <w:rFonts w:eastAsia="Arial" w:cs="Arial"/>
                <w:sz w:val="18"/>
                <w:szCs w:val="18"/>
              </w:rPr>
              <w:t>: 1001,</w:t>
            </w:r>
          </w:p>
          <w:p w14:paraId="2397ADAE"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languageLocationID</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10</w:t>
            </w:r>
            <w:r w:rsidR="003F5A2D">
              <w:rPr>
                <w:rFonts w:eastAsia="Arial" w:cs="Arial"/>
                <w:sz w:val="18"/>
                <w:szCs w:val="18"/>
              </w:rPr>
              <w:t>"</w:t>
            </w:r>
            <w:r w:rsidRPr="004E18FC">
              <w:rPr>
                <w:rFonts w:eastAsia="Arial" w:cs="Arial"/>
                <w:sz w:val="18"/>
                <w:szCs w:val="18"/>
              </w:rPr>
              <w:t>,</w:t>
            </w:r>
          </w:p>
          <w:p w14:paraId="0CEEB019"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contentFile</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week2.wav</w:t>
            </w:r>
            <w:r w:rsidR="003F5A2D">
              <w:rPr>
                <w:rFonts w:eastAsia="Arial" w:cs="Arial"/>
                <w:sz w:val="18"/>
                <w:szCs w:val="18"/>
              </w:rPr>
              <w:t>"</w:t>
            </w:r>
            <w:r w:rsidRPr="004E18FC">
              <w:rPr>
                <w:rFonts w:eastAsia="Arial" w:cs="Arial"/>
                <w:sz w:val="18"/>
                <w:szCs w:val="18"/>
              </w:rPr>
              <w:t>,</w:t>
            </w:r>
          </w:p>
          <w:p w14:paraId="3BE6784A"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msgPlayStartTime</w:t>
            </w:r>
            <w:proofErr w:type="gramEnd"/>
            <w:r w:rsidR="003F5A2D">
              <w:rPr>
                <w:rFonts w:eastAsia="Arial" w:cs="Arial"/>
                <w:sz w:val="18"/>
                <w:szCs w:val="18"/>
              </w:rPr>
              <w:t>"</w:t>
            </w:r>
            <w:r w:rsidRPr="004E18FC">
              <w:rPr>
                <w:rFonts w:eastAsia="Arial" w:cs="Arial"/>
                <w:sz w:val="18"/>
                <w:szCs w:val="18"/>
              </w:rPr>
              <w:t>: 1200000000,</w:t>
            </w:r>
          </w:p>
          <w:p w14:paraId="13A1741F"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msgPlayEndTime</w:t>
            </w:r>
            <w:proofErr w:type="gramEnd"/>
            <w:r w:rsidR="003F5A2D">
              <w:rPr>
                <w:rFonts w:eastAsia="Arial" w:cs="Arial"/>
                <w:sz w:val="18"/>
                <w:szCs w:val="18"/>
              </w:rPr>
              <w:t>"</w:t>
            </w:r>
            <w:r w:rsidRPr="004E18FC">
              <w:rPr>
                <w:rFonts w:eastAsia="Arial" w:cs="Arial"/>
                <w:sz w:val="18"/>
                <w:szCs w:val="18"/>
              </w:rPr>
              <w:t>: 1200000032,</w:t>
            </w:r>
          </w:p>
          <w:p w14:paraId="33F0767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circleID</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AP</w:t>
            </w:r>
            <w:r w:rsidR="003F5A2D">
              <w:rPr>
                <w:rFonts w:eastAsia="Arial" w:cs="Arial"/>
                <w:sz w:val="18"/>
                <w:szCs w:val="18"/>
              </w:rPr>
              <w:t>"</w:t>
            </w:r>
            <w:r w:rsidRPr="004E18FC">
              <w:rPr>
                <w:rFonts w:eastAsia="Arial" w:cs="Arial"/>
                <w:sz w:val="18"/>
                <w:szCs w:val="18"/>
              </w:rPr>
              <w:t>,</w:t>
            </w:r>
          </w:p>
          <w:p w14:paraId="2AFCBB3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operatorID</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w:t>
            </w:r>
            <w:r w:rsidR="003F5A2D">
              <w:rPr>
                <w:rFonts w:eastAsia="Arial" w:cs="Arial"/>
                <w:sz w:val="18"/>
                <w:szCs w:val="18"/>
              </w:rPr>
              <w:t>"</w:t>
            </w:r>
            <w:r w:rsidRPr="004E18FC">
              <w:rPr>
                <w:rFonts w:eastAsia="Arial" w:cs="Arial"/>
                <w:sz w:val="18"/>
                <w:szCs w:val="18"/>
              </w:rPr>
              <w:t>,</w:t>
            </w:r>
          </w:p>
          <w:p w14:paraId="3CA6477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priority</w:t>
            </w:r>
            <w:proofErr w:type="gramEnd"/>
            <w:r w:rsidR="003F5A2D">
              <w:rPr>
                <w:rFonts w:eastAsia="Arial" w:cs="Arial"/>
                <w:sz w:val="18"/>
                <w:szCs w:val="18"/>
              </w:rPr>
              <w:t>"</w:t>
            </w:r>
            <w:r w:rsidRPr="004E18FC">
              <w:rPr>
                <w:rFonts w:eastAsia="Arial" w:cs="Arial"/>
                <w:sz w:val="18"/>
                <w:szCs w:val="18"/>
              </w:rPr>
              <w:t>: 2,</w:t>
            </w:r>
          </w:p>
          <w:p w14:paraId="5210024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callDisconnectReason</w:t>
            </w:r>
            <w:proofErr w:type="gramEnd"/>
            <w:r w:rsidR="003F5A2D">
              <w:rPr>
                <w:rFonts w:eastAsia="Arial" w:cs="Arial"/>
                <w:sz w:val="18"/>
                <w:szCs w:val="18"/>
              </w:rPr>
              <w:t>"</w:t>
            </w:r>
            <w:r w:rsidRPr="004E18FC">
              <w:rPr>
                <w:rFonts w:eastAsia="Arial" w:cs="Arial"/>
                <w:sz w:val="18"/>
                <w:szCs w:val="18"/>
              </w:rPr>
              <w:t>: 1,</w:t>
            </w:r>
          </w:p>
          <w:p w14:paraId="4B33850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weekId</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xx2_2</w:t>
            </w:r>
            <w:r w:rsidR="003F5A2D">
              <w:rPr>
                <w:rFonts w:eastAsia="Arial" w:cs="Arial"/>
                <w:sz w:val="18"/>
                <w:szCs w:val="18"/>
              </w:rPr>
              <w:t>"</w:t>
            </w:r>
          </w:p>
          <w:p w14:paraId="128247D7"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2B0AB9BB"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5583FE5E" w14:textId="77777777" w:rsidR="001C1483" w:rsidRPr="00917D66" w:rsidRDefault="004E18FC" w:rsidP="001B6A55">
            <w:pPr>
              <w:rPr>
                <w:rFonts w:eastAsia="Arial" w:cs="Arial"/>
                <w:sz w:val="18"/>
                <w:szCs w:val="18"/>
              </w:rPr>
            </w:pPr>
            <w:r w:rsidRPr="004E18FC">
              <w:rPr>
                <w:rFonts w:eastAsia="Arial" w:cs="Arial"/>
                <w:sz w:val="18"/>
                <w:szCs w:val="18"/>
              </w:rPr>
              <w:t>}</w:t>
            </w:r>
            <w:r w:rsidR="003F5A2D">
              <w:rPr>
                <w:rFonts w:eastAsia="Arial" w:cs="Arial"/>
                <w:sz w:val="18"/>
                <w:szCs w:val="18"/>
              </w:rPr>
              <w:t>""""""""""""""""""""""""""""""""""""""""""""""""""""""""""""""""""""""""</w:t>
            </w:r>
          </w:p>
        </w:tc>
      </w:tr>
    </w:tbl>
    <w:p w14:paraId="0F5B5D08" w14:textId="77777777" w:rsidR="001C1483" w:rsidRDefault="001C1483" w:rsidP="001C1483">
      <w:pPr>
        <w:pStyle w:val="Heading5"/>
        <w:tabs>
          <w:tab w:val="num" w:pos="810"/>
        </w:tabs>
        <w:jc w:val="both"/>
      </w:pPr>
      <w:r>
        <w:t>Body Elements</w:t>
      </w:r>
    </w:p>
    <w:tbl>
      <w:tblPr>
        <w:tblStyle w:val="TableGrid"/>
        <w:tblW w:w="9198" w:type="dxa"/>
        <w:tblLayout w:type="fixed"/>
        <w:tblLook w:val="04A0" w:firstRow="1" w:lastRow="0" w:firstColumn="1" w:lastColumn="0" w:noHBand="0" w:noVBand="1"/>
      </w:tblPr>
      <w:tblGrid>
        <w:gridCol w:w="558"/>
        <w:gridCol w:w="2250"/>
        <w:gridCol w:w="1260"/>
        <w:gridCol w:w="1440"/>
        <w:gridCol w:w="990"/>
        <w:gridCol w:w="2700"/>
      </w:tblGrid>
      <w:tr w:rsidR="001C1483" w14:paraId="093C3736" w14:textId="77777777" w:rsidTr="001B6A55">
        <w:tc>
          <w:tcPr>
            <w:tcW w:w="558" w:type="dxa"/>
            <w:shd w:val="clear" w:color="auto" w:fill="D9D9D9" w:themeFill="background1" w:themeFillShade="D9"/>
          </w:tcPr>
          <w:p w14:paraId="3F0CA6D7" w14:textId="77777777" w:rsidR="001C1483" w:rsidRDefault="001C1483" w:rsidP="001B6A55">
            <w:r>
              <w:t>#</w:t>
            </w:r>
          </w:p>
        </w:tc>
        <w:tc>
          <w:tcPr>
            <w:tcW w:w="2250" w:type="dxa"/>
            <w:shd w:val="clear" w:color="auto" w:fill="D9D9D9" w:themeFill="background1" w:themeFillShade="D9"/>
          </w:tcPr>
          <w:p w14:paraId="63696304" w14:textId="77777777" w:rsidR="001C1483" w:rsidRDefault="001C1483" w:rsidP="001B6A55">
            <w:r>
              <w:t>Parameter Name</w:t>
            </w:r>
          </w:p>
        </w:tc>
        <w:tc>
          <w:tcPr>
            <w:tcW w:w="1260" w:type="dxa"/>
            <w:shd w:val="clear" w:color="auto" w:fill="D9D9D9" w:themeFill="background1" w:themeFillShade="D9"/>
          </w:tcPr>
          <w:p w14:paraId="5D087348" w14:textId="77777777" w:rsidR="001C1483" w:rsidRDefault="001C1483" w:rsidP="001B6A55">
            <w:r>
              <w:t>Mandatory</w:t>
            </w:r>
          </w:p>
        </w:tc>
        <w:tc>
          <w:tcPr>
            <w:tcW w:w="1440" w:type="dxa"/>
            <w:shd w:val="clear" w:color="auto" w:fill="D9D9D9" w:themeFill="background1" w:themeFillShade="D9"/>
          </w:tcPr>
          <w:p w14:paraId="283B8167" w14:textId="77777777" w:rsidR="001C1483" w:rsidRDefault="001C1483" w:rsidP="001B6A55">
            <w:r>
              <w:t>Data type</w:t>
            </w:r>
          </w:p>
        </w:tc>
        <w:tc>
          <w:tcPr>
            <w:tcW w:w="990" w:type="dxa"/>
            <w:shd w:val="clear" w:color="auto" w:fill="D9D9D9" w:themeFill="background1" w:themeFillShade="D9"/>
          </w:tcPr>
          <w:p w14:paraId="0DE003A5" w14:textId="77777777" w:rsidR="001C1483" w:rsidRDefault="001C1483" w:rsidP="001B6A55">
            <w:r>
              <w:t>Range</w:t>
            </w:r>
          </w:p>
        </w:tc>
        <w:tc>
          <w:tcPr>
            <w:tcW w:w="2700" w:type="dxa"/>
            <w:shd w:val="clear" w:color="auto" w:fill="D9D9D9" w:themeFill="background1" w:themeFillShade="D9"/>
          </w:tcPr>
          <w:p w14:paraId="65F87F65" w14:textId="77777777" w:rsidR="001C1483" w:rsidRDefault="001C1483" w:rsidP="001B6A55">
            <w:r>
              <w:t>Description</w:t>
            </w:r>
          </w:p>
        </w:tc>
      </w:tr>
      <w:tr w:rsidR="001C1483" w14:paraId="4B3C7906" w14:textId="77777777" w:rsidTr="001B6A55">
        <w:tc>
          <w:tcPr>
            <w:tcW w:w="558" w:type="dxa"/>
          </w:tcPr>
          <w:p w14:paraId="661ECD36" w14:textId="77777777" w:rsidR="001C1483" w:rsidRDefault="001C1483" w:rsidP="001B6A55">
            <w:r>
              <w:t>1</w:t>
            </w:r>
          </w:p>
        </w:tc>
        <w:tc>
          <w:tcPr>
            <w:tcW w:w="2250" w:type="dxa"/>
          </w:tcPr>
          <w:p w14:paraId="46B36C1B" w14:textId="77777777" w:rsidR="001C1483" w:rsidRDefault="001C1483" w:rsidP="001B6A55">
            <w:proofErr w:type="gramStart"/>
            <w:r>
              <w:t>requestId</w:t>
            </w:r>
            <w:proofErr w:type="gramEnd"/>
          </w:p>
        </w:tc>
        <w:tc>
          <w:tcPr>
            <w:tcW w:w="1260" w:type="dxa"/>
          </w:tcPr>
          <w:p w14:paraId="6C471954" w14:textId="77777777" w:rsidR="001C1483" w:rsidRDefault="001C1483" w:rsidP="001B6A55">
            <w:r>
              <w:t>Yes</w:t>
            </w:r>
          </w:p>
        </w:tc>
        <w:tc>
          <w:tcPr>
            <w:tcW w:w="1440" w:type="dxa"/>
          </w:tcPr>
          <w:p w14:paraId="7EA39D54" w14:textId="77777777" w:rsidR="001C1483" w:rsidRDefault="001C1483" w:rsidP="001B6A55">
            <w:r>
              <w:t>String</w:t>
            </w:r>
          </w:p>
        </w:tc>
        <w:tc>
          <w:tcPr>
            <w:tcW w:w="990" w:type="dxa"/>
          </w:tcPr>
          <w:p w14:paraId="65D79C6B" w14:textId="77777777" w:rsidR="001C1483" w:rsidRDefault="001C1483" w:rsidP="001B6A55"/>
        </w:tc>
        <w:tc>
          <w:tcPr>
            <w:tcW w:w="2700" w:type="dxa"/>
          </w:tcPr>
          <w:p w14:paraId="1B98AD49" w14:textId="77777777" w:rsidR="001C1483" w:rsidRDefault="001C1483" w:rsidP="001B6A55">
            <w:r>
              <w:t>Request ID of the OBD record</w:t>
            </w:r>
          </w:p>
        </w:tc>
      </w:tr>
      <w:tr w:rsidR="001C1483" w14:paraId="0006A29B" w14:textId="77777777" w:rsidTr="001B6A55">
        <w:tc>
          <w:tcPr>
            <w:tcW w:w="558" w:type="dxa"/>
          </w:tcPr>
          <w:p w14:paraId="69FBBB29" w14:textId="77777777" w:rsidR="001C1483" w:rsidRDefault="001C1483" w:rsidP="001B6A55">
            <w:r>
              <w:t>2</w:t>
            </w:r>
          </w:p>
        </w:tc>
        <w:tc>
          <w:tcPr>
            <w:tcW w:w="2250" w:type="dxa"/>
          </w:tcPr>
          <w:p w14:paraId="794807E1" w14:textId="77777777" w:rsidR="001C1483" w:rsidRDefault="00FE49BD" w:rsidP="001B6A55">
            <w:proofErr w:type="gramStart"/>
            <w:r>
              <w:t>m</w:t>
            </w:r>
            <w:r w:rsidR="001C1483">
              <w:t>sisdn</w:t>
            </w:r>
            <w:proofErr w:type="gramEnd"/>
          </w:p>
        </w:tc>
        <w:tc>
          <w:tcPr>
            <w:tcW w:w="1260" w:type="dxa"/>
          </w:tcPr>
          <w:p w14:paraId="5B6349D5" w14:textId="77777777" w:rsidR="001C1483" w:rsidRDefault="001C1483" w:rsidP="001B6A55">
            <w:r>
              <w:t>Yes</w:t>
            </w:r>
          </w:p>
        </w:tc>
        <w:tc>
          <w:tcPr>
            <w:tcW w:w="1440" w:type="dxa"/>
          </w:tcPr>
          <w:p w14:paraId="0B145D67" w14:textId="77777777" w:rsidR="001C1483" w:rsidRDefault="001C1483" w:rsidP="001B6A55">
            <w:r>
              <w:t>String</w:t>
            </w:r>
          </w:p>
        </w:tc>
        <w:tc>
          <w:tcPr>
            <w:tcW w:w="990" w:type="dxa"/>
          </w:tcPr>
          <w:p w14:paraId="274FF6E9" w14:textId="77777777" w:rsidR="001C1483" w:rsidRDefault="001C1483" w:rsidP="001B6A55"/>
        </w:tc>
        <w:tc>
          <w:tcPr>
            <w:tcW w:w="2700" w:type="dxa"/>
          </w:tcPr>
          <w:p w14:paraId="41C00EDA" w14:textId="77777777" w:rsidR="001C1483" w:rsidRDefault="001C1483" w:rsidP="001B6A55">
            <w:r>
              <w:t>Dialed Number</w:t>
            </w:r>
          </w:p>
        </w:tc>
      </w:tr>
      <w:tr w:rsidR="001C1483" w14:paraId="70BBBCAB" w14:textId="77777777" w:rsidTr="001B6A55">
        <w:tc>
          <w:tcPr>
            <w:tcW w:w="558" w:type="dxa"/>
          </w:tcPr>
          <w:p w14:paraId="1998CCE2" w14:textId="77777777" w:rsidR="001C1483" w:rsidRDefault="001C1483" w:rsidP="001B6A55">
            <w:r>
              <w:t>3</w:t>
            </w:r>
          </w:p>
        </w:tc>
        <w:tc>
          <w:tcPr>
            <w:tcW w:w="2250" w:type="dxa"/>
          </w:tcPr>
          <w:p w14:paraId="15F8B2E7" w14:textId="77777777" w:rsidR="001C1483" w:rsidRDefault="001C1483" w:rsidP="001B6A55">
            <w:proofErr w:type="gramStart"/>
            <w:r>
              <w:t>attempts</w:t>
            </w:r>
            <w:proofErr w:type="gramEnd"/>
          </w:p>
        </w:tc>
        <w:tc>
          <w:tcPr>
            <w:tcW w:w="1260" w:type="dxa"/>
          </w:tcPr>
          <w:p w14:paraId="00F3FCEA" w14:textId="77777777" w:rsidR="001C1483" w:rsidRDefault="001C1483" w:rsidP="001B6A55">
            <w:r>
              <w:t>Yes</w:t>
            </w:r>
          </w:p>
        </w:tc>
        <w:tc>
          <w:tcPr>
            <w:tcW w:w="1440" w:type="dxa"/>
          </w:tcPr>
          <w:p w14:paraId="2B3A58BF" w14:textId="77777777" w:rsidR="001C1483" w:rsidRDefault="001C1483" w:rsidP="001B6A55">
            <w:r>
              <w:t>String</w:t>
            </w:r>
          </w:p>
        </w:tc>
        <w:tc>
          <w:tcPr>
            <w:tcW w:w="990" w:type="dxa"/>
          </w:tcPr>
          <w:p w14:paraId="786B6075" w14:textId="77777777" w:rsidR="001C1483" w:rsidRDefault="001C1483" w:rsidP="001B6A55"/>
        </w:tc>
        <w:tc>
          <w:tcPr>
            <w:tcW w:w="2700" w:type="dxa"/>
          </w:tcPr>
          <w:p w14:paraId="4A607029" w14:textId="77777777" w:rsidR="001C1483" w:rsidRDefault="001C1483" w:rsidP="001B6A55">
            <w:r>
              <w:t>Total number of attempts made</w:t>
            </w:r>
          </w:p>
        </w:tc>
      </w:tr>
      <w:tr w:rsidR="001C1483" w14:paraId="0E4601E6" w14:textId="77777777" w:rsidTr="001B6A55">
        <w:tc>
          <w:tcPr>
            <w:tcW w:w="558" w:type="dxa"/>
          </w:tcPr>
          <w:p w14:paraId="6D41DBE9" w14:textId="77777777" w:rsidR="001C1483" w:rsidRDefault="001C1483" w:rsidP="001B6A55">
            <w:r>
              <w:t>4</w:t>
            </w:r>
          </w:p>
        </w:tc>
        <w:tc>
          <w:tcPr>
            <w:tcW w:w="2250" w:type="dxa"/>
          </w:tcPr>
          <w:p w14:paraId="129E7A26" w14:textId="77777777" w:rsidR="001C1483" w:rsidRDefault="001C1483" w:rsidP="001B6A55">
            <w:proofErr w:type="gramStart"/>
            <w:r>
              <w:t>finalStatus</w:t>
            </w:r>
            <w:proofErr w:type="gramEnd"/>
          </w:p>
        </w:tc>
        <w:tc>
          <w:tcPr>
            <w:tcW w:w="1260" w:type="dxa"/>
          </w:tcPr>
          <w:p w14:paraId="64C0CB0F" w14:textId="77777777" w:rsidR="001C1483" w:rsidRDefault="001C1483" w:rsidP="001B6A55">
            <w:r>
              <w:t>Yes</w:t>
            </w:r>
          </w:p>
        </w:tc>
        <w:tc>
          <w:tcPr>
            <w:tcW w:w="1440" w:type="dxa"/>
          </w:tcPr>
          <w:p w14:paraId="533AF4AF" w14:textId="77777777" w:rsidR="001C1483" w:rsidRDefault="001C1483" w:rsidP="001B6A55">
            <w:r>
              <w:t>Numeric</w:t>
            </w:r>
          </w:p>
        </w:tc>
        <w:tc>
          <w:tcPr>
            <w:tcW w:w="990" w:type="dxa"/>
          </w:tcPr>
          <w:p w14:paraId="17C9CF8B" w14:textId="77777777" w:rsidR="001C1483" w:rsidRDefault="001C1483" w:rsidP="001B6A55">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2700" w:type="dxa"/>
          </w:tcPr>
          <w:p w14:paraId="342BC58A" w14:textId="77777777" w:rsidR="001C1483" w:rsidRDefault="001C1483" w:rsidP="001B6A55">
            <w:r>
              <w:t>Final status of the OBD request. Possible values are – success, failed, rejected.</w:t>
            </w:r>
          </w:p>
        </w:tc>
      </w:tr>
      <w:tr w:rsidR="00197A2E" w14:paraId="360EC442" w14:textId="77777777" w:rsidTr="00D7621C">
        <w:tc>
          <w:tcPr>
            <w:tcW w:w="558" w:type="dxa"/>
          </w:tcPr>
          <w:p w14:paraId="2EC381F6" w14:textId="77777777" w:rsidR="00197A2E" w:rsidRDefault="00197A2E" w:rsidP="001B6A55">
            <w:r>
              <w:t>5</w:t>
            </w:r>
          </w:p>
        </w:tc>
        <w:tc>
          <w:tcPr>
            <w:tcW w:w="2250" w:type="dxa"/>
          </w:tcPr>
          <w:p w14:paraId="1D5D970E" w14:textId="77777777" w:rsidR="00197A2E" w:rsidRDefault="00197A2E" w:rsidP="001B6A55">
            <w:proofErr w:type="gramStart"/>
            <w:r>
              <w:t>serviceId</w:t>
            </w:r>
            <w:proofErr w:type="gramEnd"/>
          </w:p>
        </w:tc>
        <w:tc>
          <w:tcPr>
            <w:tcW w:w="1260" w:type="dxa"/>
            <w:vAlign w:val="center"/>
          </w:tcPr>
          <w:p w14:paraId="2A78C203" w14:textId="77777777" w:rsidR="00197A2E" w:rsidRDefault="00197A2E" w:rsidP="001B6A55">
            <w:r w:rsidRPr="00CC519F">
              <w:rPr>
                <w:rFonts w:cs="Arial"/>
                <w:szCs w:val="20"/>
              </w:rPr>
              <w:t>Yes</w:t>
            </w:r>
          </w:p>
        </w:tc>
        <w:tc>
          <w:tcPr>
            <w:tcW w:w="1440" w:type="dxa"/>
            <w:vAlign w:val="center"/>
          </w:tcPr>
          <w:p w14:paraId="75B7C354" w14:textId="77777777" w:rsidR="00197A2E" w:rsidRDefault="00197A2E" w:rsidP="001B6A55">
            <w:r w:rsidRPr="00CC519F">
              <w:rPr>
                <w:rFonts w:cs="Arial"/>
                <w:szCs w:val="20"/>
              </w:rPr>
              <w:t xml:space="preserve">String </w:t>
            </w:r>
          </w:p>
        </w:tc>
        <w:tc>
          <w:tcPr>
            <w:tcW w:w="990" w:type="dxa"/>
            <w:vAlign w:val="center"/>
          </w:tcPr>
          <w:p w14:paraId="25CD7058" w14:textId="77777777" w:rsidR="00197A2E" w:rsidRDefault="00197A2E" w:rsidP="001B6A55">
            <w:pPr>
              <w:rPr>
                <w:rFonts w:cs="Arial"/>
                <w:szCs w:val="20"/>
              </w:rPr>
            </w:pPr>
          </w:p>
        </w:tc>
        <w:tc>
          <w:tcPr>
            <w:tcW w:w="2700" w:type="dxa"/>
            <w:vAlign w:val="center"/>
          </w:tcPr>
          <w:p w14:paraId="555B9923" w14:textId="77777777" w:rsidR="00197A2E" w:rsidRDefault="00197A2E" w:rsidP="001B6A55">
            <w:r w:rsidRPr="00CC519F">
              <w:rPr>
                <w:rFonts w:cs="Arial"/>
                <w:szCs w:val="20"/>
              </w:rPr>
              <w:t>Unique Id provided by IMImobile for a particular service</w:t>
            </w:r>
          </w:p>
        </w:tc>
      </w:tr>
      <w:tr w:rsidR="00197A2E" w14:paraId="09CDBB8A" w14:textId="77777777" w:rsidTr="001B6A55">
        <w:tc>
          <w:tcPr>
            <w:tcW w:w="558" w:type="dxa"/>
          </w:tcPr>
          <w:p w14:paraId="6F8BEB12" w14:textId="77777777" w:rsidR="00197A2E" w:rsidRDefault="00197A2E" w:rsidP="001B6A55">
            <w:r>
              <w:t>6</w:t>
            </w:r>
          </w:p>
        </w:tc>
        <w:tc>
          <w:tcPr>
            <w:tcW w:w="2250" w:type="dxa"/>
          </w:tcPr>
          <w:p w14:paraId="65C5FC3C" w14:textId="77777777" w:rsidR="00197A2E" w:rsidRDefault="00197A2E" w:rsidP="001B6A55">
            <w:proofErr w:type="gramStart"/>
            <w:r>
              <w:t>cli</w:t>
            </w:r>
            <w:proofErr w:type="gramEnd"/>
          </w:p>
        </w:tc>
        <w:tc>
          <w:tcPr>
            <w:tcW w:w="1260" w:type="dxa"/>
          </w:tcPr>
          <w:p w14:paraId="776A7CCF" w14:textId="77777777" w:rsidR="00197A2E" w:rsidRDefault="00197A2E" w:rsidP="001B6A55">
            <w:r>
              <w:t>Yes</w:t>
            </w:r>
          </w:p>
        </w:tc>
        <w:tc>
          <w:tcPr>
            <w:tcW w:w="1440" w:type="dxa"/>
          </w:tcPr>
          <w:p w14:paraId="4B430A6F" w14:textId="77777777" w:rsidR="00197A2E" w:rsidRDefault="00197A2E" w:rsidP="001B6A55">
            <w:r>
              <w:t>String</w:t>
            </w:r>
          </w:p>
        </w:tc>
        <w:tc>
          <w:tcPr>
            <w:tcW w:w="990" w:type="dxa"/>
          </w:tcPr>
          <w:p w14:paraId="65F41A44" w14:textId="77777777" w:rsidR="00197A2E" w:rsidRDefault="00197A2E" w:rsidP="001B6A55">
            <w:pPr>
              <w:rPr>
                <w:rFonts w:cs="Arial"/>
                <w:szCs w:val="20"/>
              </w:rPr>
            </w:pPr>
          </w:p>
        </w:tc>
        <w:tc>
          <w:tcPr>
            <w:tcW w:w="2700" w:type="dxa"/>
          </w:tcPr>
          <w:p w14:paraId="60A089A7" w14:textId="77777777" w:rsidR="00197A2E" w:rsidRDefault="00197A2E" w:rsidP="00197A2E">
            <w:r w:rsidRPr="00CC519F">
              <w:rPr>
                <w:rFonts w:cs="Arial"/>
                <w:szCs w:val="20"/>
              </w:rPr>
              <w:t>10 Digit number displayed as CLI for the call.</w:t>
            </w:r>
          </w:p>
        </w:tc>
      </w:tr>
      <w:tr w:rsidR="00197A2E" w14:paraId="5328E05A" w14:textId="77777777" w:rsidTr="001B6A55">
        <w:tc>
          <w:tcPr>
            <w:tcW w:w="558" w:type="dxa"/>
          </w:tcPr>
          <w:p w14:paraId="34A057E1" w14:textId="77777777" w:rsidR="00197A2E" w:rsidRDefault="00197A2E" w:rsidP="001B6A55">
            <w:r>
              <w:t>7</w:t>
            </w:r>
          </w:p>
        </w:tc>
        <w:tc>
          <w:tcPr>
            <w:tcW w:w="2250" w:type="dxa"/>
          </w:tcPr>
          <w:p w14:paraId="065815CE" w14:textId="77777777" w:rsidR="00197A2E" w:rsidRPr="004112C6" w:rsidRDefault="00197A2E" w:rsidP="001B6A55">
            <w:proofErr w:type="gramStart"/>
            <w:r>
              <w:t>callRecords</w:t>
            </w:r>
            <w:proofErr w:type="gramEnd"/>
          </w:p>
        </w:tc>
        <w:tc>
          <w:tcPr>
            <w:tcW w:w="1260" w:type="dxa"/>
          </w:tcPr>
          <w:p w14:paraId="7C4922C0" w14:textId="77777777" w:rsidR="00197A2E" w:rsidRDefault="00197A2E" w:rsidP="001B6A55">
            <w:r>
              <w:t>Yes</w:t>
            </w:r>
          </w:p>
        </w:tc>
        <w:tc>
          <w:tcPr>
            <w:tcW w:w="1440" w:type="dxa"/>
          </w:tcPr>
          <w:p w14:paraId="1CC71251" w14:textId="77777777" w:rsidR="00197A2E" w:rsidRDefault="00FE49BD" w:rsidP="00FE49BD">
            <w:r>
              <w:t>Array&lt;callRecord&gt;</w:t>
            </w:r>
          </w:p>
        </w:tc>
        <w:tc>
          <w:tcPr>
            <w:tcW w:w="990" w:type="dxa"/>
          </w:tcPr>
          <w:p w14:paraId="1C167CED" w14:textId="77777777" w:rsidR="00197A2E" w:rsidRDefault="00197A2E" w:rsidP="001B6A55"/>
        </w:tc>
        <w:tc>
          <w:tcPr>
            <w:tcW w:w="2700" w:type="dxa"/>
          </w:tcPr>
          <w:p w14:paraId="25C35F39" w14:textId="77777777" w:rsidR="00197A2E" w:rsidRPr="00CA7393" w:rsidRDefault="00197A2E" w:rsidP="001B6A55">
            <w:r>
              <w:t>Contains detailed information about each call.</w:t>
            </w:r>
          </w:p>
        </w:tc>
      </w:tr>
      <w:tr w:rsidR="00197A2E" w14:paraId="57DE8745" w14:textId="77777777" w:rsidTr="001B6A55">
        <w:tc>
          <w:tcPr>
            <w:tcW w:w="558" w:type="dxa"/>
          </w:tcPr>
          <w:p w14:paraId="6233C3F2" w14:textId="77777777" w:rsidR="00197A2E" w:rsidRDefault="00197A2E" w:rsidP="001B6A55">
            <w:r>
              <w:t>8</w:t>
            </w:r>
          </w:p>
        </w:tc>
        <w:tc>
          <w:tcPr>
            <w:tcW w:w="2250" w:type="dxa"/>
          </w:tcPr>
          <w:p w14:paraId="76F1004A" w14:textId="77777777" w:rsidR="00197A2E" w:rsidRDefault="00197A2E" w:rsidP="001B6A55">
            <w:r>
              <w:t>&lt;</w:t>
            </w:r>
            <w:proofErr w:type="gramStart"/>
            <w:r>
              <w:t>callRecord</w:t>
            </w:r>
            <w:proofErr w:type="gramEnd"/>
            <w:r>
              <w:t>&gt;</w:t>
            </w:r>
          </w:p>
        </w:tc>
        <w:tc>
          <w:tcPr>
            <w:tcW w:w="1260" w:type="dxa"/>
          </w:tcPr>
          <w:p w14:paraId="16A50DDF" w14:textId="77777777" w:rsidR="00197A2E" w:rsidRDefault="00197A2E" w:rsidP="001B6A55">
            <w:r>
              <w:t>No</w:t>
            </w:r>
          </w:p>
        </w:tc>
        <w:tc>
          <w:tcPr>
            <w:tcW w:w="1440" w:type="dxa"/>
          </w:tcPr>
          <w:p w14:paraId="5511E892" w14:textId="77777777" w:rsidR="00197A2E" w:rsidDel="00197A2E" w:rsidRDefault="00FE49BD" w:rsidP="001B6A55">
            <w:r>
              <w:t>Object</w:t>
            </w:r>
          </w:p>
        </w:tc>
        <w:tc>
          <w:tcPr>
            <w:tcW w:w="990" w:type="dxa"/>
          </w:tcPr>
          <w:p w14:paraId="2B140A99" w14:textId="77777777" w:rsidR="00197A2E" w:rsidRDefault="00197A2E" w:rsidP="001B6A55"/>
        </w:tc>
        <w:tc>
          <w:tcPr>
            <w:tcW w:w="2700" w:type="dxa"/>
          </w:tcPr>
          <w:p w14:paraId="3AE75617" w14:textId="77777777" w:rsidR="00197A2E" w:rsidRDefault="00197A2E" w:rsidP="001B6A55">
            <w:r>
              <w:t>Detail of call record</w:t>
            </w:r>
          </w:p>
        </w:tc>
      </w:tr>
      <w:tr w:rsidR="00197A2E" w14:paraId="471B45CB" w14:textId="77777777" w:rsidTr="00D7621C">
        <w:tc>
          <w:tcPr>
            <w:tcW w:w="558" w:type="dxa"/>
          </w:tcPr>
          <w:p w14:paraId="0EF856E2" w14:textId="77777777" w:rsidR="00197A2E" w:rsidRDefault="00197A2E" w:rsidP="001B6A55">
            <w:r>
              <w:t>9</w:t>
            </w:r>
          </w:p>
        </w:tc>
        <w:tc>
          <w:tcPr>
            <w:tcW w:w="2250" w:type="dxa"/>
            <w:vAlign w:val="center"/>
          </w:tcPr>
          <w:p w14:paraId="6829D665" w14:textId="77777777" w:rsidR="00197A2E" w:rsidRDefault="00197A2E" w:rsidP="001B6A55">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2812C6AC" w14:textId="77777777" w:rsidR="00197A2E" w:rsidRDefault="00061626" w:rsidP="001B6A55">
            <w:proofErr w:type="gramStart"/>
            <w:r>
              <w:rPr>
                <w:rFonts w:cs="Arial"/>
                <w:szCs w:val="20"/>
              </w:rPr>
              <w:t>c</w:t>
            </w:r>
            <w:r w:rsidR="00197A2E" w:rsidRPr="00CC519F">
              <w:rPr>
                <w:rFonts w:cs="Arial"/>
                <w:szCs w:val="20"/>
              </w:rPr>
              <w:t>allId</w:t>
            </w:r>
            <w:proofErr w:type="gramEnd"/>
          </w:p>
        </w:tc>
        <w:tc>
          <w:tcPr>
            <w:tcW w:w="1260" w:type="dxa"/>
            <w:vAlign w:val="center"/>
          </w:tcPr>
          <w:p w14:paraId="735C7020" w14:textId="77777777" w:rsidR="00197A2E" w:rsidRDefault="00197A2E" w:rsidP="001B6A55">
            <w:r w:rsidRPr="00CC519F">
              <w:rPr>
                <w:rFonts w:cs="Arial"/>
                <w:szCs w:val="20"/>
              </w:rPr>
              <w:t>Yes</w:t>
            </w:r>
          </w:p>
        </w:tc>
        <w:tc>
          <w:tcPr>
            <w:tcW w:w="1440" w:type="dxa"/>
            <w:vAlign w:val="center"/>
          </w:tcPr>
          <w:p w14:paraId="3C466BF1" w14:textId="77777777" w:rsidR="00197A2E" w:rsidRDefault="00197A2E" w:rsidP="001B6A55">
            <w:r w:rsidRPr="00CC519F">
              <w:rPr>
                <w:rFonts w:cs="Arial"/>
                <w:szCs w:val="20"/>
              </w:rPr>
              <w:t>String</w:t>
            </w:r>
          </w:p>
        </w:tc>
        <w:tc>
          <w:tcPr>
            <w:tcW w:w="990" w:type="dxa"/>
            <w:vAlign w:val="center"/>
          </w:tcPr>
          <w:p w14:paraId="74A7E12D" w14:textId="77777777" w:rsidR="00197A2E" w:rsidRDefault="00197A2E" w:rsidP="001B6A55"/>
        </w:tc>
        <w:tc>
          <w:tcPr>
            <w:tcW w:w="2700" w:type="dxa"/>
            <w:vAlign w:val="center"/>
          </w:tcPr>
          <w:p w14:paraId="67767960" w14:textId="77777777" w:rsidR="00197A2E" w:rsidRDefault="00197A2E" w:rsidP="001B6A55">
            <w:r w:rsidRPr="00CC519F">
              <w:rPr>
                <w:rFonts w:cs="Arial"/>
                <w:szCs w:val="20"/>
              </w:rPr>
              <w:t>Unique id generated by the IVR system for the call attempt</w:t>
            </w:r>
          </w:p>
        </w:tc>
      </w:tr>
      <w:tr w:rsidR="00197A2E" w14:paraId="535D453D" w14:textId="77777777" w:rsidTr="00D55576">
        <w:tc>
          <w:tcPr>
            <w:tcW w:w="558" w:type="dxa"/>
          </w:tcPr>
          <w:p w14:paraId="7C51687D" w14:textId="77777777" w:rsidR="00197A2E" w:rsidRDefault="00197A2E" w:rsidP="001B6A55">
            <w:r>
              <w:t>10</w:t>
            </w:r>
          </w:p>
        </w:tc>
        <w:tc>
          <w:tcPr>
            <w:tcW w:w="2250" w:type="dxa"/>
            <w:vAlign w:val="center"/>
          </w:tcPr>
          <w:p w14:paraId="5A228B41"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7A452296" w14:textId="77777777" w:rsidR="00197A2E" w:rsidRPr="00CC519F" w:rsidRDefault="00197A2E" w:rsidP="001B6A55">
            <w:pPr>
              <w:rPr>
                <w:rFonts w:cs="Arial"/>
                <w:szCs w:val="20"/>
              </w:rPr>
            </w:pPr>
            <w:proofErr w:type="gramStart"/>
            <w:r>
              <w:rPr>
                <w:rFonts w:cs="Arial"/>
                <w:szCs w:val="20"/>
              </w:rPr>
              <w:t>a</w:t>
            </w:r>
            <w:r w:rsidRPr="00CC519F">
              <w:rPr>
                <w:rFonts w:cs="Arial"/>
                <w:szCs w:val="20"/>
              </w:rPr>
              <w:t>ttemptNo</w:t>
            </w:r>
            <w:proofErr w:type="gramEnd"/>
          </w:p>
        </w:tc>
        <w:tc>
          <w:tcPr>
            <w:tcW w:w="1260" w:type="dxa"/>
            <w:vAlign w:val="center"/>
          </w:tcPr>
          <w:p w14:paraId="494CDCDD"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4C1D43E" w14:textId="77777777" w:rsidR="00197A2E" w:rsidRPr="00CC519F" w:rsidRDefault="00197A2E" w:rsidP="001B6A55">
            <w:pPr>
              <w:rPr>
                <w:rFonts w:cs="Arial"/>
                <w:szCs w:val="20"/>
              </w:rPr>
            </w:pPr>
            <w:r w:rsidRPr="00CC519F">
              <w:rPr>
                <w:rFonts w:cs="Arial"/>
                <w:szCs w:val="20"/>
              </w:rPr>
              <w:t>Numeric</w:t>
            </w:r>
          </w:p>
        </w:tc>
        <w:tc>
          <w:tcPr>
            <w:tcW w:w="990" w:type="dxa"/>
            <w:vAlign w:val="center"/>
          </w:tcPr>
          <w:p w14:paraId="3AF80CB7" w14:textId="77777777" w:rsidR="00197A2E" w:rsidRDefault="00197A2E" w:rsidP="001B6A55"/>
        </w:tc>
        <w:tc>
          <w:tcPr>
            <w:tcW w:w="2700" w:type="dxa"/>
            <w:vAlign w:val="center"/>
          </w:tcPr>
          <w:p w14:paraId="590C992D" w14:textId="77777777" w:rsidR="00197A2E" w:rsidRPr="00CC519F" w:rsidRDefault="00197A2E" w:rsidP="001B6A55">
            <w:pPr>
              <w:rPr>
                <w:rFonts w:cs="Arial"/>
                <w:szCs w:val="20"/>
              </w:rPr>
            </w:pPr>
            <w:r w:rsidRPr="00CC519F">
              <w:rPr>
                <w:rFonts w:cs="Arial"/>
                <w:szCs w:val="20"/>
              </w:rPr>
              <w:t>Attempt number (starting from 1 for the first call. In case no attempts were made, no record will be included in the detail)</w:t>
            </w:r>
          </w:p>
        </w:tc>
      </w:tr>
      <w:tr w:rsidR="00197A2E" w14:paraId="048CC3BE" w14:textId="77777777" w:rsidTr="00D55576">
        <w:tc>
          <w:tcPr>
            <w:tcW w:w="558" w:type="dxa"/>
          </w:tcPr>
          <w:p w14:paraId="3C361299" w14:textId="77777777" w:rsidR="00197A2E" w:rsidRDefault="00197A2E" w:rsidP="001B6A55">
            <w:r>
              <w:t>11</w:t>
            </w:r>
          </w:p>
        </w:tc>
        <w:tc>
          <w:tcPr>
            <w:tcW w:w="2250" w:type="dxa"/>
            <w:vAlign w:val="center"/>
          </w:tcPr>
          <w:p w14:paraId="01743E78"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638D2EA0" w14:textId="77777777" w:rsidR="00197A2E" w:rsidRPr="00CC519F" w:rsidRDefault="00197A2E" w:rsidP="001B6A55">
            <w:pPr>
              <w:rPr>
                <w:rFonts w:cs="Arial"/>
                <w:szCs w:val="20"/>
              </w:rPr>
            </w:pPr>
            <w:proofErr w:type="gramStart"/>
            <w:r>
              <w:rPr>
                <w:rFonts w:cs="Arial"/>
                <w:szCs w:val="20"/>
              </w:rPr>
              <w:t>c</w:t>
            </w:r>
            <w:r w:rsidRPr="00CC519F">
              <w:rPr>
                <w:rFonts w:cs="Arial"/>
                <w:szCs w:val="20"/>
              </w:rPr>
              <w:t>allStartTime</w:t>
            </w:r>
            <w:proofErr w:type="gramEnd"/>
          </w:p>
        </w:tc>
        <w:tc>
          <w:tcPr>
            <w:tcW w:w="1260" w:type="dxa"/>
            <w:vAlign w:val="center"/>
          </w:tcPr>
          <w:p w14:paraId="3A429056"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6A7FAE0" w14:textId="77777777" w:rsidR="00197A2E" w:rsidRPr="00CC519F" w:rsidRDefault="00197A2E" w:rsidP="001B6A55">
            <w:pPr>
              <w:rPr>
                <w:rFonts w:cs="Arial"/>
                <w:szCs w:val="20"/>
              </w:rPr>
            </w:pPr>
            <w:r>
              <w:rPr>
                <w:rFonts w:cs="Arial"/>
                <w:szCs w:val="20"/>
              </w:rPr>
              <w:t>Integer</w:t>
            </w:r>
          </w:p>
        </w:tc>
        <w:tc>
          <w:tcPr>
            <w:tcW w:w="990" w:type="dxa"/>
            <w:vAlign w:val="center"/>
          </w:tcPr>
          <w:p w14:paraId="15502FBB" w14:textId="77777777" w:rsidR="00197A2E" w:rsidRDefault="00197A2E" w:rsidP="001B6A55"/>
        </w:tc>
        <w:tc>
          <w:tcPr>
            <w:tcW w:w="2700" w:type="dxa"/>
            <w:vAlign w:val="center"/>
          </w:tcPr>
          <w:p w14:paraId="4043CFEE" w14:textId="77777777" w:rsidR="00197A2E" w:rsidRPr="00CC519F" w:rsidRDefault="00197A2E" w:rsidP="001B6A55">
            <w:pPr>
              <w:rPr>
                <w:rFonts w:cs="Arial"/>
                <w:szCs w:val="20"/>
              </w:rPr>
            </w:pPr>
            <w:r w:rsidRPr="00CC519F">
              <w:rPr>
                <w:rFonts w:cs="Arial"/>
                <w:szCs w:val="20"/>
              </w:rPr>
              <w:t xml:space="preserve">Gives the </w:t>
            </w:r>
            <w:proofErr w:type="gramStart"/>
            <w:r w:rsidRPr="00CC519F">
              <w:rPr>
                <w:rFonts w:cs="Arial"/>
                <w:szCs w:val="20"/>
              </w:rPr>
              <w:t>call attempted</w:t>
            </w:r>
            <w:proofErr w:type="gramEnd"/>
            <w:r w:rsidRPr="00CC519F">
              <w:rPr>
                <w:rFonts w:cs="Arial"/>
                <w:szCs w:val="20"/>
              </w:rPr>
              <w:t xml:space="preserve"> time</w:t>
            </w:r>
            <w:r>
              <w:rPr>
                <w:rFonts w:cs="Arial"/>
                <w:szCs w:val="20"/>
              </w:rPr>
              <w:t xml:space="preserve"> in epoch format.</w:t>
            </w:r>
          </w:p>
        </w:tc>
      </w:tr>
      <w:tr w:rsidR="00197A2E" w14:paraId="5E37E629" w14:textId="77777777" w:rsidTr="00D55576">
        <w:tc>
          <w:tcPr>
            <w:tcW w:w="558" w:type="dxa"/>
          </w:tcPr>
          <w:p w14:paraId="273E012E" w14:textId="77777777" w:rsidR="00197A2E" w:rsidRDefault="00197A2E" w:rsidP="001B6A55">
            <w:r>
              <w:t>12</w:t>
            </w:r>
          </w:p>
        </w:tc>
        <w:tc>
          <w:tcPr>
            <w:tcW w:w="2250" w:type="dxa"/>
            <w:vAlign w:val="center"/>
          </w:tcPr>
          <w:p w14:paraId="10BFFB2F"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3013F9C4" w14:textId="77777777" w:rsidR="00197A2E" w:rsidRPr="00CC519F" w:rsidRDefault="00197A2E" w:rsidP="001B6A55">
            <w:pPr>
              <w:rPr>
                <w:rFonts w:cs="Arial"/>
                <w:szCs w:val="20"/>
              </w:rPr>
            </w:pPr>
            <w:proofErr w:type="gramStart"/>
            <w:r>
              <w:rPr>
                <w:rFonts w:cs="Arial"/>
                <w:szCs w:val="20"/>
              </w:rPr>
              <w:t>c</w:t>
            </w:r>
            <w:r w:rsidRPr="00CC519F">
              <w:rPr>
                <w:rFonts w:cs="Arial"/>
                <w:szCs w:val="20"/>
              </w:rPr>
              <w:t>allAnswerTime</w:t>
            </w:r>
            <w:proofErr w:type="gramEnd"/>
          </w:p>
        </w:tc>
        <w:tc>
          <w:tcPr>
            <w:tcW w:w="1260" w:type="dxa"/>
            <w:vAlign w:val="center"/>
          </w:tcPr>
          <w:p w14:paraId="096196D1" w14:textId="77777777" w:rsidR="00197A2E" w:rsidRPr="00CC519F" w:rsidRDefault="00197A2E" w:rsidP="001B6A55">
            <w:pPr>
              <w:rPr>
                <w:rFonts w:cs="Arial"/>
                <w:szCs w:val="20"/>
              </w:rPr>
            </w:pPr>
            <w:r w:rsidRPr="00CC519F">
              <w:rPr>
                <w:rFonts w:cs="Arial"/>
                <w:szCs w:val="20"/>
              </w:rPr>
              <w:t>No</w:t>
            </w:r>
          </w:p>
        </w:tc>
        <w:tc>
          <w:tcPr>
            <w:tcW w:w="1440" w:type="dxa"/>
            <w:vAlign w:val="center"/>
          </w:tcPr>
          <w:p w14:paraId="7FE395C1" w14:textId="77777777" w:rsidR="00197A2E" w:rsidRDefault="00197A2E" w:rsidP="001B6A55">
            <w:pPr>
              <w:rPr>
                <w:rFonts w:cs="Arial"/>
                <w:szCs w:val="20"/>
              </w:rPr>
            </w:pPr>
            <w:r>
              <w:rPr>
                <w:rFonts w:cs="Arial"/>
                <w:szCs w:val="20"/>
              </w:rPr>
              <w:t>Integer</w:t>
            </w:r>
          </w:p>
        </w:tc>
        <w:tc>
          <w:tcPr>
            <w:tcW w:w="990" w:type="dxa"/>
            <w:vAlign w:val="center"/>
          </w:tcPr>
          <w:p w14:paraId="58F51867" w14:textId="77777777" w:rsidR="00197A2E" w:rsidRDefault="00197A2E" w:rsidP="001B6A55"/>
        </w:tc>
        <w:tc>
          <w:tcPr>
            <w:tcW w:w="2700" w:type="dxa"/>
            <w:vAlign w:val="center"/>
          </w:tcPr>
          <w:p w14:paraId="4DB61B08" w14:textId="77777777" w:rsidR="00197A2E" w:rsidRPr="00CC519F" w:rsidRDefault="00197A2E" w:rsidP="001B6A55">
            <w:pPr>
              <w:rPr>
                <w:rFonts w:cs="Arial"/>
                <w:szCs w:val="20"/>
              </w:rPr>
            </w:pPr>
            <w:r w:rsidRPr="00CC519F">
              <w:rPr>
                <w:rFonts w:cs="Arial"/>
                <w:szCs w:val="20"/>
              </w:rPr>
              <w:t>Gives the call answered time</w:t>
            </w:r>
            <w:r>
              <w:rPr>
                <w:rFonts w:cs="Arial"/>
                <w:szCs w:val="20"/>
              </w:rPr>
              <w:t xml:space="preserve"> in epoch </w:t>
            </w:r>
            <w:proofErr w:type="gramStart"/>
            <w:r>
              <w:rPr>
                <w:rFonts w:cs="Arial"/>
                <w:szCs w:val="20"/>
              </w:rPr>
              <w:t xml:space="preserve">format </w:t>
            </w:r>
            <w:r w:rsidRPr="00CC519F">
              <w:rPr>
                <w:rFonts w:cs="Arial"/>
                <w:szCs w:val="20"/>
              </w:rPr>
              <w:t>,</w:t>
            </w:r>
            <w:proofErr w:type="gramEnd"/>
            <w:r w:rsidRPr="00CC519F">
              <w:rPr>
                <w:rFonts w:cs="Arial"/>
                <w:szCs w:val="20"/>
              </w:rPr>
              <w:t xml:space="preserve">  in case the call was answered</w:t>
            </w:r>
          </w:p>
        </w:tc>
      </w:tr>
      <w:tr w:rsidR="00197A2E" w14:paraId="116CE586" w14:textId="77777777" w:rsidTr="00D55576">
        <w:tc>
          <w:tcPr>
            <w:tcW w:w="558" w:type="dxa"/>
          </w:tcPr>
          <w:p w14:paraId="21858E16" w14:textId="77777777" w:rsidR="00197A2E" w:rsidRDefault="00197A2E" w:rsidP="001B6A55">
            <w:r>
              <w:t>13</w:t>
            </w:r>
          </w:p>
        </w:tc>
        <w:tc>
          <w:tcPr>
            <w:tcW w:w="2250" w:type="dxa"/>
            <w:vAlign w:val="center"/>
          </w:tcPr>
          <w:p w14:paraId="1BA897A5"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2DCE4A84" w14:textId="77777777" w:rsidR="00197A2E" w:rsidRPr="00CC519F" w:rsidRDefault="00197A2E" w:rsidP="001B6A55">
            <w:pPr>
              <w:rPr>
                <w:rFonts w:cs="Arial"/>
                <w:szCs w:val="20"/>
              </w:rPr>
            </w:pPr>
            <w:proofErr w:type="gramStart"/>
            <w:r>
              <w:rPr>
                <w:rFonts w:cs="Arial"/>
                <w:szCs w:val="20"/>
              </w:rPr>
              <w:t>c</w:t>
            </w:r>
            <w:r w:rsidRPr="00CC519F">
              <w:rPr>
                <w:rFonts w:cs="Arial"/>
                <w:szCs w:val="20"/>
              </w:rPr>
              <w:t>allEndTime</w:t>
            </w:r>
            <w:proofErr w:type="gramEnd"/>
          </w:p>
        </w:tc>
        <w:tc>
          <w:tcPr>
            <w:tcW w:w="1260" w:type="dxa"/>
            <w:vAlign w:val="center"/>
          </w:tcPr>
          <w:p w14:paraId="5E0D7EEC"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46CAFCD3" w14:textId="77777777" w:rsidR="00197A2E" w:rsidRDefault="00197A2E" w:rsidP="001B6A55">
            <w:pPr>
              <w:rPr>
                <w:rFonts w:cs="Arial"/>
                <w:szCs w:val="20"/>
              </w:rPr>
            </w:pPr>
            <w:r>
              <w:rPr>
                <w:rFonts w:cs="Arial"/>
                <w:szCs w:val="20"/>
              </w:rPr>
              <w:t>Integer</w:t>
            </w:r>
          </w:p>
        </w:tc>
        <w:tc>
          <w:tcPr>
            <w:tcW w:w="990" w:type="dxa"/>
            <w:vAlign w:val="center"/>
          </w:tcPr>
          <w:p w14:paraId="7452035D" w14:textId="77777777" w:rsidR="00197A2E" w:rsidRDefault="00197A2E" w:rsidP="001B6A55"/>
        </w:tc>
        <w:tc>
          <w:tcPr>
            <w:tcW w:w="2700" w:type="dxa"/>
            <w:vAlign w:val="center"/>
          </w:tcPr>
          <w:p w14:paraId="09580964" w14:textId="77777777" w:rsidR="00197A2E" w:rsidRPr="00CC519F" w:rsidRDefault="00197A2E" w:rsidP="001B6A55">
            <w:pPr>
              <w:rPr>
                <w:rFonts w:cs="Arial"/>
                <w:szCs w:val="20"/>
              </w:rPr>
            </w:pPr>
            <w:r w:rsidRPr="00CC519F">
              <w:rPr>
                <w:rFonts w:cs="Arial"/>
                <w:szCs w:val="20"/>
              </w:rPr>
              <w:t>Gives the call end time</w:t>
            </w:r>
            <w:r>
              <w:rPr>
                <w:rFonts w:cs="Arial"/>
                <w:szCs w:val="20"/>
              </w:rPr>
              <w:t xml:space="preserve"> in epoch format.</w:t>
            </w:r>
          </w:p>
        </w:tc>
      </w:tr>
      <w:tr w:rsidR="00197A2E" w14:paraId="75B56B38" w14:textId="77777777" w:rsidTr="00D55576">
        <w:tc>
          <w:tcPr>
            <w:tcW w:w="558" w:type="dxa"/>
          </w:tcPr>
          <w:p w14:paraId="19ADEEE5" w14:textId="77777777" w:rsidR="00197A2E" w:rsidRDefault="00197A2E" w:rsidP="001B6A55">
            <w:r>
              <w:t>14</w:t>
            </w:r>
          </w:p>
        </w:tc>
        <w:tc>
          <w:tcPr>
            <w:tcW w:w="2250" w:type="dxa"/>
            <w:vAlign w:val="center"/>
          </w:tcPr>
          <w:p w14:paraId="40B276EC"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19890A43" w14:textId="77777777" w:rsidR="00197A2E" w:rsidRPr="00CC519F" w:rsidRDefault="00197A2E" w:rsidP="001B6A55">
            <w:pPr>
              <w:rPr>
                <w:rFonts w:cs="Arial"/>
                <w:szCs w:val="20"/>
              </w:rPr>
            </w:pPr>
            <w:proofErr w:type="gramStart"/>
            <w:r>
              <w:rPr>
                <w:rFonts w:cs="Arial"/>
                <w:szCs w:val="20"/>
              </w:rPr>
              <w:t>c</w:t>
            </w:r>
            <w:r w:rsidRPr="00CC519F">
              <w:rPr>
                <w:rFonts w:cs="Arial"/>
                <w:szCs w:val="20"/>
              </w:rPr>
              <w:t>allDurationInPulse</w:t>
            </w:r>
            <w:proofErr w:type="gramEnd"/>
          </w:p>
        </w:tc>
        <w:tc>
          <w:tcPr>
            <w:tcW w:w="1260" w:type="dxa"/>
            <w:vAlign w:val="center"/>
          </w:tcPr>
          <w:p w14:paraId="395B6D9A"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3888ECE" w14:textId="77777777" w:rsidR="00197A2E" w:rsidRDefault="00197A2E" w:rsidP="001B6A55">
            <w:pPr>
              <w:rPr>
                <w:rFonts w:cs="Arial"/>
                <w:szCs w:val="20"/>
              </w:rPr>
            </w:pPr>
            <w:r w:rsidRPr="00CC519F">
              <w:rPr>
                <w:rFonts w:cs="Arial"/>
                <w:szCs w:val="20"/>
              </w:rPr>
              <w:t>Numeric</w:t>
            </w:r>
          </w:p>
        </w:tc>
        <w:tc>
          <w:tcPr>
            <w:tcW w:w="990" w:type="dxa"/>
            <w:vAlign w:val="center"/>
          </w:tcPr>
          <w:p w14:paraId="28DB30DB" w14:textId="77777777" w:rsidR="00197A2E" w:rsidRDefault="00197A2E" w:rsidP="001B6A55"/>
        </w:tc>
        <w:tc>
          <w:tcPr>
            <w:tcW w:w="2700" w:type="dxa"/>
            <w:vAlign w:val="center"/>
          </w:tcPr>
          <w:p w14:paraId="7BEE07FD" w14:textId="77777777" w:rsidR="00197A2E" w:rsidRPr="00CC519F" w:rsidRDefault="00197A2E" w:rsidP="001B6A55">
            <w:pPr>
              <w:rPr>
                <w:rFonts w:cs="Arial"/>
                <w:szCs w:val="20"/>
              </w:rPr>
            </w:pPr>
            <w:r w:rsidRPr="00CC519F">
              <w:rPr>
                <w:rFonts w:cs="Arial"/>
                <w:szCs w:val="20"/>
              </w:rPr>
              <w:t>Specifies the duration of call in pulse. For unsuccessful calls, the value shall either be zero or left bank.</w:t>
            </w:r>
          </w:p>
        </w:tc>
      </w:tr>
      <w:tr w:rsidR="00197A2E" w14:paraId="004CD36E" w14:textId="77777777" w:rsidTr="00D55576">
        <w:tc>
          <w:tcPr>
            <w:tcW w:w="558" w:type="dxa"/>
          </w:tcPr>
          <w:p w14:paraId="4BDF3C5A" w14:textId="77777777" w:rsidR="00197A2E" w:rsidRDefault="00197A2E" w:rsidP="001B6A55">
            <w:r>
              <w:t>15</w:t>
            </w:r>
          </w:p>
        </w:tc>
        <w:tc>
          <w:tcPr>
            <w:tcW w:w="2250" w:type="dxa"/>
            <w:vAlign w:val="center"/>
          </w:tcPr>
          <w:p w14:paraId="4E1B3005"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040E1C2B" w14:textId="77777777" w:rsidR="00197A2E" w:rsidRPr="00CC519F" w:rsidRDefault="00197A2E" w:rsidP="001B6A55">
            <w:pPr>
              <w:rPr>
                <w:rFonts w:cs="Arial"/>
                <w:szCs w:val="20"/>
              </w:rPr>
            </w:pPr>
            <w:proofErr w:type="gramStart"/>
            <w:r>
              <w:rPr>
                <w:rFonts w:cs="Arial"/>
                <w:szCs w:val="20"/>
              </w:rPr>
              <w:t>c</w:t>
            </w:r>
            <w:r w:rsidRPr="00CC519F">
              <w:rPr>
                <w:rFonts w:cs="Arial"/>
                <w:szCs w:val="20"/>
              </w:rPr>
              <w:t>allStatus</w:t>
            </w:r>
            <w:proofErr w:type="gramEnd"/>
          </w:p>
        </w:tc>
        <w:tc>
          <w:tcPr>
            <w:tcW w:w="1260" w:type="dxa"/>
            <w:vAlign w:val="center"/>
          </w:tcPr>
          <w:p w14:paraId="2C5B43C3"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444354C6" w14:textId="77777777" w:rsidR="00197A2E" w:rsidRPr="00CC519F" w:rsidRDefault="00197A2E" w:rsidP="001B6A55">
            <w:pPr>
              <w:rPr>
                <w:rFonts w:cs="Arial"/>
                <w:szCs w:val="20"/>
              </w:rPr>
            </w:pPr>
            <w:r w:rsidRPr="00CC519F">
              <w:rPr>
                <w:rFonts w:cs="Arial"/>
                <w:szCs w:val="20"/>
              </w:rPr>
              <w:t>Numeric</w:t>
            </w:r>
          </w:p>
        </w:tc>
        <w:tc>
          <w:tcPr>
            <w:tcW w:w="990" w:type="dxa"/>
            <w:vAlign w:val="center"/>
          </w:tcPr>
          <w:p w14:paraId="66180DF6" w14:textId="77777777" w:rsidR="00197A2E" w:rsidRDefault="00197A2E" w:rsidP="001B6A55">
            <w:r w:rsidRPr="00CC519F">
              <w:rPr>
                <w:rFonts w:cs="Arial"/>
                <w:szCs w:val="20"/>
              </w:rPr>
              <w:t xml:space="preserve">Refer sec </w:t>
            </w:r>
            <w:r w:rsidR="001639D2">
              <w:rPr>
                <w:rFonts w:cs="Arial"/>
                <w:szCs w:val="20"/>
              </w:rPr>
              <w:fldChar w:fldCharType="begin"/>
            </w:r>
            <w:r>
              <w:rPr>
                <w:rFonts w:cs="Arial"/>
                <w:szCs w:val="20"/>
              </w:rPr>
              <w:instrText xml:space="preserve"> REF _Ref410416938 \r \h </w:instrText>
            </w:r>
            <w:r w:rsidR="001639D2">
              <w:rPr>
                <w:rFonts w:cs="Arial"/>
                <w:szCs w:val="20"/>
              </w:rPr>
            </w:r>
            <w:r w:rsidR="001639D2">
              <w:rPr>
                <w:rFonts w:cs="Arial"/>
                <w:szCs w:val="20"/>
              </w:rPr>
              <w:fldChar w:fldCharType="separate"/>
            </w:r>
            <w:r w:rsidR="00C9141F">
              <w:rPr>
                <w:rFonts w:cs="Arial"/>
                <w:szCs w:val="20"/>
              </w:rPr>
              <w:t>4.5.1</w:t>
            </w:r>
            <w:r w:rsidR="001639D2">
              <w:rPr>
                <w:rFonts w:cs="Arial"/>
                <w:szCs w:val="20"/>
              </w:rPr>
              <w:fldChar w:fldCharType="end"/>
            </w:r>
          </w:p>
        </w:tc>
        <w:tc>
          <w:tcPr>
            <w:tcW w:w="2700" w:type="dxa"/>
            <w:vAlign w:val="center"/>
          </w:tcPr>
          <w:p w14:paraId="43DC94FF" w14:textId="77777777" w:rsidR="00197A2E" w:rsidRPr="00CC519F" w:rsidRDefault="00197A2E" w:rsidP="001B6A55">
            <w:pPr>
              <w:rPr>
                <w:rFonts w:cs="Arial"/>
                <w:szCs w:val="20"/>
              </w:rPr>
            </w:pPr>
            <w:r w:rsidRPr="00CC519F">
              <w:rPr>
                <w:rFonts w:cs="Arial"/>
                <w:szCs w:val="20"/>
              </w:rPr>
              <w:t>Refer Status-codes in the table</w:t>
            </w:r>
          </w:p>
        </w:tc>
      </w:tr>
      <w:tr w:rsidR="00197A2E" w14:paraId="0DAAF22C" w14:textId="77777777" w:rsidTr="00D55576">
        <w:tc>
          <w:tcPr>
            <w:tcW w:w="558" w:type="dxa"/>
          </w:tcPr>
          <w:p w14:paraId="1E57DFCE" w14:textId="77777777" w:rsidR="00197A2E" w:rsidRDefault="00197A2E" w:rsidP="001B6A55">
            <w:r>
              <w:t>16</w:t>
            </w:r>
          </w:p>
        </w:tc>
        <w:tc>
          <w:tcPr>
            <w:tcW w:w="2250" w:type="dxa"/>
            <w:vAlign w:val="center"/>
          </w:tcPr>
          <w:p w14:paraId="2C31A832"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080E5D89" w14:textId="77777777" w:rsidR="00197A2E" w:rsidRPr="00CC519F" w:rsidRDefault="00197A2E" w:rsidP="001B6A55">
            <w:pPr>
              <w:rPr>
                <w:rFonts w:cs="Arial"/>
                <w:szCs w:val="20"/>
              </w:rPr>
            </w:pPr>
            <w:proofErr w:type="gramStart"/>
            <w:r>
              <w:rPr>
                <w:rFonts w:cs="Arial"/>
                <w:szCs w:val="20"/>
              </w:rPr>
              <w:t>l</w:t>
            </w:r>
            <w:r w:rsidRPr="00CC519F">
              <w:rPr>
                <w:rFonts w:cs="Arial"/>
                <w:szCs w:val="20"/>
              </w:rPr>
              <w:t>anguageLocationId</w:t>
            </w:r>
            <w:proofErr w:type="gramEnd"/>
          </w:p>
        </w:tc>
        <w:tc>
          <w:tcPr>
            <w:tcW w:w="1260" w:type="dxa"/>
            <w:vAlign w:val="center"/>
          </w:tcPr>
          <w:p w14:paraId="2A26FC4E"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34AA0445" w14:textId="77777777" w:rsidR="00197A2E" w:rsidRPr="00CC519F" w:rsidRDefault="00197A2E" w:rsidP="001B6A55">
            <w:pPr>
              <w:rPr>
                <w:rFonts w:cs="Arial"/>
                <w:szCs w:val="20"/>
              </w:rPr>
            </w:pPr>
            <w:r w:rsidRPr="00CC519F">
              <w:rPr>
                <w:rFonts w:cs="Arial"/>
                <w:szCs w:val="20"/>
              </w:rPr>
              <w:t>Integer</w:t>
            </w:r>
          </w:p>
        </w:tc>
        <w:tc>
          <w:tcPr>
            <w:tcW w:w="990" w:type="dxa"/>
            <w:vAlign w:val="center"/>
          </w:tcPr>
          <w:p w14:paraId="79728CED" w14:textId="77777777" w:rsidR="00197A2E" w:rsidRPr="00CC519F" w:rsidRDefault="00197A2E" w:rsidP="001B6A55">
            <w:pPr>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_Ref410158917 \r \h </w:instrText>
            </w:r>
            <w:r w:rsidR="001639D2">
              <w:rPr>
                <w:rFonts w:cs="Arial"/>
                <w:szCs w:val="20"/>
              </w:rPr>
            </w:r>
            <w:r w:rsidR="001639D2">
              <w:rPr>
                <w:rFonts w:cs="Arial"/>
                <w:szCs w:val="20"/>
              </w:rPr>
              <w:fldChar w:fldCharType="separate"/>
            </w:r>
            <w:r w:rsidR="00C9141F">
              <w:rPr>
                <w:rFonts w:cs="Arial"/>
                <w:szCs w:val="20"/>
              </w:rPr>
              <w:t>7.2</w:t>
            </w:r>
            <w:r w:rsidR="001639D2">
              <w:rPr>
                <w:rFonts w:cs="Arial"/>
                <w:szCs w:val="20"/>
              </w:rPr>
              <w:fldChar w:fldCharType="end"/>
            </w:r>
          </w:p>
        </w:tc>
        <w:tc>
          <w:tcPr>
            <w:tcW w:w="2700" w:type="dxa"/>
            <w:vAlign w:val="center"/>
          </w:tcPr>
          <w:p w14:paraId="3A955357" w14:textId="77777777" w:rsidR="00197A2E" w:rsidRPr="00CC519F" w:rsidRDefault="00197A2E" w:rsidP="001B6A55">
            <w:pPr>
              <w:rPr>
                <w:rFonts w:cs="Arial"/>
                <w:szCs w:val="20"/>
              </w:rPr>
            </w:pPr>
            <w:r w:rsidRPr="00CC519F">
              <w:rPr>
                <w:rFonts w:cs="Arial"/>
                <w:szCs w:val="20"/>
              </w:rPr>
              <w:t>Language code of the content that is played</w:t>
            </w:r>
          </w:p>
        </w:tc>
      </w:tr>
      <w:tr w:rsidR="00197A2E" w14:paraId="7855CEE8" w14:textId="77777777" w:rsidTr="00D55576">
        <w:tc>
          <w:tcPr>
            <w:tcW w:w="558" w:type="dxa"/>
          </w:tcPr>
          <w:p w14:paraId="721932FC" w14:textId="77777777" w:rsidR="00197A2E" w:rsidRDefault="00197A2E" w:rsidP="001B6A55">
            <w:r>
              <w:t>17</w:t>
            </w:r>
          </w:p>
        </w:tc>
        <w:tc>
          <w:tcPr>
            <w:tcW w:w="2250" w:type="dxa"/>
            <w:vAlign w:val="center"/>
          </w:tcPr>
          <w:p w14:paraId="4BC5E5CE"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020DFE36" w14:textId="77777777" w:rsidR="00197A2E" w:rsidRPr="00CC519F" w:rsidRDefault="00197A2E" w:rsidP="001B6A55">
            <w:pPr>
              <w:rPr>
                <w:rFonts w:cs="Arial"/>
                <w:szCs w:val="20"/>
              </w:rPr>
            </w:pPr>
            <w:proofErr w:type="gramStart"/>
            <w:r>
              <w:rPr>
                <w:rFonts w:cs="Arial"/>
                <w:szCs w:val="20"/>
              </w:rPr>
              <w:t>c</w:t>
            </w:r>
            <w:r w:rsidRPr="00CC519F">
              <w:rPr>
                <w:rFonts w:cs="Arial"/>
                <w:szCs w:val="20"/>
              </w:rPr>
              <w:t>ontentFile</w:t>
            </w:r>
            <w:proofErr w:type="gramEnd"/>
          </w:p>
        </w:tc>
        <w:tc>
          <w:tcPr>
            <w:tcW w:w="1260" w:type="dxa"/>
            <w:vAlign w:val="center"/>
          </w:tcPr>
          <w:p w14:paraId="6DDE0015"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78B614BF"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7C46E289" w14:textId="77777777" w:rsidR="00197A2E" w:rsidRDefault="00197A2E" w:rsidP="001B6A55">
            <w:pPr>
              <w:rPr>
                <w:rFonts w:cs="Arial"/>
                <w:szCs w:val="20"/>
              </w:rPr>
            </w:pPr>
          </w:p>
        </w:tc>
        <w:tc>
          <w:tcPr>
            <w:tcW w:w="2700" w:type="dxa"/>
            <w:vAlign w:val="center"/>
          </w:tcPr>
          <w:p w14:paraId="466DAB6A" w14:textId="77777777" w:rsidR="00197A2E" w:rsidRPr="00CC519F" w:rsidRDefault="00197A2E" w:rsidP="001B6A55">
            <w:pPr>
              <w:rPr>
                <w:rFonts w:cs="Arial"/>
                <w:szCs w:val="20"/>
              </w:rPr>
            </w:pPr>
            <w:r w:rsidRPr="00CC519F">
              <w:rPr>
                <w:rFonts w:cs="Arial"/>
                <w:szCs w:val="20"/>
              </w:rPr>
              <w:t>Contentfile played (of the kilkari service)</w:t>
            </w:r>
          </w:p>
        </w:tc>
      </w:tr>
      <w:tr w:rsidR="00197A2E" w14:paraId="49D0CCF5" w14:textId="77777777" w:rsidTr="00D55576">
        <w:tc>
          <w:tcPr>
            <w:tcW w:w="558" w:type="dxa"/>
          </w:tcPr>
          <w:p w14:paraId="0EEF8C7A" w14:textId="77777777" w:rsidR="00197A2E" w:rsidRDefault="00197A2E" w:rsidP="001B6A55">
            <w:r>
              <w:t>18</w:t>
            </w:r>
          </w:p>
        </w:tc>
        <w:tc>
          <w:tcPr>
            <w:tcW w:w="2250" w:type="dxa"/>
            <w:vAlign w:val="center"/>
          </w:tcPr>
          <w:p w14:paraId="16ECD0E8"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16170AAF" w14:textId="77777777" w:rsidR="00197A2E" w:rsidRPr="00CC519F" w:rsidRDefault="00197A2E" w:rsidP="001B6A55">
            <w:pPr>
              <w:rPr>
                <w:rFonts w:cs="Arial"/>
                <w:szCs w:val="20"/>
              </w:rPr>
            </w:pPr>
            <w:proofErr w:type="gramStart"/>
            <w:r>
              <w:rPr>
                <w:rFonts w:cs="Arial"/>
                <w:szCs w:val="20"/>
              </w:rPr>
              <w:t>m</w:t>
            </w:r>
            <w:r w:rsidRPr="00CC519F">
              <w:rPr>
                <w:rFonts w:cs="Arial"/>
                <w:szCs w:val="20"/>
              </w:rPr>
              <w:t>sgPlayStartTime</w:t>
            </w:r>
            <w:proofErr w:type="gramEnd"/>
          </w:p>
        </w:tc>
        <w:tc>
          <w:tcPr>
            <w:tcW w:w="1260" w:type="dxa"/>
            <w:vAlign w:val="center"/>
          </w:tcPr>
          <w:p w14:paraId="0D018A1C"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F1BFFEF" w14:textId="77777777" w:rsidR="00197A2E" w:rsidRPr="00CC519F" w:rsidRDefault="00197A2E" w:rsidP="001B6A55">
            <w:pPr>
              <w:rPr>
                <w:rFonts w:cs="Arial"/>
                <w:szCs w:val="20"/>
              </w:rPr>
            </w:pPr>
            <w:r>
              <w:rPr>
                <w:rFonts w:cs="Arial"/>
                <w:szCs w:val="20"/>
              </w:rPr>
              <w:t>Integer</w:t>
            </w:r>
          </w:p>
        </w:tc>
        <w:tc>
          <w:tcPr>
            <w:tcW w:w="990" w:type="dxa"/>
            <w:vAlign w:val="center"/>
          </w:tcPr>
          <w:p w14:paraId="40362A4C" w14:textId="77777777" w:rsidR="00197A2E" w:rsidRDefault="00197A2E" w:rsidP="001B6A55">
            <w:pPr>
              <w:rPr>
                <w:rFonts w:cs="Arial"/>
                <w:szCs w:val="20"/>
              </w:rPr>
            </w:pPr>
          </w:p>
        </w:tc>
        <w:tc>
          <w:tcPr>
            <w:tcW w:w="2700" w:type="dxa"/>
            <w:vAlign w:val="center"/>
          </w:tcPr>
          <w:p w14:paraId="79018178" w14:textId="77777777" w:rsidR="00197A2E" w:rsidRPr="00CC519F" w:rsidRDefault="00197A2E" w:rsidP="007F2F9D">
            <w:pPr>
              <w:rPr>
                <w:rFonts w:cs="Arial"/>
                <w:szCs w:val="20"/>
              </w:rPr>
            </w:pPr>
            <w:r w:rsidRPr="00CC519F">
              <w:rPr>
                <w:rFonts w:cs="Arial"/>
                <w:szCs w:val="20"/>
              </w:rPr>
              <w:t>Time</w:t>
            </w:r>
            <w:r>
              <w:rPr>
                <w:rFonts w:cs="Arial"/>
                <w:szCs w:val="20"/>
              </w:rPr>
              <w:t xml:space="preserve"> </w:t>
            </w:r>
            <w:r w:rsidR="007F2F9D">
              <w:rPr>
                <w:rFonts w:cs="Arial"/>
                <w:szCs w:val="20"/>
              </w:rPr>
              <w:t>when the play message started, as timestamp in epoch format</w:t>
            </w:r>
          </w:p>
        </w:tc>
      </w:tr>
      <w:tr w:rsidR="00197A2E" w14:paraId="543B7F7A" w14:textId="77777777" w:rsidTr="00D55576">
        <w:tc>
          <w:tcPr>
            <w:tcW w:w="558" w:type="dxa"/>
          </w:tcPr>
          <w:p w14:paraId="6A53B04A" w14:textId="77777777" w:rsidR="00197A2E" w:rsidRDefault="00197A2E" w:rsidP="001B6A55">
            <w:r>
              <w:t>19</w:t>
            </w:r>
          </w:p>
        </w:tc>
        <w:tc>
          <w:tcPr>
            <w:tcW w:w="2250" w:type="dxa"/>
            <w:vAlign w:val="center"/>
          </w:tcPr>
          <w:p w14:paraId="279EE632"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15F1C171" w14:textId="77777777" w:rsidR="00197A2E" w:rsidRPr="00CC519F" w:rsidRDefault="00197A2E" w:rsidP="001B6A55">
            <w:pPr>
              <w:rPr>
                <w:rFonts w:cs="Arial"/>
                <w:szCs w:val="20"/>
              </w:rPr>
            </w:pPr>
            <w:proofErr w:type="gramStart"/>
            <w:r>
              <w:rPr>
                <w:rFonts w:cs="Arial"/>
                <w:szCs w:val="20"/>
              </w:rPr>
              <w:t>m</w:t>
            </w:r>
            <w:r w:rsidRPr="00CC519F">
              <w:rPr>
                <w:rFonts w:cs="Arial"/>
                <w:szCs w:val="20"/>
              </w:rPr>
              <w:t>sgPlayEndTime</w:t>
            </w:r>
            <w:proofErr w:type="gramEnd"/>
          </w:p>
        </w:tc>
        <w:tc>
          <w:tcPr>
            <w:tcW w:w="1260" w:type="dxa"/>
            <w:vAlign w:val="center"/>
          </w:tcPr>
          <w:p w14:paraId="7696C525"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11160605" w14:textId="77777777" w:rsidR="00197A2E" w:rsidRDefault="00197A2E" w:rsidP="001B6A55">
            <w:pPr>
              <w:rPr>
                <w:rFonts w:cs="Arial"/>
                <w:szCs w:val="20"/>
              </w:rPr>
            </w:pPr>
            <w:r>
              <w:rPr>
                <w:rFonts w:cs="Arial"/>
                <w:szCs w:val="20"/>
              </w:rPr>
              <w:t>Integer</w:t>
            </w:r>
          </w:p>
        </w:tc>
        <w:tc>
          <w:tcPr>
            <w:tcW w:w="990" w:type="dxa"/>
            <w:vAlign w:val="center"/>
          </w:tcPr>
          <w:p w14:paraId="14F19EBF" w14:textId="77777777" w:rsidR="00197A2E" w:rsidRDefault="00197A2E" w:rsidP="001B6A55">
            <w:pPr>
              <w:rPr>
                <w:rFonts w:cs="Arial"/>
                <w:szCs w:val="20"/>
              </w:rPr>
            </w:pPr>
          </w:p>
        </w:tc>
        <w:tc>
          <w:tcPr>
            <w:tcW w:w="2700" w:type="dxa"/>
            <w:vAlign w:val="center"/>
          </w:tcPr>
          <w:p w14:paraId="1463D051" w14:textId="77777777" w:rsidR="00197A2E" w:rsidRPr="00CC519F" w:rsidRDefault="007F2F9D" w:rsidP="003D45DF">
            <w:pPr>
              <w:rPr>
                <w:rFonts w:cs="Arial"/>
                <w:szCs w:val="20"/>
              </w:rPr>
            </w:pPr>
            <w:r>
              <w:rPr>
                <w:rFonts w:cs="Arial"/>
                <w:szCs w:val="20"/>
              </w:rPr>
              <w:t xml:space="preserve">Time </w:t>
            </w:r>
            <w:r w:rsidR="003D45DF">
              <w:rPr>
                <w:rFonts w:cs="Arial"/>
                <w:szCs w:val="20"/>
              </w:rPr>
              <w:t>at</w:t>
            </w:r>
            <w:r w:rsidR="00197A2E" w:rsidRPr="00CC519F">
              <w:rPr>
                <w:rFonts w:cs="Arial"/>
                <w:szCs w:val="20"/>
              </w:rPr>
              <w:t xml:space="preserve"> the </w:t>
            </w:r>
            <w:r w:rsidR="003D45DF">
              <w:rPr>
                <w:rFonts w:cs="Arial"/>
                <w:szCs w:val="20"/>
              </w:rPr>
              <w:t>end of message play</w:t>
            </w:r>
            <w:r>
              <w:rPr>
                <w:rFonts w:cs="Arial"/>
                <w:szCs w:val="20"/>
              </w:rPr>
              <w:t>, as timestamp in epoch format</w:t>
            </w:r>
          </w:p>
        </w:tc>
      </w:tr>
      <w:tr w:rsidR="00197A2E" w14:paraId="7C8ED163" w14:textId="77777777" w:rsidTr="00D55576">
        <w:tc>
          <w:tcPr>
            <w:tcW w:w="558" w:type="dxa"/>
          </w:tcPr>
          <w:p w14:paraId="0996532D" w14:textId="77777777" w:rsidR="00197A2E" w:rsidRDefault="00197A2E" w:rsidP="001B6A55">
            <w:r>
              <w:t>20</w:t>
            </w:r>
          </w:p>
        </w:tc>
        <w:tc>
          <w:tcPr>
            <w:tcW w:w="2250" w:type="dxa"/>
            <w:vAlign w:val="center"/>
          </w:tcPr>
          <w:p w14:paraId="67018F61"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41E6789F" w14:textId="77777777" w:rsidR="00197A2E" w:rsidRPr="00CC519F" w:rsidRDefault="00197A2E" w:rsidP="001B6A55">
            <w:pPr>
              <w:rPr>
                <w:rFonts w:cs="Arial"/>
                <w:szCs w:val="20"/>
              </w:rPr>
            </w:pPr>
            <w:proofErr w:type="gramStart"/>
            <w:r>
              <w:rPr>
                <w:rFonts w:cs="Arial"/>
                <w:szCs w:val="20"/>
              </w:rPr>
              <w:t>c</w:t>
            </w:r>
            <w:r w:rsidRPr="00CC519F">
              <w:rPr>
                <w:rFonts w:cs="Arial"/>
                <w:szCs w:val="20"/>
              </w:rPr>
              <w:t>ircleId</w:t>
            </w:r>
            <w:proofErr w:type="gramEnd"/>
          </w:p>
        </w:tc>
        <w:tc>
          <w:tcPr>
            <w:tcW w:w="1260" w:type="dxa"/>
            <w:vAlign w:val="center"/>
          </w:tcPr>
          <w:p w14:paraId="41AE3352"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52F3962C" w14:textId="77777777" w:rsidR="00197A2E" w:rsidRDefault="00197A2E" w:rsidP="001B6A55">
            <w:pPr>
              <w:rPr>
                <w:rFonts w:cs="Arial"/>
                <w:szCs w:val="20"/>
              </w:rPr>
            </w:pPr>
            <w:r w:rsidRPr="00CC519F">
              <w:rPr>
                <w:rFonts w:cs="Arial"/>
                <w:szCs w:val="20"/>
              </w:rPr>
              <w:t>String</w:t>
            </w:r>
          </w:p>
        </w:tc>
        <w:tc>
          <w:tcPr>
            <w:tcW w:w="990" w:type="dxa"/>
            <w:vAlign w:val="center"/>
          </w:tcPr>
          <w:p w14:paraId="65D4F777" w14:textId="77777777" w:rsidR="00197A2E" w:rsidRDefault="00197A2E" w:rsidP="001B6A55">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_Ref409207154 \r \h </w:instrText>
            </w:r>
            <w:r w:rsidR="001639D2">
              <w:rPr>
                <w:rFonts w:cs="Arial"/>
                <w:szCs w:val="20"/>
              </w:rPr>
            </w:r>
            <w:r w:rsidR="001639D2">
              <w:rPr>
                <w:rFonts w:cs="Arial"/>
                <w:szCs w:val="20"/>
              </w:rPr>
              <w:fldChar w:fldCharType="separate"/>
            </w:r>
            <w:r w:rsidR="00C9141F">
              <w:rPr>
                <w:rFonts w:cs="Arial"/>
                <w:szCs w:val="20"/>
              </w:rPr>
              <w:t>5.3</w:t>
            </w:r>
            <w:r w:rsidR="001639D2">
              <w:rPr>
                <w:rFonts w:cs="Arial"/>
                <w:szCs w:val="20"/>
              </w:rPr>
              <w:fldChar w:fldCharType="end"/>
            </w:r>
          </w:p>
        </w:tc>
        <w:tc>
          <w:tcPr>
            <w:tcW w:w="2700" w:type="dxa"/>
            <w:vAlign w:val="center"/>
          </w:tcPr>
          <w:p w14:paraId="36267622" w14:textId="77777777" w:rsidR="00197A2E" w:rsidRPr="00CC519F" w:rsidRDefault="00B96226" w:rsidP="001B6A55">
            <w:pPr>
              <w:rPr>
                <w:rFonts w:cs="Arial"/>
                <w:szCs w:val="20"/>
              </w:rPr>
            </w:pPr>
            <w:r>
              <w:rPr>
                <w:rFonts w:cs="Arial"/>
                <w:szCs w:val="20"/>
              </w:rPr>
              <w:t>Circle of the called number</w:t>
            </w:r>
          </w:p>
        </w:tc>
      </w:tr>
      <w:tr w:rsidR="00197A2E" w14:paraId="12D23885" w14:textId="77777777" w:rsidTr="00D55576">
        <w:tc>
          <w:tcPr>
            <w:tcW w:w="558" w:type="dxa"/>
          </w:tcPr>
          <w:p w14:paraId="0E03B768" w14:textId="77777777" w:rsidR="00197A2E" w:rsidRDefault="00197A2E" w:rsidP="001B6A55">
            <w:r>
              <w:t>21</w:t>
            </w:r>
          </w:p>
        </w:tc>
        <w:tc>
          <w:tcPr>
            <w:tcW w:w="2250" w:type="dxa"/>
            <w:vAlign w:val="center"/>
          </w:tcPr>
          <w:p w14:paraId="3F9FCEBF"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70CB578A" w14:textId="77777777" w:rsidR="00197A2E" w:rsidRPr="00CC519F" w:rsidRDefault="00197A2E" w:rsidP="001B6A55">
            <w:pPr>
              <w:rPr>
                <w:rFonts w:cs="Arial"/>
                <w:szCs w:val="20"/>
              </w:rPr>
            </w:pPr>
            <w:proofErr w:type="gramStart"/>
            <w:r>
              <w:rPr>
                <w:rFonts w:cs="Arial"/>
                <w:szCs w:val="20"/>
              </w:rPr>
              <w:t>o</w:t>
            </w:r>
            <w:r w:rsidRPr="00CC519F">
              <w:rPr>
                <w:rFonts w:cs="Arial"/>
                <w:szCs w:val="20"/>
              </w:rPr>
              <w:t>peratorId</w:t>
            </w:r>
            <w:proofErr w:type="gramEnd"/>
          </w:p>
        </w:tc>
        <w:tc>
          <w:tcPr>
            <w:tcW w:w="1260" w:type="dxa"/>
            <w:vAlign w:val="center"/>
          </w:tcPr>
          <w:p w14:paraId="43EA4763"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DC17D5B"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52F2BE1C" w14:textId="77777777" w:rsidR="00197A2E" w:rsidRDefault="00197A2E" w:rsidP="001B6A55">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_Ref410418593 \r \h </w:instrText>
            </w:r>
            <w:r w:rsidR="001639D2">
              <w:rPr>
                <w:rFonts w:cs="Arial"/>
                <w:szCs w:val="20"/>
              </w:rPr>
            </w:r>
            <w:r w:rsidR="001639D2">
              <w:rPr>
                <w:rFonts w:cs="Arial"/>
                <w:szCs w:val="20"/>
              </w:rPr>
              <w:fldChar w:fldCharType="separate"/>
            </w:r>
            <w:r w:rsidR="00C9141F">
              <w:rPr>
                <w:rFonts w:cs="Arial"/>
                <w:szCs w:val="20"/>
              </w:rPr>
              <w:t>5.4</w:t>
            </w:r>
            <w:r w:rsidR="001639D2">
              <w:rPr>
                <w:rFonts w:cs="Arial"/>
                <w:szCs w:val="20"/>
              </w:rPr>
              <w:fldChar w:fldCharType="end"/>
            </w:r>
          </w:p>
        </w:tc>
        <w:tc>
          <w:tcPr>
            <w:tcW w:w="2700" w:type="dxa"/>
            <w:vAlign w:val="center"/>
          </w:tcPr>
          <w:p w14:paraId="45741EE6" w14:textId="77777777" w:rsidR="00197A2E" w:rsidRPr="00CC519F" w:rsidRDefault="00B96226" w:rsidP="001B6A55">
            <w:pPr>
              <w:rPr>
                <w:rFonts w:cs="Arial"/>
                <w:szCs w:val="20"/>
              </w:rPr>
            </w:pPr>
            <w:r>
              <w:rPr>
                <w:rFonts w:cs="Arial"/>
                <w:szCs w:val="20"/>
              </w:rPr>
              <w:t>Operator of the called number</w:t>
            </w:r>
          </w:p>
        </w:tc>
      </w:tr>
      <w:tr w:rsidR="00197A2E" w14:paraId="026B195C" w14:textId="77777777" w:rsidTr="00D55576">
        <w:tc>
          <w:tcPr>
            <w:tcW w:w="558" w:type="dxa"/>
          </w:tcPr>
          <w:p w14:paraId="25CF0D6D" w14:textId="77777777" w:rsidR="00197A2E" w:rsidRDefault="00197A2E" w:rsidP="001B6A55">
            <w:r>
              <w:t>22</w:t>
            </w:r>
          </w:p>
        </w:tc>
        <w:tc>
          <w:tcPr>
            <w:tcW w:w="2250" w:type="dxa"/>
            <w:vAlign w:val="center"/>
          </w:tcPr>
          <w:p w14:paraId="1342D08A"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0546EB9E" w14:textId="77777777" w:rsidR="00197A2E" w:rsidRPr="00CC519F" w:rsidRDefault="00197A2E" w:rsidP="001B6A55">
            <w:pPr>
              <w:rPr>
                <w:rFonts w:cs="Arial"/>
                <w:szCs w:val="20"/>
              </w:rPr>
            </w:pPr>
            <w:proofErr w:type="gramStart"/>
            <w:r>
              <w:rPr>
                <w:rFonts w:cs="Arial"/>
                <w:szCs w:val="20"/>
              </w:rPr>
              <w:t>p</w:t>
            </w:r>
            <w:r w:rsidRPr="00CC519F">
              <w:rPr>
                <w:rFonts w:cs="Arial"/>
                <w:szCs w:val="20"/>
              </w:rPr>
              <w:t>riority</w:t>
            </w:r>
            <w:proofErr w:type="gramEnd"/>
          </w:p>
        </w:tc>
        <w:tc>
          <w:tcPr>
            <w:tcW w:w="1260" w:type="dxa"/>
            <w:vAlign w:val="center"/>
          </w:tcPr>
          <w:p w14:paraId="0CC9C9B1"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344B551B" w14:textId="77777777" w:rsidR="00197A2E" w:rsidRPr="00CC519F" w:rsidRDefault="00197A2E" w:rsidP="001B6A55">
            <w:pPr>
              <w:rPr>
                <w:rFonts w:cs="Arial"/>
                <w:szCs w:val="20"/>
              </w:rPr>
            </w:pPr>
            <w:r w:rsidRPr="00CC519F">
              <w:rPr>
                <w:rFonts w:cs="Arial"/>
                <w:szCs w:val="20"/>
              </w:rPr>
              <w:t>Integer</w:t>
            </w:r>
          </w:p>
        </w:tc>
        <w:tc>
          <w:tcPr>
            <w:tcW w:w="990" w:type="dxa"/>
            <w:vAlign w:val="center"/>
          </w:tcPr>
          <w:p w14:paraId="490CC36D" w14:textId="77777777" w:rsidR="00197A2E" w:rsidRDefault="00197A2E" w:rsidP="001B6A55">
            <w:pPr>
              <w:rPr>
                <w:rFonts w:cs="Arial"/>
                <w:szCs w:val="20"/>
              </w:rPr>
            </w:pPr>
          </w:p>
        </w:tc>
        <w:tc>
          <w:tcPr>
            <w:tcW w:w="2700" w:type="dxa"/>
            <w:vAlign w:val="center"/>
          </w:tcPr>
          <w:p w14:paraId="09B2058B" w14:textId="77777777" w:rsidR="00B96226" w:rsidRPr="00CC519F" w:rsidRDefault="00B96226" w:rsidP="00B96226">
            <w:pPr>
              <w:rPr>
                <w:rFonts w:cs="Arial"/>
                <w:szCs w:val="20"/>
              </w:rPr>
            </w:pPr>
            <w:r w:rsidRPr="00CC519F">
              <w:rPr>
                <w:rFonts w:cs="Arial"/>
                <w:szCs w:val="20"/>
              </w:rPr>
              <w:t>Specifies the priority with which the call is to be made. By default value is 0.</w:t>
            </w:r>
          </w:p>
          <w:p w14:paraId="0D8B49EA" w14:textId="77777777" w:rsidR="00B96226" w:rsidRPr="00CC519F" w:rsidRDefault="00B96226" w:rsidP="00B96226">
            <w:pPr>
              <w:pStyle w:val="TableNormalText"/>
              <w:jc w:val="left"/>
              <w:rPr>
                <w:rFonts w:ascii="Arial" w:hAnsi="Arial" w:cs="Arial"/>
                <w:sz w:val="20"/>
              </w:rPr>
            </w:pPr>
            <w:proofErr w:type="gramStart"/>
            <w:r w:rsidRPr="00CC519F">
              <w:rPr>
                <w:rFonts w:ascii="Arial" w:hAnsi="Arial" w:cs="Arial"/>
                <w:sz w:val="20"/>
              </w:rPr>
              <w:t>{ Possible</w:t>
            </w:r>
            <w:proofErr w:type="gramEnd"/>
            <w:r w:rsidRPr="00CC519F">
              <w:rPr>
                <w:rFonts w:ascii="Arial" w:hAnsi="Arial" w:cs="Arial"/>
                <w:sz w:val="20"/>
              </w:rPr>
              <w:t xml:space="preserve"> Values: 0-Default, 1-Medium Priority, 2-High Priority}</w:t>
            </w:r>
          </w:p>
          <w:p w14:paraId="339F5420" w14:textId="77777777" w:rsidR="00197A2E" w:rsidRPr="00CC519F" w:rsidRDefault="00197A2E" w:rsidP="001B6A55">
            <w:pPr>
              <w:rPr>
                <w:rFonts w:cs="Arial"/>
                <w:szCs w:val="20"/>
              </w:rPr>
            </w:pPr>
          </w:p>
        </w:tc>
      </w:tr>
      <w:tr w:rsidR="00197A2E" w14:paraId="0E687E03" w14:textId="77777777" w:rsidTr="00D55576">
        <w:tc>
          <w:tcPr>
            <w:tcW w:w="558" w:type="dxa"/>
          </w:tcPr>
          <w:p w14:paraId="61B887B5" w14:textId="77777777" w:rsidR="00197A2E" w:rsidRDefault="00197A2E" w:rsidP="001B6A55">
            <w:r>
              <w:t>23</w:t>
            </w:r>
          </w:p>
        </w:tc>
        <w:tc>
          <w:tcPr>
            <w:tcW w:w="2250" w:type="dxa"/>
            <w:vAlign w:val="center"/>
          </w:tcPr>
          <w:p w14:paraId="7F3B07D0"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16A7BE56" w14:textId="77777777" w:rsidR="00197A2E" w:rsidRPr="00CC519F" w:rsidRDefault="00197A2E" w:rsidP="001B6A55">
            <w:pPr>
              <w:rPr>
                <w:rFonts w:cs="Arial"/>
                <w:szCs w:val="20"/>
              </w:rPr>
            </w:pPr>
            <w:proofErr w:type="gramStart"/>
            <w:r>
              <w:rPr>
                <w:rFonts w:cs="Arial"/>
                <w:szCs w:val="20"/>
              </w:rPr>
              <w:t>c</w:t>
            </w:r>
            <w:r w:rsidRPr="00CC519F">
              <w:rPr>
                <w:rFonts w:cs="Arial"/>
                <w:szCs w:val="20"/>
              </w:rPr>
              <w:t>allDisconnectReason</w:t>
            </w:r>
            <w:proofErr w:type="gramEnd"/>
          </w:p>
        </w:tc>
        <w:tc>
          <w:tcPr>
            <w:tcW w:w="1260" w:type="dxa"/>
            <w:vAlign w:val="center"/>
          </w:tcPr>
          <w:p w14:paraId="3C3DA1D0"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37587B9"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6EE491E8" w14:textId="77777777" w:rsidR="00197A2E" w:rsidRDefault="00197A2E" w:rsidP="001B6A55">
            <w:pPr>
              <w:rPr>
                <w:rFonts w:cs="Arial"/>
                <w:szCs w:val="20"/>
              </w:rPr>
            </w:pPr>
            <w:r w:rsidRPr="00CC519F">
              <w:rPr>
                <w:rFonts w:cs="Arial"/>
                <w:szCs w:val="20"/>
              </w:rPr>
              <w:t xml:space="preserve">Refer </w:t>
            </w:r>
            <w:r w:rsidR="001639D2">
              <w:rPr>
                <w:rFonts w:cs="Arial"/>
                <w:szCs w:val="20"/>
              </w:rPr>
              <w:fldChar w:fldCharType="begin"/>
            </w:r>
            <w:r>
              <w:rPr>
                <w:rFonts w:cs="Arial"/>
                <w:szCs w:val="20"/>
              </w:rPr>
              <w:instrText xml:space="preserve"> REF _Ref410155991 \r \h </w:instrText>
            </w:r>
            <w:r w:rsidR="001639D2">
              <w:rPr>
                <w:rFonts w:cs="Arial"/>
                <w:szCs w:val="20"/>
              </w:rPr>
            </w:r>
            <w:r w:rsidR="001639D2">
              <w:rPr>
                <w:rFonts w:cs="Arial"/>
                <w:szCs w:val="20"/>
              </w:rPr>
              <w:fldChar w:fldCharType="separate"/>
            </w:r>
            <w:r w:rsidR="00C9141F">
              <w:rPr>
                <w:rFonts w:cs="Arial"/>
                <w:szCs w:val="20"/>
              </w:rPr>
              <w:t>5.1</w:t>
            </w:r>
            <w:r w:rsidR="001639D2">
              <w:rPr>
                <w:rFonts w:cs="Arial"/>
                <w:szCs w:val="20"/>
              </w:rPr>
              <w:fldChar w:fldCharType="end"/>
            </w:r>
          </w:p>
        </w:tc>
        <w:tc>
          <w:tcPr>
            <w:tcW w:w="2700" w:type="dxa"/>
            <w:vAlign w:val="center"/>
          </w:tcPr>
          <w:p w14:paraId="51BE58FB" w14:textId="77777777" w:rsidR="00197A2E" w:rsidRPr="00CC519F" w:rsidRDefault="00197A2E" w:rsidP="001B6A55">
            <w:pPr>
              <w:rPr>
                <w:rFonts w:cs="Arial"/>
                <w:szCs w:val="20"/>
              </w:rPr>
            </w:pPr>
            <w:r w:rsidRPr="00CC519F">
              <w:rPr>
                <w:rFonts w:cs="Arial"/>
                <w:szCs w:val="20"/>
              </w:rPr>
              <w:t>Refer table call</w:t>
            </w:r>
            <w:r>
              <w:rPr>
                <w:rFonts w:cs="Arial"/>
                <w:szCs w:val="20"/>
              </w:rPr>
              <w:t xml:space="preserve"> </w:t>
            </w:r>
            <w:r w:rsidRPr="00CC519F">
              <w:rPr>
                <w:rFonts w:cs="Arial"/>
                <w:szCs w:val="20"/>
              </w:rPr>
              <w:t>Disconnect</w:t>
            </w:r>
            <w:r>
              <w:rPr>
                <w:rFonts w:cs="Arial"/>
                <w:szCs w:val="20"/>
              </w:rPr>
              <w:t xml:space="preserve"> </w:t>
            </w:r>
            <w:r w:rsidRPr="00CC519F">
              <w:rPr>
                <w:rFonts w:cs="Arial"/>
                <w:szCs w:val="20"/>
              </w:rPr>
              <w:t>Reason</w:t>
            </w:r>
          </w:p>
        </w:tc>
      </w:tr>
      <w:tr w:rsidR="00197A2E" w14:paraId="77120EA2" w14:textId="77777777" w:rsidTr="00D55576">
        <w:tc>
          <w:tcPr>
            <w:tcW w:w="558" w:type="dxa"/>
          </w:tcPr>
          <w:p w14:paraId="59B6F0FC" w14:textId="77777777" w:rsidR="00197A2E" w:rsidRDefault="00197A2E" w:rsidP="001B6A55">
            <w:r>
              <w:t>24</w:t>
            </w:r>
          </w:p>
        </w:tc>
        <w:tc>
          <w:tcPr>
            <w:tcW w:w="2250" w:type="dxa"/>
            <w:vAlign w:val="center"/>
          </w:tcPr>
          <w:p w14:paraId="5A47E0B7"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1284BF46" w14:textId="77777777" w:rsidR="00197A2E" w:rsidRPr="00CC519F" w:rsidRDefault="00197A2E" w:rsidP="001B6A55">
            <w:pPr>
              <w:rPr>
                <w:rFonts w:cs="Arial"/>
                <w:szCs w:val="20"/>
              </w:rPr>
            </w:pPr>
            <w:proofErr w:type="gramStart"/>
            <w:r>
              <w:rPr>
                <w:rFonts w:cs="Arial"/>
                <w:szCs w:val="20"/>
              </w:rPr>
              <w:t>w</w:t>
            </w:r>
            <w:r w:rsidRPr="00CC519F">
              <w:rPr>
                <w:rFonts w:cs="Arial"/>
                <w:szCs w:val="20"/>
              </w:rPr>
              <w:t>eekId</w:t>
            </w:r>
            <w:proofErr w:type="gramEnd"/>
          </w:p>
        </w:tc>
        <w:tc>
          <w:tcPr>
            <w:tcW w:w="1260" w:type="dxa"/>
            <w:vAlign w:val="center"/>
          </w:tcPr>
          <w:p w14:paraId="09AA9E66"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718B6AD8"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0C8EDEBA" w14:textId="77777777" w:rsidR="00197A2E" w:rsidRPr="00CC519F" w:rsidRDefault="00197A2E" w:rsidP="001B6A55">
            <w:pPr>
              <w:rPr>
                <w:rFonts w:cs="Arial"/>
                <w:szCs w:val="20"/>
              </w:rPr>
            </w:pPr>
          </w:p>
        </w:tc>
        <w:tc>
          <w:tcPr>
            <w:tcW w:w="2700" w:type="dxa"/>
            <w:vAlign w:val="center"/>
          </w:tcPr>
          <w:p w14:paraId="60033B98" w14:textId="77777777" w:rsidR="00197A2E" w:rsidRPr="00CC519F" w:rsidRDefault="00B96226" w:rsidP="001B6A55">
            <w:pPr>
              <w:rPr>
                <w:rFonts w:cs="Arial"/>
                <w:szCs w:val="20"/>
              </w:rPr>
            </w:pPr>
            <w:r>
              <w:rPr>
                <w:rFonts w:cs="Arial"/>
                <w:szCs w:val="20"/>
              </w:rPr>
              <w:t>Week id of the messaged delivered in OBD</w:t>
            </w:r>
          </w:p>
        </w:tc>
      </w:tr>
    </w:tbl>
    <w:p w14:paraId="0AC84395" w14:textId="77777777" w:rsidR="001C1483" w:rsidRDefault="001C1483" w:rsidP="001C1483">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1C1483" w14:paraId="29873E18" w14:textId="77777777" w:rsidTr="001B6A55">
        <w:tc>
          <w:tcPr>
            <w:tcW w:w="1489" w:type="dxa"/>
            <w:shd w:val="clear" w:color="auto" w:fill="D9D9D9" w:themeFill="background1" w:themeFillShade="D9"/>
          </w:tcPr>
          <w:p w14:paraId="3FD55FCE" w14:textId="77777777" w:rsidR="001C1483" w:rsidRDefault="001C1483" w:rsidP="001B6A55">
            <w:r>
              <w:t>Header Name</w:t>
            </w:r>
          </w:p>
        </w:tc>
        <w:tc>
          <w:tcPr>
            <w:tcW w:w="1813" w:type="dxa"/>
            <w:shd w:val="clear" w:color="auto" w:fill="D9D9D9" w:themeFill="background1" w:themeFillShade="D9"/>
          </w:tcPr>
          <w:p w14:paraId="77C92FE8" w14:textId="77777777" w:rsidR="001C1483" w:rsidRDefault="001C1483" w:rsidP="001B6A55">
            <w:r>
              <w:t>Header Value</w:t>
            </w:r>
          </w:p>
        </w:tc>
        <w:tc>
          <w:tcPr>
            <w:tcW w:w="1340" w:type="dxa"/>
            <w:shd w:val="clear" w:color="auto" w:fill="D9D9D9" w:themeFill="background1" w:themeFillShade="D9"/>
          </w:tcPr>
          <w:p w14:paraId="7C3FE1D2" w14:textId="77777777" w:rsidR="001C1483" w:rsidRDefault="001C1483" w:rsidP="001B6A55">
            <w:r>
              <w:t>Mandatory</w:t>
            </w:r>
          </w:p>
        </w:tc>
        <w:tc>
          <w:tcPr>
            <w:tcW w:w="4538" w:type="dxa"/>
            <w:shd w:val="clear" w:color="auto" w:fill="D9D9D9" w:themeFill="background1" w:themeFillShade="D9"/>
          </w:tcPr>
          <w:p w14:paraId="39C72FF3" w14:textId="77777777" w:rsidR="001C1483" w:rsidRDefault="001C1483" w:rsidP="001B6A55">
            <w:r>
              <w:t>Description</w:t>
            </w:r>
          </w:p>
        </w:tc>
      </w:tr>
      <w:tr w:rsidR="001C1483" w14:paraId="129A5908" w14:textId="77777777" w:rsidTr="001B6A55">
        <w:tc>
          <w:tcPr>
            <w:tcW w:w="1489" w:type="dxa"/>
          </w:tcPr>
          <w:p w14:paraId="4465D6C4" w14:textId="77777777" w:rsidR="001C1483" w:rsidRPr="0065474C" w:rsidRDefault="001C1483" w:rsidP="001B6A55">
            <w:r>
              <w:t>Content-Type</w:t>
            </w:r>
          </w:p>
        </w:tc>
        <w:tc>
          <w:tcPr>
            <w:tcW w:w="1813" w:type="dxa"/>
          </w:tcPr>
          <w:p w14:paraId="11ECF1F3" w14:textId="77777777" w:rsidR="001C1483" w:rsidRDefault="001C1483" w:rsidP="001B6A55">
            <w:proofErr w:type="gramStart"/>
            <w:r>
              <w:t>application</w:t>
            </w:r>
            <w:proofErr w:type="gramEnd"/>
            <w:r>
              <w:t>/json</w:t>
            </w:r>
          </w:p>
        </w:tc>
        <w:tc>
          <w:tcPr>
            <w:tcW w:w="1340" w:type="dxa"/>
          </w:tcPr>
          <w:p w14:paraId="4A0ABB76" w14:textId="77777777" w:rsidR="001C1483" w:rsidRPr="0065474C" w:rsidRDefault="001C1483" w:rsidP="001B6A55">
            <w:r>
              <w:t>Yes</w:t>
            </w:r>
          </w:p>
        </w:tc>
        <w:tc>
          <w:tcPr>
            <w:tcW w:w="4538" w:type="dxa"/>
          </w:tcPr>
          <w:p w14:paraId="18C682F3" w14:textId="77777777" w:rsidR="001C1483" w:rsidRPr="00BA7AFF" w:rsidRDefault="001C1483" w:rsidP="001B6A55">
            <w:r>
              <w:t>It specifies the format of the content in the request</w:t>
            </w:r>
          </w:p>
        </w:tc>
      </w:tr>
      <w:tr w:rsidR="001C1483" w14:paraId="63AC3FF5" w14:textId="77777777" w:rsidTr="001B6A55">
        <w:tc>
          <w:tcPr>
            <w:tcW w:w="1489" w:type="dxa"/>
          </w:tcPr>
          <w:p w14:paraId="46563696" w14:textId="77777777" w:rsidR="001C1483" w:rsidRPr="0065474C" w:rsidRDefault="001C1483" w:rsidP="001B6A55">
            <w:r>
              <w:t>Accept</w:t>
            </w:r>
          </w:p>
        </w:tc>
        <w:tc>
          <w:tcPr>
            <w:tcW w:w="1813" w:type="dxa"/>
          </w:tcPr>
          <w:p w14:paraId="7478F88C" w14:textId="77777777" w:rsidR="001C1483" w:rsidRPr="0065474C" w:rsidRDefault="001C1483" w:rsidP="001B6A55">
            <w:proofErr w:type="gramStart"/>
            <w:r>
              <w:t>application</w:t>
            </w:r>
            <w:proofErr w:type="gramEnd"/>
            <w:r>
              <w:t>/json</w:t>
            </w:r>
          </w:p>
        </w:tc>
        <w:tc>
          <w:tcPr>
            <w:tcW w:w="1340" w:type="dxa"/>
          </w:tcPr>
          <w:p w14:paraId="5FE40DD1" w14:textId="77777777" w:rsidR="001C1483" w:rsidRPr="0065474C" w:rsidRDefault="001C1483" w:rsidP="001B6A55">
            <w:r>
              <w:t>Yes</w:t>
            </w:r>
          </w:p>
        </w:tc>
        <w:tc>
          <w:tcPr>
            <w:tcW w:w="4538" w:type="dxa"/>
          </w:tcPr>
          <w:p w14:paraId="4AF2E79D" w14:textId="77777777" w:rsidR="001C1483" w:rsidRPr="00706077" w:rsidRDefault="001C1483" w:rsidP="001B6A55">
            <w:r>
              <w:t>It specifies the format of the content accepted by the API invoker.</w:t>
            </w:r>
          </w:p>
        </w:tc>
      </w:tr>
    </w:tbl>
    <w:p w14:paraId="621E969C" w14:textId="77777777" w:rsidR="001C1483" w:rsidRDefault="001C1483" w:rsidP="001C1483">
      <w:pPr>
        <w:pStyle w:val="Heading4"/>
        <w:tabs>
          <w:tab w:val="num" w:pos="810"/>
        </w:tabs>
        <w:jc w:val="both"/>
      </w:pPr>
      <w:r>
        <w:t xml:space="preserve">CallNotification API - </w:t>
      </w:r>
      <w:r w:rsidRPr="00D164C4">
        <w:t>Response</w:t>
      </w:r>
    </w:p>
    <w:tbl>
      <w:tblPr>
        <w:tblStyle w:val="TableGrid"/>
        <w:tblW w:w="9180" w:type="dxa"/>
        <w:tblInd w:w="18" w:type="dxa"/>
        <w:tblLayout w:type="fixed"/>
        <w:tblLook w:val="04A0" w:firstRow="1" w:lastRow="0" w:firstColumn="1" w:lastColumn="0" w:noHBand="0" w:noVBand="1"/>
      </w:tblPr>
      <w:tblGrid>
        <w:gridCol w:w="1350"/>
        <w:gridCol w:w="2250"/>
        <w:gridCol w:w="1530"/>
        <w:gridCol w:w="1332"/>
        <w:gridCol w:w="2718"/>
      </w:tblGrid>
      <w:tr w:rsidR="001C1483" w:rsidRPr="00DE1B6A" w14:paraId="63C02001" w14:textId="77777777" w:rsidTr="001B6A55">
        <w:tc>
          <w:tcPr>
            <w:tcW w:w="1350" w:type="dxa"/>
            <w:shd w:val="clear" w:color="auto" w:fill="D9D9D9" w:themeFill="background1" w:themeFillShade="D9"/>
          </w:tcPr>
          <w:p w14:paraId="4A84BB22" w14:textId="77777777" w:rsidR="001C1483" w:rsidRPr="00DE1B6A" w:rsidRDefault="001C1483" w:rsidP="001B6A55">
            <w:proofErr w:type="gramStart"/>
            <w:r w:rsidRPr="00DE1B6A">
              <w:t>Response  Status</w:t>
            </w:r>
            <w:proofErr w:type="gramEnd"/>
          </w:p>
        </w:tc>
        <w:tc>
          <w:tcPr>
            <w:tcW w:w="2250" w:type="dxa"/>
            <w:shd w:val="clear" w:color="auto" w:fill="D9D9D9" w:themeFill="background1" w:themeFillShade="D9"/>
          </w:tcPr>
          <w:p w14:paraId="610BE6BC" w14:textId="77777777" w:rsidR="001C1483" w:rsidRPr="00DE1B6A" w:rsidRDefault="001C1483" w:rsidP="001B6A55">
            <w:r w:rsidRPr="00DE1B6A">
              <w:t>Body</w:t>
            </w:r>
            <w:r>
              <w:t xml:space="preserve"> Example</w:t>
            </w:r>
          </w:p>
        </w:tc>
        <w:tc>
          <w:tcPr>
            <w:tcW w:w="1530" w:type="dxa"/>
            <w:shd w:val="clear" w:color="auto" w:fill="D9D9D9" w:themeFill="background1" w:themeFillShade="D9"/>
          </w:tcPr>
          <w:p w14:paraId="209F9CE8" w14:textId="77777777" w:rsidR="001C1483" w:rsidRPr="00DE1B6A" w:rsidRDefault="001C1483" w:rsidP="001B6A55">
            <w:r w:rsidRPr="00DE1B6A">
              <w:t>HTTP Status Code</w:t>
            </w:r>
          </w:p>
        </w:tc>
        <w:tc>
          <w:tcPr>
            <w:tcW w:w="1332" w:type="dxa"/>
            <w:shd w:val="clear" w:color="auto" w:fill="D9D9D9" w:themeFill="background1" w:themeFillShade="D9"/>
          </w:tcPr>
          <w:p w14:paraId="26532542" w14:textId="77777777" w:rsidR="001C1483" w:rsidRPr="00DE1B6A" w:rsidRDefault="001C1483" w:rsidP="001B6A55">
            <w:r w:rsidRPr="00DE1B6A">
              <w:t>Content Type</w:t>
            </w:r>
          </w:p>
        </w:tc>
        <w:tc>
          <w:tcPr>
            <w:tcW w:w="2718" w:type="dxa"/>
            <w:shd w:val="clear" w:color="auto" w:fill="D9D9D9" w:themeFill="background1" w:themeFillShade="D9"/>
          </w:tcPr>
          <w:p w14:paraId="5EC9188F" w14:textId="77777777" w:rsidR="001C1483" w:rsidRPr="00DE1B6A" w:rsidRDefault="001C1483" w:rsidP="001B6A55">
            <w:r w:rsidRPr="00DE1B6A">
              <w:t>Description</w:t>
            </w:r>
          </w:p>
        </w:tc>
      </w:tr>
      <w:tr w:rsidR="001C1483" w14:paraId="5EC0B92B" w14:textId="77777777" w:rsidTr="001B6A55">
        <w:trPr>
          <w:trHeight w:val="346"/>
        </w:trPr>
        <w:tc>
          <w:tcPr>
            <w:tcW w:w="1350" w:type="dxa"/>
          </w:tcPr>
          <w:p w14:paraId="5C98C271" w14:textId="77777777" w:rsidR="001C1483" w:rsidRPr="00031093" w:rsidRDefault="001C1483" w:rsidP="001B6A55">
            <w:r w:rsidRPr="00031093">
              <w:t>Successful</w:t>
            </w:r>
          </w:p>
        </w:tc>
        <w:tc>
          <w:tcPr>
            <w:tcW w:w="2250" w:type="dxa"/>
          </w:tcPr>
          <w:p w14:paraId="6B686175" w14:textId="77777777" w:rsidR="001C1483" w:rsidRPr="00031093" w:rsidRDefault="001C1483" w:rsidP="001B6A55"/>
        </w:tc>
        <w:tc>
          <w:tcPr>
            <w:tcW w:w="1530" w:type="dxa"/>
          </w:tcPr>
          <w:p w14:paraId="1E6FC1BD" w14:textId="77777777" w:rsidR="001C1483" w:rsidRPr="00031093" w:rsidRDefault="001C1483" w:rsidP="001B6A55">
            <w:r w:rsidRPr="00031093">
              <w:t>200</w:t>
            </w:r>
          </w:p>
        </w:tc>
        <w:tc>
          <w:tcPr>
            <w:tcW w:w="1332" w:type="dxa"/>
          </w:tcPr>
          <w:p w14:paraId="4068296E" w14:textId="77777777" w:rsidR="001C1483" w:rsidRPr="00031093" w:rsidRDefault="001C1483" w:rsidP="001B6A55">
            <w:r w:rsidRPr="00031093">
              <w:t>Application/json</w:t>
            </w:r>
          </w:p>
        </w:tc>
        <w:tc>
          <w:tcPr>
            <w:tcW w:w="2718" w:type="dxa"/>
          </w:tcPr>
          <w:p w14:paraId="770A3C85" w14:textId="77777777" w:rsidR="001C1483" w:rsidRPr="00031093" w:rsidRDefault="001C1483" w:rsidP="001B6A55"/>
        </w:tc>
      </w:tr>
      <w:tr w:rsidR="001C1483" w14:paraId="05999399" w14:textId="77777777" w:rsidTr="001B6A55">
        <w:tc>
          <w:tcPr>
            <w:tcW w:w="1350" w:type="dxa"/>
            <w:vMerge w:val="restart"/>
          </w:tcPr>
          <w:p w14:paraId="228C9465" w14:textId="77777777" w:rsidR="001C1483" w:rsidRPr="00031093" w:rsidRDefault="001C1483" w:rsidP="001B6A55">
            <w:r w:rsidRPr="00031093">
              <w:t>Failure</w:t>
            </w:r>
          </w:p>
        </w:tc>
        <w:tc>
          <w:tcPr>
            <w:tcW w:w="2250" w:type="dxa"/>
            <w:vMerge w:val="restart"/>
            <w:shd w:val="clear" w:color="auto" w:fill="auto"/>
          </w:tcPr>
          <w:p w14:paraId="06259E24" w14:textId="77777777" w:rsidR="001C1483" w:rsidRDefault="001C1483" w:rsidP="001B6A55">
            <w:r w:rsidRPr="00031093">
              <w:t>{</w:t>
            </w:r>
          </w:p>
          <w:p w14:paraId="6C308E70" w14:textId="77777777" w:rsidR="001C1483" w:rsidRPr="00031093" w:rsidRDefault="001C1483" w:rsidP="001B6A55">
            <w:r>
              <w:rPr>
                <w:rFonts w:eastAsia="Arial" w:cs="Arial"/>
              </w:rPr>
              <w:t xml:space="preserve"> </w:t>
            </w:r>
            <w:r w:rsidR="003F5A2D">
              <w:rPr>
                <w:rFonts w:eastAsia="Arial" w:cs="Arial"/>
              </w:rPr>
              <w:t>"</w:t>
            </w:r>
            <w:proofErr w:type="gramStart"/>
            <w:r>
              <w:rPr>
                <w:b/>
              </w:rPr>
              <w:t>failureReason</w:t>
            </w:r>
            <w:proofErr w:type="gramEnd"/>
            <w:r w:rsidR="003F5A2D">
              <w:t>"</w:t>
            </w:r>
            <w:r w:rsidRPr="00031093">
              <w:t xml:space="preserve"> : </w:t>
            </w:r>
            <w:r w:rsidR="003F5A2D">
              <w:t>"</w:t>
            </w:r>
            <w:r w:rsidRPr="00031093">
              <w:t>&lt;Description     of the failure reason&gt;</w:t>
            </w:r>
            <w:r w:rsidR="003F5A2D">
              <w:t>"</w:t>
            </w:r>
          </w:p>
          <w:p w14:paraId="1DD543D8" w14:textId="77777777" w:rsidR="001C1483" w:rsidRPr="008749ED" w:rsidRDefault="001C1483" w:rsidP="001B6A55">
            <w:pPr>
              <w:rPr>
                <w:highlight w:val="lightGray"/>
              </w:rPr>
            </w:pPr>
            <w:r w:rsidRPr="00031093">
              <w:t>}</w:t>
            </w:r>
          </w:p>
        </w:tc>
        <w:tc>
          <w:tcPr>
            <w:tcW w:w="1530" w:type="dxa"/>
          </w:tcPr>
          <w:p w14:paraId="19987157" w14:textId="77777777" w:rsidR="001C1483" w:rsidRPr="00031093" w:rsidRDefault="001C1483" w:rsidP="001B6A55">
            <w:pPr>
              <w:rPr>
                <w:szCs w:val="20"/>
              </w:rPr>
            </w:pPr>
            <w:r>
              <w:rPr>
                <w:szCs w:val="20"/>
              </w:rPr>
              <w:t>400</w:t>
            </w:r>
          </w:p>
          <w:p w14:paraId="0840CF1B" w14:textId="77777777" w:rsidR="001C1483" w:rsidRPr="00031093" w:rsidRDefault="001C1483" w:rsidP="001B6A55">
            <w:pPr>
              <w:rPr>
                <w:szCs w:val="20"/>
              </w:rPr>
            </w:pPr>
          </w:p>
        </w:tc>
        <w:tc>
          <w:tcPr>
            <w:tcW w:w="1332" w:type="dxa"/>
          </w:tcPr>
          <w:p w14:paraId="3955F0A3" w14:textId="77777777" w:rsidR="001C1483" w:rsidRPr="00031093" w:rsidRDefault="001C1483" w:rsidP="001B6A55">
            <w:pPr>
              <w:rPr>
                <w:szCs w:val="20"/>
              </w:rPr>
            </w:pPr>
            <w:r w:rsidRPr="0076019E">
              <w:rPr>
                <w:szCs w:val="20"/>
              </w:rPr>
              <w:t>Application/json</w:t>
            </w:r>
          </w:p>
        </w:tc>
        <w:tc>
          <w:tcPr>
            <w:tcW w:w="2718" w:type="dxa"/>
          </w:tcPr>
          <w:p w14:paraId="30FD6F0A" w14:textId="77777777" w:rsidR="001C1483" w:rsidRPr="00031093" w:rsidRDefault="001C1483" w:rsidP="001B6A55">
            <w:pPr>
              <w:rPr>
                <w:szCs w:val="20"/>
              </w:rPr>
            </w:pPr>
            <w:r>
              <w:rPr>
                <w:szCs w:val="20"/>
              </w:rPr>
              <w:t xml:space="preserve">In case parameter value is invalid </w:t>
            </w:r>
            <w:r w:rsidR="003F5A2D">
              <w:rPr>
                <w:szCs w:val="20"/>
              </w:rPr>
              <w:t>"</w:t>
            </w:r>
            <w:r w:rsidR="00A9180B">
              <w:rPr>
                <w:szCs w:val="20"/>
              </w:rPr>
              <w:t>&lt;</w:t>
            </w:r>
            <w:r>
              <w:rPr>
                <w:szCs w:val="20"/>
              </w:rPr>
              <w:t xml:space="preserve">Parameter </w:t>
            </w:r>
            <w:proofErr w:type="gramStart"/>
            <w:r>
              <w:rPr>
                <w:szCs w:val="20"/>
              </w:rPr>
              <w:t>Name :</w:t>
            </w:r>
            <w:proofErr w:type="gramEnd"/>
            <w:r>
              <w:rPr>
                <w:szCs w:val="20"/>
              </w:rPr>
              <w:t xml:space="preserve"> Invalid Value</w:t>
            </w:r>
            <w:r w:rsidR="00A9180B">
              <w:rPr>
                <w:szCs w:val="20"/>
              </w:rPr>
              <w:t>&gt;</w:t>
            </w:r>
            <w:r w:rsidR="003F5A2D">
              <w:rPr>
                <w:szCs w:val="20"/>
              </w:rPr>
              <w:t>"</w:t>
            </w:r>
            <w:r>
              <w:rPr>
                <w:szCs w:val="20"/>
              </w:rPr>
              <w:t xml:space="preserve"> shall be returned in failure reason</w:t>
            </w:r>
          </w:p>
        </w:tc>
      </w:tr>
      <w:tr w:rsidR="001C1483" w14:paraId="07913F3C" w14:textId="77777777" w:rsidTr="001B6A55">
        <w:tc>
          <w:tcPr>
            <w:tcW w:w="1350" w:type="dxa"/>
            <w:vMerge/>
          </w:tcPr>
          <w:p w14:paraId="6FC01A90" w14:textId="77777777" w:rsidR="001C1483" w:rsidRPr="00031093" w:rsidRDefault="001C1483" w:rsidP="001B6A55"/>
        </w:tc>
        <w:tc>
          <w:tcPr>
            <w:tcW w:w="2250" w:type="dxa"/>
            <w:vMerge/>
            <w:shd w:val="clear" w:color="auto" w:fill="auto"/>
          </w:tcPr>
          <w:p w14:paraId="37C7F92E" w14:textId="77777777" w:rsidR="001C1483" w:rsidRPr="00031093" w:rsidRDefault="001C1483" w:rsidP="001B6A55"/>
        </w:tc>
        <w:tc>
          <w:tcPr>
            <w:tcW w:w="1530" w:type="dxa"/>
          </w:tcPr>
          <w:p w14:paraId="0DAF1EB9" w14:textId="77777777" w:rsidR="001C1483" w:rsidRDefault="001C1483" w:rsidP="001B6A55">
            <w:pPr>
              <w:rPr>
                <w:szCs w:val="20"/>
              </w:rPr>
            </w:pPr>
            <w:r>
              <w:rPr>
                <w:szCs w:val="20"/>
              </w:rPr>
              <w:t>400</w:t>
            </w:r>
          </w:p>
        </w:tc>
        <w:tc>
          <w:tcPr>
            <w:tcW w:w="1332" w:type="dxa"/>
          </w:tcPr>
          <w:p w14:paraId="123A5DDA" w14:textId="77777777" w:rsidR="001C1483" w:rsidRPr="0076019E" w:rsidRDefault="001C1483" w:rsidP="001B6A55">
            <w:pPr>
              <w:rPr>
                <w:szCs w:val="20"/>
              </w:rPr>
            </w:pPr>
            <w:r>
              <w:rPr>
                <w:szCs w:val="20"/>
              </w:rPr>
              <w:t>Application/json</w:t>
            </w:r>
          </w:p>
        </w:tc>
        <w:tc>
          <w:tcPr>
            <w:tcW w:w="2718" w:type="dxa"/>
          </w:tcPr>
          <w:p w14:paraId="642F21FA" w14:textId="77777777" w:rsidR="001C1483" w:rsidRDefault="001C1483" w:rsidP="001B6A55">
            <w:pPr>
              <w:rPr>
                <w:szCs w:val="20"/>
              </w:rPr>
            </w:pPr>
            <w:r>
              <w:rPr>
                <w:szCs w:val="20"/>
              </w:rPr>
              <w:t>In case mandatory parameter is missing</w:t>
            </w:r>
          </w:p>
          <w:p w14:paraId="7F374CFB" w14:textId="77777777" w:rsidR="001C1483" w:rsidRPr="00031093" w:rsidRDefault="003F5A2D" w:rsidP="00A9180B">
            <w:pPr>
              <w:rPr>
                <w:szCs w:val="20"/>
              </w:rPr>
            </w:pPr>
            <w:r>
              <w:rPr>
                <w:szCs w:val="20"/>
              </w:rPr>
              <w:t>"</w:t>
            </w:r>
            <w:r w:rsidR="00A9180B">
              <w:rPr>
                <w:szCs w:val="20"/>
              </w:rPr>
              <w:t>&lt;</w:t>
            </w:r>
            <w:r w:rsidR="001C1483">
              <w:rPr>
                <w:szCs w:val="20"/>
              </w:rPr>
              <w:t>Parameter Name: Not Present&gt;</w:t>
            </w:r>
            <w:r>
              <w:rPr>
                <w:szCs w:val="20"/>
              </w:rPr>
              <w:t>"</w:t>
            </w:r>
            <w:r w:rsidR="001C1483">
              <w:rPr>
                <w:szCs w:val="20"/>
              </w:rPr>
              <w:t xml:space="preserve"> shall be returned in failure reason</w:t>
            </w:r>
          </w:p>
        </w:tc>
      </w:tr>
      <w:tr w:rsidR="001C1483" w14:paraId="64C9E1DE" w14:textId="77777777" w:rsidTr="001B6A55">
        <w:tc>
          <w:tcPr>
            <w:tcW w:w="1350" w:type="dxa"/>
            <w:vMerge/>
          </w:tcPr>
          <w:p w14:paraId="6A33929F" w14:textId="77777777" w:rsidR="001C1483" w:rsidRPr="00031093" w:rsidRDefault="001C1483" w:rsidP="001B6A55"/>
        </w:tc>
        <w:tc>
          <w:tcPr>
            <w:tcW w:w="2250" w:type="dxa"/>
            <w:vMerge/>
            <w:shd w:val="clear" w:color="auto" w:fill="auto"/>
          </w:tcPr>
          <w:p w14:paraId="578CD5F2" w14:textId="77777777" w:rsidR="001C1483" w:rsidRPr="00031093" w:rsidRDefault="001C1483" w:rsidP="001B6A55"/>
        </w:tc>
        <w:tc>
          <w:tcPr>
            <w:tcW w:w="1530" w:type="dxa"/>
          </w:tcPr>
          <w:p w14:paraId="50F88C3D" w14:textId="77777777" w:rsidR="001C1483" w:rsidRPr="00FC1079" w:rsidRDefault="001C1483" w:rsidP="001B6A55">
            <w:pPr>
              <w:rPr>
                <w:szCs w:val="20"/>
              </w:rPr>
            </w:pPr>
            <w:r>
              <w:rPr>
                <w:szCs w:val="20"/>
              </w:rPr>
              <w:t>5</w:t>
            </w:r>
            <w:r w:rsidRPr="00C36C39">
              <w:rPr>
                <w:szCs w:val="20"/>
              </w:rPr>
              <w:t>00</w:t>
            </w:r>
          </w:p>
        </w:tc>
        <w:tc>
          <w:tcPr>
            <w:tcW w:w="1332" w:type="dxa"/>
          </w:tcPr>
          <w:p w14:paraId="6A28EC81" w14:textId="77777777" w:rsidR="001C1483" w:rsidRPr="0076019E" w:rsidRDefault="001C1483" w:rsidP="001B6A55">
            <w:pPr>
              <w:rPr>
                <w:szCs w:val="20"/>
              </w:rPr>
            </w:pPr>
            <w:r>
              <w:rPr>
                <w:szCs w:val="20"/>
              </w:rPr>
              <w:t>Application/json</w:t>
            </w:r>
          </w:p>
        </w:tc>
        <w:tc>
          <w:tcPr>
            <w:tcW w:w="2718" w:type="dxa"/>
          </w:tcPr>
          <w:p w14:paraId="3F0603BB" w14:textId="77777777"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2FEADFAF" w14:textId="77777777" w:rsidR="001C1483" w:rsidRDefault="001C1483" w:rsidP="001C1483">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913"/>
        <w:gridCol w:w="1032"/>
        <w:gridCol w:w="1256"/>
        <w:gridCol w:w="2033"/>
        <w:gridCol w:w="2428"/>
      </w:tblGrid>
      <w:tr w:rsidR="001C1483" w:rsidRPr="00DE1B6A" w14:paraId="70DD956D" w14:textId="77777777" w:rsidTr="001B6A55">
        <w:trPr>
          <w:trHeight w:val="244"/>
        </w:trPr>
        <w:tc>
          <w:tcPr>
            <w:tcW w:w="291" w:type="pct"/>
            <w:shd w:val="clear" w:color="auto" w:fill="D9D9D9" w:themeFill="background1" w:themeFillShade="D9"/>
          </w:tcPr>
          <w:p w14:paraId="609414D7" w14:textId="77777777" w:rsidR="001C1483" w:rsidRPr="00DE1B6A" w:rsidRDefault="001C1483" w:rsidP="001B6A55">
            <w:r w:rsidRPr="00DE1B6A">
              <w:t>#</w:t>
            </w:r>
          </w:p>
        </w:tc>
        <w:tc>
          <w:tcPr>
            <w:tcW w:w="1040" w:type="pct"/>
            <w:shd w:val="clear" w:color="auto" w:fill="D9D9D9" w:themeFill="background1" w:themeFillShade="D9"/>
          </w:tcPr>
          <w:p w14:paraId="2BF054E6" w14:textId="77777777" w:rsidR="001C1483" w:rsidRPr="00DE1B6A" w:rsidRDefault="001C1483" w:rsidP="001B6A55">
            <w:r w:rsidRPr="00DE1B6A">
              <w:t>Element Name</w:t>
            </w:r>
          </w:p>
        </w:tc>
        <w:tc>
          <w:tcPr>
            <w:tcW w:w="561" w:type="pct"/>
            <w:shd w:val="clear" w:color="auto" w:fill="D9D9D9" w:themeFill="background1" w:themeFillShade="D9"/>
          </w:tcPr>
          <w:p w14:paraId="3DF5B866" w14:textId="77777777" w:rsidR="001C1483" w:rsidRPr="00DE1B6A" w:rsidRDefault="001C1483" w:rsidP="001B6A55">
            <w:r w:rsidRPr="00DE1B6A">
              <w:t>Mandatory</w:t>
            </w:r>
          </w:p>
        </w:tc>
        <w:tc>
          <w:tcPr>
            <w:tcW w:w="683" w:type="pct"/>
            <w:shd w:val="clear" w:color="auto" w:fill="D9D9D9" w:themeFill="background1" w:themeFillShade="D9"/>
          </w:tcPr>
          <w:p w14:paraId="16AFE76A" w14:textId="77777777" w:rsidR="001C1483" w:rsidRPr="00DE1B6A" w:rsidRDefault="001C1483" w:rsidP="001B6A55">
            <w:r w:rsidRPr="00DE1B6A">
              <w:t>Datatype</w:t>
            </w:r>
          </w:p>
        </w:tc>
        <w:tc>
          <w:tcPr>
            <w:tcW w:w="1105" w:type="pct"/>
            <w:shd w:val="clear" w:color="auto" w:fill="D9D9D9" w:themeFill="background1" w:themeFillShade="D9"/>
          </w:tcPr>
          <w:p w14:paraId="754D967C" w14:textId="77777777" w:rsidR="001C1483" w:rsidRPr="00DE1B6A" w:rsidRDefault="001C1483" w:rsidP="001B6A55">
            <w:r>
              <w:t>Range</w:t>
            </w:r>
          </w:p>
        </w:tc>
        <w:tc>
          <w:tcPr>
            <w:tcW w:w="1320" w:type="pct"/>
            <w:shd w:val="clear" w:color="auto" w:fill="D9D9D9" w:themeFill="background1" w:themeFillShade="D9"/>
          </w:tcPr>
          <w:p w14:paraId="3C93101A" w14:textId="77777777" w:rsidR="001C1483" w:rsidRPr="00DE1B6A" w:rsidRDefault="001C1483" w:rsidP="001B6A55">
            <w:r w:rsidRPr="00DE1B6A">
              <w:t>Details</w:t>
            </w:r>
          </w:p>
        </w:tc>
      </w:tr>
      <w:tr w:rsidR="001C1483" w14:paraId="627D9054" w14:textId="77777777" w:rsidTr="001B6A55">
        <w:trPr>
          <w:trHeight w:val="244"/>
        </w:trPr>
        <w:tc>
          <w:tcPr>
            <w:tcW w:w="291" w:type="pct"/>
          </w:tcPr>
          <w:p w14:paraId="7FBA6A95" w14:textId="77777777" w:rsidR="001C1483" w:rsidRPr="00E827C4" w:rsidRDefault="001C1483" w:rsidP="001B6A55">
            <w:r>
              <w:t>1</w:t>
            </w:r>
          </w:p>
        </w:tc>
        <w:tc>
          <w:tcPr>
            <w:tcW w:w="1040" w:type="pct"/>
          </w:tcPr>
          <w:p w14:paraId="2D97DD3A" w14:textId="77777777" w:rsidR="001C1483" w:rsidRPr="00E827C4" w:rsidRDefault="001C1483" w:rsidP="001B6A55">
            <w:proofErr w:type="gramStart"/>
            <w:r>
              <w:t>failureReason</w:t>
            </w:r>
            <w:proofErr w:type="gramEnd"/>
          </w:p>
        </w:tc>
        <w:tc>
          <w:tcPr>
            <w:tcW w:w="561" w:type="pct"/>
          </w:tcPr>
          <w:p w14:paraId="360EC0BB" w14:textId="77777777" w:rsidR="001C1483" w:rsidRPr="00E827C4" w:rsidRDefault="001C1483" w:rsidP="001B6A55">
            <w:r>
              <w:t>No</w:t>
            </w:r>
          </w:p>
        </w:tc>
        <w:tc>
          <w:tcPr>
            <w:tcW w:w="683" w:type="pct"/>
          </w:tcPr>
          <w:p w14:paraId="6F04846C" w14:textId="77777777" w:rsidR="001C1483" w:rsidRPr="00E827C4" w:rsidRDefault="001C1483" w:rsidP="001B6A55">
            <w:r>
              <w:t>String</w:t>
            </w:r>
          </w:p>
        </w:tc>
        <w:tc>
          <w:tcPr>
            <w:tcW w:w="1105" w:type="pct"/>
          </w:tcPr>
          <w:p w14:paraId="1B590FCF" w14:textId="77777777" w:rsidR="001C1483" w:rsidRPr="00E827C4" w:rsidRDefault="001C1483" w:rsidP="001B6A55"/>
        </w:tc>
        <w:tc>
          <w:tcPr>
            <w:tcW w:w="1320" w:type="pct"/>
          </w:tcPr>
          <w:p w14:paraId="42C03351" w14:textId="77777777" w:rsidR="001C1483" w:rsidRPr="00E827C4" w:rsidRDefault="001C1483" w:rsidP="001B6A55">
            <w:r>
              <w:t>Gives description of the failure</w:t>
            </w:r>
          </w:p>
        </w:tc>
      </w:tr>
    </w:tbl>
    <w:p w14:paraId="0616C18F" w14:textId="77777777" w:rsidR="001C1483" w:rsidRPr="00801274" w:rsidRDefault="001C1483" w:rsidP="001C1483"/>
    <w:p w14:paraId="320C32AA" w14:textId="77777777" w:rsidR="00163F81" w:rsidRDefault="00163F81" w:rsidP="00163F81">
      <w:pPr>
        <w:pStyle w:val="Heading2"/>
        <w:jc w:val="both"/>
      </w:pPr>
      <w:bookmarkStart w:id="213" w:name="_Toc411454394"/>
      <w:r>
        <w:t>AP</w:t>
      </w:r>
      <w:r w:rsidR="00A121D9">
        <w:t>Is Exposed by IVR System</w:t>
      </w:r>
      <w:r>
        <w:t xml:space="preserve"> (called by</w:t>
      </w:r>
      <w:r w:rsidR="00A121D9">
        <w:t xml:space="preserve"> NMS_MoTech_Kilkari</w:t>
      </w:r>
      <w:r>
        <w:t>)</w:t>
      </w:r>
      <w:bookmarkEnd w:id="213"/>
      <w:r w:rsidR="00A121D9">
        <w:t xml:space="preserve"> </w:t>
      </w:r>
      <w:bookmarkEnd w:id="209"/>
    </w:p>
    <w:p w14:paraId="19006194" w14:textId="77777777" w:rsidR="001C1483" w:rsidRDefault="001C1483" w:rsidP="001C1483">
      <w:pPr>
        <w:pStyle w:val="Heading3"/>
        <w:tabs>
          <w:tab w:val="num" w:pos="540"/>
        </w:tabs>
        <w:jc w:val="both"/>
      </w:pPr>
      <w:bookmarkStart w:id="214" w:name="_Toc410383281"/>
      <w:bookmarkStart w:id="215" w:name="_Toc411454395"/>
      <w:bookmarkStart w:id="216" w:name="_Toc410383282"/>
      <w:r>
        <w:t>TargetFile Notification API</w:t>
      </w:r>
      <w:bookmarkEnd w:id="214"/>
      <w:bookmarkEnd w:id="215"/>
    </w:p>
    <w:p w14:paraId="3EAC189F" w14:textId="77777777" w:rsidR="001C1483" w:rsidRPr="00E37538" w:rsidRDefault="001C1483" w:rsidP="001C1483">
      <w:pPr>
        <w:jc w:val="both"/>
      </w:pPr>
      <w:r w:rsidRPr="00E37538">
        <w:t>NMS shall invoke this API to notify IVR platform when a target file is ready.</w:t>
      </w:r>
    </w:p>
    <w:p w14:paraId="6B396BE4" w14:textId="77777777" w:rsidR="001C1483" w:rsidRPr="002A3A31" w:rsidRDefault="001C1483" w:rsidP="001C1483">
      <w:pPr>
        <w:pStyle w:val="Heading4"/>
        <w:tabs>
          <w:tab w:val="num" w:pos="810"/>
        </w:tabs>
        <w:jc w:val="both"/>
      </w:pPr>
      <w:r>
        <w:t>NotifyTargetFile API</w:t>
      </w:r>
      <w:r w:rsidRPr="00D164C4">
        <w:t xml:space="preserve"> </w:t>
      </w:r>
      <w:r>
        <w:t>- Request</w:t>
      </w:r>
    </w:p>
    <w:p w14:paraId="14ED0BC2" w14:textId="77777777" w:rsidR="001C1483" w:rsidRPr="003262B7" w:rsidRDefault="001C1483" w:rsidP="001C1483">
      <w:pPr>
        <w:rPr>
          <w:rFonts w:ascii="Gill Sans MT" w:hAnsi="Gill Sans MT"/>
        </w:rPr>
      </w:pPr>
      <w:r w:rsidRPr="003262B7">
        <w:rPr>
          <w:rFonts w:ascii="Gill Sans MT" w:hAnsi="Gill Sans MT"/>
          <w:b/>
        </w:rPr>
        <w:t>URL</w:t>
      </w:r>
      <w:r w:rsidRPr="003262B7">
        <w:rPr>
          <w:rFonts w:ascii="Gill Sans MT" w:hAnsi="Gill Sans MT"/>
        </w:rPr>
        <w:t>:</w:t>
      </w:r>
    </w:p>
    <w:p w14:paraId="64E8C3C0" w14:textId="77777777" w:rsidR="001C1483" w:rsidRPr="003262B7" w:rsidRDefault="001C1483" w:rsidP="001C1483">
      <w:pPr>
        <w:rPr>
          <w:rStyle w:val="Hyperlink"/>
          <w:rFonts w:ascii="Gill Sans MT" w:hAnsi="Gill Sans MT"/>
        </w:rPr>
      </w:pPr>
      <w:r w:rsidRPr="003262B7">
        <w:rPr>
          <w:rFonts w:ascii="Gill Sans MT" w:hAnsi="Gill Sans MT"/>
          <w:szCs w:val="20"/>
        </w:rPr>
        <w:t>http://&lt;IVROBDAPI</w:t>
      </w:r>
      <w:proofErr w:type="gramStart"/>
      <w:r w:rsidRPr="003262B7">
        <w:rPr>
          <w:rFonts w:ascii="Gill Sans MT" w:hAnsi="Gill Sans MT"/>
          <w:szCs w:val="20"/>
        </w:rPr>
        <w:t>:port</w:t>
      </w:r>
      <w:proofErr w:type="gramEnd"/>
      <w:r w:rsidRPr="003262B7">
        <w:rPr>
          <w:rFonts w:ascii="Gill Sans MT" w:hAnsi="Gill Sans MT"/>
          <w:szCs w:val="20"/>
        </w:rPr>
        <w:t>&gt;/obdmanager/notifytargetfile</w:t>
      </w:r>
    </w:p>
    <w:p w14:paraId="50AA9862" w14:textId="77777777" w:rsidR="001C1483" w:rsidRPr="003262B7" w:rsidRDefault="001C1483" w:rsidP="001C1483">
      <w:pPr>
        <w:rPr>
          <w:rFonts w:ascii="Gill Sans MT" w:hAnsi="Gill Sans MT"/>
        </w:rPr>
      </w:pPr>
      <w:r w:rsidRPr="003262B7">
        <w:rPr>
          <w:rFonts w:ascii="Gill Sans MT" w:hAnsi="Gill Sans MT"/>
          <w:b/>
        </w:rPr>
        <w:t>Method</w:t>
      </w:r>
      <w:r w:rsidRPr="003262B7">
        <w:rPr>
          <w:rFonts w:ascii="Gill Sans MT" w:hAnsi="Gill Sans MT"/>
        </w:rPr>
        <w:t>: Post</w:t>
      </w:r>
    </w:p>
    <w:p w14:paraId="3BA4B634" w14:textId="77777777" w:rsidR="001C1483" w:rsidRDefault="001C1483" w:rsidP="001C1483">
      <w:pPr>
        <w:pStyle w:val="Heading5"/>
        <w:tabs>
          <w:tab w:val="num" w:pos="810"/>
        </w:tabs>
        <w:jc w:val="both"/>
      </w:pPr>
      <w:r>
        <w:t>Validations</w:t>
      </w:r>
    </w:p>
    <w:p w14:paraId="38EEB11F" w14:textId="77777777" w:rsidR="001C1483" w:rsidRDefault="001C1483" w:rsidP="001C1483">
      <w:pPr>
        <w:pStyle w:val="ListParagraph"/>
        <w:numPr>
          <w:ilvl w:val="0"/>
          <w:numId w:val="6"/>
        </w:numPr>
        <w:jc w:val="both"/>
      </w:pPr>
      <w:r>
        <w:t>IVROBD Manager shall return Failure with appropriate http error code in following case</w:t>
      </w:r>
    </w:p>
    <w:p w14:paraId="380DCFFF" w14:textId="77777777" w:rsidR="001C1483" w:rsidRDefault="001C1483" w:rsidP="001C1483">
      <w:pPr>
        <w:pStyle w:val="ListParagraph"/>
        <w:numPr>
          <w:ilvl w:val="1"/>
          <w:numId w:val="6"/>
        </w:numPr>
        <w:jc w:val="both"/>
      </w:pPr>
      <w:proofErr w:type="gramStart"/>
      <w:r>
        <w:t>fileName</w:t>
      </w:r>
      <w:proofErr w:type="gramEnd"/>
      <w:r>
        <w:t>, checksum or recordsCount is missing.</w:t>
      </w:r>
    </w:p>
    <w:p w14:paraId="04F14C65" w14:textId="77777777" w:rsidR="001C1483" w:rsidRDefault="001C1483" w:rsidP="001C1483">
      <w:pPr>
        <w:pStyle w:val="ListParagraph"/>
        <w:numPr>
          <w:ilvl w:val="0"/>
          <w:numId w:val="6"/>
        </w:numPr>
        <w:jc w:val="both"/>
      </w:pPr>
      <w:r>
        <w:t>Filename should be unique for the day.</w:t>
      </w:r>
    </w:p>
    <w:p w14:paraId="380C819A" w14:textId="77777777" w:rsidR="001C1483" w:rsidRDefault="001C1483" w:rsidP="001C1483">
      <w:pPr>
        <w:pStyle w:val="ListParagraph"/>
        <w:numPr>
          <w:ilvl w:val="0"/>
          <w:numId w:val="6"/>
        </w:numPr>
        <w:jc w:val="both"/>
      </w:pPr>
      <w:r>
        <w:t>Email/Alert shall be raised by IVR OBD platform for such failures.</w:t>
      </w:r>
    </w:p>
    <w:p w14:paraId="52D4D2A7" w14:textId="77777777" w:rsidR="001C1483" w:rsidRDefault="001C1483" w:rsidP="001C1483">
      <w:pPr>
        <w:pStyle w:val="Heading5"/>
        <w:tabs>
          <w:tab w:val="num" w:pos="810"/>
        </w:tabs>
        <w:jc w:val="both"/>
      </w:pPr>
      <w:r>
        <w:t>Http time Out</w:t>
      </w:r>
    </w:p>
    <w:p w14:paraId="49A2251D" w14:textId="77777777" w:rsidR="00E9575F" w:rsidRPr="0088526F" w:rsidRDefault="00E9575F" w:rsidP="00D7621C"/>
    <w:tbl>
      <w:tblPr>
        <w:tblStyle w:val="TableGrid"/>
        <w:tblW w:w="2653" w:type="pct"/>
        <w:tblLayout w:type="fixed"/>
        <w:tblLook w:val="04A0" w:firstRow="1" w:lastRow="0" w:firstColumn="1" w:lastColumn="0" w:noHBand="0" w:noVBand="1"/>
      </w:tblPr>
      <w:tblGrid>
        <w:gridCol w:w="2718"/>
        <w:gridCol w:w="1801"/>
      </w:tblGrid>
      <w:tr w:rsidR="00E9575F" w:rsidRPr="00FF4865" w14:paraId="2B3D119E" w14:textId="77777777" w:rsidTr="00D55576">
        <w:trPr>
          <w:trHeight w:val="244"/>
        </w:trPr>
        <w:tc>
          <w:tcPr>
            <w:tcW w:w="3007" w:type="pct"/>
            <w:shd w:val="clear" w:color="auto" w:fill="D9D9D9" w:themeFill="background1" w:themeFillShade="D9"/>
            <w:vAlign w:val="bottom"/>
          </w:tcPr>
          <w:p w14:paraId="6C769835" w14:textId="77777777" w:rsidR="00E9575F" w:rsidRPr="00FF4865" w:rsidRDefault="00E9575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CBA1ED2" w14:textId="77777777" w:rsidR="00E9575F" w:rsidRPr="00FF4865" w:rsidRDefault="00E9575F" w:rsidP="00D55576">
            <w:pPr>
              <w:jc w:val="both"/>
              <w:rPr>
                <w:szCs w:val="20"/>
              </w:rPr>
            </w:pPr>
            <w:r>
              <w:rPr>
                <w:rFonts w:eastAsia="Times New Roman" w:cs="Arial"/>
                <w:b/>
                <w:szCs w:val="20"/>
              </w:rPr>
              <w:t>Description</w:t>
            </w:r>
          </w:p>
        </w:tc>
      </w:tr>
      <w:tr w:rsidR="00E9575F" w:rsidRPr="00FF4865" w14:paraId="32331406" w14:textId="77777777" w:rsidTr="00D55576">
        <w:trPr>
          <w:trHeight w:val="386"/>
        </w:trPr>
        <w:tc>
          <w:tcPr>
            <w:tcW w:w="3007" w:type="pct"/>
          </w:tcPr>
          <w:p w14:paraId="60D99E22" w14:textId="77777777" w:rsidR="00E9575F" w:rsidRPr="00FF4865" w:rsidRDefault="00E9575F" w:rsidP="00D55576">
            <w:pPr>
              <w:tabs>
                <w:tab w:val="left" w:pos="1114"/>
              </w:tabs>
              <w:ind w:left="360" w:hanging="360"/>
              <w:jc w:val="both"/>
              <w:rPr>
                <w:rFonts w:cs="Arial"/>
                <w:szCs w:val="20"/>
              </w:rPr>
            </w:pPr>
            <w:r>
              <w:rPr>
                <w:rFonts w:cs="Arial"/>
                <w:szCs w:val="20"/>
              </w:rPr>
              <w:t>Offline</w:t>
            </w:r>
          </w:p>
        </w:tc>
        <w:tc>
          <w:tcPr>
            <w:tcW w:w="1993" w:type="pct"/>
          </w:tcPr>
          <w:p w14:paraId="17945FFC" w14:textId="77777777" w:rsidR="00E9575F" w:rsidRPr="00FF4865" w:rsidRDefault="00E9575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6C93FCF9" w14:textId="77777777" w:rsidR="001C1483" w:rsidRDefault="001C1483" w:rsidP="001C1483">
      <w:pPr>
        <w:pStyle w:val="Heading5"/>
        <w:tabs>
          <w:tab w:val="num" w:pos="810"/>
        </w:tabs>
        <w:jc w:val="both"/>
      </w:pPr>
      <w:r>
        <w:t>Headers</w:t>
      </w:r>
    </w:p>
    <w:p w14:paraId="045CD1A6" w14:textId="77777777" w:rsidR="001C1483" w:rsidRPr="00E37538" w:rsidRDefault="001C1483" w:rsidP="001C1483"/>
    <w:tbl>
      <w:tblPr>
        <w:tblStyle w:val="TableGrid"/>
        <w:tblW w:w="8568" w:type="dxa"/>
        <w:tblLook w:val="04A0" w:firstRow="1" w:lastRow="0" w:firstColumn="1" w:lastColumn="0" w:noHBand="0" w:noVBand="1"/>
      </w:tblPr>
      <w:tblGrid>
        <w:gridCol w:w="1278"/>
        <w:gridCol w:w="1800"/>
        <w:gridCol w:w="1350"/>
        <w:gridCol w:w="4140"/>
      </w:tblGrid>
      <w:tr w:rsidR="001C1483" w:rsidRPr="006144E8" w14:paraId="4715A1DE" w14:textId="77777777" w:rsidTr="001B6A55">
        <w:tc>
          <w:tcPr>
            <w:tcW w:w="1278" w:type="dxa"/>
            <w:shd w:val="clear" w:color="auto" w:fill="D9D9D9" w:themeFill="background1" w:themeFillShade="D9"/>
          </w:tcPr>
          <w:p w14:paraId="77E38413" w14:textId="77777777" w:rsidR="001C1483" w:rsidRPr="006144E8" w:rsidRDefault="001C1483" w:rsidP="001B6A55">
            <w:pPr>
              <w:rPr>
                <w:rFonts w:cs="Arial"/>
              </w:rPr>
            </w:pPr>
            <w:r w:rsidRPr="006144E8">
              <w:rPr>
                <w:rFonts w:cs="Arial"/>
              </w:rPr>
              <w:t>Header Name</w:t>
            </w:r>
          </w:p>
        </w:tc>
        <w:tc>
          <w:tcPr>
            <w:tcW w:w="1800" w:type="dxa"/>
            <w:shd w:val="clear" w:color="auto" w:fill="D9D9D9" w:themeFill="background1" w:themeFillShade="D9"/>
          </w:tcPr>
          <w:p w14:paraId="6E4EC4A3" w14:textId="77777777" w:rsidR="001C1483" w:rsidRPr="006144E8" w:rsidRDefault="001C1483" w:rsidP="001B6A55">
            <w:pPr>
              <w:rPr>
                <w:rFonts w:cs="Arial"/>
              </w:rPr>
            </w:pPr>
            <w:r w:rsidRPr="006144E8">
              <w:rPr>
                <w:rFonts w:cs="Arial"/>
              </w:rPr>
              <w:t>Header Value</w:t>
            </w:r>
          </w:p>
        </w:tc>
        <w:tc>
          <w:tcPr>
            <w:tcW w:w="1350" w:type="dxa"/>
            <w:shd w:val="clear" w:color="auto" w:fill="D9D9D9" w:themeFill="background1" w:themeFillShade="D9"/>
          </w:tcPr>
          <w:p w14:paraId="5EDA853E" w14:textId="77777777" w:rsidR="001C1483" w:rsidRPr="006144E8" w:rsidRDefault="001C1483" w:rsidP="001B6A55">
            <w:pPr>
              <w:rPr>
                <w:rFonts w:cs="Arial"/>
              </w:rPr>
            </w:pPr>
            <w:r w:rsidRPr="006144E8">
              <w:rPr>
                <w:rFonts w:cs="Arial"/>
              </w:rPr>
              <w:t>Mandatory</w:t>
            </w:r>
          </w:p>
        </w:tc>
        <w:tc>
          <w:tcPr>
            <w:tcW w:w="4140" w:type="dxa"/>
            <w:shd w:val="clear" w:color="auto" w:fill="D9D9D9" w:themeFill="background1" w:themeFillShade="D9"/>
          </w:tcPr>
          <w:p w14:paraId="00368840" w14:textId="77777777" w:rsidR="001C1483" w:rsidRPr="006144E8" w:rsidRDefault="001C1483" w:rsidP="001B6A55">
            <w:pPr>
              <w:rPr>
                <w:rFonts w:cs="Arial"/>
              </w:rPr>
            </w:pPr>
            <w:r w:rsidRPr="006144E8">
              <w:rPr>
                <w:rFonts w:cs="Arial"/>
              </w:rPr>
              <w:t>Description</w:t>
            </w:r>
          </w:p>
        </w:tc>
      </w:tr>
      <w:tr w:rsidR="001C1483" w:rsidRPr="006144E8" w14:paraId="277A5C2F" w14:textId="77777777" w:rsidTr="001B6A55">
        <w:tc>
          <w:tcPr>
            <w:tcW w:w="1278" w:type="dxa"/>
          </w:tcPr>
          <w:p w14:paraId="23EF9858" w14:textId="77777777" w:rsidR="001C1483" w:rsidRPr="006144E8" w:rsidRDefault="001C1483" w:rsidP="001B6A55">
            <w:pPr>
              <w:rPr>
                <w:rFonts w:cs="Arial"/>
              </w:rPr>
            </w:pPr>
            <w:r w:rsidRPr="006144E8">
              <w:rPr>
                <w:rFonts w:cs="Arial"/>
              </w:rPr>
              <w:t>Content-Type</w:t>
            </w:r>
          </w:p>
        </w:tc>
        <w:tc>
          <w:tcPr>
            <w:tcW w:w="1800" w:type="dxa"/>
          </w:tcPr>
          <w:p w14:paraId="39B42FE7" w14:textId="77777777" w:rsidR="001C1483" w:rsidRPr="006144E8" w:rsidRDefault="001C1483" w:rsidP="001B6A55">
            <w:pPr>
              <w:rPr>
                <w:rFonts w:cs="Arial"/>
              </w:rPr>
            </w:pPr>
            <w:proofErr w:type="gramStart"/>
            <w:r w:rsidRPr="006144E8">
              <w:rPr>
                <w:rFonts w:cs="Arial"/>
              </w:rPr>
              <w:t>application</w:t>
            </w:r>
            <w:proofErr w:type="gramEnd"/>
            <w:r w:rsidRPr="006144E8">
              <w:rPr>
                <w:rFonts w:cs="Arial"/>
              </w:rPr>
              <w:t>/json</w:t>
            </w:r>
          </w:p>
        </w:tc>
        <w:tc>
          <w:tcPr>
            <w:tcW w:w="1350" w:type="dxa"/>
          </w:tcPr>
          <w:p w14:paraId="509E72C7" w14:textId="77777777" w:rsidR="001C1483" w:rsidRPr="006144E8" w:rsidRDefault="001C1483" w:rsidP="001B6A55">
            <w:pPr>
              <w:rPr>
                <w:rFonts w:cs="Arial"/>
              </w:rPr>
            </w:pPr>
            <w:r w:rsidRPr="006144E8">
              <w:rPr>
                <w:rFonts w:cs="Arial"/>
              </w:rPr>
              <w:t>Yes</w:t>
            </w:r>
          </w:p>
        </w:tc>
        <w:tc>
          <w:tcPr>
            <w:tcW w:w="4140" w:type="dxa"/>
          </w:tcPr>
          <w:p w14:paraId="69A62F88" w14:textId="77777777" w:rsidR="001C1483" w:rsidRPr="006144E8" w:rsidRDefault="001C1483" w:rsidP="001B6A55">
            <w:pPr>
              <w:rPr>
                <w:rFonts w:cs="Arial"/>
              </w:rPr>
            </w:pPr>
            <w:r w:rsidRPr="006144E8">
              <w:rPr>
                <w:rFonts w:cs="Arial"/>
              </w:rPr>
              <w:t>It specifies the format of the content in the request</w:t>
            </w:r>
          </w:p>
        </w:tc>
      </w:tr>
      <w:tr w:rsidR="001C1483" w:rsidRPr="006144E8" w14:paraId="032B45EF" w14:textId="77777777" w:rsidTr="001B6A55">
        <w:tc>
          <w:tcPr>
            <w:tcW w:w="1278" w:type="dxa"/>
          </w:tcPr>
          <w:p w14:paraId="1C2F4082" w14:textId="77777777" w:rsidR="001C1483" w:rsidRPr="006144E8" w:rsidRDefault="001C1483" w:rsidP="001B6A55">
            <w:pPr>
              <w:rPr>
                <w:rFonts w:cs="Arial"/>
              </w:rPr>
            </w:pPr>
            <w:r w:rsidRPr="006144E8">
              <w:rPr>
                <w:rFonts w:cs="Arial"/>
              </w:rPr>
              <w:t>Accept</w:t>
            </w:r>
          </w:p>
        </w:tc>
        <w:tc>
          <w:tcPr>
            <w:tcW w:w="1800" w:type="dxa"/>
          </w:tcPr>
          <w:p w14:paraId="5BCA6F00" w14:textId="77777777" w:rsidR="001C1483" w:rsidRPr="006144E8" w:rsidRDefault="001C1483" w:rsidP="001B6A55">
            <w:pPr>
              <w:rPr>
                <w:rFonts w:cs="Arial"/>
              </w:rPr>
            </w:pPr>
            <w:proofErr w:type="gramStart"/>
            <w:r w:rsidRPr="006144E8">
              <w:rPr>
                <w:rFonts w:cs="Arial"/>
              </w:rPr>
              <w:t>application</w:t>
            </w:r>
            <w:proofErr w:type="gramEnd"/>
            <w:r w:rsidRPr="006144E8">
              <w:rPr>
                <w:rFonts w:cs="Arial"/>
              </w:rPr>
              <w:t>/json</w:t>
            </w:r>
          </w:p>
        </w:tc>
        <w:tc>
          <w:tcPr>
            <w:tcW w:w="1350" w:type="dxa"/>
          </w:tcPr>
          <w:p w14:paraId="0011408D" w14:textId="77777777" w:rsidR="001C1483" w:rsidRPr="006144E8" w:rsidRDefault="001C1483" w:rsidP="001B6A55">
            <w:pPr>
              <w:rPr>
                <w:rFonts w:cs="Arial"/>
              </w:rPr>
            </w:pPr>
            <w:r w:rsidRPr="006144E8">
              <w:rPr>
                <w:rFonts w:cs="Arial"/>
              </w:rPr>
              <w:t>Yes</w:t>
            </w:r>
          </w:p>
        </w:tc>
        <w:tc>
          <w:tcPr>
            <w:tcW w:w="4140" w:type="dxa"/>
          </w:tcPr>
          <w:p w14:paraId="30E603C4" w14:textId="77777777" w:rsidR="001C1483" w:rsidRPr="006144E8" w:rsidRDefault="001C1483" w:rsidP="001B6A55">
            <w:pPr>
              <w:rPr>
                <w:rFonts w:cs="Arial"/>
              </w:rPr>
            </w:pPr>
            <w:r w:rsidRPr="006144E8">
              <w:rPr>
                <w:rFonts w:cs="Arial"/>
              </w:rPr>
              <w:t>It specifies the format of the content accepted by the API invoker.</w:t>
            </w:r>
          </w:p>
        </w:tc>
      </w:tr>
    </w:tbl>
    <w:p w14:paraId="2E2686C4" w14:textId="77777777" w:rsidR="001C1483" w:rsidRDefault="001C1483" w:rsidP="001C1483">
      <w:pPr>
        <w:pStyle w:val="Heading5"/>
        <w:tabs>
          <w:tab w:val="num" w:pos="810"/>
        </w:tabs>
        <w:jc w:val="both"/>
      </w:pPr>
      <w:r>
        <w:t>Body Example</w:t>
      </w:r>
    </w:p>
    <w:tbl>
      <w:tblPr>
        <w:tblW w:w="937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830"/>
      </w:tblGrid>
      <w:tr w:rsidR="001C1483" w14:paraId="3D066508" w14:textId="77777777" w:rsidTr="001B6A55">
        <w:tc>
          <w:tcPr>
            <w:tcW w:w="540" w:type="dxa"/>
            <w:shd w:val="clear" w:color="auto" w:fill="CCCCCC"/>
            <w:tcMar>
              <w:top w:w="100" w:type="dxa"/>
              <w:left w:w="100" w:type="dxa"/>
              <w:bottom w:w="100" w:type="dxa"/>
              <w:right w:w="100" w:type="dxa"/>
            </w:tcMar>
          </w:tcPr>
          <w:p w14:paraId="170CD5BD" w14:textId="77777777" w:rsidR="001C1483" w:rsidRDefault="001C1483" w:rsidP="001B6A55">
            <w:pPr>
              <w:pStyle w:val="Normal1"/>
              <w:spacing w:line="240" w:lineRule="auto"/>
              <w:jc w:val="both"/>
            </w:pPr>
          </w:p>
        </w:tc>
        <w:tc>
          <w:tcPr>
            <w:tcW w:w="8830" w:type="dxa"/>
            <w:tcMar>
              <w:top w:w="100" w:type="dxa"/>
              <w:left w:w="100" w:type="dxa"/>
              <w:bottom w:w="100" w:type="dxa"/>
              <w:right w:w="100" w:type="dxa"/>
            </w:tcMar>
          </w:tcPr>
          <w:p w14:paraId="6270778B" w14:textId="77777777" w:rsidR="001C1483" w:rsidRPr="00A66531" w:rsidRDefault="001C1483" w:rsidP="001B6A55">
            <w:pPr>
              <w:rPr>
                <w:rFonts w:eastAsia="Arial" w:cs="Arial"/>
                <w:sz w:val="18"/>
                <w:szCs w:val="18"/>
              </w:rPr>
            </w:pPr>
            <w:r w:rsidRPr="00A66531">
              <w:rPr>
                <w:rFonts w:eastAsia="Arial" w:cs="Arial"/>
                <w:sz w:val="18"/>
                <w:szCs w:val="18"/>
              </w:rPr>
              <w:t>{</w:t>
            </w:r>
          </w:p>
          <w:p w14:paraId="0FA6FF11" w14:textId="77777777" w:rsidR="001C1483" w:rsidRDefault="001C1483" w:rsidP="001B6A55">
            <w:pPr>
              <w:rPr>
                <w:rFonts w:eastAsia="Arial" w:cs="Arial"/>
                <w:sz w:val="18"/>
                <w:szCs w:val="18"/>
              </w:rPr>
            </w:pPr>
          </w:p>
          <w:p w14:paraId="1493F46A" w14:textId="77777777" w:rsidR="001C1483" w:rsidRDefault="003F5A2D" w:rsidP="001B6A55">
            <w:pPr>
              <w:rPr>
                <w:rFonts w:eastAsia="Arial" w:cs="Arial"/>
                <w:sz w:val="18"/>
                <w:szCs w:val="18"/>
              </w:rPr>
            </w:pPr>
            <w:r>
              <w:rPr>
                <w:rFonts w:eastAsia="Arial" w:cs="Arial"/>
                <w:sz w:val="18"/>
                <w:szCs w:val="18"/>
              </w:rPr>
              <w:t>"</w:t>
            </w:r>
            <w:proofErr w:type="gramStart"/>
            <w:r w:rsidR="001C1483" w:rsidRPr="00A66531">
              <w:rPr>
                <w:rFonts w:eastAsia="Arial" w:cs="Arial"/>
                <w:sz w:val="18"/>
                <w:szCs w:val="18"/>
              </w:rPr>
              <w:t>file</w:t>
            </w:r>
            <w:r w:rsidR="001C1483">
              <w:rPr>
                <w:rFonts w:eastAsia="Arial" w:cs="Arial"/>
                <w:sz w:val="18"/>
                <w:szCs w:val="18"/>
              </w:rPr>
              <w:t>N</w:t>
            </w:r>
            <w:r w:rsidR="001C1483" w:rsidRPr="00A66531">
              <w:rPr>
                <w:rFonts w:eastAsia="Arial" w:cs="Arial"/>
                <w:sz w:val="18"/>
                <w:szCs w:val="18"/>
              </w:rPr>
              <w:t>ame</w:t>
            </w:r>
            <w:proofErr w:type="gramEnd"/>
            <w:r>
              <w:rPr>
                <w:rFonts w:eastAsia="Arial" w:cs="Arial"/>
                <w:sz w:val="18"/>
                <w:szCs w:val="18"/>
              </w:rPr>
              <w:t>"</w:t>
            </w:r>
            <w:r w:rsidR="001C1483" w:rsidRPr="00A66531">
              <w:rPr>
                <w:rFonts w:eastAsia="Arial" w:cs="Arial"/>
                <w:sz w:val="18"/>
                <w:szCs w:val="18"/>
              </w:rPr>
              <w:t xml:space="preserve">: </w:t>
            </w:r>
            <w:r>
              <w:rPr>
                <w:rFonts w:eastAsia="Arial" w:cs="Arial"/>
                <w:sz w:val="18"/>
                <w:szCs w:val="18"/>
              </w:rPr>
              <w:t>"</w:t>
            </w:r>
            <w:r w:rsidR="001C1483" w:rsidRPr="00A66531">
              <w:rPr>
                <w:rFonts w:eastAsia="Arial" w:cs="Arial"/>
                <w:sz w:val="18"/>
                <w:szCs w:val="18"/>
              </w:rPr>
              <w:t>OBD_NMS1_20150127090000</w:t>
            </w:r>
            <w:r w:rsidR="001C1483">
              <w:rPr>
                <w:rFonts w:eastAsia="Arial" w:cs="Arial"/>
                <w:sz w:val="18"/>
                <w:szCs w:val="18"/>
              </w:rPr>
              <w:t>.csv</w:t>
            </w:r>
            <w:r>
              <w:rPr>
                <w:rFonts w:eastAsia="Arial" w:cs="Arial"/>
                <w:sz w:val="18"/>
                <w:szCs w:val="18"/>
              </w:rPr>
              <w:t>"</w:t>
            </w:r>
            <w:r w:rsidR="001C1483" w:rsidRPr="00A66531">
              <w:rPr>
                <w:rFonts w:eastAsia="Arial" w:cs="Arial"/>
                <w:sz w:val="18"/>
                <w:szCs w:val="18"/>
              </w:rPr>
              <w:t>,</w:t>
            </w:r>
          </w:p>
          <w:p w14:paraId="0B1433B1" w14:textId="77777777" w:rsidR="001C1483" w:rsidRPr="00A66531" w:rsidRDefault="001C1483" w:rsidP="001B6A55">
            <w:pPr>
              <w:rPr>
                <w:rFonts w:eastAsia="Arial" w:cs="Arial"/>
                <w:sz w:val="18"/>
                <w:szCs w:val="18"/>
              </w:rPr>
            </w:pPr>
          </w:p>
          <w:p w14:paraId="210FD516" w14:textId="77777777" w:rsidR="001C1483" w:rsidRDefault="003F5A2D" w:rsidP="001B6A55">
            <w:pPr>
              <w:rPr>
                <w:rFonts w:eastAsia="Arial" w:cs="Arial"/>
                <w:sz w:val="18"/>
                <w:szCs w:val="18"/>
              </w:rPr>
            </w:pPr>
            <w:r>
              <w:rPr>
                <w:rFonts w:eastAsia="Arial" w:cs="Arial"/>
                <w:sz w:val="18"/>
                <w:szCs w:val="18"/>
              </w:rPr>
              <w:t>"</w:t>
            </w:r>
            <w:proofErr w:type="gramStart"/>
            <w:r w:rsidR="001C1483" w:rsidRPr="00A66531">
              <w:rPr>
                <w:rFonts w:eastAsia="Arial" w:cs="Arial"/>
                <w:sz w:val="18"/>
                <w:szCs w:val="18"/>
              </w:rPr>
              <w:t>checksum</w:t>
            </w:r>
            <w:proofErr w:type="gramEnd"/>
            <w:r>
              <w:rPr>
                <w:rFonts w:eastAsia="Arial" w:cs="Arial"/>
                <w:sz w:val="18"/>
                <w:szCs w:val="18"/>
              </w:rPr>
              <w:t>"</w:t>
            </w:r>
            <w:r w:rsidR="001C1483" w:rsidRPr="00A66531">
              <w:rPr>
                <w:rFonts w:eastAsia="Arial" w:cs="Arial"/>
                <w:sz w:val="18"/>
                <w:szCs w:val="18"/>
              </w:rPr>
              <w:t xml:space="preserve">: </w:t>
            </w:r>
            <w:r>
              <w:rPr>
                <w:rFonts w:eastAsia="Arial" w:cs="Arial"/>
                <w:sz w:val="18"/>
                <w:szCs w:val="18"/>
              </w:rPr>
              <w:t>"</w:t>
            </w:r>
            <w:r w:rsidR="001C1483" w:rsidRPr="00A66531">
              <w:rPr>
                <w:rFonts w:eastAsia="Arial" w:cs="Arial"/>
                <w:sz w:val="18"/>
                <w:szCs w:val="18"/>
              </w:rPr>
              <w:t>xxxxxx</w:t>
            </w:r>
            <w:r>
              <w:rPr>
                <w:rFonts w:eastAsia="Arial" w:cs="Arial"/>
                <w:sz w:val="18"/>
                <w:szCs w:val="18"/>
              </w:rPr>
              <w:t>"</w:t>
            </w:r>
            <w:r w:rsidR="001C1483" w:rsidRPr="00A66531">
              <w:rPr>
                <w:rFonts w:eastAsia="Arial" w:cs="Arial"/>
                <w:sz w:val="18"/>
                <w:szCs w:val="18"/>
              </w:rPr>
              <w:t>,</w:t>
            </w:r>
          </w:p>
          <w:p w14:paraId="776E60EA" w14:textId="77777777" w:rsidR="001C1483" w:rsidRPr="00A66531" w:rsidRDefault="001C1483" w:rsidP="001B6A55">
            <w:pPr>
              <w:rPr>
                <w:rFonts w:eastAsia="Arial" w:cs="Arial"/>
                <w:sz w:val="18"/>
                <w:szCs w:val="18"/>
              </w:rPr>
            </w:pPr>
          </w:p>
          <w:p w14:paraId="6088EC7D" w14:textId="77777777" w:rsidR="001C1483" w:rsidRDefault="003F5A2D" w:rsidP="001B6A55">
            <w:pPr>
              <w:rPr>
                <w:rFonts w:eastAsia="Arial" w:cs="Arial"/>
                <w:sz w:val="18"/>
                <w:szCs w:val="18"/>
              </w:rPr>
            </w:pPr>
            <w:r>
              <w:rPr>
                <w:rFonts w:eastAsia="Arial" w:cs="Arial"/>
                <w:sz w:val="18"/>
                <w:szCs w:val="18"/>
              </w:rPr>
              <w:t>"</w:t>
            </w:r>
            <w:proofErr w:type="gramStart"/>
            <w:r w:rsidR="001C1483" w:rsidRPr="00A66531">
              <w:rPr>
                <w:rFonts w:eastAsia="Arial" w:cs="Arial"/>
                <w:sz w:val="18"/>
                <w:szCs w:val="18"/>
              </w:rPr>
              <w:t>recordsCount</w:t>
            </w:r>
            <w:proofErr w:type="gramEnd"/>
            <w:r>
              <w:rPr>
                <w:rFonts w:eastAsia="Arial" w:cs="Arial"/>
                <w:sz w:val="18"/>
                <w:szCs w:val="18"/>
              </w:rPr>
              <w:t>"</w:t>
            </w:r>
            <w:r w:rsidR="001C1483" w:rsidRPr="00A66531">
              <w:rPr>
                <w:rFonts w:eastAsia="Arial" w:cs="Arial"/>
                <w:sz w:val="18"/>
                <w:szCs w:val="18"/>
              </w:rPr>
              <w:t xml:space="preserve">: </w:t>
            </w:r>
            <w:r w:rsidR="001C1483">
              <w:rPr>
                <w:rFonts w:eastAsia="Arial" w:cs="Arial"/>
                <w:sz w:val="18"/>
                <w:szCs w:val="18"/>
              </w:rPr>
              <w:t>5000</w:t>
            </w:r>
          </w:p>
          <w:p w14:paraId="7FE55E6F" w14:textId="77777777" w:rsidR="001C1483" w:rsidRPr="00A66531" w:rsidRDefault="001C1483" w:rsidP="001B6A55">
            <w:pPr>
              <w:rPr>
                <w:rFonts w:eastAsia="Arial" w:cs="Arial"/>
                <w:sz w:val="18"/>
                <w:szCs w:val="18"/>
              </w:rPr>
            </w:pPr>
          </w:p>
          <w:p w14:paraId="1D64BF2A" w14:textId="77777777" w:rsidR="001C1483" w:rsidRDefault="001C1483" w:rsidP="001B6A55">
            <w:pPr>
              <w:pStyle w:val="Normal1"/>
              <w:spacing w:line="240" w:lineRule="auto"/>
              <w:jc w:val="both"/>
            </w:pPr>
            <w:r w:rsidRPr="00A66531">
              <w:rPr>
                <w:sz w:val="18"/>
                <w:szCs w:val="18"/>
              </w:rPr>
              <w:t>}</w:t>
            </w:r>
          </w:p>
        </w:tc>
      </w:tr>
    </w:tbl>
    <w:p w14:paraId="395EB547" w14:textId="77777777" w:rsidR="001C1483" w:rsidRDefault="001C1483" w:rsidP="001C1483"/>
    <w:p w14:paraId="015D48AD" w14:textId="77777777" w:rsidR="001C1483" w:rsidRDefault="001C1483" w:rsidP="001C1483">
      <w:pPr>
        <w:pStyle w:val="Heading5"/>
        <w:tabs>
          <w:tab w:val="num" w:pos="810"/>
        </w:tabs>
        <w:jc w:val="both"/>
      </w:pPr>
      <w:r>
        <w:t>Body Elements</w:t>
      </w:r>
    </w:p>
    <w:p w14:paraId="72B9CD31" w14:textId="77777777" w:rsidR="001C1483" w:rsidRDefault="001C1483" w:rsidP="001C1483"/>
    <w:tbl>
      <w:tblPr>
        <w:tblStyle w:val="TableGrid"/>
        <w:tblW w:w="9288" w:type="dxa"/>
        <w:tblLook w:val="04A0" w:firstRow="1" w:lastRow="0" w:firstColumn="1" w:lastColumn="0" w:noHBand="0" w:noVBand="1"/>
      </w:tblPr>
      <w:tblGrid>
        <w:gridCol w:w="738"/>
        <w:gridCol w:w="2100"/>
        <w:gridCol w:w="1419"/>
        <w:gridCol w:w="1161"/>
        <w:gridCol w:w="990"/>
        <w:gridCol w:w="2880"/>
      </w:tblGrid>
      <w:tr w:rsidR="001C1483" w:rsidRPr="006144E8" w14:paraId="716A6374" w14:textId="77777777" w:rsidTr="001B6A55">
        <w:tc>
          <w:tcPr>
            <w:tcW w:w="738" w:type="dxa"/>
            <w:shd w:val="clear" w:color="auto" w:fill="D9D9D9" w:themeFill="background1" w:themeFillShade="D9"/>
          </w:tcPr>
          <w:p w14:paraId="5D01C16B" w14:textId="77777777" w:rsidR="001C1483" w:rsidRPr="006144E8" w:rsidRDefault="001C1483" w:rsidP="001B6A55">
            <w:pPr>
              <w:rPr>
                <w:rFonts w:cs="Arial"/>
              </w:rPr>
            </w:pPr>
            <w:r w:rsidRPr="006144E8">
              <w:rPr>
                <w:rFonts w:cs="Arial"/>
              </w:rPr>
              <w:t>#</w:t>
            </w:r>
          </w:p>
        </w:tc>
        <w:tc>
          <w:tcPr>
            <w:tcW w:w="2100" w:type="dxa"/>
            <w:shd w:val="clear" w:color="auto" w:fill="D9D9D9" w:themeFill="background1" w:themeFillShade="D9"/>
          </w:tcPr>
          <w:p w14:paraId="27660B8D" w14:textId="77777777" w:rsidR="001C1483" w:rsidRPr="006144E8" w:rsidRDefault="001C1483" w:rsidP="001B6A55">
            <w:pPr>
              <w:rPr>
                <w:rFonts w:cs="Arial"/>
              </w:rPr>
            </w:pPr>
            <w:r w:rsidRPr="006144E8">
              <w:rPr>
                <w:rFonts w:cs="Arial"/>
              </w:rPr>
              <w:t>Parameter Name</w:t>
            </w:r>
          </w:p>
        </w:tc>
        <w:tc>
          <w:tcPr>
            <w:tcW w:w="1419" w:type="dxa"/>
            <w:shd w:val="clear" w:color="auto" w:fill="D9D9D9" w:themeFill="background1" w:themeFillShade="D9"/>
          </w:tcPr>
          <w:p w14:paraId="10D5E65C" w14:textId="77777777" w:rsidR="001C1483" w:rsidRPr="006144E8" w:rsidRDefault="001C1483" w:rsidP="001B6A55">
            <w:pPr>
              <w:rPr>
                <w:rFonts w:cs="Arial"/>
              </w:rPr>
            </w:pPr>
            <w:r w:rsidRPr="006144E8">
              <w:rPr>
                <w:rFonts w:cs="Arial"/>
              </w:rPr>
              <w:t>Mandatory</w:t>
            </w:r>
          </w:p>
        </w:tc>
        <w:tc>
          <w:tcPr>
            <w:tcW w:w="1161" w:type="dxa"/>
            <w:shd w:val="clear" w:color="auto" w:fill="D9D9D9" w:themeFill="background1" w:themeFillShade="D9"/>
          </w:tcPr>
          <w:p w14:paraId="78F30B7E" w14:textId="77777777" w:rsidR="001C1483" w:rsidRPr="006144E8" w:rsidRDefault="001C1483" w:rsidP="001B6A55">
            <w:pPr>
              <w:rPr>
                <w:rFonts w:cs="Arial"/>
              </w:rPr>
            </w:pPr>
            <w:r w:rsidRPr="006144E8">
              <w:rPr>
                <w:rFonts w:cs="Arial"/>
              </w:rPr>
              <w:t>Data type</w:t>
            </w:r>
          </w:p>
        </w:tc>
        <w:tc>
          <w:tcPr>
            <w:tcW w:w="990" w:type="dxa"/>
            <w:shd w:val="clear" w:color="auto" w:fill="D9D9D9" w:themeFill="background1" w:themeFillShade="D9"/>
          </w:tcPr>
          <w:p w14:paraId="1F0CEA32" w14:textId="77777777" w:rsidR="001C1483" w:rsidRPr="006144E8" w:rsidRDefault="001C1483" w:rsidP="001B6A55">
            <w:pPr>
              <w:rPr>
                <w:rFonts w:cs="Arial"/>
              </w:rPr>
            </w:pPr>
            <w:r w:rsidRPr="006144E8">
              <w:rPr>
                <w:rFonts w:cs="Arial"/>
              </w:rPr>
              <w:t>Range</w:t>
            </w:r>
          </w:p>
        </w:tc>
        <w:tc>
          <w:tcPr>
            <w:tcW w:w="2880" w:type="dxa"/>
            <w:shd w:val="clear" w:color="auto" w:fill="D9D9D9" w:themeFill="background1" w:themeFillShade="D9"/>
          </w:tcPr>
          <w:p w14:paraId="4D8138BC" w14:textId="77777777" w:rsidR="001C1483" w:rsidRPr="006144E8" w:rsidRDefault="001C1483" w:rsidP="001B6A55">
            <w:pPr>
              <w:rPr>
                <w:rFonts w:cs="Arial"/>
              </w:rPr>
            </w:pPr>
            <w:r w:rsidRPr="006144E8">
              <w:rPr>
                <w:rFonts w:cs="Arial"/>
              </w:rPr>
              <w:t>Description</w:t>
            </w:r>
          </w:p>
        </w:tc>
      </w:tr>
      <w:tr w:rsidR="001C1483" w:rsidRPr="006144E8" w14:paraId="40F5EBCD" w14:textId="77777777" w:rsidTr="001B6A55">
        <w:tc>
          <w:tcPr>
            <w:tcW w:w="738" w:type="dxa"/>
          </w:tcPr>
          <w:p w14:paraId="19764D35" w14:textId="77777777" w:rsidR="001C1483" w:rsidRPr="006144E8" w:rsidRDefault="001C1483" w:rsidP="001B6A55">
            <w:pPr>
              <w:rPr>
                <w:rFonts w:cs="Arial"/>
              </w:rPr>
            </w:pPr>
            <w:r w:rsidRPr="006144E8">
              <w:rPr>
                <w:rFonts w:cs="Arial"/>
              </w:rPr>
              <w:t>1</w:t>
            </w:r>
          </w:p>
        </w:tc>
        <w:tc>
          <w:tcPr>
            <w:tcW w:w="2100" w:type="dxa"/>
          </w:tcPr>
          <w:p w14:paraId="6A7CABAA" w14:textId="77777777" w:rsidR="001C1483" w:rsidRPr="006144E8" w:rsidRDefault="001C1483" w:rsidP="001B6A55">
            <w:pPr>
              <w:rPr>
                <w:rFonts w:cs="Arial"/>
              </w:rPr>
            </w:pPr>
            <w:proofErr w:type="gramStart"/>
            <w:r w:rsidRPr="006144E8">
              <w:rPr>
                <w:rFonts w:cs="Arial"/>
              </w:rPr>
              <w:t>fileName</w:t>
            </w:r>
            <w:proofErr w:type="gramEnd"/>
          </w:p>
        </w:tc>
        <w:tc>
          <w:tcPr>
            <w:tcW w:w="1419" w:type="dxa"/>
          </w:tcPr>
          <w:p w14:paraId="4BD2888D" w14:textId="77777777" w:rsidR="001C1483" w:rsidRPr="006144E8" w:rsidRDefault="001C1483" w:rsidP="001B6A55">
            <w:pPr>
              <w:rPr>
                <w:rFonts w:cs="Arial"/>
              </w:rPr>
            </w:pPr>
            <w:r w:rsidRPr="006144E8">
              <w:rPr>
                <w:rFonts w:cs="Arial"/>
              </w:rPr>
              <w:t>Yes</w:t>
            </w:r>
          </w:p>
        </w:tc>
        <w:tc>
          <w:tcPr>
            <w:tcW w:w="1161" w:type="dxa"/>
          </w:tcPr>
          <w:p w14:paraId="66CD635C" w14:textId="77777777" w:rsidR="001C1483" w:rsidRPr="006144E8" w:rsidRDefault="001C1483" w:rsidP="001B6A55">
            <w:pPr>
              <w:rPr>
                <w:rFonts w:cs="Arial"/>
              </w:rPr>
            </w:pPr>
            <w:r w:rsidRPr="006144E8">
              <w:rPr>
                <w:rFonts w:cs="Arial"/>
              </w:rPr>
              <w:t>String</w:t>
            </w:r>
          </w:p>
        </w:tc>
        <w:tc>
          <w:tcPr>
            <w:tcW w:w="990" w:type="dxa"/>
          </w:tcPr>
          <w:p w14:paraId="7069ADF7" w14:textId="77777777" w:rsidR="001C1483" w:rsidRPr="006144E8" w:rsidRDefault="001C1483" w:rsidP="001B6A55">
            <w:pPr>
              <w:rPr>
                <w:rFonts w:cs="Arial"/>
              </w:rPr>
            </w:pPr>
            <w:r w:rsidRPr="006144E8">
              <w:rPr>
                <w:rFonts w:cs="Arial"/>
              </w:rPr>
              <w:t>NA</w:t>
            </w:r>
          </w:p>
        </w:tc>
        <w:tc>
          <w:tcPr>
            <w:tcW w:w="2880" w:type="dxa"/>
          </w:tcPr>
          <w:p w14:paraId="2143CC00" w14:textId="77777777" w:rsidR="001C1483" w:rsidRPr="006144E8" w:rsidRDefault="001C1483" w:rsidP="001B6A55">
            <w:pPr>
              <w:rPr>
                <w:rFonts w:cs="Arial"/>
              </w:rPr>
            </w:pPr>
            <w:r w:rsidRPr="006144E8">
              <w:rPr>
                <w:rFonts w:cs="Arial"/>
              </w:rPr>
              <w:t xml:space="preserve">Filename of the target file. </w:t>
            </w:r>
          </w:p>
        </w:tc>
      </w:tr>
      <w:tr w:rsidR="001C1483" w:rsidRPr="006144E8" w14:paraId="25462D6C" w14:textId="77777777" w:rsidTr="001B6A55">
        <w:tc>
          <w:tcPr>
            <w:tcW w:w="738" w:type="dxa"/>
          </w:tcPr>
          <w:p w14:paraId="3563DC1C" w14:textId="77777777" w:rsidR="001C1483" w:rsidRPr="006144E8" w:rsidRDefault="001C1483" w:rsidP="001B6A55">
            <w:pPr>
              <w:rPr>
                <w:rFonts w:cs="Arial"/>
              </w:rPr>
            </w:pPr>
            <w:r w:rsidRPr="006144E8">
              <w:rPr>
                <w:rFonts w:cs="Arial"/>
              </w:rPr>
              <w:t>2</w:t>
            </w:r>
          </w:p>
        </w:tc>
        <w:tc>
          <w:tcPr>
            <w:tcW w:w="2100" w:type="dxa"/>
          </w:tcPr>
          <w:p w14:paraId="52FFE055" w14:textId="77777777" w:rsidR="001C1483" w:rsidRPr="006144E8" w:rsidRDefault="001C1483" w:rsidP="001B6A55">
            <w:pPr>
              <w:rPr>
                <w:rFonts w:cs="Arial"/>
              </w:rPr>
            </w:pPr>
            <w:proofErr w:type="gramStart"/>
            <w:r>
              <w:rPr>
                <w:rFonts w:cs="Arial"/>
              </w:rPr>
              <w:t>c</w:t>
            </w:r>
            <w:r w:rsidRPr="006144E8">
              <w:rPr>
                <w:rFonts w:cs="Arial"/>
              </w:rPr>
              <w:t>hecksum</w:t>
            </w:r>
            <w:proofErr w:type="gramEnd"/>
          </w:p>
        </w:tc>
        <w:tc>
          <w:tcPr>
            <w:tcW w:w="1419" w:type="dxa"/>
          </w:tcPr>
          <w:p w14:paraId="3D4E05A1" w14:textId="77777777" w:rsidR="001C1483" w:rsidRPr="006144E8" w:rsidRDefault="001C1483" w:rsidP="001B6A55">
            <w:pPr>
              <w:rPr>
                <w:rFonts w:cs="Arial"/>
              </w:rPr>
            </w:pPr>
            <w:r w:rsidRPr="006144E8">
              <w:rPr>
                <w:rFonts w:cs="Arial"/>
              </w:rPr>
              <w:t>Yes</w:t>
            </w:r>
          </w:p>
        </w:tc>
        <w:tc>
          <w:tcPr>
            <w:tcW w:w="1161" w:type="dxa"/>
          </w:tcPr>
          <w:p w14:paraId="753AC8C7" w14:textId="77777777" w:rsidR="001C1483" w:rsidRPr="006144E8" w:rsidRDefault="001C1483" w:rsidP="001B6A55">
            <w:pPr>
              <w:rPr>
                <w:rFonts w:cs="Arial"/>
              </w:rPr>
            </w:pPr>
            <w:r w:rsidRPr="006144E8">
              <w:rPr>
                <w:rFonts w:cs="Arial"/>
              </w:rPr>
              <w:t>String</w:t>
            </w:r>
          </w:p>
        </w:tc>
        <w:tc>
          <w:tcPr>
            <w:tcW w:w="990" w:type="dxa"/>
          </w:tcPr>
          <w:p w14:paraId="6B356B95" w14:textId="77777777" w:rsidR="001C1483" w:rsidRPr="006144E8" w:rsidRDefault="001C1483" w:rsidP="001B6A55">
            <w:pPr>
              <w:rPr>
                <w:rFonts w:cs="Arial"/>
              </w:rPr>
            </w:pPr>
            <w:r>
              <w:rPr>
                <w:rFonts w:cs="Arial"/>
              </w:rPr>
              <w:t>NA</w:t>
            </w:r>
          </w:p>
        </w:tc>
        <w:tc>
          <w:tcPr>
            <w:tcW w:w="2880" w:type="dxa"/>
          </w:tcPr>
          <w:p w14:paraId="7B6D258B" w14:textId="77777777" w:rsidR="001C1483" w:rsidRPr="006144E8" w:rsidRDefault="001C1483" w:rsidP="001B6A55">
            <w:pPr>
              <w:rPr>
                <w:rFonts w:cs="Arial"/>
              </w:rPr>
            </w:pPr>
            <w:r w:rsidRPr="006144E8">
              <w:rPr>
                <w:rFonts w:cs="Arial"/>
              </w:rPr>
              <w:t>Checksum value of the file</w:t>
            </w:r>
          </w:p>
        </w:tc>
      </w:tr>
      <w:tr w:rsidR="001C1483" w:rsidRPr="006144E8" w14:paraId="17F40729" w14:textId="77777777" w:rsidTr="001B6A55">
        <w:tc>
          <w:tcPr>
            <w:tcW w:w="738" w:type="dxa"/>
          </w:tcPr>
          <w:p w14:paraId="10495FAE" w14:textId="77777777" w:rsidR="001C1483" w:rsidRPr="006144E8" w:rsidRDefault="001C1483" w:rsidP="001B6A55">
            <w:pPr>
              <w:rPr>
                <w:rFonts w:cs="Arial"/>
              </w:rPr>
            </w:pPr>
            <w:r w:rsidRPr="006144E8">
              <w:rPr>
                <w:rFonts w:cs="Arial"/>
              </w:rPr>
              <w:t>3</w:t>
            </w:r>
          </w:p>
        </w:tc>
        <w:tc>
          <w:tcPr>
            <w:tcW w:w="2100" w:type="dxa"/>
          </w:tcPr>
          <w:p w14:paraId="69E848B6" w14:textId="77777777" w:rsidR="001C1483" w:rsidRPr="006144E8" w:rsidRDefault="001C1483" w:rsidP="001B6A55">
            <w:pPr>
              <w:rPr>
                <w:rFonts w:cs="Arial"/>
              </w:rPr>
            </w:pPr>
            <w:proofErr w:type="gramStart"/>
            <w:r w:rsidRPr="006144E8">
              <w:rPr>
                <w:rFonts w:cs="Arial"/>
              </w:rPr>
              <w:t>recordsCount</w:t>
            </w:r>
            <w:proofErr w:type="gramEnd"/>
          </w:p>
        </w:tc>
        <w:tc>
          <w:tcPr>
            <w:tcW w:w="1419" w:type="dxa"/>
          </w:tcPr>
          <w:p w14:paraId="0F3A584B" w14:textId="77777777" w:rsidR="001C1483" w:rsidRPr="006144E8" w:rsidRDefault="001C1483" w:rsidP="001B6A55">
            <w:pPr>
              <w:rPr>
                <w:rFonts w:cs="Arial"/>
              </w:rPr>
            </w:pPr>
            <w:r w:rsidRPr="006144E8">
              <w:rPr>
                <w:rFonts w:cs="Arial"/>
              </w:rPr>
              <w:t>Yes</w:t>
            </w:r>
          </w:p>
        </w:tc>
        <w:tc>
          <w:tcPr>
            <w:tcW w:w="1161" w:type="dxa"/>
          </w:tcPr>
          <w:p w14:paraId="4C59F77B" w14:textId="77777777" w:rsidR="001C1483" w:rsidRPr="006144E8" w:rsidRDefault="001C1483" w:rsidP="001B6A55">
            <w:pPr>
              <w:rPr>
                <w:rFonts w:cs="Arial"/>
              </w:rPr>
            </w:pPr>
            <w:r w:rsidRPr="006144E8">
              <w:rPr>
                <w:rFonts w:cs="Arial"/>
              </w:rPr>
              <w:t>Integer</w:t>
            </w:r>
          </w:p>
        </w:tc>
        <w:tc>
          <w:tcPr>
            <w:tcW w:w="990" w:type="dxa"/>
          </w:tcPr>
          <w:p w14:paraId="32781967" w14:textId="77777777" w:rsidR="001C1483" w:rsidRPr="006144E8" w:rsidRDefault="001C1483" w:rsidP="001B6A55">
            <w:pPr>
              <w:rPr>
                <w:rFonts w:cs="Arial"/>
              </w:rPr>
            </w:pPr>
            <w:r w:rsidRPr="006144E8">
              <w:rPr>
                <w:rFonts w:cs="Arial"/>
              </w:rPr>
              <w:t>NA</w:t>
            </w:r>
          </w:p>
        </w:tc>
        <w:tc>
          <w:tcPr>
            <w:tcW w:w="2880" w:type="dxa"/>
          </w:tcPr>
          <w:p w14:paraId="44735797" w14:textId="77777777" w:rsidR="001C1483" w:rsidRPr="006144E8" w:rsidRDefault="001C1483" w:rsidP="001B6A55">
            <w:pPr>
              <w:rPr>
                <w:rFonts w:cs="Arial"/>
              </w:rPr>
            </w:pPr>
            <w:r w:rsidRPr="006144E8">
              <w:rPr>
                <w:rFonts w:cs="Arial"/>
              </w:rPr>
              <w:t>Total number of records in the file</w:t>
            </w:r>
          </w:p>
        </w:tc>
      </w:tr>
    </w:tbl>
    <w:p w14:paraId="07C3786E" w14:textId="77777777" w:rsidR="001C1483" w:rsidRDefault="001C1483" w:rsidP="001C1483">
      <w:pPr>
        <w:rPr>
          <w:rFonts w:cs="Arial"/>
          <w:color w:val="FF0000"/>
        </w:rPr>
      </w:pPr>
    </w:p>
    <w:p w14:paraId="70EFC0D7" w14:textId="77777777" w:rsidR="001C1483" w:rsidRDefault="001C1483" w:rsidP="001C1483">
      <w:pPr>
        <w:pStyle w:val="Heading4"/>
        <w:tabs>
          <w:tab w:val="num" w:pos="810"/>
        </w:tabs>
        <w:jc w:val="both"/>
      </w:pPr>
      <w:r>
        <w:t xml:space="preserve">NotifyTargetFile API - </w:t>
      </w:r>
      <w:r w:rsidRPr="00D164C4">
        <w:t>Response</w:t>
      </w:r>
    </w:p>
    <w:p w14:paraId="38C5F0BE" w14:textId="77777777" w:rsidR="001C1483" w:rsidRDefault="001C1483" w:rsidP="001C1483">
      <w:pPr>
        <w:rPr>
          <w:rFonts w:cs="Arial"/>
          <w:color w:val="FF0000"/>
        </w:rPr>
      </w:pPr>
    </w:p>
    <w:tbl>
      <w:tblPr>
        <w:tblStyle w:val="TableGrid"/>
        <w:tblW w:w="9180" w:type="dxa"/>
        <w:tblLayout w:type="fixed"/>
        <w:tblLook w:val="04A0" w:firstRow="1" w:lastRow="0" w:firstColumn="1" w:lastColumn="0" w:noHBand="0" w:noVBand="1"/>
      </w:tblPr>
      <w:tblGrid>
        <w:gridCol w:w="1188"/>
        <w:gridCol w:w="3315"/>
        <w:gridCol w:w="1095"/>
        <w:gridCol w:w="1800"/>
        <w:gridCol w:w="1782"/>
      </w:tblGrid>
      <w:tr w:rsidR="001C1483" w:rsidRPr="006144E8" w14:paraId="07902E2D" w14:textId="77777777" w:rsidTr="001B6A55">
        <w:tc>
          <w:tcPr>
            <w:tcW w:w="1188" w:type="dxa"/>
            <w:shd w:val="clear" w:color="auto" w:fill="D9D9D9" w:themeFill="background1" w:themeFillShade="D9"/>
          </w:tcPr>
          <w:p w14:paraId="1CB16D96" w14:textId="77777777" w:rsidR="001C1483" w:rsidRPr="006144E8" w:rsidRDefault="001C1483" w:rsidP="001B6A55">
            <w:pPr>
              <w:jc w:val="both"/>
              <w:rPr>
                <w:rFonts w:cs="Arial"/>
              </w:rPr>
            </w:pPr>
            <w:proofErr w:type="gramStart"/>
            <w:r w:rsidRPr="006144E8">
              <w:rPr>
                <w:rFonts w:cs="Arial"/>
              </w:rPr>
              <w:t>Response  Status</w:t>
            </w:r>
            <w:proofErr w:type="gramEnd"/>
          </w:p>
        </w:tc>
        <w:tc>
          <w:tcPr>
            <w:tcW w:w="3315" w:type="dxa"/>
            <w:shd w:val="clear" w:color="auto" w:fill="D9D9D9" w:themeFill="background1" w:themeFillShade="D9"/>
          </w:tcPr>
          <w:p w14:paraId="5DC5CEAF" w14:textId="77777777" w:rsidR="001C1483" w:rsidRPr="006144E8" w:rsidRDefault="001C1483" w:rsidP="001B6A55">
            <w:pPr>
              <w:jc w:val="both"/>
              <w:rPr>
                <w:rFonts w:cs="Arial"/>
              </w:rPr>
            </w:pPr>
            <w:r w:rsidRPr="006144E8">
              <w:rPr>
                <w:rFonts w:cs="Arial"/>
              </w:rPr>
              <w:t>Body Example</w:t>
            </w:r>
          </w:p>
        </w:tc>
        <w:tc>
          <w:tcPr>
            <w:tcW w:w="1095" w:type="dxa"/>
            <w:shd w:val="clear" w:color="auto" w:fill="D9D9D9" w:themeFill="background1" w:themeFillShade="D9"/>
          </w:tcPr>
          <w:p w14:paraId="0896FC73" w14:textId="77777777" w:rsidR="001C1483" w:rsidRPr="006144E8" w:rsidRDefault="001C1483" w:rsidP="001B6A55">
            <w:pPr>
              <w:jc w:val="both"/>
              <w:rPr>
                <w:rFonts w:cs="Arial"/>
              </w:rPr>
            </w:pPr>
            <w:r w:rsidRPr="006144E8">
              <w:rPr>
                <w:rFonts w:cs="Arial"/>
              </w:rPr>
              <w:t>HTTP Status Code</w:t>
            </w:r>
          </w:p>
        </w:tc>
        <w:tc>
          <w:tcPr>
            <w:tcW w:w="1800" w:type="dxa"/>
            <w:shd w:val="clear" w:color="auto" w:fill="D9D9D9" w:themeFill="background1" w:themeFillShade="D9"/>
          </w:tcPr>
          <w:p w14:paraId="235F7855" w14:textId="77777777" w:rsidR="001C1483" w:rsidRPr="006144E8" w:rsidRDefault="001C1483" w:rsidP="001B6A55">
            <w:pPr>
              <w:jc w:val="both"/>
              <w:rPr>
                <w:rFonts w:cs="Arial"/>
              </w:rPr>
            </w:pPr>
            <w:r w:rsidRPr="006144E8">
              <w:rPr>
                <w:rFonts w:cs="Arial"/>
              </w:rPr>
              <w:t>Content Type</w:t>
            </w:r>
          </w:p>
        </w:tc>
        <w:tc>
          <w:tcPr>
            <w:tcW w:w="1782" w:type="dxa"/>
            <w:shd w:val="clear" w:color="auto" w:fill="D9D9D9" w:themeFill="background1" w:themeFillShade="D9"/>
          </w:tcPr>
          <w:p w14:paraId="20982355" w14:textId="77777777" w:rsidR="001C1483" w:rsidRPr="006144E8" w:rsidRDefault="001C1483" w:rsidP="001B6A55">
            <w:pPr>
              <w:jc w:val="both"/>
              <w:rPr>
                <w:rFonts w:cs="Arial"/>
              </w:rPr>
            </w:pPr>
            <w:r w:rsidRPr="006144E8">
              <w:rPr>
                <w:rFonts w:cs="Arial"/>
              </w:rPr>
              <w:t>Description</w:t>
            </w:r>
          </w:p>
        </w:tc>
      </w:tr>
      <w:tr w:rsidR="001C1483" w:rsidRPr="006144E8" w14:paraId="3F8DDDEE" w14:textId="77777777" w:rsidTr="001B6A55">
        <w:trPr>
          <w:trHeight w:val="346"/>
        </w:trPr>
        <w:tc>
          <w:tcPr>
            <w:tcW w:w="1188" w:type="dxa"/>
          </w:tcPr>
          <w:p w14:paraId="414833F6" w14:textId="77777777" w:rsidR="001C1483" w:rsidRPr="006144E8" w:rsidRDefault="001C1483" w:rsidP="001B6A55">
            <w:pPr>
              <w:rPr>
                <w:rFonts w:cs="Arial"/>
              </w:rPr>
            </w:pPr>
            <w:r w:rsidRPr="006144E8">
              <w:rPr>
                <w:rFonts w:cs="Arial"/>
              </w:rPr>
              <w:t>Successful</w:t>
            </w:r>
          </w:p>
        </w:tc>
        <w:tc>
          <w:tcPr>
            <w:tcW w:w="3315" w:type="dxa"/>
          </w:tcPr>
          <w:p w14:paraId="09FE4661" w14:textId="77777777" w:rsidR="001C1483" w:rsidRPr="006144E8" w:rsidRDefault="001C1483" w:rsidP="001B6A55">
            <w:pPr>
              <w:rPr>
                <w:rFonts w:cs="Arial"/>
              </w:rPr>
            </w:pPr>
          </w:p>
        </w:tc>
        <w:tc>
          <w:tcPr>
            <w:tcW w:w="1095" w:type="dxa"/>
          </w:tcPr>
          <w:p w14:paraId="7ADE9AD3" w14:textId="77777777" w:rsidR="001C1483" w:rsidRPr="006144E8" w:rsidRDefault="001C1483" w:rsidP="001B6A55">
            <w:pPr>
              <w:rPr>
                <w:rFonts w:cs="Arial"/>
              </w:rPr>
            </w:pPr>
            <w:r w:rsidRPr="006144E8">
              <w:rPr>
                <w:rFonts w:cs="Arial"/>
              </w:rPr>
              <w:t>202</w:t>
            </w:r>
          </w:p>
        </w:tc>
        <w:tc>
          <w:tcPr>
            <w:tcW w:w="1800" w:type="dxa"/>
          </w:tcPr>
          <w:p w14:paraId="48E69B92" w14:textId="77777777" w:rsidR="001C1483" w:rsidRPr="006144E8" w:rsidRDefault="001C1483" w:rsidP="001B6A55">
            <w:pPr>
              <w:rPr>
                <w:rFonts w:cs="Arial"/>
              </w:rPr>
            </w:pPr>
            <w:r w:rsidRPr="006144E8">
              <w:rPr>
                <w:rFonts w:cs="Arial"/>
              </w:rPr>
              <w:t>Application/json</w:t>
            </w:r>
          </w:p>
        </w:tc>
        <w:tc>
          <w:tcPr>
            <w:tcW w:w="1782" w:type="dxa"/>
          </w:tcPr>
          <w:p w14:paraId="51EB00E3" w14:textId="77777777" w:rsidR="001C1483" w:rsidRPr="006144E8" w:rsidRDefault="001C1483" w:rsidP="001B6A55">
            <w:pPr>
              <w:rPr>
                <w:rFonts w:cs="Arial"/>
              </w:rPr>
            </w:pPr>
          </w:p>
        </w:tc>
      </w:tr>
      <w:tr w:rsidR="001C1483" w:rsidRPr="006144E8" w14:paraId="64F13262" w14:textId="77777777" w:rsidTr="001B6A55">
        <w:trPr>
          <w:trHeight w:val="346"/>
        </w:trPr>
        <w:tc>
          <w:tcPr>
            <w:tcW w:w="1188" w:type="dxa"/>
          </w:tcPr>
          <w:p w14:paraId="4087C8A8" w14:textId="77777777" w:rsidR="001C1483" w:rsidRPr="006144E8" w:rsidRDefault="001C1483" w:rsidP="001B6A55">
            <w:pPr>
              <w:rPr>
                <w:rFonts w:cs="Arial"/>
              </w:rPr>
            </w:pPr>
            <w:r w:rsidRPr="006144E8">
              <w:rPr>
                <w:rFonts w:cs="Arial"/>
              </w:rPr>
              <w:t>Failure</w:t>
            </w:r>
          </w:p>
        </w:tc>
        <w:tc>
          <w:tcPr>
            <w:tcW w:w="3315" w:type="dxa"/>
          </w:tcPr>
          <w:p w14:paraId="34299CAA" w14:textId="77777777" w:rsidR="001C1483" w:rsidRPr="006144E8" w:rsidRDefault="001C1483" w:rsidP="001B6A55">
            <w:pPr>
              <w:rPr>
                <w:rFonts w:cs="Arial"/>
              </w:rPr>
            </w:pPr>
            <w:r w:rsidRPr="006144E8">
              <w:rPr>
                <w:rFonts w:cs="Arial"/>
              </w:rPr>
              <w:t>{</w:t>
            </w:r>
          </w:p>
          <w:p w14:paraId="3B6BF21C" w14:textId="77777777" w:rsidR="001C1483" w:rsidRPr="006144E8" w:rsidRDefault="003F5A2D" w:rsidP="001B6A55">
            <w:pPr>
              <w:rPr>
                <w:rFonts w:cs="Arial"/>
              </w:rPr>
            </w:pPr>
            <w:r>
              <w:rPr>
                <w:rFonts w:cs="Arial"/>
              </w:rPr>
              <w:t>"</w:t>
            </w:r>
            <w:proofErr w:type="gramStart"/>
            <w:r w:rsidR="001C1483">
              <w:rPr>
                <w:rFonts w:cs="Arial"/>
              </w:rPr>
              <w:t>failureReason</w:t>
            </w:r>
            <w:proofErr w:type="gramEnd"/>
            <w:r>
              <w:rPr>
                <w:rFonts w:cs="Arial"/>
              </w:rPr>
              <w:t>"</w:t>
            </w:r>
            <w:r w:rsidR="001C1483" w:rsidRPr="006144E8">
              <w:rPr>
                <w:rFonts w:cs="Arial"/>
              </w:rPr>
              <w:t xml:space="preserve">: </w:t>
            </w:r>
            <w:r>
              <w:rPr>
                <w:rFonts w:cs="Arial"/>
              </w:rPr>
              <w:t>"</w:t>
            </w:r>
            <w:r w:rsidR="001C1483" w:rsidRPr="006144E8">
              <w:rPr>
                <w:rFonts w:cs="Arial"/>
              </w:rPr>
              <w:t>&lt;Description     of the failure reason&gt;</w:t>
            </w:r>
            <w:r>
              <w:rPr>
                <w:rFonts w:cs="Arial"/>
              </w:rPr>
              <w:t>"</w:t>
            </w:r>
          </w:p>
          <w:p w14:paraId="3733F989" w14:textId="77777777" w:rsidR="001C1483" w:rsidRPr="008749ED" w:rsidRDefault="001C1483" w:rsidP="001B6A55">
            <w:pPr>
              <w:rPr>
                <w:rFonts w:cs="Arial"/>
                <w:highlight w:val="lightGray"/>
              </w:rPr>
            </w:pPr>
            <w:r w:rsidRPr="006144E8">
              <w:rPr>
                <w:rFonts w:cs="Arial"/>
              </w:rPr>
              <w:t>}</w:t>
            </w:r>
          </w:p>
        </w:tc>
        <w:tc>
          <w:tcPr>
            <w:tcW w:w="1095" w:type="dxa"/>
          </w:tcPr>
          <w:p w14:paraId="5FF8BCAF" w14:textId="77777777" w:rsidR="001C1483" w:rsidRPr="006144E8" w:rsidRDefault="001C1483" w:rsidP="001B6A55">
            <w:pPr>
              <w:rPr>
                <w:rFonts w:cs="Arial"/>
                <w:szCs w:val="20"/>
              </w:rPr>
            </w:pPr>
            <w:r w:rsidRPr="006144E8">
              <w:rPr>
                <w:rFonts w:cs="Arial"/>
                <w:szCs w:val="20"/>
              </w:rPr>
              <w:t>400</w:t>
            </w:r>
          </w:p>
          <w:p w14:paraId="646B5D17" w14:textId="77777777" w:rsidR="001C1483" w:rsidRPr="006144E8" w:rsidRDefault="001C1483" w:rsidP="001B6A55">
            <w:pPr>
              <w:rPr>
                <w:rFonts w:cs="Arial"/>
                <w:szCs w:val="20"/>
              </w:rPr>
            </w:pPr>
          </w:p>
        </w:tc>
        <w:tc>
          <w:tcPr>
            <w:tcW w:w="1800" w:type="dxa"/>
          </w:tcPr>
          <w:p w14:paraId="05DF1B31" w14:textId="77777777" w:rsidR="001C1483" w:rsidRPr="006144E8" w:rsidRDefault="001C1483" w:rsidP="001B6A55">
            <w:pPr>
              <w:rPr>
                <w:rFonts w:cs="Arial"/>
                <w:szCs w:val="20"/>
              </w:rPr>
            </w:pPr>
            <w:r w:rsidRPr="006144E8">
              <w:rPr>
                <w:rFonts w:cs="Arial"/>
                <w:szCs w:val="20"/>
              </w:rPr>
              <w:t>Application/json</w:t>
            </w:r>
          </w:p>
        </w:tc>
        <w:tc>
          <w:tcPr>
            <w:tcW w:w="1782" w:type="dxa"/>
          </w:tcPr>
          <w:p w14:paraId="5B22E67D" w14:textId="77777777" w:rsidR="001C1483" w:rsidRPr="006144E8" w:rsidRDefault="001C1483" w:rsidP="001B6A55">
            <w:pPr>
              <w:rPr>
                <w:rFonts w:cs="Arial"/>
                <w:szCs w:val="20"/>
              </w:rPr>
            </w:pPr>
            <w:r w:rsidRPr="006144E8">
              <w:rPr>
                <w:rFonts w:cs="Arial"/>
                <w:szCs w:val="20"/>
              </w:rPr>
              <w:t xml:space="preserve">In case parameter value is invalid </w:t>
            </w:r>
            <w:r w:rsidR="003F5A2D">
              <w:rPr>
                <w:rFonts w:cs="Arial"/>
                <w:szCs w:val="20"/>
              </w:rPr>
              <w:t>"</w:t>
            </w:r>
            <w:r w:rsidR="00A9180B">
              <w:rPr>
                <w:rFonts w:cs="Arial"/>
                <w:szCs w:val="20"/>
              </w:rPr>
              <w:t>&lt;</w:t>
            </w:r>
            <w:r w:rsidRPr="006144E8">
              <w:rPr>
                <w:rFonts w:cs="Arial"/>
                <w:szCs w:val="20"/>
              </w:rPr>
              <w:t xml:space="preserve">Parameter </w:t>
            </w:r>
            <w:proofErr w:type="gramStart"/>
            <w:r w:rsidRPr="006144E8">
              <w:rPr>
                <w:rFonts w:cs="Arial"/>
                <w:szCs w:val="20"/>
              </w:rPr>
              <w:t>Name :</w:t>
            </w:r>
            <w:proofErr w:type="gramEnd"/>
            <w:r w:rsidRPr="006144E8">
              <w:rPr>
                <w:rFonts w:cs="Arial"/>
                <w:szCs w:val="20"/>
              </w:rPr>
              <w:t xml:space="preserve"> Invalid Value</w:t>
            </w:r>
            <w:r w:rsidR="00A9180B">
              <w:rPr>
                <w:rFonts w:cs="Arial"/>
                <w:szCs w:val="20"/>
              </w:rPr>
              <w:t>&gt;</w:t>
            </w:r>
            <w:r w:rsidR="003F5A2D">
              <w:rPr>
                <w:rFonts w:cs="Arial"/>
                <w:szCs w:val="20"/>
              </w:rPr>
              <w:t>"</w:t>
            </w:r>
            <w:r w:rsidRPr="006144E8">
              <w:rPr>
                <w:rFonts w:cs="Arial"/>
                <w:szCs w:val="20"/>
              </w:rPr>
              <w:t xml:space="preserve"> shall be returned in failure reason</w:t>
            </w:r>
          </w:p>
        </w:tc>
      </w:tr>
      <w:tr w:rsidR="001C1483" w:rsidRPr="006144E8" w14:paraId="25F74420" w14:textId="77777777" w:rsidTr="001B6A55">
        <w:trPr>
          <w:trHeight w:val="346"/>
        </w:trPr>
        <w:tc>
          <w:tcPr>
            <w:tcW w:w="1188" w:type="dxa"/>
          </w:tcPr>
          <w:p w14:paraId="1426C5CD" w14:textId="77777777" w:rsidR="001C1483" w:rsidRPr="006144E8" w:rsidRDefault="001C1483" w:rsidP="001B6A55">
            <w:pPr>
              <w:rPr>
                <w:rFonts w:cs="Arial"/>
              </w:rPr>
            </w:pPr>
          </w:p>
        </w:tc>
        <w:tc>
          <w:tcPr>
            <w:tcW w:w="3315" w:type="dxa"/>
          </w:tcPr>
          <w:p w14:paraId="2E7F080A" w14:textId="77777777" w:rsidR="001C1483" w:rsidRPr="006144E8" w:rsidRDefault="001C1483" w:rsidP="001B6A55">
            <w:pPr>
              <w:rPr>
                <w:rFonts w:cs="Arial"/>
              </w:rPr>
            </w:pPr>
          </w:p>
        </w:tc>
        <w:tc>
          <w:tcPr>
            <w:tcW w:w="1095" w:type="dxa"/>
          </w:tcPr>
          <w:p w14:paraId="5A6434CF" w14:textId="77777777" w:rsidR="001C1483" w:rsidRPr="006144E8" w:rsidRDefault="001C1483" w:rsidP="001B6A55">
            <w:pPr>
              <w:rPr>
                <w:rFonts w:cs="Arial"/>
                <w:szCs w:val="20"/>
              </w:rPr>
            </w:pPr>
            <w:r w:rsidRPr="006144E8">
              <w:rPr>
                <w:rFonts w:cs="Arial"/>
                <w:szCs w:val="20"/>
              </w:rPr>
              <w:t>400</w:t>
            </w:r>
          </w:p>
        </w:tc>
        <w:tc>
          <w:tcPr>
            <w:tcW w:w="1800" w:type="dxa"/>
          </w:tcPr>
          <w:p w14:paraId="514AC67C" w14:textId="77777777" w:rsidR="001C1483" w:rsidRPr="006144E8" w:rsidRDefault="001C1483" w:rsidP="001B6A55">
            <w:pPr>
              <w:rPr>
                <w:rFonts w:cs="Arial"/>
                <w:szCs w:val="20"/>
              </w:rPr>
            </w:pPr>
            <w:r w:rsidRPr="006144E8">
              <w:rPr>
                <w:rFonts w:cs="Arial"/>
                <w:szCs w:val="20"/>
              </w:rPr>
              <w:t>Application/json</w:t>
            </w:r>
          </w:p>
        </w:tc>
        <w:tc>
          <w:tcPr>
            <w:tcW w:w="1782" w:type="dxa"/>
          </w:tcPr>
          <w:p w14:paraId="3CAD625B" w14:textId="77777777" w:rsidR="001C1483" w:rsidRPr="006144E8" w:rsidRDefault="001C1483" w:rsidP="001B6A55">
            <w:pPr>
              <w:rPr>
                <w:rFonts w:cs="Arial"/>
                <w:szCs w:val="20"/>
              </w:rPr>
            </w:pPr>
            <w:r w:rsidRPr="006144E8">
              <w:rPr>
                <w:rFonts w:cs="Arial"/>
                <w:szCs w:val="20"/>
              </w:rPr>
              <w:t>In case mandatory parameter is missing</w:t>
            </w:r>
          </w:p>
          <w:p w14:paraId="62A318B2" w14:textId="77777777" w:rsidR="001C1483" w:rsidRPr="006144E8" w:rsidRDefault="003F5A2D" w:rsidP="001B6A55">
            <w:pPr>
              <w:rPr>
                <w:rFonts w:cs="Arial"/>
                <w:szCs w:val="20"/>
              </w:rPr>
            </w:pPr>
            <w:r>
              <w:rPr>
                <w:rFonts w:cs="Arial"/>
                <w:szCs w:val="20"/>
              </w:rPr>
              <w:t>"</w:t>
            </w:r>
            <w:r w:rsidR="00A9180B">
              <w:rPr>
                <w:rFonts w:cs="Arial"/>
                <w:szCs w:val="20"/>
              </w:rPr>
              <w:t>&lt;Parameter Name&gt;</w:t>
            </w:r>
            <w:r w:rsidR="001C1483" w:rsidRPr="006144E8">
              <w:rPr>
                <w:rFonts w:cs="Arial"/>
                <w:szCs w:val="20"/>
              </w:rPr>
              <w:t>: Not Present</w:t>
            </w:r>
            <w:r>
              <w:rPr>
                <w:rFonts w:cs="Arial"/>
                <w:szCs w:val="20"/>
              </w:rPr>
              <w:t>"</w:t>
            </w:r>
            <w:r w:rsidR="001C1483" w:rsidRPr="006144E8">
              <w:rPr>
                <w:rFonts w:cs="Arial"/>
                <w:szCs w:val="20"/>
              </w:rPr>
              <w:t xml:space="preserve"> shall be returned in failure reason</w:t>
            </w:r>
          </w:p>
        </w:tc>
      </w:tr>
      <w:tr w:rsidR="001C1483" w:rsidRPr="006144E8" w14:paraId="17DA3E6E" w14:textId="77777777" w:rsidTr="001B6A55">
        <w:trPr>
          <w:trHeight w:val="346"/>
        </w:trPr>
        <w:tc>
          <w:tcPr>
            <w:tcW w:w="1188" w:type="dxa"/>
          </w:tcPr>
          <w:p w14:paraId="19FD42D7" w14:textId="77777777" w:rsidR="001C1483" w:rsidRPr="006144E8" w:rsidRDefault="001C1483" w:rsidP="001B6A55">
            <w:pPr>
              <w:rPr>
                <w:rFonts w:cs="Arial"/>
              </w:rPr>
            </w:pPr>
          </w:p>
        </w:tc>
        <w:tc>
          <w:tcPr>
            <w:tcW w:w="3315" w:type="dxa"/>
          </w:tcPr>
          <w:p w14:paraId="23F9E2F6" w14:textId="77777777" w:rsidR="001C1483" w:rsidRPr="006144E8" w:rsidRDefault="001C1483" w:rsidP="001B6A55">
            <w:pPr>
              <w:rPr>
                <w:rFonts w:cs="Arial"/>
              </w:rPr>
            </w:pPr>
          </w:p>
        </w:tc>
        <w:tc>
          <w:tcPr>
            <w:tcW w:w="1095" w:type="dxa"/>
          </w:tcPr>
          <w:p w14:paraId="4484BB54" w14:textId="77777777" w:rsidR="001C1483" w:rsidRPr="006144E8" w:rsidRDefault="001C1483" w:rsidP="001B6A55">
            <w:pPr>
              <w:rPr>
                <w:rFonts w:cs="Arial"/>
                <w:szCs w:val="20"/>
              </w:rPr>
            </w:pPr>
            <w:r w:rsidRPr="006144E8">
              <w:rPr>
                <w:rFonts w:cs="Arial"/>
                <w:szCs w:val="20"/>
              </w:rPr>
              <w:t>500</w:t>
            </w:r>
          </w:p>
        </w:tc>
        <w:tc>
          <w:tcPr>
            <w:tcW w:w="1800" w:type="dxa"/>
          </w:tcPr>
          <w:p w14:paraId="331355B1" w14:textId="77777777" w:rsidR="001C1483" w:rsidRPr="006144E8" w:rsidRDefault="001C1483" w:rsidP="001B6A55">
            <w:pPr>
              <w:rPr>
                <w:rFonts w:cs="Arial"/>
                <w:szCs w:val="20"/>
              </w:rPr>
            </w:pPr>
            <w:r w:rsidRPr="006144E8">
              <w:rPr>
                <w:rFonts w:cs="Arial"/>
                <w:szCs w:val="20"/>
              </w:rPr>
              <w:t>Application/json</w:t>
            </w:r>
          </w:p>
        </w:tc>
        <w:tc>
          <w:tcPr>
            <w:tcW w:w="1782" w:type="dxa"/>
          </w:tcPr>
          <w:p w14:paraId="07CB286B" w14:textId="77777777" w:rsidR="001C1483" w:rsidRPr="006144E8" w:rsidRDefault="001C1483" w:rsidP="001B6A55">
            <w:pPr>
              <w:rPr>
                <w:rFonts w:cs="Arial"/>
                <w:szCs w:val="20"/>
              </w:rPr>
            </w:pPr>
            <w:r w:rsidRPr="006144E8">
              <w:rPr>
                <w:rFonts w:cs="Arial"/>
                <w:szCs w:val="20"/>
              </w:rPr>
              <w:t xml:space="preserve">In case of internal error </w:t>
            </w:r>
            <w:r w:rsidR="003F5A2D">
              <w:rPr>
                <w:rFonts w:cs="Arial"/>
                <w:szCs w:val="20"/>
              </w:rPr>
              <w:t>"</w:t>
            </w:r>
            <w:r w:rsidRPr="006144E8">
              <w:rPr>
                <w:rFonts w:cs="Arial"/>
                <w:szCs w:val="20"/>
              </w:rPr>
              <w:t>Internal Error</w:t>
            </w:r>
            <w:r w:rsidR="003F5A2D">
              <w:rPr>
                <w:rFonts w:cs="Arial"/>
                <w:szCs w:val="20"/>
              </w:rPr>
              <w:t>"</w:t>
            </w:r>
            <w:r w:rsidRPr="006144E8">
              <w:rPr>
                <w:rFonts w:cs="Arial"/>
                <w:szCs w:val="20"/>
              </w:rPr>
              <w:t xml:space="preserve"> shall be returned in the failure reason</w:t>
            </w:r>
          </w:p>
        </w:tc>
      </w:tr>
    </w:tbl>
    <w:p w14:paraId="2A99C639" w14:textId="77777777" w:rsidR="001C1483" w:rsidRDefault="001C1483" w:rsidP="001C1483">
      <w:pPr>
        <w:rPr>
          <w:rFonts w:cs="Arial"/>
          <w:color w:val="FF0000"/>
        </w:rPr>
      </w:pPr>
    </w:p>
    <w:p w14:paraId="68563E63" w14:textId="77777777" w:rsidR="008749ED" w:rsidRDefault="008749ED" w:rsidP="008749ED">
      <w:pPr>
        <w:pStyle w:val="Heading3"/>
        <w:tabs>
          <w:tab w:val="num" w:pos="540"/>
        </w:tabs>
        <w:jc w:val="both"/>
      </w:pPr>
      <w:bookmarkStart w:id="217" w:name="_Toc410383284"/>
      <w:bookmarkStart w:id="218" w:name="_Toc411454396"/>
      <w:bookmarkEnd w:id="216"/>
      <w:r w:rsidRPr="00D8470D">
        <w:t>CDRFileProcessedStatus</w:t>
      </w:r>
      <w:r>
        <w:t xml:space="preserve"> Notification API</w:t>
      </w:r>
      <w:bookmarkEnd w:id="217"/>
      <w:bookmarkEnd w:id="218"/>
    </w:p>
    <w:p w14:paraId="4FA45952" w14:textId="77777777" w:rsidR="008749ED" w:rsidRDefault="008749ED" w:rsidP="008749ED">
      <w:r>
        <w:t>NMS</w:t>
      </w:r>
      <w:r w:rsidRPr="000B5468">
        <w:t xml:space="preserve"> shall </w:t>
      </w:r>
      <w:r>
        <w:t>invoke the notification</w:t>
      </w:r>
      <w:r w:rsidRPr="000B5468">
        <w:t xml:space="preserve"> API </w:t>
      </w:r>
      <w:r>
        <w:t>of IVROBD platform to notify the receipt of the CDR files</w:t>
      </w:r>
    </w:p>
    <w:p w14:paraId="6F037434" w14:textId="77777777" w:rsidR="008749ED" w:rsidRPr="002A3A31" w:rsidRDefault="008749ED" w:rsidP="008749ED">
      <w:pPr>
        <w:pStyle w:val="Heading4"/>
        <w:tabs>
          <w:tab w:val="num" w:pos="810"/>
        </w:tabs>
        <w:jc w:val="both"/>
      </w:pPr>
      <w:r w:rsidRPr="00D8470D">
        <w:t>CDRFileProcessedStatus</w:t>
      </w:r>
      <w:r>
        <w:t xml:space="preserve"> API</w:t>
      </w:r>
      <w:r w:rsidRPr="00D164C4">
        <w:t xml:space="preserve"> </w:t>
      </w:r>
      <w:r>
        <w:t>- Request</w:t>
      </w:r>
    </w:p>
    <w:p w14:paraId="728DF1CA" w14:textId="77777777" w:rsidR="008749ED" w:rsidRDefault="008749ED" w:rsidP="008749ED">
      <w:pPr>
        <w:rPr>
          <w:b/>
        </w:rPr>
      </w:pPr>
    </w:p>
    <w:p w14:paraId="4A81B8CF" w14:textId="77777777" w:rsidR="008749ED" w:rsidRDefault="008749ED" w:rsidP="008749ED">
      <w:pPr>
        <w:rPr>
          <w:rStyle w:val="Hyperlink"/>
        </w:rPr>
      </w:pPr>
      <w:r w:rsidRPr="00DE1B6A">
        <w:rPr>
          <w:b/>
        </w:rPr>
        <w:t>URL</w:t>
      </w:r>
      <w:r w:rsidRPr="00EB6872">
        <w:t>:</w:t>
      </w:r>
      <w:r w:rsidRPr="00CF009D">
        <w:rPr>
          <w:szCs w:val="20"/>
        </w:rPr>
        <w:t xml:space="preserve"> </w:t>
      </w:r>
      <w:r w:rsidRPr="00E723A6">
        <w:rPr>
          <w:szCs w:val="20"/>
        </w:rPr>
        <w:t>http://&lt;IVROBDAPI</w:t>
      </w:r>
      <w:proofErr w:type="gramStart"/>
      <w:r w:rsidRPr="00E723A6">
        <w:rPr>
          <w:szCs w:val="20"/>
        </w:rPr>
        <w:t>:port</w:t>
      </w:r>
      <w:proofErr w:type="gramEnd"/>
      <w:r w:rsidRPr="00E723A6">
        <w:rPr>
          <w:szCs w:val="20"/>
        </w:rPr>
        <w:t>&gt;/</w:t>
      </w:r>
      <w:r>
        <w:rPr>
          <w:szCs w:val="20"/>
        </w:rPr>
        <w:t>o</w:t>
      </w:r>
      <w:r w:rsidRPr="00E723A6">
        <w:rPr>
          <w:szCs w:val="20"/>
        </w:rPr>
        <w:t>bd</w:t>
      </w:r>
      <w:r>
        <w:rPr>
          <w:szCs w:val="20"/>
        </w:rPr>
        <w:t>manager</w:t>
      </w:r>
      <w:r w:rsidRPr="00E723A6">
        <w:rPr>
          <w:szCs w:val="20"/>
        </w:rPr>
        <w:t>/</w:t>
      </w:r>
      <w:r w:rsidRPr="00D8470D">
        <w:rPr>
          <w:b/>
          <w:szCs w:val="20"/>
        </w:rPr>
        <w:t>NotifyCDRFileProcessedStatus</w:t>
      </w:r>
    </w:p>
    <w:p w14:paraId="6D9BC2B9" w14:textId="77777777" w:rsidR="008749ED" w:rsidRPr="00EB6872" w:rsidRDefault="008749ED" w:rsidP="008749ED">
      <w:r w:rsidRPr="0060501A">
        <w:rPr>
          <w:b/>
        </w:rPr>
        <w:t>Method</w:t>
      </w:r>
      <w:r w:rsidRPr="00EB6872">
        <w:t xml:space="preserve">: </w:t>
      </w:r>
      <w:r>
        <w:t>Post</w:t>
      </w:r>
    </w:p>
    <w:p w14:paraId="0B8A3822" w14:textId="77777777" w:rsidR="008749ED" w:rsidRDefault="008749ED" w:rsidP="008749ED">
      <w:pPr>
        <w:pStyle w:val="Heading5"/>
        <w:tabs>
          <w:tab w:val="num" w:pos="810"/>
        </w:tabs>
        <w:jc w:val="both"/>
      </w:pPr>
      <w:r>
        <w:t>Validations</w:t>
      </w:r>
    </w:p>
    <w:p w14:paraId="50982CD1" w14:textId="77777777" w:rsidR="008749ED" w:rsidRPr="008B550E" w:rsidRDefault="008749ED" w:rsidP="008749ED">
      <w:pPr>
        <w:pStyle w:val="ListParagraph"/>
        <w:numPr>
          <w:ilvl w:val="0"/>
          <w:numId w:val="6"/>
        </w:numPr>
        <w:jc w:val="both"/>
        <w:rPr>
          <w:rFonts w:eastAsia="Calibri" w:cs="Arial"/>
          <w:szCs w:val="22"/>
        </w:rPr>
      </w:pPr>
      <w:r w:rsidRPr="008B550E">
        <w:rPr>
          <w:rFonts w:eastAsia="Calibri" w:cs="Arial"/>
          <w:szCs w:val="22"/>
        </w:rPr>
        <w:t>IVR OBD Manager shall return Failure with appropriate http error code in following case</w:t>
      </w:r>
    </w:p>
    <w:p w14:paraId="78FC3E2A" w14:textId="77777777" w:rsidR="008749ED" w:rsidRDefault="008749ED" w:rsidP="008749ED">
      <w:pPr>
        <w:pStyle w:val="ListParagraph"/>
        <w:numPr>
          <w:ilvl w:val="1"/>
          <w:numId w:val="6"/>
        </w:numPr>
        <w:jc w:val="both"/>
      </w:pPr>
      <w:r>
        <w:t>Invalid Filename</w:t>
      </w:r>
    </w:p>
    <w:p w14:paraId="7FE9D534" w14:textId="77777777" w:rsidR="008749ED" w:rsidRDefault="008749ED" w:rsidP="008749ED">
      <w:pPr>
        <w:pStyle w:val="ListParagraph"/>
        <w:numPr>
          <w:ilvl w:val="1"/>
          <w:numId w:val="6"/>
        </w:numPr>
        <w:jc w:val="both"/>
      </w:pPr>
      <w:r>
        <w:t>Any mandatory Parameters are missing</w:t>
      </w:r>
    </w:p>
    <w:p w14:paraId="48A52726" w14:textId="77777777" w:rsidR="008749ED" w:rsidRPr="00683DC1" w:rsidRDefault="008749ED" w:rsidP="008749ED">
      <w:pPr>
        <w:pStyle w:val="ListParagraph"/>
        <w:numPr>
          <w:ilvl w:val="1"/>
          <w:numId w:val="6"/>
        </w:numPr>
        <w:jc w:val="both"/>
      </w:pPr>
      <w:r>
        <w:t xml:space="preserve">Invalid </w:t>
      </w:r>
      <w:r>
        <w:rPr>
          <w:rFonts w:eastAsia="Arial" w:cs="Arial"/>
          <w:sz w:val="18"/>
          <w:szCs w:val="18"/>
        </w:rPr>
        <w:t>cdr</w:t>
      </w:r>
      <w:r w:rsidRPr="00A66531">
        <w:rPr>
          <w:rFonts w:eastAsia="Arial" w:cs="Arial"/>
          <w:sz w:val="18"/>
          <w:szCs w:val="18"/>
        </w:rPr>
        <w:t>FileProcessingStatus</w:t>
      </w:r>
      <w:r>
        <w:t xml:space="preserve"> codes.</w:t>
      </w:r>
    </w:p>
    <w:p w14:paraId="02DBAF01" w14:textId="77777777" w:rsidR="008749ED" w:rsidRDefault="008749ED" w:rsidP="008749ED"/>
    <w:p w14:paraId="40D576CE" w14:textId="77777777" w:rsidR="008749ED" w:rsidRDefault="008749ED" w:rsidP="008749ED">
      <w:pPr>
        <w:pStyle w:val="Heading5"/>
        <w:tabs>
          <w:tab w:val="num" w:pos="810"/>
        </w:tabs>
        <w:jc w:val="both"/>
      </w:pPr>
      <w:r>
        <w:t>Http time Out</w:t>
      </w:r>
    </w:p>
    <w:p w14:paraId="583B9494" w14:textId="77777777" w:rsidR="001B6EFF" w:rsidRPr="0088526F" w:rsidRDefault="001B6EFF" w:rsidP="00D7621C"/>
    <w:tbl>
      <w:tblPr>
        <w:tblStyle w:val="TableGrid"/>
        <w:tblW w:w="2653" w:type="pct"/>
        <w:tblLayout w:type="fixed"/>
        <w:tblLook w:val="04A0" w:firstRow="1" w:lastRow="0" w:firstColumn="1" w:lastColumn="0" w:noHBand="0" w:noVBand="1"/>
      </w:tblPr>
      <w:tblGrid>
        <w:gridCol w:w="2718"/>
        <w:gridCol w:w="1801"/>
      </w:tblGrid>
      <w:tr w:rsidR="001B6EFF" w:rsidRPr="00FF4865" w14:paraId="4BBD8BBC" w14:textId="77777777" w:rsidTr="00D55576">
        <w:trPr>
          <w:trHeight w:val="244"/>
        </w:trPr>
        <w:tc>
          <w:tcPr>
            <w:tcW w:w="3007" w:type="pct"/>
            <w:shd w:val="clear" w:color="auto" w:fill="D9D9D9" w:themeFill="background1" w:themeFillShade="D9"/>
            <w:vAlign w:val="bottom"/>
          </w:tcPr>
          <w:p w14:paraId="00BFD726" w14:textId="77777777" w:rsidR="001B6EFF" w:rsidRPr="00FF4865" w:rsidRDefault="001B6EF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AAD7710" w14:textId="77777777" w:rsidR="001B6EFF" w:rsidRPr="00FF4865" w:rsidRDefault="001B6EFF" w:rsidP="00D55576">
            <w:pPr>
              <w:jc w:val="both"/>
              <w:rPr>
                <w:szCs w:val="20"/>
              </w:rPr>
            </w:pPr>
            <w:r>
              <w:rPr>
                <w:rFonts w:eastAsia="Times New Roman" w:cs="Arial"/>
                <w:b/>
                <w:szCs w:val="20"/>
              </w:rPr>
              <w:t>Description</w:t>
            </w:r>
          </w:p>
        </w:tc>
      </w:tr>
      <w:tr w:rsidR="001B6EFF" w:rsidRPr="00FF4865" w14:paraId="1C64D05E" w14:textId="77777777" w:rsidTr="00D55576">
        <w:trPr>
          <w:trHeight w:val="386"/>
        </w:trPr>
        <w:tc>
          <w:tcPr>
            <w:tcW w:w="3007" w:type="pct"/>
          </w:tcPr>
          <w:p w14:paraId="41A69851" w14:textId="77777777" w:rsidR="001B6EFF" w:rsidRPr="00FF4865" w:rsidRDefault="001B6EFF" w:rsidP="00D55576">
            <w:pPr>
              <w:tabs>
                <w:tab w:val="left" w:pos="1114"/>
              </w:tabs>
              <w:ind w:left="360" w:hanging="360"/>
              <w:jc w:val="both"/>
              <w:rPr>
                <w:rFonts w:cs="Arial"/>
                <w:szCs w:val="20"/>
              </w:rPr>
            </w:pPr>
            <w:r>
              <w:rPr>
                <w:rFonts w:cs="Arial"/>
                <w:szCs w:val="20"/>
              </w:rPr>
              <w:t>Offline</w:t>
            </w:r>
          </w:p>
        </w:tc>
        <w:tc>
          <w:tcPr>
            <w:tcW w:w="1993" w:type="pct"/>
          </w:tcPr>
          <w:p w14:paraId="2F2E4048" w14:textId="77777777" w:rsidR="001B6EFF" w:rsidRPr="00FF4865" w:rsidRDefault="001B6EF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629A6131" w14:textId="77777777" w:rsidR="008749ED" w:rsidRDefault="008749ED" w:rsidP="008749ED">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8749ED" w14:paraId="55079878" w14:textId="77777777" w:rsidTr="00246898">
        <w:tc>
          <w:tcPr>
            <w:tcW w:w="540" w:type="dxa"/>
            <w:shd w:val="clear" w:color="auto" w:fill="CCCCCC"/>
            <w:tcMar>
              <w:top w:w="100" w:type="dxa"/>
              <w:left w:w="100" w:type="dxa"/>
              <w:bottom w:w="100" w:type="dxa"/>
              <w:right w:w="100" w:type="dxa"/>
            </w:tcMar>
          </w:tcPr>
          <w:p w14:paraId="578F73BC" w14:textId="77777777" w:rsidR="008749ED" w:rsidRDefault="008749ED" w:rsidP="00246898">
            <w:pPr>
              <w:pStyle w:val="Normal1"/>
              <w:spacing w:line="240" w:lineRule="auto"/>
              <w:jc w:val="both"/>
            </w:pPr>
          </w:p>
        </w:tc>
        <w:tc>
          <w:tcPr>
            <w:tcW w:w="8650" w:type="dxa"/>
            <w:tcMar>
              <w:top w:w="100" w:type="dxa"/>
              <w:left w:w="100" w:type="dxa"/>
              <w:bottom w:w="100" w:type="dxa"/>
              <w:right w:w="100" w:type="dxa"/>
            </w:tcMar>
          </w:tcPr>
          <w:p w14:paraId="3557D275" w14:textId="77777777" w:rsidR="008749ED" w:rsidRPr="00A66531" w:rsidRDefault="008749ED" w:rsidP="00246898">
            <w:pPr>
              <w:rPr>
                <w:rFonts w:eastAsia="Arial" w:cs="Arial"/>
                <w:sz w:val="18"/>
                <w:szCs w:val="18"/>
              </w:rPr>
            </w:pPr>
            <w:r w:rsidRPr="00A66531">
              <w:rPr>
                <w:rFonts w:eastAsia="Arial" w:cs="Arial"/>
                <w:sz w:val="18"/>
                <w:szCs w:val="18"/>
              </w:rPr>
              <w:t>{</w:t>
            </w:r>
          </w:p>
          <w:p w14:paraId="0531A035" w14:textId="77777777" w:rsidR="008749ED" w:rsidRPr="00A66531" w:rsidRDefault="003F5A2D" w:rsidP="00246898">
            <w:pPr>
              <w:rPr>
                <w:rFonts w:eastAsia="Arial" w:cs="Arial"/>
                <w:sz w:val="18"/>
                <w:szCs w:val="18"/>
              </w:rPr>
            </w:pPr>
            <w:r>
              <w:rPr>
                <w:rFonts w:eastAsia="Arial" w:cs="Arial"/>
                <w:sz w:val="18"/>
                <w:szCs w:val="18"/>
              </w:rPr>
              <w:t>"</w:t>
            </w:r>
            <w:proofErr w:type="gramStart"/>
            <w:r w:rsidR="008749ED">
              <w:rPr>
                <w:rFonts w:eastAsia="Arial" w:cs="Arial"/>
                <w:sz w:val="18"/>
                <w:szCs w:val="18"/>
              </w:rPr>
              <w:t>cdr</w:t>
            </w:r>
            <w:r w:rsidR="008749ED" w:rsidRPr="00A66531">
              <w:rPr>
                <w:rFonts w:eastAsia="Arial" w:cs="Arial"/>
                <w:sz w:val="18"/>
                <w:szCs w:val="18"/>
              </w:rPr>
              <w:t>FileProcessingStatus</w:t>
            </w:r>
            <w:proofErr w:type="gramEnd"/>
            <w:r>
              <w:rPr>
                <w:rFonts w:eastAsia="Arial" w:cs="Arial"/>
                <w:sz w:val="18"/>
                <w:szCs w:val="18"/>
              </w:rPr>
              <w:t>"</w:t>
            </w:r>
            <w:r w:rsidR="008749ED" w:rsidRPr="00A66531">
              <w:rPr>
                <w:rFonts w:eastAsia="Arial" w:cs="Arial"/>
                <w:sz w:val="18"/>
                <w:szCs w:val="18"/>
              </w:rPr>
              <w:t>: 8000,</w:t>
            </w:r>
          </w:p>
          <w:p w14:paraId="5BDBD297" w14:textId="77777777" w:rsidR="008749ED" w:rsidRPr="00A66531" w:rsidRDefault="003F5A2D" w:rsidP="00246898">
            <w:pPr>
              <w:rPr>
                <w:rFonts w:eastAsia="Arial" w:cs="Arial"/>
                <w:sz w:val="18"/>
                <w:szCs w:val="18"/>
              </w:rPr>
            </w:pPr>
            <w:r>
              <w:rPr>
                <w:rFonts w:eastAsia="Arial" w:cs="Arial"/>
                <w:sz w:val="18"/>
                <w:szCs w:val="18"/>
              </w:rPr>
              <w:t>"</w:t>
            </w:r>
            <w:proofErr w:type="gramStart"/>
            <w:r w:rsidR="008749ED" w:rsidRPr="00A66531">
              <w:rPr>
                <w:rFonts w:eastAsia="Arial" w:cs="Arial"/>
                <w:sz w:val="18"/>
                <w:szCs w:val="18"/>
              </w:rPr>
              <w:t>file</w:t>
            </w:r>
            <w:r w:rsidR="008749ED">
              <w:rPr>
                <w:rFonts w:eastAsia="Arial" w:cs="Arial"/>
                <w:sz w:val="18"/>
                <w:szCs w:val="18"/>
              </w:rPr>
              <w:t>N</w:t>
            </w:r>
            <w:r w:rsidR="008749ED" w:rsidRPr="00A66531">
              <w:rPr>
                <w:rFonts w:eastAsia="Arial" w:cs="Arial"/>
                <w:sz w:val="18"/>
                <w:szCs w:val="18"/>
              </w:rPr>
              <w:t>ame</w:t>
            </w:r>
            <w:proofErr w:type="gramEnd"/>
            <w:r>
              <w:rPr>
                <w:rFonts w:eastAsia="Arial" w:cs="Arial"/>
                <w:sz w:val="18"/>
                <w:szCs w:val="18"/>
              </w:rPr>
              <w:t>"</w:t>
            </w:r>
            <w:r w:rsidR="008749ED" w:rsidRPr="00A66531">
              <w:rPr>
                <w:rFonts w:eastAsia="Arial" w:cs="Arial"/>
                <w:sz w:val="18"/>
                <w:szCs w:val="18"/>
              </w:rPr>
              <w:t xml:space="preserve">: </w:t>
            </w:r>
            <w:r>
              <w:rPr>
                <w:rFonts w:eastAsia="Arial" w:cs="Arial"/>
                <w:sz w:val="18"/>
                <w:szCs w:val="18"/>
              </w:rPr>
              <w:t>"</w:t>
            </w:r>
            <w:r w:rsidR="008749ED" w:rsidRPr="00A66531">
              <w:rPr>
                <w:rFonts w:eastAsia="Arial" w:cs="Arial"/>
                <w:sz w:val="18"/>
                <w:szCs w:val="18"/>
              </w:rPr>
              <w:t>OBD_NMS1_20150127090000</w:t>
            </w:r>
            <w:r>
              <w:rPr>
                <w:rFonts w:eastAsia="Arial" w:cs="Arial"/>
                <w:sz w:val="18"/>
                <w:szCs w:val="18"/>
              </w:rPr>
              <w:t>"</w:t>
            </w:r>
          </w:p>
          <w:p w14:paraId="1B2AD3AF" w14:textId="77777777" w:rsidR="008749ED" w:rsidRPr="00917D66" w:rsidRDefault="008749ED" w:rsidP="00246898">
            <w:pPr>
              <w:rPr>
                <w:rFonts w:eastAsia="Arial" w:cs="Arial"/>
                <w:sz w:val="18"/>
                <w:szCs w:val="18"/>
              </w:rPr>
            </w:pPr>
            <w:r w:rsidRPr="00A66531">
              <w:rPr>
                <w:rFonts w:eastAsia="Arial" w:cs="Arial"/>
                <w:sz w:val="18"/>
                <w:szCs w:val="18"/>
              </w:rPr>
              <w:t>}</w:t>
            </w:r>
          </w:p>
        </w:tc>
      </w:tr>
    </w:tbl>
    <w:p w14:paraId="1F7120C4" w14:textId="77777777" w:rsidR="008749ED" w:rsidRDefault="008749ED" w:rsidP="008749ED">
      <w:pPr>
        <w:pStyle w:val="Heading5"/>
        <w:tabs>
          <w:tab w:val="num" w:pos="810"/>
        </w:tabs>
        <w:jc w:val="both"/>
      </w:pPr>
      <w:r>
        <w:t>Body Elements</w:t>
      </w:r>
    </w:p>
    <w:tbl>
      <w:tblPr>
        <w:tblStyle w:val="TableGrid"/>
        <w:tblW w:w="9198" w:type="dxa"/>
        <w:tblLayout w:type="fixed"/>
        <w:tblLook w:val="04A0" w:firstRow="1" w:lastRow="0" w:firstColumn="1" w:lastColumn="0" w:noHBand="0" w:noVBand="1"/>
      </w:tblPr>
      <w:tblGrid>
        <w:gridCol w:w="558"/>
        <w:gridCol w:w="2250"/>
        <w:gridCol w:w="1260"/>
        <w:gridCol w:w="1440"/>
        <w:gridCol w:w="990"/>
        <w:gridCol w:w="2700"/>
      </w:tblGrid>
      <w:tr w:rsidR="008749ED" w14:paraId="75A7CEAB" w14:textId="77777777" w:rsidTr="00246898">
        <w:tc>
          <w:tcPr>
            <w:tcW w:w="558" w:type="dxa"/>
            <w:shd w:val="clear" w:color="auto" w:fill="D9D9D9" w:themeFill="background1" w:themeFillShade="D9"/>
          </w:tcPr>
          <w:p w14:paraId="5202CBA1" w14:textId="77777777" w:rsidR="008749ED" w:rsidRDefault="008749ED" w:rsidP="00246898">
            <w:r>
              <w:t>#</w:t>
            </w:r>
          </w:p>
        </w:tc>
        <w:tc>
          <w:tcPr>
            <w:tcW w:w="2250" w:type="dxa"/>
            <w:shd w:val="clear" w:color="auto" w:fill="D9D9D9" w:themeFill="background1" w:themeFillShade="D9"/>
          </w:tcPr>
          <w:p w14:paraId="504AC3D1" w14:textId="77777777" w:rsidR="008749ED" w:rsidRDefault="008749ED" w:rsidP="00246898">
            <w:r>
              <w:t>Parameter Name</w:t>
            </w:r>
          </w:p>
        </w:tc>
        <w:tc>
          <w:tcPr>
            <w:tcW w:w="1260" w:type="dxa"/>
            <w:shd w:val="clear" w:color="auto" w:fill="D9D9D9" w:themeFill="background1" w:themeFillShade="D9"/>
          </w:tcPr>
          <w:p w14:paraId="5F470B15" w14:textId="77777777" w:rsidR="008749ED" w:rsidRDefault="008749ED" w:rsidP="00246898">
            <w:r>
              <w:t>Mandatory</w:t>
            </w:r>
          </w:p>
        </w:tc>
        <w:tc>
          <w:tcPr>
            <w:tcW w:w="1440" w:type="dxa"/>
            <w:shd w:val="clear" w:color="auto" w:fill="D9D9D9" w:themeFill="background1" w:themeFillShade="D9"/>
          </w:tcPr>
          <w:p w14:paraId="4380FC85" w14:textId="77777777" w:rsidR="008749ED" w:rsidRDefault="008749ED" w:rsidP="00246898">
            <w:r>
              <w:t>Data type</w:t>
            </w:r>
          </w:p>
        </w:tc>
        <w:tc>
          <w:tcPr>
            <w:tcW w:w="990" w:type="dxa"/>
            <w:shd w:val="clear" w:color="auto" w:fill="D9D9D9" w:themeFill="background1" w:themeFillShade="D9"/>
          </w:tcPr>
          <w:p w14:paraId="466456A1" w14:textId="77777777" w:rsidR="008749ED" w:rsidRDefault="008749ED" w:rsidP="00246898">
            <w:r>
              <w:t>Range</w:t>
            </w:r>
          </w:p>
        </w:tc>
        <w:tc>
          <w:tcPr>
            <w:tcW w:w="2700" w:type="dxa"/>
            <w:shd w:val="clear" w:color="auto" w:fill="D9D9D9" w:themeFill="background1" w:themeFillShade="D9"/>
          </w:tcPr>
          <w:p w14:paraId="125C2FF0" w14:textId="77777777" w:rsidR="008749ED" w:rsidRDefault="008749ED" w:rsidP="00246898">
            <w:r>
              <w:t>Description</w:t>
            </w:r>
          </w:p>
        </w:tc>
      </w:tr>
      <w:tr w:rsidR="008749ED" w14:paraId="2A8C8A8C" w14:textId="77777777" w:rsidTr="00246898">
        <w:tc>
          <w:tcPr>
            <w:tcW w:w="558" w:type="dxa"/>
          </w:tcPr>
          <w:p w14:paraId="41B07713" w14:textId="77777777" w:rsidR="008749ED" w:rsidRDefault="008749ED" w:rsidP="00246898">
            <w:r>
              <w:t>1</w:t>
            </w:r>
          </w:p>
        </w:tc>
        <w:tc>
          <w:tcPr>
            <w:tcW w:w="2250" w:type="dxa"/>
          </w:tcPr>
          <w:p w14:paraId="29D4DE9C" w14:textId="77777777" w:rsidR="008749ED" w:rsidRPr="00031093" w:rsidRDefault="008749ED" w:rsidP="00246898">
            <w:proofErr w:type="gramStart"/>
            <w:r>
              <w:rPr>
                <w:rFonts w:eastAsia="Arial" w:cs="Arial"/>
                <w:sz w:val="18"/>
                <w:szCs w:val="18"/>
              </w:rPr>
              <w:t>cdr</w:t>
            </w:r>
            <w:r w:rsidRPr="00A66531">
              <w:rPr>
                <w:rFonts w:eastAsia="Arial" w:cs="Arial"/>
                <w:sz w:val="18"/>
                <w:szCs w:val="18"/>
              </w:rPr>
              <w:t>FileProcessingStatus</w:t>
            </w:r>
            <w:proofErr w:type="gramEnd"/>
          </w:p>
        </w:tc>
        <w:tc>
          <w:tcPr>
            <w:tcW w:w="1260" w:type="dxa"/>
          </w:tcPr>
          <w:p w14:paraId="666CBDD1" w14:textId="77777777" w:rsidR="008749ED" w:rsidRDefault="008749ED" w:rsidP="00246898">
            <w:r>
              <w:t>Yes</w:t>
            </w:r>
          </w:p>
        </w:tc>
        <w:tc>
          <w:tcPr>
            <w:tcW w:w="1440" w:type="dxa"/>
          </w:tcPr>
          <w:p w14:paraId="74BAEF23" w14:textId="77777777" w:rsidR="008749ED" w:rsidRDefault="008749ED" w:rsidP="00246898">
            <w:r>
              <w:t>Numeric</w:t>
            </w:r>
          </w:p>
        </w:tc>
        <w:tc>
          <w:tcPr>
            <w:tcW w:w="990" w:type="dxa"/>
          </w:tcPr>
          <w:p w14:paraId="4275075A" w14:textId="77777777" w:rsidR="008749ED" w:rsidRDefault="008749ED" w:rsidP="00246898">
            <w:r>
              <w:t xml:space="preserve">Refer section </w:t>
            </w:r>
            <w:r w:rsidR="001639D2">
              <w:fldChar w:fldCharType="begin"/>
            </w:r>
            <w:r w:rsidR="005A748E">
              <w:instrText xml:space="preserve"> REF _Ref410416868 \r \h </w:instrText>
            </w:r>
            <w:r w:rsidR="001639D2">
              <w:fldChar w:fldCharType="separate"/>
            </w:r>
            <w:r w:rsidR="00C9141F">
              <w:t>4.5.2</w:t>
            </w:r>
            <w:r w:rsidR="001639D2">
              <w:fldChar w:fldCharType="end"/>
            </w:r>
          </w:p>
        </w:tc>
        <w:tc>
          <w:tcPr>
            <w:tcW w:w="2700" w:type="dxa"/>
          </w:tcPr>
          <w:p w14:paraId="1EA7E86E" w14:textId="77777777" w:rsidR="008749ED" w:rsidRDefault="008749ED" w:rsidP="005A748E">
            <w:r>
              <w:t xml:space="preserve">The status of CDR file processing. </w:t>
            </w:r>
          </w:p>
        </w:tc>
      </w:tr>
      <w:tr w:rsidR="008749ED" w14:paraId="1CEEC8FD" w14:textId="77777777" w:rsidTr="00246898">
        <w:tc>
          <w:tcPr>
            <w:tcW w:w="558" w:type="dxa"/>
          </w:tcPr>
          <w:p w14:paraId="6CABD461" w14:textId="77777777" w:rsidR="008749ED" w:rsidRDefault="008749ED" w:rsidP="00246898">
            <w:r>
              <w:t>2</w:t>
            </w:r>
          </w:p>
        </w:tc>
        <w:tc>
          <w:tcPr>
            <w:tcW w:w="2250" w:type="dxa"/>
          </w:tcPr>
          <w:p w14:paraId="16FF7DEF" w14:textId="77777777" w:rsidR="008749ED" w:rsidRDefault="00082208" w:rsidP="00246898">
            <w:proofErr w:type="gramStart"/>
            <w:r w:rsidRPr="00A66531">
              <w:rPr>
                <w:rFonts w:eastAsia="Arial" w:cs="Arial"/>
                <w:sz w:val="18"/>
                <w:szCs w:val="18"/>
              </w:rPr>
              <w:t>file</w:t>
            </w:r>
            <w:r>
              <w:rPr>
                <w:rFonts w:eastAsia="Arial" w:cs="Arial"/>
                <w:sz w:val="18"/>
                <w:szCs w:val="18"/>
              </w:rPr>
              <w:t>N</w:t>
            </w:r>
            <w:r w:rsidRPr="00A66531">
              <w:rPr>
                <w:rFonts w:eastAsia="Arial" w:cs="Arial"/>
                <w:sz w:val="18"/>
                <w:szCs w:val="18"/>
              </w:rPr>
              <w:t>ame</w:t>
            </w:r>
            <w:proofErr w:type="gramEnd"/>
          </w:p>
        </w:tc>
        <w:tc>
          <w:tcPr>
            <w:tcW w:w="1260" w:type="dxa"/>
          </w:tcPr>
          <w:p w14:paraId="628EF47E" w14:textId="77777777" w:rsidR="008749ED" w:rsidRDefault="008749ED" w:rsidP="00246898">
            <w:r>
              <w:t>Yes</w:t>
            </w:r>
          </w:p>
        </w:tc>
        <w:tc>
          <w:tcPr>
            <w:tcW w:w="1440" w:type="dxa"/>
          </w:tcPr>
          <w:p w14:paraId="2146683B" w14:textId="77777777" w:rsidR="008749ED" w:rsidRDefault="008749ED" w:rsidP="00246898">
            <w:r>
              <w:t>String</w:t>
            </w:r>
          </w:p>
        </w:tc>
        <w:tc>
          <w:tcPr>
            <w:tcW w:w="990" w:type="dxa"/>
          </w:tcPr>
          <w:p w14:paraId="25196CD6" w14:textId="77777777" w:rsidR="008749ED" w:rsidRDefault="008749ED" w:rsidP="00246898">
            <w:r>
              <w:t>NA</w:t>
            </w:r>
          </w:p>
        </w:tc>
        <w:tc>
          <w:tcPr>
            <w:tcW w:w="2700" w:type="dxa"/>
          </w:tcPr>
          <w:p w14:paraId="5B711991" w14:textId="77777777" w:rsidR="008749ED" w:rsidRDefault="008749ED" w:rsidP="00246898">
            <w:r>
              <w:t>Filename passed in the CDR Filenotification API</w:t>
            </w:r>
          </w:p>
        </w:tc>
      </w:tr>
      <w:tr w:rsidR="008749ED" w14:paraId="3F07772E" w14:textId="77777777" w:rsidTr="00246898">
        <w:trPr>
          <w:trHeight w:val="1725"/>
        </w:trPr>
        <w:tc>
          <w:tcPr>
            <w:tcW w:w="558" w:type="dxa"/>
            <w:vMerge w:val="restart"/>
          </w:tcPr>
          <w:p w14:paraId="0FA14850" w14:textId="77777777" w:rsidR="008749ED" w:rsidRDefault="008749ED" w:rsidP="00246898">
            <w:r>
              <w:t>3</w:t>
            </w:r>
          </w:p>
        </w:tc>
        <w:tc>
          <w:tcPr>
            <w:tcW w:w="2250" w:type="dxa"/>
            <w:vMerge w:val="restart"/>
          </w:tcPr>
          <w:p w14:paraId="395FD398" w14:textId="77777777" w:rsidR="008749ED" w:rsidRPr="00B50DB5" w:rsidRDefault="00BA66F2" w:rsidP="00246898">
            <w:proofErr w:type="gramStart"/>
            <w:r>
              <w:t>failureReason</w:t>
            </w:r>
            <w:proofErr w:type="gramEnd"/>
          </w:p>
        </w:tc>
        <w:tc>
          <w:tcPr>
            <w:tcW w:w="1260" w:type="dxa"/>
            <w:vMerge w:val="restart"/>
          </w:tcPr>
          <w:p w14:paraId="2C454057" w14:textId="77777777" w:rsidR="008749ED" w:rsidRDefault="008749ED" w:rsidP="00246898">
            <w:r>
              <w:t>Yes</w:t>
            </w:r>
          </w:p>
        </w:tc>
        <w:tc>
          <w:tcPr>
            <w:tcW w:w="1440" w:type="dxa"/>
            <w:vMerge w:val="restart"/>
          </w:tcPr>
          <w:p w14:paraId="77C22670" w14:textId="77777777" w:rsidR="008749ED" w:rsidRDefault="008749ED" w:rsidP="00246898">
            <w:r>
              <w:t>String</w:t>
            </w:r>
          </w:p>
        </w:tc>
        <w:tc>
          <w:tcPr>
            <w:tcW w:w="990" w:type="dxa"/>
            <w:vMerge w:val="restart"/>
          </w:tcPr>
          <w:p w14:paraId="6E4998E9" w14:textId="77777777" w:rsidR="008749ED" w:rsidRDefault="008749ED" w:rsidP="00246898"/>
        </w:tc>
        <w:tc>
          <w:tcPr>
            <w:tcW w:w="2700" w:type="dxa"/>
          </w:tcPr>
          <w:p w14:paraId="187C1729" w14:textId="77777777" w:rsidR="008749ED" w:rsidRDefault="008749ED" w:rsidP="00246898">
            <w:pPr>
              <w:rPr>
                <w:szCs w:val="20"/>
              </w:rPr>
            </w:pPr>
            <w:r>
              <w:rPr>
                <w:szCs w:val="20"/>
              </w:rPr>
              <w:t xml:space="preserve">In case file is not accessible. </w:t>
            </w:r>
            <w:r w:rsidR="003F5A2D">
              <w:rPr>
                <w:szCs w:val="20"/>
              </w:rPr>
              <w:t>"</w:t>
            </w:r>
            <w:r>
              <w:rPr>
                <w:szCs w:val="20"/>
              </w:rPr>
              <w:t xml:space="preserve">Unable to access file from location – </w:t>
            </w:r>
            <w:r w:rsidR="003F5A2D">
              <w:rPr>
                <w:szCs w:val="20"/>
              </w:rPr>
              <w:t>"</w:t>
            </w:r>
            <w:r>
              <w:rPr>
                <w:szCs w:val="20"/>
              </w:rPr>
              <w:t>&lt;&lt;IP&gt;&gt;\&lt;&lt;filepath&gt;&gt;\&lt;&lt;filename&gt;&gt;. File: &lt;&lt;filename&gt;&gt;</w:t>
            </w:r>
            <w:r w:rsidR="003F5A2D">
              <w:rPr>
                <w:szCs w:val="20"/>
              </w:rPr>
              <w:t>"</w:t>
            </w:r>
          </w:p>
          <w:p w14:paraId="6B9144C0" w14:textId="77777777" w:rsidR="008749ED" w:rsidRDefault="008749ED" w:rsidP="00246898"/>
        </w:tc>
      </w:tr>
      <w:tr w:rsidR="008749ED" w14:paraId="632A7A47" w14:textId="77777777" w:rsidTr="00246898">
        <w:trPr>
          <w:trHeight w:val="1725"/>
        </w:trPr>
        <w:tc>
          <w:tcPr>
            <w:tcW w:w="558" w:type="dxa"/>
            <w:vMerge/>
          </w:tcPr>
          <w:p w14:paraId="1C73FC40" w14:textId="77777777" w:rsidR="008749ED" w:rsidRDefault="008749ED" w:rsidP="00246898"/>
        </w:tc>
        <w:tc>
          <w:tcPr>
            <w:tcW w:w="2250" w:type="dxa"/>
            <w:vMerge/>
          </w:tcPr>
          <w:p w14:paraId="28A0E33E" w14:textId="77777777" w:rsidR="008749ED" w:rsidRDefault="008749ED" w:rsidP="00246898"/>
        </w:tc>
        <w:tc>
          <w:tcPr>
            <w:tcW w:w="1260" w:type="dxa"/>
            <w:vMerge/>
          </w:tcPr>
          <w:p w14:paraId="3F3A79A5" w14:textId="77777777" w:rsidR="008749ED" w:rsidRDefault="008749ED" w:rsidP="00246898"/>
        </w:tc>
        <w:tc>
          <w:tcPr>
            <w:tcW w:w="1440" w:type="dxa"/>
            <w:vMerge/>
          </w:tcPr>
          <w:p w14:paraId="41598AA7" w14:textId="77777777" w:rsidR="008749ED" w:rsidRDefault="008749ED" w:rsidP="00246898"/>
        </w:tc>
        <w:tc>
          <w:tcPr>
            <w:tcW w:w="990" w:type="dxa"/>
            <w:vMerge/>
          </w:tcPr>
          <w:p w14:paraId="23290F19" w14:textId="77777777" w:rsidR="008749ED" w:rsidRDefault="008749ED" w:rsidP="00246898"/>
        </w:tc>
        <w:tc>
          <w:tcPr>
            <w:tcW w:w="2700" w:type="dxa"/>
          </w:tcPr>
          <w:p w14:paraId="7934F12B" w14:textId="77777777" w:rsidR="008749ED" w:rsidRDefault="008749ED" w:rsidP="00246898">
            <w:pPr>
              <w:rPr>
                <w:szCs w:val="20"/>
              </w:rPr>
            </w:pPr>
            <w:r>
              <w:rPr>
                <w:szCs w:val="20"/>
              </w:rPr>
              <w:t xml:space="preserve">In case </w:t>
            </w:r>
            <w:proofErr w:type="gramStart"/>
            <w:r>
              <w:rPr>
                <w:szCs w:val="20"/>
              </w:rPr>
              <w:t>of  recordsCount</w:t>
            </w:r>
            <w:proofErr w:type="gramEnd"/>
            <w:r>
              <w:rPr>
                <w:szCs w:val="20"/>
              </w:rPr>
              <w:t xml:space="preserve"> mismatch, the format would be: </w:t>
            </w:r>
            <w:r w:rsidR="003F5A2D">
              <w:rPr>
                <w:szCs w:val="20"/>
              </w:rPr>
              <w:t>"</w:t>
            </w:r>
            <w:r>
              <w:rPr>
                <w:szCs w:val="20"/>
              </w:rPr>
              <w:t>Error in recordscount value: Expected value &lt;&lt;Passed by IMI.&gt;&gt;. Actual Value</w:t>
            </w:r>
            <w:proofErr w:type="gramStart"/>
            <w:r>
              <w:rPr>
                <w:szCs w:val="20"/>
              </w:rPr>
              <w:t>:&lt;</w:t>
            </w:r>
            <w:proofErr w:type="gramEnd"/>
            <w:r>
              <w:rPr>
                <w:szCs w:val="20"/>
              </w:rPr>
              <w:t>&lt;calculated by NMS&gt;&gt;. File: &lt;&lt;Filename&gt;&gt;</w:t>
            </w:r>
            <w:r w:rsidR="003F5A2D">
              <w:rPr>
                <w:szCs w:val="20"/>
              </w:rPr>
              <w:t>"</w:t>
            </w:r>
          </w:p>
          <w:p w14:paraId="7F14FC92" w14:textId="77777777" w:rsidR="008749ED" w:rsidRDefault="008749ED" w:rsidP="00246898">
            <w:pPr>
              <w:rPr>
                <w:szCs w:val="20"/>
              </w:rPr>
            </w:pPr>
          </w:p>
        </w:tc>
      </w:tr>
      <w:tr w:rsidR="008749ED" w14:paraId="30A13C57" w14:textId="77777777" w:rsidTr="00246898">
        <w:trPr>
          <w:trHeight w:val="1725"/>
        </w:trPr>
        <w:tc>
          <w:tcPr>
            <w:tcW w:w="558" w:type="dxa"/>
            <w:vMerge/>
          </w:tcPr>
          <w:p w14:paraId="6FA1DEC4" w14:textId="77777777" w:rsidR="008749ED" w:rsidRDefault="008749ED" w:rsidP="00246898"/>
        </w:tc>
        <w:tc>
          <w:tcPr>
            <w:tcW w:w="2250" w:type="dxa"/>
            <w:vMerge/>
          </w:tcPr>
          <w:p w14:paraId="2FEBF167" w14:textId="77777777" w:rsidR="008749ED" w:rsidRDefault="008749ED" w:rsidP="00246898"/>
        </w:tc>
        <w:tc>
          <w:tcPr>
            <w:tcW w:w="1260" w:type="dxa"/>
            <w:vMerge/>
          </w:tcPr>
          <w:p w14:paraId="0998BAFD" w14:textId="77777777" w:rsidR="008749ED" w:rsidRDefault="008749ED" w:rsidP="00246898"/>
        </w:tc>
        <w:tc>
          <w:tcPr>
            <w:tcW w:w="1440" w:type="dxa"/>
            <w:vMerge/>
          </w:tcPr>
          <w:p w14:paraId="434A22B9" w14:textId="77777777" w:rsidR="008749ED" w:rsidRDefault="008749ED" w:rsidP="00246898"/>
        </w:tc>
        <w:tc>
          <w:tcPr>
            <w:tcW w:w="990" w:type="dxa"/>
            <w:vMerge/>
          </w:tcPr>
          <w:p w14:paraId="0E22F07F" w14:textId="77777777" w:rsidR="008749ED" w:rsidRDefault="008749ED" w:rsidP="00246898"/>
        </w:tc>
        <w:tc>
          <w:tcPr>
            <w:tcW w:w="2700" w:type="dxa"/>
          </w:tcPr>
          <w:p w14:paraId="6D70F114" w14:textId="77777777" w:rsidR="008749ED" w:rsidRDefault="008749ED" w:rsidP="00246898">
            <w:pPr>
              <w:rPr>
                <w:szCs w:val="20"/>
              </w:rPr>
            </w:pPr>
          </w:p>
          <w:p w14:paraId="20DD8E45" w14:textId="77777777" w:rsidR="008749ED" w:rsidRDefault="008749ED" w:rsidP="00246898">
            <w:pPr>
              <w:rPr>
                <w:szCs w:val="20"/>
              </w:rPr>
            </w:pPr>
            <w:r>
              <w:rPr>
                <w:szCs w:val="20"/>
              </w:rPr>
              <w:t xml:space="preserve">In case </w:t>
            </w:r>
            <w:proofErr w:type="gramStart"/>
            <w:r>
              <w:rPr>
                <w:szCs w:val="20"/>
              </w:rPr>
              <w:t>of  checksum</w:t>
            </w:r>
            <w:proofErr w:type="gramEnd"/>
            <w:r>
              <w:rPr>
                <w:szCs w:val="20"/>
              </w:rPr>
              <w:t xml:space="preserve"> mismatch, the format would be: </w:t>
            </w:r>
            <w:r w:rsidR="003F5A2D">
              <w:rPr>
                <w:szCs w:val="20"/>
              </w:rPr>
              <w:t>"</w:t>
            </w:r>
            <w:r>
              <w:rPr>
                <w:szCs w:val="20"/>
              </w:rPr>
              <w:t>Error in checksum value: Expected value &lt;&lt;Passed by IMI.&gt;&gt;. Actual Value</w:t>
            </w:r>
            <w:proofErr w:type="gramStart"/>
            <w:r>
              <w:rPr>
                <w:szCs w:val="20"/>
              </w:rPr>
              <w:t>:&lt;</w:t>
            </w:r>
            <w:proofErr w:type="gramEnd"/>
            <w:r>
              <w:rPr>
                <w:szCs w:val="20"/>
              </w:rPr>
              <w:t>&lt;calculated by NMS&gt;&gt;. File: &lt;&lt;Filename&gt;&gt;</w:t>
            </w:r>
          </w:p>
          <w:p w14:paraId="6EA7A63C" w14:textId="77777777" w:rsidR="008749ED" w:rsidRDefault="008749ED" w:rsidP="00246898">
            <w:pPr>
              <w:rPr>
                <w:szCs w:val="20"/>
              </w:rPr>
            </w:pPr>
          </w:p>
        </w:tc>
      </w:tr>
      <w:tr w:rsidR="008749ED" w14:paraId="4BFCBCF0" w14:textId="77777777" w:rsidTr="00246898">
        <w:trPr>
          <w:trHeight w:val="1725"/>
        </w:trPr>
        <w:tc>
          <w:tcPr>
            <w:tcW w:w="558" w:type="dxa"/>
            <w:vMerge/>
          </w:tcPr>
          <w:p w14:paraId="3494A8DA" w14:textId="77777777" w:rsidR="008749ED" w:rsidRDefault="008749ED" w:rsidP="00246898"/>
        </w:tc>
        <w:tc>
          <w:tcPr>
            <w:tcW w:w="2250" w:type="dxa"/>
            <w:vMerge/>
          </w:tcPr>
          <w:p w14:paraId="461E8577" w14:textId="77777777" w:rsidR="008749ED" w:rsidRDefault="008749ED" w:rsidP="00246898"/>
        </w:tc>
        <w:tc>
          <w:tcPr>
            <w:tcW w:w="1260" w:type="dxa"/>
            <w:vMerge/>
          </w:tcPr>
          <w:p w14:paraId="1BF31101" w14:textId="77777777" w:rsidR="008749ED" w:rsidRDefault="008749ED" w:rsidP="00246898"/>
        </w:tc>
        <w:tc>
          <w:tcPr>
            <w:tcW w:w="1440" w:type="dxa"/>
            <w:vMerge/>
          </w:tcPr>
          <w:p w14:paraId="56E026FB" w14:textId="77777777" w:rsidR="008749ED" w:rsidRDefault="008749ED" w:rsidP="00246898"/>
        </w:tc>
        <w:tc>
          <w:tcPr>
            <w:tcW w:w="990" w:type="dxa"/>
            <w:vMerge/>
          </w:tcPr>
          <w:p w14:paraId="7044604B" w14:textId="77777777" w:rsidR="008749ED" w:rsidRDefault="008749ED" w:rsidP="00246898"/>
        </w:tc>
        <w:tc>
          <w:tcPr>
            <w:tcW w:w="2700" w:type="dxa"/>
          </w:tcPr>
          <w:p w14:paraId="0A2F19C8" w14:textId="77777777" w:rsidR="008749ED" w:rsidRDefault="008749ED" w:rsidP="00246898">
            <w:pPr>
              <w:rPr>
                <w:szCs w:val="20"/>
              </w:rPr>
            </w:pPr>
            <w:r>
              <w:rPr>
                <w:szCs w:val="20"/>
              </w:rPr>
              <w:t xml:space="preserve">Contains the reason for rejection of the file. In the format </w:t>
            </w:r>
            <w:r w:rsidR="003F5A2D">
              <w:rPr>
                <w:szCs w:val="20"/>
              </w:rPr>
              <w:t>"</w:t>
            </w:r>
            <w:r>
              <w:rPr>
                <w:szCs w:val="20"/>
              </w:rPr>
              <w:t>File</w:t>
            </w:r>
            <w:proofErr w:type="gramStart"/>
            <w:r>
              <w:rPr>
                <w:szCs w:val="20"/>
              </w:rPr>
              <w:t>:&lt;</w:t>
            </w:r>
            <w:proofErr w:type="gramEnd"/>
            <w:r>
              <w:rPr>
                <w:szCs w:val="20"/>
              </w:rPr>
              <w:t>&lt;CDR filename&gt;&gt;. Error in Record with Request ID: &lt;&lt;&gt;&gt;. Field &lt;&lt;fieldname&gt;&gt; is &lt;&lt;missing| invalid&gt;&gt;</w:t>
            </w:r>
            <w:r>
              <w:t>.</w:t>
            </w:r>
          </w:p>
        </w:tc>
      </w:tr>
    </w:tbl>
    <w:p w14:paraId="39E90E44" w14:textId="77777777" w:rsidR="008749ED" w:rsidRDefault="008749ED" w:rsidP="008749ED"/>
    <w:p w14:paraId="3CD520B1" w14:textId="77777777" w:rsidR="008749ED" w:rsidRDefault="008749ED" w:rsidP="008749ED">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8749ED" w14:paraId="2CD7AF81" w14:textId="77777777" w:rsidTr="00246898">
        <w:tc>
          <w:tcPr>
            <w:tcW w:w="1489" w:type="dxa"/>
            <w:shd w:val="clear" w:color="auto" w:fill="D9D9D9" w:themeFill="background1" w:themeFillShade="D9"/>
          </w:tcPr>
          <w:p w14:paraId="575405E8" w14:textId="77777777" w:rsidR="008749ED" w:rsidRDefault="008749ED" w:rsidP="00246898">
            <w:r>
              <w:t>Header Name</w:t>
            </w:r>
          </w:p>
        </w:tc>
        <w:tc>
          <w:tcPr>
            <w:tcW w:w="1813" w:type="dxa"/>
            <w:shd w:val="clear" w:color="auto" w:fill="D9D9D9" w:themeFill="background1" w:themeFillShade="D9"/>
          </w:tcPr>
          <w:p w14:paraId="4D738CCB" w14:textId="77777777" w:rsidR="008749ED" w:rsidRDefault="008749ED" w:rsidP="00246898">
            <w:r>
              <w:t>Header Value</w:t>
            </w:r>
          </w:p>
        </w:tc>
        <w:tc>
          <w:tcPr>
            <w:tcW w:w="1340" w:type="dxa"/>
            <w:shd w:val="clear" w:color="auto" w:fill="D9D9D9" w:themeFill="background1" w:themeFillShade="D9"/>
          </w:tcPr>
          <w:p w14:paraId="64ED16B8" w14:textId="77777777" w:rsidR="008749ED" w:rsidRDefault="008749ED" w:rsidP="00246898">
            <w:r>
              <w:t>Mandatory</w:t>
            </w:r>
          </w:p>
        </w:tc>
        <w:tc>
          <w:tcPr>
            <w:tcW w:w="4538" w:type="dxa"/>
            <w:shd w:val="clear" w:color="auto" w:fill="D9D9D9" w:themeFill="background1" w:themeFillShade="D9"/>
          </w:tcPr>
          <w:p w14:paraId="768D7BEA" w14:textId="77777777" w:rsidR="008749ED" w:rsidRDefault="008749ED" w:rsidP="00246898">
            <w:r>
              <w:t>Description</w:t>
            </w:r>
          </w:p>
        </w:tc>
      </w:tr>
      <w:tr w:rsidR="008749ED" w14:paraId="1BE046DD" w14:textId="77777777" w:rsidTr="00246898">
        <w:tc>
          <w:tcPr>
            <w:tcW w:w="1489" w:type="dxa"/>
          </w:tcPr>
          <w:p w14:paraId="6974A620" w14:textId="77777777" w:rsidR="008749ED" w:rsidRPr="0065474C" w:rsidRDefault="008749ED" w:rsidP="00246898">
            <w:r>
              <w:t>Content-Type</w:t>
            </w:r>
          </w:p>
        </w:tc>
        <w:tc>
          <w:tcPr>
            <w:tcW w:w="1813" w:type="dxa"/>
          </w:tcPr>
          <w:p w14:paraId="3B1617A8" w14:textId="77777777" w:rsidR="008749ED" w:rsidRDefault="008749ED" w:rsidP="00246898">
            <w:proofErr w:type="gramStart"/>
            <w:r>
              <w:t>application</w:t>
            </w:r>
            <w:proofErr w:type="gramEnd"/>
            <w:r>
              <w:t>/json</w:t>
            </w:r>
          </w:p>
        </w:tc>
        <w:tc>
          <w:tcPr>
            <w:tcW w:w="1340" w:type="dxa"/>
          </w:tcPr>
          <w:p w14:paraId="59964F70" w14:textId="77777777" w:rsidR="008749ED" w:rsidRPr="0065474C" w:rsidRDefault="008749ED" w:rsidP="00246898">
            <w:r>
              <w:t>Yes</w:t>
            </w:r>
          </w:p>
        </w:tc>
        <w:tc>
          <w:tcPr>
            <w:tcW w:w="4538" w:type="dxa"/>
          </w:tcPr>
          <w:p w14:paraId="7672597F" w14:textId="77777777" w:rsidR="008749ED" w:rsidRPr="00BA7AFF" w:rsidRDefault="008749ED" w:rsidP="00246898">
            <w:r>
              <w:t>It specifies the format of the content in the request</w:t>
            </w:r>
          </w:p>
        </w:tc>
      </w:tr>
      <w:tr w:rsidR="008749ED" w14:paraId="278D91DB" w14:textId="77777777" w:rsidTr="00246898">
        <w:tc>
          <w:tcPr>
            <w:tcW w:w="1489" w:type="dxa"/>
          </w:tcPr>
          <w:p w14:paraId="060B4B27" w14:textId="77777777" w:rsidR="008749ED" w:rsidRPr="0065474C" w:rsidRDefault="008749ED" w:rsidP="00246898">
            <w:r>
              <w:t>Accept</w:t>
            </w:r>
          </w:p>
        </w:tc>
        <w:tc>
          <w:tcPr>
            <w:tcW w:w="1813" w:type="dxa"/>
          </w:tcPr>
          <w:p w14:paraId="7A4ED9DA" w14:textId="77777777" w:rsidR="008749ED" w:rsidRPr="0065474C" w:rsidRDefault="008749ED" w:rsidP="00246898">
            <w:proofErr w:type="gramStart"/>
            <w:r>
              <w:t>application</w:t>
            </w:r>
            <w:proofErr w:type="gramEnd"/>
            <w:r>
              <w:t>/json</w:t>
            </w:r>
          </w:p>
        </w:tc>
        <w:tc>
          <w:tcPr>
            <w:tcW w:w="1340" w:type="dxa"/>
          </w:tcPr>
          <w:p w14:paraId="3E08735C" w14:textId="77777777" w:rsidR="008749ED" w:rsidRPr="0065474C" w:rsidRDefault="008749ED" w:rsidP="00246898">
            <w:r>
              <w:t>Yes</w:t>
            </w:r>
          </w:p>
        </w:tc>
        <w:tc>
          <w:tcPr>
            <w:tcW w:w="4538" w:type="dxa"/>
          </w:tcPr>
          <w:p w14:paraId="653E714D" w14:textId="77777777" w:rsidR="008749ED" w:rsidRPr="00706077" w:rsidRDefault="008749ED" w:rsidP="00246898">
            <w:r>
              <w:t>It specifies the format of the content accepted by the API invoker.</w:t>
            </w:r>
          </w:p>
        </w:tc>
      </w:tr>
    </w:tbl>
    <w:p w14:paraId="7D215433" w14:textId="77777777" w:rsidR="008749ED" w:rsidRDefault="008749ED" w:rsidP="008749ED"/>
    <w:p w14:paraId="02A819F9" w14:textId="77777777" w:rsidR="008749ED" w:rsidRDefault="008749ED" w:rsidP="008749ED">
      <w:pPr>
        <w:pStyle w:val="Heading4"/>
        <w:tabs>
          <w:tab w:val="num" w:pos="810"/>
        </w:tabs>
        <w:jc w:val="both"/>
      </w:pPr>
      <w:r w:rsidRPr="00D8470D">
        <w:t>CDRFileProcessedStatus</w:t>
      </w:r>
      <w:r>
        <w:t xml:space="preserve"> API - </w:t>
      </w:r>
      <w:r w:rsidRPr="00D164C4">
        <w:t>Response</w:t>
      </w:r>
    </w:p>
    <w:tbl>
      <w:tblPr>
        <w:tblStyle w:val="TableGrid"/>
        <w:tblW w:w="9180" w:type="dxa"/>
        <w:tblInd w:w="18" w:type="dxa"/>
        <w:tblLayout w:type="fixed"/>
        <w:tblLook w:val="04A0" w:firstRow="1" w:lastRow="0" w:firstColumn="1" w:lastColumn="0" w:noHBand="0" w:noVBand="1"/>
      </w:tblPr>
      <w:tblGrid>
        <w:gridCol w:w="1350"/>
        <w:gridCol w:w="2700"/>
        <w:gridCol w:w="1530"/>
        <w:gridCol w:w="1332"/>
        <w:gridCol w:w="2268"/>
      </w:tblGrid>
      <w:tr w:rsidR="008749ED" w:rsidRPr="00DE1B6A" w14:paraId="1115B648" w14:textId="77777777" w:rsidTr="00246898">
        <w:tc>
          <w:tcPr>
            <w:tcW w:w="1350" w:type="dxa"/>
            <w:shd w:val="clear" w:color="auto" w:fill="D9D9D9" w:themeFill="background1" w:themeFillShade="D9"/>
          </w:tcPr>
          <w:p w14:paraId="05F9193D" w14:textId="77777777" w:rsidR="008749ED" w:rsidRPr="00DE1B6A" w:rsidRDefault="008749ED" w:rsidP="00246898">
            <w:proofErr w:type="gramStart"/>
            <w:r w:rsidRPr="00DE1B6A">
              <w:t>Response  Status</w:t>
            </w:r>
            <w:proofErr w:type="gramEnd"/>
          </w:p>
        </w:tc>
        <w:tc>
          <w:tcPr>
            <w:tcW w:w="2700" w:type="dxa"/>
            <w:shd w:val="clear" w:color="auto" w:fill="D9D9D9" w:themeFill="background1" w:themeFillShade="D9"/>
          </w:tcPr>
          <w:p w14:paraId="4049D9FB" w14:textId="77777777" w:rsidR="008749ED" w:rsidRPr="00DE1B6A" w:rsidRDefault="008749ED" w:rsidP="00246898">
            <w:r w:rsidRPr="00DE1B6A">
              <w:t>Body</w:t>
            </w:r>
            <w:r>
              <w:t xml:space="preserve"> Example</w:t>
            </w:r>
          </w:p>
        </w:tc>
        <w:tc>
          <w:tcPr>
            <w:tcW w:w="1530" w:type="dxa"/>
            <w:shd w:val="clear" w:color="auto" w:fill="D9D9D9" w:themeFill="background1" w:themeFillShade="D9"/>
          </w:tcPr>
          <w:p w14:paraId="6C3C5214" w14:textId="77777777" w:rsidR="008749ED" w:rsidRPr="00DE1B6A" w:rsidRDefault="008749ED" w:rsidP="00246898">
            <w:r w:rsidRPr="00DE1B6A">
              <w:t>HTTP Status Code</w:t>
            </w:r>
          </w:p>
        </w:tc>
        <w:tc>
          <w:tcPr>
            <w:tcW w:w="1332" w:type="dxa"/>
            <w:shd w:val="clear" w:color="auto" w:fill="D9D9D9" w:themeFill="background1" w:themeFillShade="D9"/>
          </w:tcPr>
          <w:p w14:paraId="6125CD5D" w14:textId="77777777" w:rsidR="008749ED" w:rsidRPr="00DE1B6A" w:rsidRDefault="008749ED" w:rsidP="00246898">
            <w:r w:rsidRPr="00DE1B6A">
              <w:t>Content Type</w:t>
            </w:r>
          </w:p>
        </w:tc>
        <w:tc>
          <w:tcPr>
            <w:tcW w:w="2268" w:type="dxa"/>
            <w:shd w:val="clear" w:color="auto" w:fill="D9D9D9" w:themeFill="background1" w:themeFillShade="D9"/>
          </w:tcPr>
          <w:p w14:paraId="02444B9F" w14:textId="77777777" w:rsidR="008749ED" w:rsidRPr="00DE1B6A" w:rsidRDefault="008749ED" w:rsidP="00246898">
            <w:r w:rsidRPr="00DE1B6A">
              <w:t>Description</w:t>
            </w:r>
          </w:p>
        </w:tc>
      </w:tr>
      <w:tr w:rsidR="008749ED" w14:paraId="2C545996" w14:textId="77777777" w:rsidTr="00246898">
        <w:trPr>
          <w:trHeight w:val="346"/>
        </w:trPr>
        <w:tc>
          <w:tcPr>
            <w:tcW w:w="1350" w:type="dxa"/>
          </w:tcPr>
          <w:p w14:paraId="08FE9F62" w14:textId="77777777" w:rsidR="008749ED" w:rsidRPr="00031093" w:rsidRDefault="008749ED" w:rsidP="00246898">
            <w:r w:rsidRPr="00031093">
              <w:t>Successful</w:t>
            </w:r>
          </w:p>
        </w:tc>
        <w:tc>
          <w:tcPr>
            <w:tcW w:w="2700" w:type="dxa"/>
          </w:tcPr>
          <w:p w14:paraId="2B353810" w14:textId="77777777" w:rsidR="008749ED" w:rsidRPr="00031093" w:rsidRDefault="008749ED" w:rsidP="00246898"/>
        </w:tc>
        <w:tc>
          <w:tcPr>
            <w:tcW w:w="1530" w:type="dxa"/>
          </w:tcPr>
          <w:p w14:paraId="33B47FE6" w14:textId="77777777" w:rsidR="008749ED" w:rsidRPr="00031093" w:rsidRDefault="008749ED" w:rsidP="00246898">
            <w:r w:rsidRPr="00031093">
              <w:t>200</w:t>
            </w:r>
          </w:p>
        </w:tc>
        <w:tc>
          <w:tcPr>
            <w:tcW w:w="1332" w:type="dxa"/>
          </w:tcPr>
          <w:p w14:paraId="2E9B7C56" w14:textId="77777777" w:rsidR="008749ED" w:rsidRPr="00031093" w:rsidRDefault="008749ED" w:rsidP="00246898">
            <w:r w:rsidRPr="00031093">
              <w:t>Application/json</w:t>
            </w:r>
          </w:p>
        </w:tc>
        <w:tc>
          <w:tcPr>
            <w:tcW w:w="2268" w:type="dxa"/>
          </w:tcPr>
          <w:p w14:paraId="1DFDCAA8" w14:textId="77777777" w:rsidR="008749ED" w:rsidRPr="00031093" w:rsidRDefault="008749ED" w:rsidP="00246898"/>
        </w:tc>
      </w:tr>
      <w:tr w:rsidR="008749ED" w14:paraId="70A995B1" w14:textId="77777777" w:rsidTr="00246898">
        <w:trPr>
          <w:trHeight w:val="346"/>
        </w:trPr>
        <w:tc>
          <w:tcPr>
            <w:tcW w:w="1350" w:type="dxa"/>
          </w:tcPr>
          <w:p w14:paraId="3AFD9F11" w14:textId="77777777" w:rsidR="008749ED" w:rsidRPr="00031093" w:rsidRDefault="008749ED" w:rsidP="00246898">
            <w:r w:rsidRPr="00031093">
              <w:t>Failure</w:t>
            </w:r>
          </w:p>
        </w:tc>
        <w:tc>
          <w:tcPr>
            <w:tcW w:w="2700" w:type="dxa"/>
          </w:tcPr>
          <w:p w14:paraId="2ECC2545" w14:textId="77777777" w:rsidR="008749ED" w:rsidRPr="00031093" w:rsidRDefault="008749ED" w:rsidP="00246898">
            <w:proofErr w:type="gramStart"/>
            <w:r>
              <w:t>{</w:t>
            </w:r>
            <w:r w:rsidRPr="00031093">
              <w:rPr>
                <w:rFonts w:eastAsia="Arial" w:cs="Arial"/>
              </w:rPr>
              <w:t xml:space="preserve"> </w:t>
            </w:r>
            <w:r w:rsidR="003F5A2D">
              <w:rPr>
                <w:rFonts w:eastAsia="Arial" w:cs="Arial"/>
              </w:rPr>
              <w:t>"</w:t>
            </w:r>
            <w:proofErr w:type="gramEnd"/>
            <w:r w:rsidR="00BA66F2">
              <w:rPr>
                <w:b/>
              </w:rPr>
              <w:t>failureReason</w:t>
            </w:r>
            <w:r w:rsidR="003F5A2D">
              <w:t>"</w:t>
            </w:r>
            <w:r w:rsidRPr="00031093">
              <w:t xml:space="preserve"> : </w:t>
            </w:r>
            <w:r w:rsidR="003F5A2D">
              <w:t>"</w:t>
            </w:r>
            <w:r w:rsidRPr="00031093">
              <w:t>&lt;Description     of the failure reason&gt;</w:t>
            </w:r>
            <w:r w:rsidR="003F5A2D">
              <w:t>"</w:t>
            </w:r>
          </w:p>
          <w:p w14:paraId="68BE9697" w14:textId="77777777" w:rsidR="008749ED" w:rsidRPr="008749ED" w:rsidRDefault="008749ED" w:rsidP="00246898">
            <w:pPr>
              <w:rPr>
                <w:highlight w:val="lightGray"/>
              </w:rPr>
            </w:pPr>
            <w:r w:rsidRPr="00031093">
              <w:t>}</w:t>
            </w:r>
          </w:p>
        </w:tc>
        <w:tc>
          <w:tcPr>
            <w:tcW w:w="1530" w:type="dxa"/>
          </w:tcPr>
          <w:p w14:paraId="72A4067B" w14:textId="77777777" w:rsidR="008749ED" w:rsidRPr="00031093" w:rsidRDefault="008749ED" w:rsidP="00246898">
            <w:pPr>
              <w:rPr>
                <w:szCs w:val="20"/>
              </w:rPr>
            </w:pPr>
            <w:r>
              <w:rPr>
                <w:szCs w:val="20"/>
              </w:rPr>
              <w:t>400</w:t>
            </w:r>
          </w:p>
          <w:p w14:paraId="19997E8B" w14:textId="77777777" w:rsidR="008749ED" w:rsidRPr="00031093" w:rsidRDefault="008749ED" w:rsidP="00246898">
            <w:pPr>
              <w:rPr>
                <w:szCs w:val="20"/>
              </w:rPr>
            </w:pPr>
          </w:p>
        </w:tc>
        <w:tc>
          <w:tcPr>
            <w:tcW w:w="1332" w:type="dxa"/>
          </w:tcPr>
          <w:p w14:paraId="309856AA" w14:textId="77777777" w:rsidR="008749ED" w:rsidRPr="00031093" w:rsidRDefault="008749ED" w:rsidP="00246898">
            <w:pPr>
              <w:rPr>
                <w:szCs w:val="20"/>
              </w:rPr>
            </w:pPr>
            <w:r w:rsidRPr="0076019E">
              <w:rPr>
                <w:szCs w:val="20"/>
              </w:rPr>
              <w:t>Application/json</w:t>
            </w:r>
          </w:p>
        </w:tc>
        <w:tc>
          <w:tcPr>
            <w:tcW w:w="2268" w:type="dxa"/>
          </w:tcPr>
          <w:p w14:paraId="5F418C20" w14:textId="77777777" w:rsidR="008749ED" w:rsidRPr="00031093" w:rsidRDefault="008749ED" w:rsidP="00246898">
            <w:pPr>
              <w:rPr>
                <w:szCs w:val="20"/>
              </w:rPr>
            </w:pPr>
            <w:r>
              <w:rPr>
                <w:szCs w:val="20"/>
              </w:rPr>
              <w:t xml:space="preserve">In case parameter value is invalid </w:t>
            </w:r>
            <w:r w:rsidR="003F5A2D">
              <w:rPr>
                <w:szCs w:val="20"/>
              </w:rPr>
              <w:t>"</w:t>
            </w:r>
            <w:r w:rsidR="00A9180B">
              <w:rPr>
                <w:szCs w:val="20"/>
              </w:rPr>
              <w:t>&lt;</w:t>
            </w:r>
            <w:r>
              <w:rPr>
                <w:szCs w:val="20"/>
              </w:rPr>
              <w:t xml:space="preserve">Parameter </w:t>
            </w:r>
            <w:proofErr w:type="gramStart"/>
            <w:r>
              <w:rPr>
                <w:szCs w:val="20"/>
              </w:rPr>
              <w:t>Name :</w:t>
            </w:r>
            <w:proofErr w:type="gramEnd"/>
            <w:r>
              <w:rPr>
                <w:szCs w:val="20"/>
              </w:rPr>
              <w:t xml:space="preserve"> Invalid Value</w:t>
            </w:r>
            <w:r w:rsidR="00A9180B">
              <w:rPr>
                <w:szCs w:val="20"/>
              </w:rPr>
              <w:t>&gt;</w:t>
            </w:r>
            <w:r w:rsidR="003F5A2D">
              <w:rPr>
                <w:szCs w:val="20"/>
              </w:rPr>
              <w:t>"</w:t>
            </w:r>
            <w:r>
              <w:rPr>
                <w:szCs w:val="20"/>
              </w:rPr>
              <w:t xml:space="preserve"> shall be returned in failure reason</w:t>
            </w:r>
          </w:p>
        </w:tc>
      </w:tr>
      <w:tr w:rsidR="008749ED" w14:paraId="5BD3E667" w14:textId="77777777" w:rsidTr="00246898">
        <w:trPr>
          <w:trHeight w:val="346"/>
        </w:trPr>
        <w:tc>
          <w:tcPr>
            <w:tcW w:w="1350" w:type="dxa"/>
          </w:tcPr>
          <w:p w14:paraId="34E0A0FC" w14:textId="77777777" w:rsidR="008749ED" w:rsidRPr="00031093" w:rsidRDefault="008749ED" w:rsidP="00246898"/>
        </w:tc>
        <w:tc>
          <w:tcPr>
            <w:tcW w:w="2700" w:type="dxa"/>
          </w:tcPr>
          <w:p w14:paraId="288CBCCA" w14:textId="77777777" w:rsidR="008749ED" w:rsidRPr="00031093" w:rsidRDefault="008749ED" w:rsidP="00246898"/>
        </w:tc>
        <w:tc>
          <w:tcPr>
            <w:tcW w:w="1530" w:type="dxa"/>
          </w:tcPr>
          <w:p w14:paraId="3A3351AC" w14:textId="77777777" w:rsidR="008749ED" w:rsidRDefault="008749ED" w:rsidP="00246898">
            <w:pPr>
              <w:rPr>
                <w:szCs w:val="20"/>
              </w:rPr>
            </w:pPr>
            <w:r>
              <w:rPr>
                <w:szCs w:val="20"/>
              </w:rPr>
              <w:t>400</w:t>
            </w:r>
          </w:p>
        </w:tc>
        <w:tc>
          <w:tcPr>
            <w:tcW w:w="1332" w:type="dxa"/>
          </w:tcPr>
          <w:p w14:paraId="5DD1077A" w14:textId="77777777" w:rsidR="008749ED" w:rsidRPr="0076019E" w:rsidRDefault="008749ED" w:rsidP="00246898">
            <w:pPr>
              <w:rPr>
                <w:szCs w:val="20"/>
              </w:rPr>
            </w:pPr>
            <w:r>
              <w:rPr>
                <w:szCs w:val="20"/>
              </w:rPr>
              <w:t>Application/json</w:t>
            </w:r>
          </w:p>
        </w:tc>
        <w:tc>
          <w:tcPr>
            <w:tcW w:w="2268" w:type="dxa"/>
          </w:tcPr>
          <w:p w14:paraId="3718C4EA" w14:textId="77777777" w:rsidR="008749ED" w:rsidRDefault="008749ED" w:rsidP="00246898">
            <w:pPr>
              <w:rPr>
                <w:szCs w:val="20"/>
              </w:rPr>
            </w:pPr>
            <w:r>
              <w:rPr>
                <w:szCs w:val="20"/>
              </w:rPr>
              <w:t>In case mandatory parameter is missing</w:t>
            </w:r>
          </w:p>
          <w:p w14:paraId="4C470692" w14:textId="77777777" w:rsidR="008749ED" w:rsidRPr="00031093" w:rsidRDefault="003F5A2D" w:rsidP="00A9180B">
            <w:pPr>
              <w:rPr>
                <w:szCs w:val="20"/>
              </w:rPr>
            </w:pPr>
            <w:r>
              <w:rPr>
                <w:szCs w:val="20"/>
              </w:rPr>
              <w:t>"</w:t>
            </w:r>
            <w:r w:rsidR="008749ED">
              <w:rPr>
                <w:szCs w:val="20"/>
              </w:rPr>
              <w:t>&lt;Parameter Name: Not Present&gt;</w:t>
            </w:r>
            <w:r>
              <w:rPr>
                <w:szCs w:val="20"/>
              </w:rPr>
              <w:t>"</w:t>
            </w:r>
            <w:r w:rsidR="008749ED">
              <w:rPr>
                <w:szCs w:val="20"/>
              </w:rPr>
              <w:t xml:space="preserve"> shall be returned in failure reason</w:t>
            </w:r>
          </w:p>
        </w:tc>
      </w:tr>
      <w:tr w:rsidR="008749ED" w14:paraId="3BF3D11F" w14:textId="77777777" w:rsidTr="00246898">
        <w:trPr>
          <w:trHeight w:val="346"/>
        </w:trPr>
        <w:tc>
          <w:tcPr>
            <w:tcW w:w="1350" w:type="dxa"/>
          </w:tcPr>
          <w:p w14:paraId="6B3AF5AD" w14:textId="77777777" w:rsidR="008749ED" w:rsidRPr="00031093" w:rsidRDefault="008749ED" w:rsidP="00246898"/>
        </w:tc>
        <w:tc>
          <w:tcPr>
            <w:tcW w:w="2700" w:type="dxa"/>
          </w:tcPr>
          <w:p w14:paraId="4FEFDC24" w14:textId="77777777" w:rsidR="008749ED" w:rsidRPr="00031093" w:rsidRDefault="008749ED" w:rsidP="00246898"/>
        </w:tc>
        <w:tc>
          <w:tcPr>
            <w:tcW w:w="1530" w:type="dxa"/>
          </w:tcPr>
          <w:p w14:paraId="3FDD394E" w14:textId="77777777" w:rsidR="008749ED" w:rsidRPr="00FC1079" w:rsidRDefault="008749ED" w:rsidP="00246898">
            <w:pPr>
              <w:rPr>
                <w:szCs w:val="20"/>
              </w:rPr>
            </w:pPr>
            <w:r>
              <w:rPr>
                <w:szCs w:val="20"/>
              </w:rPr>
              <w:t>5</w:t>
            </w:r>
            <w:r w:rsidRPr="00C36C39">
              <w:rPr>
                <w:szCs w:val="20"/>
              </w:rPr>
              <w:t>00</w:t>
            </w:r>
          </w:p>
        </w:tc>
        <w:tc>
          <w:tcPr>
            <w:tcW w:w="1332" w:type="dxa"/>
          </w:tcPr>
          <w:p w14:paraId="24EC3237" w14:textId="77777777" w:rsidR="008749ED" w:rsidRPr="0076019E" w:rsidRDefault="008749ED" w:rsidP="00246898">
            <w:pPr>
              <w:rPr>
                <w:szCs w:val="20"/>
              </w:rPr>
            </w:pPr>
            <w:r>
              <w:rPr>
                <w:szCs w:val="20"/>
              </w:rPr>
              <w:t>Application/json</w:t>
            </w:r>
          </w:p>
        </w:tc>
        <w:tc>
          <w:tcPr>
            <w:tcW w:w="2268" w:type="dxa"/>
          </w:tcPr>
          <w:p w14:paraId="144F2965" w14:textId="77777777" w:rsidR="008749ED" w:rsidRDefault="008749ED" w:rsidP="00246898">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13AA6C67" w14:textId="77777777" w:rsidR="008749ED" w:rsidRDefault="008749ED" w:rsidP="008749ED"/>
    <w:p w14:paraId="0C0D729A" w14:textId="77777777" w:rsidR="008749ED" w:rsidRDefault="008749ED" w:rsidP="008749ED">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801"/>
        <w:gridCol w:w="1144"/>
        <w:gridCol w:w="1256"/>
        <w:gridCol w:w="2033"/>
        <w:gridCol w:w="2428"/>
      </w:tblGrid>
      <w:tr w:rsidR="008749ED" w:rsidRPr="00DE1B6A" w14:paraId="33EF27D7" w14:textId="77777777" w:rsidTr="00246898">
        <w:trPr>
          <w:trHeight w:val="244"/>
        </w:trPr>
        <w:tc>
          <w:tcPr>
            <w:tcW w:w="291" w:type="pct"/>
            <w:shd w:val="clear" w:color="auto" w:fill="D9D9D9" w:themeFill="background1" w:themeFillShade="D9"/>
          </w:tcPr>
          <w:p w14:paraId="7AF246D9" w14:textId="77777777" w:rsidR="008749ED" w:rsidRPr="00DE1B6A" w:rsidRDefault="008749ED" w:rsidP="00246898">
            <w:r w:rsidRPr="00DE1B6A">
              <w:t>#</w:t>
            </w:r>
          </w:p>
        </w:tc>
        <w:tc>
          <w:tcPr>
            <w:tcW w:w="979" w:type="pct"/>
            <w:shd w:val="clear" w:color="auto" w:fill="D9D9D9" w:themeFill="background1" w:themeFillShade="D9"/>
          </w:tcPr>
          <w:p w14:paraId="3B94E8EB" w14:textId="77777777" w:rsidR="008749ED" w:rsidRPr="00DE1B6A" w:rsidRDefault="008749ED" w:rsidP="00246898">
            <w:r w:rsidRPr="00DE1B6A">
              <w:t>Element Name</w:t>
            </w:r>
          </w:p>
        </w:tc>
        <w:tc>
          <w:tcPr>
            <w:tcW w:w="622" w:type="pct"/>
            <w:shd w:val="clear" w:color="auto" w:fill="D9D9D9" w:themeFill="background1" w:themeFillShade="D9"/>
          </w:tcPr>
          <w:p w14:paraId="5AB86366" w14:textId="77777777" w:rsidR="008749ED" w:rsidRPr="00DE1B6A" w:rsidRDefault="008749ED" w:rsidP="00246898">
            <w:r w:rsidRPr="00DE1B6A">
              <w:t>Mandatory</w:t>
            </w:r>
          </w:p>
        </w:tc>
        <w:tc>
          <w:tcPr>
            <w:tcW w:w="683" w:type="pct"/>
            <w:shd w:val="clear" w:color="auto" w:fill="D9D9D9" w:themeFill="background1" w:themeFillShade="D9"/>
          </w:tcPr>
          <w:p w14:paraId="6ECA2CB3" w14:textId="77777777" w:rsidR="008749ED" w:rsidRPr="00DE1B6A" w:rsidRDefault="008749ED" w:rsidP="00246898">
            <w:r w:rsidRPr="00DE1B6A">
              <w:t>Datatype</w:t>
            </w:r>
          </w:p>
        </w:tc>
        <w:tc>
          <w:tcPr>
            <w:tcW w:w="1105" w:type="pct"/>
            <w:shd w:val="clear" w:color="auto" w:fill="D9D9D9" w:themeFill="background1" w:themeFillShade="D9"/>
          </w:tcPr>
          <w:p w14:paraId="5D21B767" w14:textId="77777777" w:rsidR="008749ED" w:rsidRPr="00DE1B6A" w:rsidRDefault="008749ED" w:rsidP="00246898">
            <w:r>
              <w:t>Range</w:t>
            </w:r>
          </w:p>
        </w:tc>
        <w:tc>
          <w:tcPr>
            <w:tcW w:w="1320" w:type="pct"/>
            <w:shd w:val="clear" w:color="auto" w:fill="D9D9D9" w:themeFill="background1" w:themeFillShade="D9"/>
          </w:tcPr>
          <w:p w14:paraId="7185C54E" w14:textId="77777777" w:rsidR="008749ED" w:rsidRPr="00DE1B6A" w:rsidRDefault="008749ED" w:rsidP="00246898">
            <w:r w:rsidRPr="00DE1B6A">
              <w:t>Details</w:t>
            </w:r>
          </w:p>
        </w:tc>
      </w:tr>
      <w:tr w:rsidR="008749ED" w14:paraId="4C0B21D7" w14:textId="77777777" w:rsidTr="00246898">
        <w:trPr>
          <w:trHeight w:val="244"/>
        </w:trPr>
        <w:tc>
          <w:tcPr>
            <w:tcW w:w="291" w:type="pct"/>
          </w:tcPr>
          <w:p w14:paraId="78D82929" w14:textId="77777777" w:rsidR="008749ED" w:rsidRPr="00E827C4" w:rsidRDefault="008749ED" w:rsidP="00246898">
            <w:r>
              <w:t>1</w:t>
            </w:r>
          </w:p>
        </w:tc>
        <w:tc>
          <w:tcPr>
            <w:tcW w:w="979" w:type="pct"/>
          </w:tcPr>
          <w:p w14:paraId="17B003BB" w14:textId="77777777" w:rsidR="008749ED" w:rsidRPr="00E827C4" w:rsidRDefault="00BA66F2" w:rsidP="00246898">
            <w:proofErr w:type="gramStart"/>
            <w:r>
              <w:t>failureReason</w:t>
            </w:r>
            <w:proofErr w:type="gramEnd"/>
          </w:p>
        </w:tc>
        <w:tc>
          <w:tcPr>
            <w:tcW w:w="622" w:type="pct"/>
          </w:tcPr>
          <w:p w14:paraId="568BDDE5" w14:textId="77777777" w:rsidR="008749ED" w:rsidRPr="00E827C4" w:rsidRDefault="008749ED" w:rsidP="00246898">
            <w:r>
              <w:t>No</w:t>
            </w:r>
          </w:p>
        </w:tc>
        <w:tc>
          <w:tcPr>
            <w:tcW w:w="683" w:type="pct"/>
          </w:tcPr>
          <w:p w14:paraId="4ECC868A" w14:textId="77777777" w:rsidR="008749ED" w:rsidRPr="00E827C4" w:rsidRDefault="008749ED" w:rsidP="00246898">
            <w:r>
              <w:t>String</w:t>
            </w:r>
          </w:p>
        </w:tc>
        <w:tc>
          <w:tcPr>
            <w:tcW w:w="1105" w:type="pct"/>
          </w:tcPr>
          <w:p w14:paraId="175228A3" w14:textId="77777777" w:rsidR="008749ED" w:rsidRPr="00E827C4" w:rsidRDefault="008749ED" w:rsidP="00246898"/>
        </w:tc>
        <w:tc>
          <w:tcPr>
            <w:tcW w:w="1320" w:type="pct"/>
          </w:tcPr>
          <w:p w14:paraId="45EDBA26" w14:textId="77777777" w:rsidR="008749ED" w:rsidRPr="00E827C4" w:rsidRDefault="008749ED" w:rsidP="00246898">
            <w:r>
              <w:t>Gives description of the failure</w:t>
            </w:r>
          </w:p>
        </w:tc>
      </w:tr>
    </w:tbl>
    <w:p w14:paraId="621E0D5F" w14:textId="77777777" w:rsidR="008749ED" w:rsidRDefault="008749ED" w:rsidP="008749ED"/>
    <w:p w14:paraId="35F3CE4D" w14:textId="77777777" w:rsidR="008749ED" w:rsidRDefault="008749ED" w:rsidP="008749ED">
      <w:pPr>
        <w:pStyle w:val="Heading2"/>
        <w:rPr>
          <w:rFonts w:ascii="Arial" w:hAnsi="Arial" w:cs="Arial"/>
          <w:sz w:val="20"/>
          <w:szCs w:val="20"/>
        </w:rPr>
      </w:pPr>
      <w:bookmarkStart w:id="219" w:name="_Toc411454397"/>
      <w:r>
        <w:rPr>
          <w:rFonts w:ascii="Arial" w:hAnsi="Arial" w:cs="Arial"/>
          <w:sz w:val="20"/>
          <w:szCs w:val="20"/>
        </w:rPr>
        <w:t>File Formats</w:t>
      </w:r>
      <w:bookmarkEnd w:id="219"/>
    </w:p>
    <w:p w14:paraId="653E432D" w14:textId="77777777" w:rsidR="008749ED" w:rsidRDefault="008749ED" w:rsidP="008749ED">
      <w:pPr>
        <w:pStyle w:val="Heading3"/>
      </w:pPr>
      <w:bookmarkStart w:id="220" w:name="_Toc411454398"/>
      <w:r>
        <w:t>Target File Format</w:t>
      </w:r>
      <w:bookmarkEnd w:id="220"/>
    </w:p>
    <w:p w14:paraId="20A40212" w14:textId="77777777" w:rsidR="008749ED" w:rsidRPr="009B4D69" w:rsidRDefault="008749ED" w:rsidP="008749ED">
      <w:pPr>
        <w:rPr>
          <w:rFonts w:cs="Arial"/>
        </w:rPr>
      </w:pPr>
      <w:r w:rsidRPr="009B4D69">
        <w:rPr>
          <w:rFonts w:cs="Arial"/>
        </w:rPr>
        <w:t>A target group file specifies the records to be dialed out. The format of the target group file is given below</w:t>
      </w:r>
    </w:p>
    <w:p w14:paraId="4EF03585" w14:textId="77777777" w:rsidR="008749ED" w:rsidRPr="00CC519F" w:rsidRDefault="008749ED" w:rsidP="008749ED"/>
    <w:tbl>
      <w:tblPr>
        <w:tblStyle w:val="TableGrid"/>
        <w:tblW w:w="9198" w:type="dxa"/>
        <w:tblLook w:val="04A0" w:firstRow="1" w:lastRow="0" w:firstColumn="1" w:lastColumn="0" w:noHBand="0" w:noVBand="1"/>
      </w:tblPr>
      <w:tblGrid>
        <w:gridCol w:w="459"/>
        <w:gridCol w:w="2341"/>
        <w:gridCol w:w="1162"/>
        <w:gridCol w:w="1349"/>
        <w:gridCol w:w="967"/>
        <w:gridCol w:w="2920"/>
      </w:tblGrid>
      <w:tr w:rsidR="008749ED" w14:paraId="3A16F44D" w14:textId="77777777" w:rsidTr="00246898">
        <w:tc>
          <w:tcPr>
            <w:tcW w:w="461" w:type="dxa"/>
            <w:shd w:val="clear" w:color="auto" w:fill="D9D9D9" w:themeFill="background1" w:themeFillShade="D9"/>
            <w:vAlign w:val="center"/>
          </w:tcPr>
          <w:p w14:paraId="70420601" w14:textId="77777777" w:rsidR="008749ED" w:rsidRPr="00CC519F" w:rsidRDefault="008749ED" w:rsidP="00246898">
            <w:pPr>
              <w:rPr>
                <w:rFonts w:cs="Arial"/>
                <w:szCs w:val="20"/>
              </w:rPr>
            </w:pPr>
            <w:r w:rsidRPr="00CC519F">
              <w:rPr>
                <w:rFonts w:cs="Arial"/>
                <w:szCs w:val="20"/>
              </w:rPr>
              <w:t>#</w:t>
            </w:r>
          </w:p>
        </w:tc>
        <w:tc>
          <w:tcPr>
            <w:tcW w:w="2104" w:type="dxa"/>
            <w:shd w:val="clear" w:color="auto" w:fill="D9D9D9" w:themeFill="background1" w:themeFillShade="D9"/>
            <w:vAlign w:val="center"/>
          </w:tcPr>
          <w:p w14:paraId="2FED5AA3" w14:textId="77777777" w:rsidR="008749ED" w:rsidRPr="00CC519F" w:rsidRDefault="008749ED" w:rsidP="00246898">
            <w:pPr>
              <w:rPr>
                <w:rFonts w:cs="Arial"/>
                <w:szCs w:val="20"/>
              </w:rPr>
            </w:pPr>
            <w:r w:rsidRPr="00CC519F">
              <w:rPr>
                <w:rFonts w:cs="Arial"/>
                <w:szCs w:val="20"/>
              </w:rPr>
              <w:t>Field Name</w:t>
            </w:r>
          </w:p>
        </w:tc>
        <w:tc>
          <w:tcPr>
            <w:tcW w:w="1089" w:type="dxa"/>
            <w:shd w:val="clear" w:color="auto" w:fill="D9D9D9" w:themeFill="background1" w:themeFillShade="D9"/>
            <w:vAlign w:val="center"/>
          </w:tcPr>
          <w:p w14:paraId="3FBAE5DF" w14:textId="77777777" w:rsidR="008749ED" w:rsidRPr="00CC519F" w:rsidRDefault="008749ED" w:rsidP="00246898">
            <w:pPr>
              <w:rPr>
                <w:rFonts w:cs="Arial"/>
                <w:szCs w:val="20"/>
              </w:rPr>
            </w:pPr>
            <w:r w:rsidRPr="00CC519F">
              <w:rPr>
                <w:rFonts w:cs="Arial"/>
                <w:szCs w:val="20"/>
              </w:rPr>
              <w:t>Mandatory</w:t>
            </w:r>
          </w:p>
        </w:tc>
        <w:tc>
          <w:tcPr>
            <w:tcW w:w="1404" w:type="dxa"/>
            <w:shd w:val="clear" w:color="auto" w:fill="D9D9D9" w:themeFill="background1" w:themeFillShade="D9"/>
            <w:vAlign w:val="center"/>
          </w:tcPr>
          <w:p w14:paraId="001180DF" w14:textId="77777777" w:rsidR="008749ED" w:rsidRPr="00CC519F" w:rsidRDefault="008749ED" w:rsidP="00246898">
            <w:pPr>
              <w:rPr>
                <w:rFonts w:cs="Arial"/>
                <w:szCs w:val="20"/>
              </w:rPr>
            </w:pPr>
            <w:r w:rsidRPr="00CC519F">
              <w:rPr>
                <w:rFonts w:cs="Arial"/>
                <w:szCs w:val="20"/>
              </w:rPr>
              <w:t>Data type</w:t>
            </w:r>
          </w:p>
        </w:tc>
        <w:tc>
          <w:tcPr>
            <w:tcW w:w="990" w:type="dxa"/>
            <w:shd w:val="clear" w:color="auto" w:fill="D9D9D9" w:themeFill="background1" w:themeFillShade="D9"/>
            <w:vAlign w:val="center"/>
          </w:tcPr>
          <w:p w14:paraId="3A898ADB" w14:textId="77777777" w:rsidR="008749ED" w:rsidRPr="00CC519F" w:rsidRDefault="008749ED" w:rsidP="00246898">
            <w:pPr>
              <w:rPr>
                <w:rFonts w:cs="Arial"/>
                <w:szCs w:val="20"/>
              </w:rPr>
            </w:pPr>
            <w:r w:rsidRPr="00CC519F">
              <w:rPr>
                <w:rFonts w:cs="Arial"/>
                <w:szCs w:val="20"/>
              </w:rPr>
              <w:t>Range</w:t>
            </w:r>
          </w:p>
        </w:tc>
        <w:tc>
          <w:tcPr>
            <w:tcW w:w="3150" w:type="dxa"/>
            <w:shd w:val="clear" w:color="auto" w:fill="D9D9D9" w:themeFill="background1" w:themeFillShade="D9"/>
            <w:vAlign w:val="center"/>
          </w:tcPr>
          <w:p w14:paraId="49A0D4F7" w14:textId="77777777" w:rsidR="008749ED" w:rsidRPr="00CC519F" w:rsidRDefault="008749ED" w:rsidP="00246898">
            <w:pPr>
              <w:rPr>
                <w:rFonts w:cs="Arial"/>
                <w:szCs w:val="20"/>
              </w:rPr>
            </w:pPr>
            <w:r w:rsidRPr="00CC519F">
              <w:rPr>
                <w:rFonts w:cs="Arial"/>
                <w:szCs w:val="20"/>
              </w:rPr>
              <w:t>Description</w:t>
            </w:r>
          </w:p>
        </w:tc>
      </w:tr>
      <w:tr w:rsidR="008749ED" w:rsidRPr="00BA7AFF" w14:paraId="25BB9B29" w14:textId="77777777" w:rsidTr="00246898">
        <w:tc>
          <w:tcPr>
            <w:tcW w:w="461" w:type="dxa"/>
            <w:vAlign w:val="center"/>
          </w:tcPr>
          <w:p w14:paraId="1DA70F62" w14:textId="77777777" w:rsidR="008749ED" w:rsidRPr="00CC519F" w:rsidRDefault="008749ED" w:rsidP="00246898">
            <w:pPr>
              <w:rPr>
                <w:rFonts w:cs="Arial"/>
                <w:szCs w:val="20"/>
              </w:rPr>
            </w:pPr>
            <w:r w:rsidRPr="00CC519F">
              <w:rPr>
                <w:rFonts w:cs="Arial"/>
                <w:szCs w:val="20"/>
              </w:rPr>
              <w:t>1</w:t>
            </w:r>
          </w:p>
        </w:tc>
        <w:tc>
          <w:tcPr>
            <w:tcW w:w="2104" w:type="dxa"/>
            <w:vAlign w:val="center"/>
          </w:tcPr>
          <w:p w14:paraId="2D05DB2D" w14:textId="77777777" w:rsidR="008749ED" w:rsidRPr="00CC519F" w:rsidRDefault="008749ED" w:rsidP="00246898">
            <w:pPr>
              <w:rPr>
                <w:rFonts w:cs="Arial"/>
                <w:szCs w:val="20"/>
              </w:rPr>
            </w:pPr>
            <w:r w:rsidRPr="00CC519F">
              <w:rPr>
                <w:rFonts w:cs="Arial"/>
                <w:szCs w:val="20"/>
              </w:rPr>
              <w:t>RequestId</w:t>
            </w:r>
          </w:p>
        </w:tc>
        <w:tc>
          <w:tcPr>
            <w:tcW w:w="1089" w:type="dxa"/>
            <w:vAlign w:val="center"/>
          </w:tcPr>
          <w:p w14:paraId="54B60624"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6168724"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094B57C8" w14:textId="77777777" w:rsidR="008749ED" w:rsidRPr="00CC519F" w:rsidRDefault="008749ED" w:rsidP="00246898">
            <w:pPr>
              <w:rPr>
                <w:rFonts w:cs="Arial"/>
                <w:szCs w:val="20"/>
              </w:rPr>
            </w:pPr>
          </w:p>
        </w:tc>
        <w:tc>
          <w:tcPr>
            <w:tcW w:w="3150" w:type="dxa"/>
            <w:vAlign w:val="center"/>
          </w:tcPr>
          <w:p w14:paraId="2A73561F" w14:textId="77777777" w:rsidR="008749ED" w:rsidRPr="00CC519F" w:rsidRDefault="008749ED" w:rsidP="00246898">
            <w:pPr>
              <w:rPr>
                <w:rFonts w:cs="Arial"/>
                <w:szCs w:val="20"/>
              </w:rPr>
            </w:pPr>
            <w:r w:rsidRPr="00CC519F">
              <w:rPr>
                <w:rFonts w:cs="Arial"/>
                <w:szCs w:val="20"/>
              </w:rPr>
              <w:t xml:space="preserve">A unique Request id for each obd record </w:t>
            </w:r>
          </w:p>
        </w:tc>
      </w:tr>
      <w:tr w:rsidR="008749ED" w:rsidRPr="00706077" w14:paraId="22818C28" w14:textId="77777777" w:rsidTr="00246898">
        <w:trPr>
          <w:trHeight w:val="224"/>
        </w:trPr>
        <w:tc>
          <w:tcPr>
            <w:tcW w:w="461" w:type="dxa"/>
            <w:vAlign w:val="center"/>
          </w:tcPr>
          <w:p w14:paraId="293C3AB4" w14:textId="77777777" w:rsidR="008749ED" w:rsidRPr="00CC519F" w:rsidRDefault="008749ED" w:rsidP="00246898">
            <w:pPr>
              <w:rPr>
                <w:rFonts w:cs="Arial"/>
                <w:szCs w:val="20"/>
              </w:rPr>
            </w:pPr>
            <w:r w:rsidRPr="00CC519F">
              <w:rPr>
                <w:rFonts w:cs="Arial"/>
                <w:szCs w:val="20"/>
              </w:rPr>
              <w:t>2</w:t>
            </w:r>
          </w:p>
        </w:tc>
        <w:tc>
          <w:tcPr>
            <w:tcW w:w="2104" w:type="dxa"/>
            <w:vAlign w:val="center"/>
          </w:tcPr>
          <w:p w14:paraId="06A4D7D2" w14:textId="77777777" w:rsidR="008749ED" w:rsidRPr="00CC519F" w:rsidRDefault="008749ED" w:rsidP="00246898">
            <w:pPr>
              <w:rPr>
                <w:rFonts w:cs="Arial"/>
                <w:szCs w:val="20"/>
              </w:rPr>
            </w:pPr>
            <w:r w:rsidRPr="00CC519F">
              <w:rPr>
                <w:rFonts w:cs="Arial"/>
                <w:szCs w:val="20"/>
              </w:rPr>
              <w:t>ServiceId</w:t>
            </w:r>
          </w:p>
        </w:tc>
        <w:tc>
          <w:tcPr>
            <w:tcW w:w="1089" w:type="dxa"/>
            <w:vAlign w:val="center"/>
          </w:tcPr>
          <w:p w14:paraId="7CF85140"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D520CC5" w14:textId="77777777" w:rsidR="008749ED" w:rsidRPr="00CC519F" w:rsidRDefault="008749ED" w:rsidP="00246898">
            <w:pPr>
              <w:rPr>
                <w:rFonts w:cs="Arial"/>
                <w:szCs w:val="20"/>
              </w:rPr>
            </w:pPr>
            <w:r w:rsidRPr="00CC519F">
              <w:rPr>
                <w:rFonts w:cs="Arial"/>
                <w:szCs w:val="20"/>
              </w:rPr>
              <w:t xml:space="preserve">String </w:t>
            </w:r>
          </w:p>
        </w:tc>
        <w:tc>
          <w:tcPr>
            <w:tcW w:w="990" w:type="dxa"/>
            <w:vAlign w:val="center"/>
          </w:tcPr>
          <w:p w14:paraId="2FC0B99C" w14:textId="77777777" w:rsidR="008749ED" w:rsidRPr="00CC519F" w:rsidRDefault="008749ED" w:rsidP="00246898">
            <w:pPr>
              <w:rPr>
                <w:rFonts w:cs="Arial"/>
                <w:szCs w:val="20"/>
              </w:rPr>
            </w:pPr>
          </w:p>
        </w:tc>
        <w:tc>
          <w:tcPr>
            <w:tcW w:w="3150" w:type="dxa"/>
            <w:vAlign w:val="center"/>
          </w:tcPr>
          <w:p w14:paraId="0F9D598F" w14:textId="77777777" w:rsidR="008749ED" w:rsidRPr="00CC519F" w:rsidRDefault="008749ED" w:rsidP="00246898">
            <w:pPr>
              <w:rPr>
                <w:rFonts w:cs="Arial"/>
                <w:szCs w:val="20"/>
              </w:rPr>
            </w:pPr>
            <w:r w:rsidRPr="00CC519F">
              <w:rPr>
                <w:rFonts w:cs="Arial"/>
                <w:szCs w:val="20"/>
              </w:rPr>
              <w:t>Unique Id provided by IMImobile for a particular service</w:t>
            </w:r>
          </w:p>
        </w:tc>
      </w:tr>
      <w:tr w:rsidR="008749ED" w:rsidRPr="00706077" w14:paraId="555C6B0C" w14:textId="77777777" w:rsidTr="00246898">
        <w:trPr>
          <w:trHeight w:val="224"/>
        </w:trPr>
        <w:tc>
          <w:tcPr>
            <w:tcW w:w="461" w:type="dxa"/>
            <w:vAlign w:val="center"/>
          </w:tcPr>
          <w:p w14:paraId="5EEA9FC3" w14:textId="77777777" w:rsidR="008749ED" w:rsidRPr="00CC519F" w:rsidRDefault="008749ED" w:rsidP="00246898">
            <w:pPr>
              <w:rPr>
                <w:rFonts w:cs="Arial"/>
                <w:szCs w:val="20"/>
              </w:rPr>
            </w:pPr>
            <w:r w:rsidRPr="00CC519F">
              <w:rPr>
                <w:rFonts w:cs="Arial"/>
                <w:szCs w:val="20"/>
              </w:rPr>
              <w:t>3</w:t>
            </w:r>
          </w:p>
        </w:tc>
        <w:tc>
          <w:tcPr>
            <w:tcW w:w="2104" w:type="dxa"/>
            <w:vAlign w:val="center"/>
          </w:tcPr>
          <w:p w14:paraId="69FFF5BF" w14:textId="77777777" w:rsidR="008749ED" w:rsidRPr="00CC519F" w:rsidRDefault="008749ED" w:rsidP="00246898">
            <w:pPr>
              <w:rPr>
                <w:rFonts w:cs="Arial"/>
                <w:szCs w:val="20"/>
              </w:rPr>
            </w:pPr>
            <w:r w:rsidRPr="00CC519F">
              <w:rPr>
                <w:rFonts w:cs="Arial"/>
                <w:szCs w:val="20"/>
              </w:rPr>
              <w:t>Msisdn</w:t>
            </w:r>
          </w:p>
        </w:tc>
        <w:tc>
          <w:tcPr>
            <w:tcW w:w="1089" w:type="dxa"/>
            <w:vAlign w:val="center"/>
          </w:tcPr>
          <w:p w14:paraId="1B838E89"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0FFD1B2"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111C6EC9" w14:textId="77777777" w:rsidR="008749ED" w:rsidRPr="00CC519F" w:rsidRDefault="008749ED" w:rsidP="00246898">
            <w:pPr>
              <w:rPr>
                <w:rFonts w:cs="Arial"/>
                <w:szCs w:val="20"/>
              </w:rPr>
            </w:pPr>
          </w:p>
        </w:tc>
        <w:tc>
          <w:tcPr>
            <w:tcW w:w="3150" w:type="dxa"/>
            <w:vAlign w:val="center"/>
          </w:tcPr>
          <w:p w14:paraId="0AD2D5B0" w14:textId="77777777" w:rsidR="008749ED" w:rsidRPr="00CC519F" w:rsidRDefault="008749ED" w:rsidP="00246898">
            <w:pPr>
              <w:rPr>
                <w:rFonts w:cs="Arial"/>
                <w:szCs w:val="20"/>
              </w:rPr>
            </w:pPr>
            <w:r w:rsidRPr="00CC519F">
              <w:rPr>
                <w:rFonts w:cs="Arial"/>
                <w:szCs w:val="20"/>
              </w:rPr>
              <w:t>10 digit number to be dialed out</w:t>
            </w:r>
          </w:p>
        </w:tc>
      </w:tr>
      <w:tr w:rsidR="008749ED" w:rsidRPr="00706077" w14:paraId="6ACDE0A8" w14:textId="77777777" w:rsidTr="00246898">
        <w:trPr>
          <w:trHeight w:val="224"/>
        </w:trPr>
        <w:tc>
          <w:tcPr>
            <w:tcW w:w="461" w:type="dxa"/>
            <w:vAlign w:val="center"/>
          </w:tcPr>
          <w:p w14:paraId="55838858" w14:textId="77777777" w:rsidR="008749ED" w:rsidRPr="00CC519F" w:rsidRDefault="008749ED" w:rsidP="00246898">
            <w:pPr>
              <w:rPr>
                <w:rFonts w:cs="Arial"/>
                <w:szCs w:val="20"/>
              </w:rPr>
            </w:pPr>
            <w:r w:rsidRPr="00CC519F">
              <w:rPr>
                <w:rFonts w:cs="Arial"/>
                <w:szCs w:val="20"/>
              </w:rPr>
              <w:t>4</w:t>
            </w:r>
          </w:p>
        </w:tc>
        <w:tc>
          <w:tcPr>
            <w:tcW w:w="2104" w:type="dxa"/>
            <w:vAlign w:val="center"/>
          </w:tcPr>
          <w:p w14:paraId="321281C5" w14:textId="77777777" w:rsidR="008749ED" w:rsidRPr="00CC519F" w:rsidRDefault="008749ED" w:rsidP="00246898">
            <w:pPr>
              <w:rPr>
                <w:rFonts w:cs="Arial"/>
                <w:szCs w:val="20"/>
              </w:rPr>
            </w:pPr>
            <w:r w:rsidRPr="00CC519F">
              <w:rPr>
                <w:rFonts w:cs="Arial"/>
                <w:szCs w:val="20"/>
              </w:rPr>
              <w:t>Cli</w:t>
            </w:r>
          </w:p>
        </w:tc>
        <w:tc>
          <w:tcPr>
            <w:tcW w:w="1089" w:type="dxa"/>
            <w:vAlign w:val="center"/>
          </w:tcPr>
          <w:p w14:paraId="0B092854"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795CD61C"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798EE7D4" w14:textId="77777777" w:rsidR="008749ED" w:rsidRPr="00CC519F" w:rsidRDefault="008749ED" w:rsidP="00246898">
            <w:pPr>
              <w:rPr>
                <w:rFonts w:cs="Arial"/>
                <w:szCs w:val="20"/>
              </w:rPr>
            </w:pPr>
          </w:p>
        </w:tc>
        <w:tc>
          <w:tcPr>
            <w:tcW w:w="3150" w:type="dxa"/>
            <w:vAlign w:val="center"/>
          </w:tcPr>
          <w:p w14:paraId="7A60B35D" w14:textId="77777777" w:rsidR="008749ED" w:rsidRPr="00CC519F" w:rsidRDefault="008749ED" w:rsidP="00246898">
            <w:pPr>
              <w:rPr>
                <w:rFonts w:cs="Arial"/>
                <w:szCs w:val="20"/>
              </w:rPr>
            </w:pPr>
            <w:r w:rsidRPr="00CC519F">
              <w:rPr>
                <w:rFonts w:cs="Arial"/>
                <w:szCs w:val="20"/>
              </w:rPr>
              <w:t>10 Digit number to be displayed as CLI for the call. If left blank, the default CLI of the service shall be picked up.</w:t>
            </w:r>
          </w:p>
        </w:tc>
      </w:tr>
      <w:tr w:rsidR="008749ED" w:rsidRPr="00706077" w14:paraId="57B57C6D" w14:textId="77777777" w:rsidTr="00246898">
        <w:trPr>
          <w:trHeight w:val="224"/>
        </w:trPr>
        <w:tc>
          <w:tcPr>
            <w:tcW w:w="461" w:type="dxa"/>
            <w:vAlign w:val="center"/>
          </w:tcPr>
          <w:p w14:paraId="77308031" w14:textId="77777777" w:rsidR="008749ED" w:rsidRPr="00CC519F" w:rsidRDefault="008749ED" w:rsidP="00246898">
            <w:pPr>
              <w:rPr>
                <w:rFonts w:cs="Arial"/>
                <w:szCs w:val="20"/>
              </w:rPr>
            </w:pPr>
            <w:r w:rsidRPr="00CC519F">
              <w:rPr>
                <w:rFonts w:cs="Arial"/>
                <w:szCs w:val="20"/>
              </w:rPr>
              <w:t>5</w:t>
            </w:r>
          </w:p>
        </w:tc>
        <w:tc>
          <w:tcPr>
            <w:tcW w:w="2104" w:type="dxa"/>
            <w:vAlign w:val="center"/>
          </w:tcPr>
          <w:p w14:paraId="1AB2DF0D" w14:textId="77777777" w:rsidR="008749ED" w:rsidRPr="00CC519F" w:rsidRDefault="008749ED" w:rsidP="00246898">
            <w:pPr>
              <w:rPr>
                <w:rFonts w:cs="Arial"/>
                <w:szCs w:val="20"/>
              </w:rPr>
            </w:pPr>
            <w:r w:rsidRPr="00CC519F">
              <w:rPr>
                <w:rFonts w:cs="Arial"/>
                <w:szCs w:val="20"/>
              </w:rPr>
              <w:t>Priority</w:t>
            </w:r>
          </w:p>
        </w:tc>
        <w:tc>
          <w:tcPr>
            <w:tcW w:w="1089" w:type="dxa"/>
            <w:vAlign w:val="center"/>
          </w:tcPr>
          <w:p w14:paraId="5B23A3F4"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0155A442" w14:textId="77777777" w:rsidR="008749ED" w:rsidRPr="00CC519F" w:rsidRDefault="008749ED" w:rsidP="00246898">
            <w:pPr>
              <w:rPr>
                <w:rFonts w:cs="Arial"/>
                <w:szCs w:val="20"/>
              </w:rPr>
            </w:pPr>
            <w:r w:rsidRPr="00CC519F">
              <w:rPr>
                <w:rFonts w:cs="Arial"/>
                <w:szCs w:val="20"/>
              </w:rPr>
              <w:t>Numeric</w:t>
            </w:r>
          </w:p>
        </w:tc>
        <w:tc>
          <w:tcPr>
            <w:tcW w:w="990" w:type="dxa"/>
            <w:vAlign w:val="center"/>
          </w:tcPr>
          <w:p w14:paraId="4D8B1892" w14:textId="77777777" w:rsidR="008749ED" w:rsidRPr="00CC519F" w:rsidRDefault="008749ED" w:rsidP="00246898">
            <w:pPr>
              <w:rPr>
                <w:rFonts w:cs="Arial"/>
                <w:szCs w:val="20"/>
              </w:rPr>
            </w:pPr>
          </w:p>
        </w:tc>
        <w:tc>
          <w:tcPr>
            <w:tcW w:w="3150" w:type="dxa"/>
            <w:vAlign w:val="center"/>
          </w:tcPr>
          <w:p w14:paraId="6C3A7367" w14:textId="77777777" w:rsidR="008749ED" w:rsidRPr="00CC519F" w:rsidRDefault="008749ED" w:rsidP="00246898">
            <w:pPr>
              <w:rPr>
                <w:rFonts w:cs="Arial"/>
                <w:szCs w:val="20"/>
              </w:rPr>
            </w:pPr>
            <w:r w:rsidRPr="00CC519F">
              <w:rPr>
                <w:rFonts w:cs="Arial"/>
                <w:szCs w:val="20"/>
              </w:rPr>
              <w:t>Specifies the priority with which the call is to be made. By default value is 0.</w:t>
            </w:r>
          </w:p>
          <w:p w14:paraId="196A1DF9" w14:textId="77777777" w:rsidR="008749ED" w:rsidRPr="00CC519F" w:rsidRDefault="008749ED" w:rsidP="00246898">
            <w:pPr>
              <w:pStyle w:val="TableNormalText"/>
              <w:jc w:val="left"/>
              <w:rPr>
                <w:rFonts w:ascii="Arial" w:hAnsi="Arial" w:cs="Arial"/>
                <w:sz w:val="20"/>
              </w:rPr>
            </w:pPr>
            <w:proofErr w:type="gramStart"/>
            <w:r w:rsidRPr="00CC519F">
              <w:rPr>
                <w:rFonts w:ascii="Arial" w:hAnsi="Arial" w:cs="Arial"/>
                <w:sz w:val="20"/>
              </w:rPr>
              <w:t>{ Possible</w:t>
            </w:r>
            <w:proofErr w:type="gramEnd"/>
            <w:r w:rsidRPr="00CC519F">
              <w:rPr>
                <w:rFonts w:ascii="Arial" w:hAnsi="Arial" w:cs="Arial"/>
                <w:sz w:val="20"/>
              </w:rPr>
              <w:t xml:space="preserve"> Values: 0-Default, 1-Medium Priority, 2-High Priority}</w:t>
            </w:r>
          </w:p>
          <w:p w14:paraId="170C8E22" w14:textId="77777777" w:rsidR="008749ED" w:rsidRPr="00CC519F" w:rsidRDefault="008749ED" w:rsidP="00246898">
            <w:pPr>
              <w:rPr>
                <w:rFonts w:cs="Arial"/>
                <w:szCs w:val="20"/>
              </w:rPr>
            </w:pPr>
          </w:p>
        </w:tc>
      </w:tr>
      <w:tr w:rsidR="008749ED" w:rsidRPr="00706077" w14:paraId="79C14B71" w14:textId="77777777" w:rsidTr="00246898">
        <w:trPr>
          <w:trHeight w:val="224"/>
        </w:trPr>
        <w:tc>
          <w:tcPr>
            <w:tcW w:w="461" w:type="dxa"/>
            <w:vAlign w:val="center"/>
          </w:tcPr>
          <w:p w14:paraId="687345C6" w14:textId="77777777" w:rsidR="008749ED" w:rsidRPr="00CC519F" w:rsidRDefault="008749ED" w:rsidP="00246898">
            <w:pPr>
              <w:rPr>
                <w:rFonts w:cs="Arial"/>
                <w:szCs w:val="20"/>
              </w:rPr>
            </w:pPr>
            <w:r w:rsidRPr="00CC519F">
              <w:rPr>
                <w:rFonts w:cs="Arial"/>
                <w:szCs w:val="20"/>
              </w:rPr>
              <w:t>6</w:t>
            </w:r>
          </w:p>
        </w:tc>
        <w:tc>
          <w:tcPr>
            <w:tcW w:w="2104" w:type="dxa"/>
            <w:vAlign w:val="center"/>
          </w:tcPr>
          <w:p w14:paraId="2948B784" w14:textId="77777777" w:rsidR="008749ED" w:rsidRPr="00CC519F" w:rsidRDefault="008749ED" w:rsidP="00246898">
            <w:pPr>
              <w:rPr>
                <w:rFonts w:cs="Arial"/>
                <w:szCs w:val="20"/>
              </w:rPr>
            </w:pPr>
            <w:r w:rsidRPr="00CC519F">
              <w:rPr>
                <w:rFonts w:cs="Arial"/>
                <w:szCs w:val="20"/>
              </w:rPr>
              <w:t>CallFlowURL</w:t>
            </w:r>
          </w:p>
        </w:tc>
        <w:tc>
          <w:tcPr>
            <w:tcW w:w="1089" w:type="dxa"/>
            <w:vAlign w:val="center"/>
          </w:tcPr>
          <w:p w14:paraId="65B4FCB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6B5020C4"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7C05FE0E" w14:textId="77777777" w:rsidR="008749ED" w:rsidRPr="00CC519F" w:rsidRDefault="008749ED" w:rsidP="00246898">
            <w:pPr>
              <w:rPr>
                <w:rFonts w:cs="Arial"/>
                <w:szCs w:val="20"/>
              </w:rPr>
            </w:pPr>
          </w:p>
        </w:tc>
        <w:tc>
          <w:tcPr>
            <w:tcW w:w="3150" w:type="dxa"/>
            <w:vAlign w:val="center"/>
          </w:tcPr>
          <w:p w14:paraId="0CF04CDC" w14:textId="77777777" w:rsidR="008749ED" w:rsidRPr="00CC519F" w:rsidRDefault="008749ED" w:rsidP="00246898">
            <w:pPr>
              <w:rPr>
                <w:rFonts w:cs="Arial"/>
                <w:szCs w:val="20"/>
              </w:rPr>
            </w:pPr>
            <w:r w:rsidRPr="00CC519F">
              <w:rPr>
                <w:rFonts w:cs="Arial"/>
                <w:szCs w:val="20"/>
              </w:rPr>
              <w:t>The URL of the VXML flow. If unspecified, default VXML URL specified for the service shall be picked up</w:t>
            </w:r>
          </w:p>
        </w:tc>
      </w:tr>
      <w:tr w:rsidR="008749ED" w:rsidRPr="00706077" w14:paraId="5A21FC9F" w14:textId="77777777" w:rsidTr="00246898">
        <w:trPr>
          <w:trHeight w:val="224"/>
        </w:trPr>
        <w:tc>
          <w:tcPr>
            <w:tcW w:w="461" w:type="dxa"/>
            <w:vAlign w:val="center"/>
          </w:tcPr>
          <w:p w14:paraId="07781EBF" w14:textId="77777777" w:rsidR="008749ED" w:rsidRPr="00CC519F" w:rsidRDefault="008749ED" w:rsidP="00246898">
            <w:pPr>
              <w:rPr>
                <w:rFonts w:cs="Arial"/>
                <w:szCs w:val="20"/>
              </w:rPr>
            </w:pPr>
            <w:r w:rsidRPr="00CC519F">
              <w:rPr>
                <w:rFonts w:cs="Arial"/>
                <w:szCs w:val="20"/>
              </w:rPr>
              <w:t>7</w:t>
            </w:r>
          </w:p>
        </w:tc>
        <w:tc>
          <w:tcPr>
            <w:tcW w:w="2104" w:type="dxa"/>
            <w:vAlign w:val="center"/>
          </w:tcPr>
          <w:p w14:paraId="2640400F" w14:textId="77777777" w:rsidR="008749ED" w:rsidRPr="00CC519F" w:rsidRDefault="008749ED" w:rsidP="00246898">
            <w:pPr>
              <w:rPr>
                <w:rFonts w:cs="Arial"/>
                <w:szCs w:val="20"/>
              </w:rPr>
            </w:pPr>
            <w:r w:rsidRPr="00CC519F">
              <w:rPr>
                <w:rFonts w:cs="Arial"/>
                <w:szCs w:val="20"/>
              </w:rPr>
              <w:t>ContentFileName</w:t>
            </w:r>
          </w:p>
        </w:tc>
        <w:tc>
          <w:tcPr>
            <w:tcW w:w="1089" w:type="dxa"/>
            <w:vAlign w:val="center"/>
          </w:tcPr>
          <w:p w14:paraId="09E63B8C"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08710E5"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38A01362" w14:textId="77777777" w:rsidR="008749ED" w:rsidRPr="00CC519F" w:rsidRDefault="008749ED" w:rsidP="00246898">
            <w:pPr>
              <w:rPr>
                <w:rFonts w:cs="Arial"/>
                <w:szCs w:val="20"/>
              </w:rPr>
            </w:pPr>
          </w:p>
        </w:tc>
        <w:tc>
          <w:tcPr>
            <w:tcW w:w="3150" w:type="dxa"/>
            <w:vAlign w:val="center"/>
          </w:tcPr>
          <w:p w14:paraId="7014698B" w14:textId="77777777" w:rsidR="008749ED" w:rsidRPr="00CC519F" w:rsidRDefault="008749ED" w:rsidP="00246898">
            <w:pPr>
              <w:rPr>
                <w:rFonts w:cs="Arial"/>
                <w:szCs w:val="20"/>
              </w:rPr>
            </w:pPr>
            <w:r w:rsidRPr="00CC519F">
              <w:rPr>
                <w:rFonts w:cs="Arial"/>
                <w:szCs w:val="20"/>
              </w:rPr>
              <w:t>Contentfile to be played</w:t>
            </w:r>
          </w:p>
        </w:tc>
      </w:tr>
      <w:tr w:rsidR="008749ED" w:rsidRPr="00706077" w14:paraId="24D4BE67" w14:textId="77777777" w:rsidTr="00246898">
        <w:trPr>
          <w:trHeight w:val="224"/>
        </w:trPr>
        <w:tc>
          <w:tcPr>
            <w:tcW w:w="461" w:type="dxa"/>
            <w:vAlign w:val="center"/>
          </w:tcPr>
          <w:p w14:paraId="64E534CE" w14:textId="77777777" w:rsidR="008749ED" w:rsidRPr="00CC519F" w:rsidRDefault="008749ED" w:rsidP="00246898">
            <w:pPr>
              <w:rPr>
                <w:rFonts w:cs="Arial"/>
                <w:szCs w:val="20"/>
              </w:rPr>
            </w:pPr>
            <w:r w:rsidRPr="00CC519F">
              <w:rPr>
                <w:rFonts w:cs="Arial"/>
                <w:szCs w:val="20"/>
              </w:rPr>
              <w:t>8</w:t>
            </w:r>
          </w:p>
        </w:tc>
        <w:tc>
          <w:tcPr>
            <w:tcW w:w="2104" w:type="dxa"/>
            <w:vAlign w:val="center"/>
          </w:tcPr>
          <w:p w14:paraId="4827A2E5" w14:textId="77777777" w:rsidR="008749ED" w:rsidRPr="00CC519F" w:rsidRDefault="008749ED" w:rsidP="00246898">
            <w:pPr>
              <w:rPr>
                <w:rFonts w:cs="Arial"/>
                <w:szCs w:val="20"/>
              </w:rPr>
            </w:pPr>
            <w:r w:rsidRPr="00CC519F">
              <w:rPr>
                <w:rFonts w:cs="Arial"/>
                <w:szCs w:val="20"/>
              </w:rPr>
              <w:t>WeekId</w:t>
            </w:r>
          </w:p>
        </w:tc>
        <w:tc>
          <w:tcPr>
            <w:tcW w:w="1089" w:type="dxa"/>
            <w:vAlign w:val="center"/>
          </w:tcPr>
          <w:p w14:paraId="33A0FFC9"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2819EA2"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01AF73D0" w14:textId="77777777" w:rsidR="008749ED" w:rsidRPr="00CC519F" w:rsidRDefault="008749ED" w:rsidP="00246898">
            <w:pPr>
              <w:rPr>
                <w:rFonts w:cs="Arial"/>
                <w:szCs w:val="20"/>
              </w:rPr>
            </w:pPr>
          </w:p>
        </w:tc>
        <w:tc>
          <w:tcPr>
            <w:tcW w:w="3150" w:type="dxa"/>
            <w:vAlign w:val="center"/>
          </w:tcPr>
          <w:p w14:paraId="42FAA690" w14:textId="77777777" w:rsidR="008749ED" w:rsidRPr="00CC519F" w:rsidRDefault="00B96226" w:rsidP="00246898">
            <w:pPr>
              <w:rPr>
                <w:rFonts w:cs="Arial"/>
                <w:szCs w:val="20"/>
              </w:rPr>
            </w:pPr>
            <w:r>
              <w:rPr>
                <w:rFonts w:cs="Arial"/>
                <w:szCs w:val="20"/>
              </w:rPr>
              <w:t>Week id of the messaged delivered in OBD</w:t>
            </w:r>
          </w:p>
        </w:tc>
      </w:tr>
      <w:tr w:rsidR="008749ED" w:rsidRPr="00706077" w14:paraId="3DAC58B8" w14:textId="77777777" w:rsidTr="00246898">
        <w:trPr>
          <w:trHeight w:val="224"/>
        </w:trPr>
        <w:tc>
          <w:tcPr>
            <w:tcW w:w="461" w:type="dxa"/>
            <w:vAlign w:val="center"/>
          </w:tcPr>
          <w:p w14:paraId="109948F7" w14:textId="77777777" w:rsidR="008749ED" w:rsidRPr="00CC519F" w:rsidRDefault="008749ED" w:rsidP="00246898">
            <w:pPr>
              <w:rPr>
                <w:rFonts w:cs="Arial"/>
                <w:szCs w:val="20"/>
              </w:rPr>
            </w:pPr>
            <w:r w:rsidRPr="00CC519F">
              <w:rPr>
                <w:rFonts w:cs="Arial"/>
                <w:szCs w:val="20"/>
              </w:rPr>
              <w:t>9</w:t>
            </w:r>
          </w:p>
        </w:tc>
        <w:tc>
          <w:tcPr>
            <w:tcW w:w="2104" w:type="dxa"/>
            <w:vAlign w:val="center"/>
          </w:tcPr>
          <w:p w14:paraId="6390F383" w14:textId="77777777" w:rsidR="008749ED" w:rsidRPr="00CC519F" w:rsidRDefault="008749ED" w:rsidP="00246898">
            <w:pPr>
              <w:rPr>
                <w:rFonts w:cs="Arial"/>
                <w:szCs w:val="20"/>
              </w:rPr>
            </w:pPr>
            <w:r w:rsidRPr="00CC519F">
              <w:rPr>
                <w:rFonts w:cs="Arial"/>
                <w:szCs w:val="20"/>
              </w:rPr>
              <w:t>LanguageLocationCode</w:t>
            </w:r>
          </w:p>
        </w:tc>
        <w:tc>
          <w:tcPr>
            <w:tcW w:w="1089" w:type="dxa"/>
            <w:vAlign w:val="center"/>
          </w:tcPr>
          <w:p w14:paraId="4ADAC2E1"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57306DB" w14:textId="77777777" w:rsidR="008749ED" w:rsidRPr="00CC519F" w:rsidRDefault="00202A14" w:rsidP="00246898">
            <w:pPr>
              <w:rPr>
                <w:rFonts w:cs="Arial"/>
                <w:szCs w:val="20"/>
              </w:rPr>
            </w:pPr>
            <w:r>
              <w:rPr>
                <w:rFonts w:cs="Arial"/>
                <w:szCs w:val="20"/>
              </w:rPr>
              <w:t>String</w:t>
            </w:r>
          </w:p>
        </w:tc>
        <w:tc>
          <w:tcPr>
            <w:tcW w:w="990" w:type="dxa"/>
            <w:vAlign w:val="center"/>
          </w:tcPr>
          <w:p w14:paraId="68DAE695" w14:textId="77777777" w:rsidR="008749ED" w:rsidRPr="00CC519F" w:rsidRDefault="008749ED" w:rsidP="00246898">
            <w:pPr>
              <w:rPr>
                <w:rFonts w:cs="Arial"/>
                <w:szCs w:val="20"/>
              </w:rPr>
            </w:pPr>
          </w:p>
        </w:tc>
        <w:tc>
          <w:tcPr>
            <w:tcW w:w="3150" w:type="dxa"/>
            <w:vAlign w:val="center"/>
          </w:tcPr>
          <w:p w14:paraId="30CCD8F7" w14:textId="77777777" w:rsidR="008749ED" w:rsidRPr="00CC519F" w:rsidRDefault="008749ED" w:rsidP="00246898">
            <w:pPr>
              <w:rPr>
                <w:rFonts w:cs="Arial"/>
                <w:szCs w:val="20"/>
              </w:rPr>
            </w:pPr>
            <w:r w:rsidRPr="00CC519F">
              <w:rPr>
                <w:rFonts w:cs="Arial"/>
                <w:szCs w:val="20"/>
              </w:rPr>
              <w:t>To identify the language</w:t>
            </w:r>
          </w:p>
        </w:tc>
      </w:tr>
      <w:tr w:rsidR="008749ED" w:rsidRPr="00706077" w14:paraId="130D9F28" w14:textId="77777777" w:rsidTr="00246898">
        <w:trPr>
          <w:trHeight w:val="224"/>
        </w:trPr>
        <w:tc>
          <w:tcPr>
            <w:tcW w:w="461" w:type="dxa"/>
            <w:vAlign w:val="center"/>
          </w:tcPr>
          <w:p w14:paraId="17D44E48" w14:textId="77777777" w:rsidR="008749ED" w:rsidRPr="00CC519F" w:rsidRDefault="008749ED" w:rsidP="00246898">
            <w:pPr>
              <w:rPr>
                <w:rFonts w:cs="Arial"/>
                <w:szCs w:val="20"/>
              </w:rPr>
            </w:pPr>
            <w:r w:rsidRPr="00CC519F">
              <w:rPr>
                <w:rFonts w:cs="Arial"/>
                <w:szCs w:val="20"/>
              </w:rPr>
              <w:t>10</w:t>
            </w:r>
          </w:p>
        </w:tc>
        <w:tc>
          <w:tcPr>
            <w:tcW w:w="2104" w:type="dxa"/>
            <w:vAlign w:val="center"/>
          </w:tcPr>
          <w:p w14:paraId="46CBE5EA" w14:textId="77777777" w:rsidR="008749ED" w:rsidRPr="00CC519F" w:rsidRDefault="008749ED" w:rsidP="00246898">
            <w:pPr>
              <w:rPr>
                <w:rFonts w:cs="Arial"/>
                <w:szCs w:val="20"/>
              </w:rPr>
            </w:pPr>
            <w:r w:rsidRPr="00CC519F">
              <w:rPr>
                <w:rFonts w:cs="Arial"/>
                <w:szCs w:val="20"/>
              </w:rPr>
              <w:t>Circle</w:t>
            </w:r>
          </w:p>
        </w:tc>
        <w:tc>
          <w:tcPr>
            <w:tcW w:w="1089" w:type="dxa"/>
            <w:vAlign w:val="center"/>
          </w:tcPr>
          <w:p w14:paraId="17401FF8"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12173E65"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0C15F3E" w14:textId="77777777" w:rsidR="008749ED" w:rsidRPr="00CC519F" w:rsidRDefault="008749ED" w:rsidP="00246898">
            <w:pPr>
              <w:rPr>
                <w:rFonts w:cs="Arial"/>
                <w:szCs w:val="20"/>
              </w:rPr>
            </w:pPr>
          </w:p>
        </w:tc>
        <w:tc>
          <w:tcPr>
            <w:tcW w:w="3150" w:type="dxa"/>
            <w:vAlign w:val="center"/>
          </w:tcPr>
          <w:p w14:paraId="356F89FE" w14:textId="77777777" w:rsidR="008749ED" w:rsidRPr="00CC519F" w:rsidRDefault="00B96226" w:rsidP="00246898">
            <w:pPr>
              <w:rPr>
                <w:rFonts w:cs="Arial"/>
                <w:szCs w:val="20"/>
              </w:rPr>
            </w:pPr>
            <w:r>
              <w:rPr>
                <w:rFonts w:cs="Arial"/>
                <w:szCs w:val="20"/>
              </w:rPr>
              <w:t>Circle of the beneficiary.</w:t>
            </w:r>
          </w:p>
        </w:tc>
      </w:tr>
      <w:tr w:rsidR="00E241CF" w:rsidRPr="00706077" w14:paraId="628E9D29" w14:textId="77777777" w:rsidTr="00246898">
        <w:trPr>
          <w:trHeight w:val="224"/>
        </w:trPr>
        <w:tc>
          <w:tcPr>
            <w:tcW w:w="461" w:type="dxa"/>
            <w:vAlign w:val="center"/>
          </w:tcPr>
          <w:p w14:paraId="0C9F78C2" w14:textId="77777777" w:rsidR="00E241CF" w:rsidRPr="00CC519F" w:rsidRDefault="00E241CF" w:rsidP="00246898">
            <w:pPr>
              <w:rPr>
                <w:rFonts w:cs="Arial"/>
                <w:szCs w:val="20"/>
              </w:rPr>
            </w:pPr>
            <w:r>
              <w:rPr>
                <w:rFonts w:cs="Arial"/>
                <w:szCs w:val="20"/>
              </w:rPr>
              <w:t>11</w:t>
            </w:r>
          </w:p>
        </w:tc>
        <w:tc>
          <w:tcPr>
            <w:tcW w:w="2104" w:type="dxa"/>
            <w:vAlign w:val="center"/>
          </w:tcPr>
          <w:p w14:paraId="5CE858EE" w14:textId="77777777" w:rsidR="00E241CF" w:rsidRPr="00CC519F" w:rsidRDefault="00E241CF" w:rsidP="00E241CF">
            <w:pPr>
              <w:rPr>
                <w:rFonts w:cs="Arial"/>
                <w:szCs w:val="20"/>
              </w:rPr>
            </w:pPr>
            <w:proofErr w:type="gramStart"/>
            <w:r>
              <w:rPr>
                <w:rFonts w:cs="Arial"/>
                <w:szCs w:val="20"/>
              </w:rPr>
              <w:t>subscriptionOrigin</w:t>
            </w:r>
            <w:proofErr w:type="gramEnd"/>
          </w:p>
        </w:tc>
        <w:tc>
          <w:tcPr>
            <w:tcW w:w="1089" w:type="dxa"/>
            <w:vAlign w:val="center"/>
          </w:tcPr>
          <w:p w14:paraId="58A893FA" w14:textId="77777777" w:rsidR="00E241CF" w:rsidRPr="00CC519F" w:rsidRDefault="00E241CF" w:rsidP="00246898">
            <w:pPr>
              <w:rPr>
                <w:rFonts w:cs="Arial"/>
                <w:szCs w:val="20"/>
              </w:rPr>
            </w:pPr>
            <w:r>
              <w:rPr>
                <w:rFonts w:cs="Arial"/>
                <w:szCs w:val="20"/>
              </w:rPr>
              <w:t>Yes</w:t>
            </w:r>
          </w:p>
        </w:tc>
        <w:tc>
          <w:tcPr>
            <w:tcW w:w="1404" w:type="dxa"/>
            <w:vAlign w:val="center"/>
          </w:tcPr>
          <w:p w14:paraId="5641BEC7" w14:textId="77777777" w:rsidR="00E241CF" w:rsidRPr="00CC519F" w:rsidRDefault="00E241CF" w:rsidP="00246898">
            <w:pPr>
              <w:rPr>
                <w:rFonts w:cs="Arial"/>
                <w:szCs w:val="20"/>
              </w:rPr>
            </w:pPr>
            <w:r>
              <w:rPr>
                <w:rFonts w:cs="Arial"/>
                <w:szCs w:val="20"/>
              </w:rPr>
              <w:t>String</w:t>
            </w:r>
          </w:p>
        </w:tc>
        <w:tc>
          <w:tcPr>
            <w:tcW w:w="990" w:type="dxa"/>
            <w:vAlign w:val="center"/>
          </w:tcPr>
          <w:p w14:paraId="3340B3C8" w14:textId="77777777" w:rsidR="00E241CF" w:rsidRPr="00CC519F" w:rsidRDefault="00E241CF" w:rsidP="00246898">
            <w:pPr>
              <w:rPr>
                <w:rFonts w:cs="Arial"/>
                <w:szCs w:val="20"/>
              </w:rPr>
            </w:pPr>
          </w:p>
        </w:tc>
        <w:tc>
          <w:tcPr>
            <w:tcW w:w="3150" w:type="dxa"/>
            <w:vAlign w:val="center"/>
          </w:tcPr>
          <w:p w14:paraId="543DD12D" w14:textId="77777777" w:rsidR="00E241CF" w:rsidRDefault="00E241CF" w:rsidP="00246898">
            <w:pPr>
              <w:rPr>
                <w:rFonts w:cs="Arial"/>
                <w:szCs w:val="20"/>
              </w:rPr>
            </w:pPr>
            <w:r>
              <w:rPr>
                <w:rFonts w:cs="Arial"/>
                <w:szCs w:val="20"/>
              </w:rPr>
              <w:t>I for IVR, M for MCTS origin</w:t>
            </w:r>
          </w:p>
        </w:tc>
      </w:tr>
    </w:tbl>
    <w:p w14:paraId="14302ABA" w14:textId="77777777" w:rsidR="008749ED" w:rsidRPr="009B4D69" w:rsidRDefault="008749ED" w:rsidP="008749ED"/>
    <w:p w14:paraId="16E3EC94" w14:textId="77777777" w:rsidR="008749ED" w:rsidRDefault="008749ED" w:rsidP="008749ED">
      <w:pPr>
        <w:pStyle w:val="Heading3"/>
      </w:pPr>
      <w:bookmarkStart w:id="221" w:name="_Toc411454399"/>
      <w:r>
        <w:t>CDR Summary File Format</w:t>
      </w:r>
      <w:bookmarkEnd w:id="221"/>
    </w:p>
    <w:p w14:paraId="40F7966C" w14:textId="77777777" w:rsidR="008749ED" w:rsidRPr="009B4D69" w:rsidRDefault="008749ED" w:rsidP="008749ED"/>
    <w:p w14:paraId="755290F6" w14:textId="77777777" w:rsidR="008749ED" w:rsidRDefault="008749ED" w:rsidP="008749ED"/>
    <w:tbl>
      <w:tblPr>
        <w:tblStyle w:val="TableGrid"/>
        <w:tblW w:w="9198" w:type="dxa"/>
        <w:tblLook w:val="04A0" w:firstRow="1" w:lastRow="0" w:firstColumn="1" w:lastColumn="0" w:noHBand="0" w:noVBand="1"/>
      </w:tblPr>
      <w:tblGrid>
        <w:gridCol w:w="458"/>
        <w:gridCol w:w="2341"/>
        <w:gridCol w:w="1162"/>
        <w:gridCol w:w="1350"/>
        <w:gridCol w:w="967"/>
        <w:gridCol w:w="2920"/>
      </w:tblGrid>
      <w:tr w:rsidR="008749ED" w:rsidRPr="00CC519F" w14:paraId="5166A5FF" w14:textId="77777777" w:rsidTr="00246898">
        <w:tc>
          <w:tcPr>
            <w:tcW w:w="461" w:type="dxa"/>
            <w:shd w:val="clear" w:color="auto" w:fill="D9D9D9" w:themeFill="background1" w:themeFillShade="D9"/>
            <w:vAlign w:val="center"/>
          </w:tcPr>
          <w:p w14:paraId="7B902480" w14:textId="77777777" w:rsidR="008749ED" w:rsidRPr="00CC519F" w:rsidRDefault="008749ED" w:rsidP="00246898">
            <w:pPr>
              <w:rPr>
                <w:rFonts w:cs="Arial"/>
                <w:szCs w:val="20"/>
              </w:rPr>
            </w:pPr>
            <w:r w:rsidRPr="00CC519F">
              <w:rPr>
                <w:rFonts w:cs="Arial"/>
                <w:szCs w:val="20"/>
              </w:rPr>
              <w:t>#</w:t>
            </w:r>
          </w:p>
        </w:tc>
        <w:tc>
          <w:tcPr>
            <w:tcW w:w="2104" w:type="dxa"/>
            <w:shd w:val="clear" w:color="auto" w:fill="D9D9D9" w:themeFill="background1" w:themeFillShade="D9"/>
            <w:vAlign w:val="center"/>
          </w:tcPr>
          <w:p w14:paraId="63D53B82" w14:textId="77777777" w:rsidR="008749ED" w:rsidRPr="00CC519F" w:rsidRDefault="008749ED" w:rsidP="00246898">
            <w:pPr>
              <w:rPr>
                <w:rFonts w:cs="Arial"/>
                <w:szCs w:val="20"/>
              </w:rPr>
            </w:pPr>
            <w:r w:rsidRPr="00CC519F">
              <w:rPr>
                <w:rFonts w:cs="Arial"/>
                <w:szCs w:val="20"/>
              </w:rPr>
              <w:t>Field Name</w:t>
            </w:r>
          </w:p>
        </w:tc>
        <w:tc>
          <w:tcPr>
            <w:tcW w:w="1089" w:type="dxa"/>
            <w:shd w:val="clear" w:color="auto" w:fill="D9D9D9" w:themeFill="background1" w:themeFillShade="D9"/>
            <w:vAlign w:val="center"/>
          </w:tcPr>
          <w:p w14:paraId="0658D18E" w14:textId="77777777" w:rsidR="008749ED" w:rsidRPr="00CC519F" w:rsidRDefault="008749ED" w:rsidP="00246898">
            <w:pPr>
              <w:rPr>
                <w:rFonts w:cs="Arial"/>
                <w:szCs w:val="20"/>
              </w:rPr>
            </w:pPr>
            <w:r w:rsidRPr="00CC519F">
              <w:rPr>
                <w:rFonts w:cs="Arial"/>
                <w:szCs w:val="20"/>
              </w:rPr>
              <w:t>Mandatory</w:t>
            </w:r>
          </w:p>
        </w:tc>
        <w:tc>
          <w:tcPr>
            <w:tcW w:w="1404" w:type="dxa"/>
            <w:shd w:val="clear" w:color="auto" w:fill="D9D9D9" w:themeFill="background1" w:themeFillShade="D9"/>
            <w:vAlign w:val="center"/>
          </w:tcPr>
          <w:p w14:paraId="186BFA92" w14:textId="77777777" w:rsidR="008749ED" w:rsidRPr="00CC519F" w:rsidRDefault="008749ED" w:rsidP="00246898">
            <w:pPr>
              <w:rPr>
                <w:rFonts w:cs="Arial"/>
                <w:szCs w:val="20"/>
              </w:rPr>
            </w:pPr>
            <w:r w:rsidRPr="00CC519F">
              <w:rPr>
                <w:rFonts w:cs="Arial"/>
                <w:szCs w:val="20"/>
              </w:rPr>
              <w:t>Data type</w:t>
            </w:r>
          </w:p>
        </w:tc>
        <w:tc>
          <w:tcPr>
            <w:tcW w:w="990" w:type="dxa"/>
            <w:shd w:val="clear" w:color="auto" w:fill="D9D9D9" w:themeFill="background1" w:themeFillShade="D9"/>
            <w:vAlign w:val="center"/>
          </w:tcPr>
          <w:p w14:paraId="01787F8C" w14:textId="77777777" w:rsidR="008749ED" w:rsidRPr="00CC519F" w:rsidRDefault="008749ED" w:rsidP="00246898">
            <w:pPr>
              <w:rPr>
                <w:rFonts w:cs="Arial"/>
                <w:szCs w:val="20"/>
              </w:rPr>
            </w:pPr>
            <w:r w:rsidRPr="00CC519F">
              <w:rPr>
                <w:rFonts w:cs="Arial"/>
                <w:szCs w:val="20"/>
              </w:rPr>
              <w:t>Range</w:t>
            </w:r>
          </w:p>
        </w:tc>
        <w:tc>
          <w:tcPr>
            <w:tcW w:w="3150" w:type="dxa"/>
            <w:shd w:val="clear" w:color="auto" w:fill="D9D9D9" w:themeFill="background1" w:themeFillShade="D9"/>
            <w:vAlign w:val="center"/>
          </w:tcPr>
          <w:p w14:paraId="06C1BC6F" w14:textId="77777777" w:rsidR="008749ED" w:rsidRPr="00CC519F" w:rsidRDefault="008749ED" w:rsidP="00246898">
            <w:pPr>
              <w:rPr>
                <w:rFonts w:cs="Arial"/>
                <w:szCs w:val="20"/>
              </w:rPr>
            </w:pPr>
            <w:r w:rsidRPr="00CC519F">
              <w:rPr>
                <w:rFonts w:cs="Arial"/>
                <w:szCs w:val="20"/>
              </w:rPr>
              <w:t>Description</w:t>
            </w:r>
          </w:p>
        </w:tc>
      </w:tr>
      <w:tr w:rsidR="008749ED" w:rsidRPr="00CC519F" w14:paraId="5F8273F4" w14:textId="77777777" w:rsidTr="00246898">
        <w:tc>
          <w:tcPr>
            <w:tcW w:w="461" w:type="dxa"/>
            <w:vAlign w:val="center"/>
          </w:tcPr>
          <w:p w14:paraId="69FB0B67" w14:textId="77777777" w:rsidR="008749ED" w:rsidRPr="00CC519F" w:rsidRDefault="008749ED" w:rsidP="00246898">
            <w:pPr>
              <w:rPr>
                <w:rFonts w:cs="Arial"/>
                <w:szCs w:val="20"/>
              </w:rPr>
            </w:pPr>
            <w:r w:rsidRPr="00CC519F">
              <w:rPr>
                <w:rFonts w:cs="Arial"/>
                <w:szCs w:val="20"/>
              </w:rPr>
              <w:t>1</w:t>
            </w:r>
          </w:p>
        </w:tc>
        <w:tc>
          <w:tcPr>
            <w:tcW w:w="2104" w:type="dxa"/>
            <w:vAlign w:val="center"/>
          </w:tcPr>
          <w:p w14:paraId="5EF155D1" w14:textId="77777777" w:rsidR="008749ED" w:rsidRPr="00CC519F" w:rsidRDefault="008749ED" w:rsidP="00246898">
            <w:pPr>
              <w:rPr>
                <w:rFonts w:cs="Arial"/>
                <w:szCs w:val="20"/>
              </w:rPr>
            </w:pPr>
            <w:r w:rsidRPr="00CC519F">
              <w:rPr>
                <w:rFonts w:cs="Arial"/>
                <w:szCs w:val="20"/>
              </w:rPr>
              <w:t>RequestId</w:t>
            </w:r>
          </w:p>
        </w:tc>
        <w:tc>
          <w:tcPr>
            <w:tcW w:w="1089" w:type="dxa"/>
            <w:vAlign w:val="center"/>
          </w:tcPr>
          <w:p w14:paraId="6B76263D"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EA5E0E8"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CB1E9BE" w14:textId="77777777" w:rsidR="008749ED" w:rsidRPr="00CC519F" w:rsidRDefault="008749ED" w:rsidP="00246898">
            <w:pPr>
              <w:rPr>
                <w:rFonts w:cs="Arial"/>
                <w:szCs w:val="20"/>
              </w:rPr>
            </w:pPr>
          </w:p>
        </w:tc>
        <w:tc>
          <w:tcPr>
            <w:tcW w:w="3150" w:type="dxa"/>
            <w:vAlign w:val="center"/>
          </w:tcPr>
          <w:p w14:paraId="4060E01C"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68E30E9" w14:textId="77777777" w:rsidTr="00246898">
        <w:trPr>
          <w:trHeight w:val="224"/>
        </w:trPr>
        <w:tc>
          <w:tcPr>
            <w:tcW w:w="461" w:type="dxa"/>
            <w:vAlign w:val="center"/>
          </w:tcPr>
          <w:p w14:paraId="2AA7330E" w14:textId="77777777" w:rsidR="008749ED" w:rsidRPr="00CC519F" w:rsidRDefault="008749ED" w:rsidP="00246898">
            <w:pPr>
              <w:rPr>
                <w:rFonts w:cs="Arial"/>
                <w:szCs w:val="20"/>
              </w:rPr>
            </w:pPr>
            <w:r w:rsidRPr="00CC519F">
              <w:rPr>
                <w:rFonts w:cs="Arial"/>
                <w:szCs w:val="20"/>
              </w:rPr>
              <w:t>2</w:t>
            </w:r>
          </w:p>
        </w:tc>
        <w:tc>
          <w:tcPr>
            <w:tcW w:w="2104" w:type="dxa"/>
            <w:vAlign w:val="center"/>
          </w:tcPr>
          <w:p w14:paraId="6B5E6AA3" w14:textId="77777777" w:rsidR="008749ED" w:rsidRPr="00CC519F" w:rsidRDefault="008749ED" w:rsidP="00246898">
            <w:pPr>
              <w:rPr>
                <w:rFonts w:cs="Arial"/>
                <w:szCs w:val="20"/>
              </w:rPr>
            </w:pPr>
            <w:r w:rsidRPr="00CC519F">
              <w:rPr>
                <w:rFonts w:cs="Arial"/>
                <w:szCs w:val="20"/>
              </w:rPr>
              <w:t>ServiceId</w:t>
            </w:r>
          </w:p>
        </w:tc>
        <w:tc>
          <w:tcPr>
            <w:tcW w:w="1089" w:type="dxa"/>
            <w:vAlign w:val="center"/>
          </w:tcPr>
          <w:p w14:paraId="202DE52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1BBCDF6A" w14:textId="77777777" w:rsidR="008749ED" w:rsidRPr="00CC519F" w:rsidRDefault="008749ED" w:rsidP="00246898">
            <w:pPr>
              <w:rPr>
                <w:rFonts w:cs="Arial"/>
                <w:szCs w:val="20"/>
              </w:rPr>
            </w:pPr>
            <w:r w:rsidRPr="00CC519F">
              <w:rPr>
                <w:rFonts w:cs="Arial"/>
                <w:szCs w:val="20"/>
              </w:rPr>
              <w:t xml:space="preserve">String </w:t>
            </w:r>
          </w:p>
        </w:tc>
        <w:tc>
          <w:tcPr>
            <w:tcW w:w="990" w:type="dxa"/>
            <w:vAlign w:val="center"/>
          </w:tcPr>
          <w:p w14:paraId="37D39B9B" w14:textId="77777777" w:rsidR="008749ED" w:rsidRPr="00CC519F" w:rsidRDefault="008749ED" w:rsidP="00246898">
            <w:pPr>
              <w:rPr>
                <w:rFonts w:cs="Arial"/>
                <w:szCs w:val="20"/>
              </w:rPr>
            </w:pPr>
          </w:p>
        </w:tc>
        <w:tc>
          <w:tcPr>
            <w:tcW w:w="3150" w:type="dxa"/>
            <w:vAlign w:val="center"/>
          </w:tcPr>
          <w:p w14:paraId="4C0568B1"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6972EC90" w14:textId="77777777" w:rsidTr="00246898">
        <w:trPr>
          <w:trHeight w:val="224"/>
        </w:trPr>
        <w:tc>
          <w:tcPr>
            <w:tcW w:w="461" w:type="dxa"/>
            <w:vAlign w:val="center"/>
          </w:tcPr>
          <w:p w14:paraId="17F70F9F" w14:textId="77777777" w:rsidR="008749ED" w:rsidRPr="00CC519F" w:rsidRDefault="008749ED" w:rsidP="00246898">
            <w:pPr>
              <w:rPr>
                <w:rFonts w:cs="Arial"/>
                <w:szCs w:val="20"/>
              </w:rPr>
            </w:pPr>
            <w:r w:rsidRPr="00CC519F">
              <w:rPr>
                <w:rFonts w:cs="Arial"/>
                <w:szCs w:val="20"/>
              </w:rPr>
              <w:t>3</w:t>
            </w:r>
          </w:p>
        </w:tc>
        <w:tc>
          <w:tcPr>
            <w:tcW w:w="2104" w:type="dxa"/>
            <w:vAlign w:val="center"/>
          </w:tcPr>
          <w:p w14:paraId="7C1F0A58" w14:textId="77777777" w:rsidR="008749ED" w:rsidRPr="00CC519F" w:rsidRDefault="008749ED" w:rsidP="00246898">
            <w:pPr>
              <w:rPr>
                <w:rFonts w:cs="Arial"/>
                <w:szCs w:val="20"/>
              </w:rPr>
            </w:pPr>
            <w:r w:rsidRPr="00CC519F">
              <w:rPr>
                <w:rFonts w:cs="Arial"/>
                <w:szCs w:val="20"/>
              </w:rPr>
              <w:t>Msisdn</w:t>
            </w:r>
          </w:p>
        </w:tc>
        <w:tc>
          <w:tcPr>
            <w:tcW w:w="1089" w:type="dxa"/>
            <w:vAlign w:val="center"/>
          </w:tcPr>
          <w:p w14:paraId="4DDCCC0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A8BFE56"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57A90242" w14:textId="77777777" w:rsidR="008749ED" w:rsidRPr="00CC519F" w:rsidRDefault="008749ED" w:rsidP="00246898">
            <w:pPr>
              <w:rPr>
                <w:rFonts w:cs="Arial"/>
                <w:szCs w:val="20"/>
              </w:rPr>
            </w:pPr>
          </w:p>
        </w:tc>
        <w:tc>
          <w:tcPr>
            <w:tcW w:w="3150" w:type="dxa"/>
            <w:vAlign w:val="center"/>
          </w:tcPr>
          <w:p w14:paraId="09C86FBA"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463B587B" w14:textId="77777777" w:rsidTr="00246898">
        <w:trPr>
          <w:trHeight w:val="224"/>
        </w:trPr>
        <w:tc>
          <w:tcPr>
            <w:tcW w:w="461" w:type="dxa"/>
            <w:vAlign w:val="center"/>
          </w:tcPr>
          <w:p w14:paraId="78EA40C7" w14:textId="77777777" w:rsidR="008749ED" w:rsidRPr="00CC519F" w:rsidRDefault="008749ED" w:rsidP="00246898">
            <w:pPr>
              <w:rPr>
                <w:rFonts w:cs="Arial"/>
                <w:szCs w:val="20"/>
              </w:rPr>
            </w:pPr>
            <w:r w:rsidRPr="00CC519F">
              <w:rPr>
                <w:rFonts w:cs="Arial"/>
                <w:szCs w:val="20"/>
              </w:rPr>
              <w:t>4</w:t>
            </w:r>
          </w:p>
        </w:tc>
        <w:tc>
          <w:tcPr>
            <w:tcW w:w="2104" w:type="dxa"/>
            <w:vAlign w:val="center"/>
          </w:tcPr>
          <w:p w14:paraId="4DC404C8" w14:textId="77777777" w:rsidR="008749ED" w:rsidRPr="00CC519F" w:rsidRDefault="008749ED" w:rsidP="00246898">
            <w:pPr>
              <w:rPr>
                <w:rFonts w:cs="Arial"/>
                <w:szCs w:val="20"/>
              </w:rPr>
            </w:pPr>
            <w:r w:rsidRPr="00CC519F">
              <w:rPr>
                <w:rFonts w:cs="Arial"/>
                <w:szCs w:val="20"/>
              </w:rPr>
              <w:t>Cli</w:t>
            </w:r>
          </w:p>
        </w:tc>
        <w:tc>
          <w:tcPr>
            <w:tcW w:w="1089" w:type="dxa"/>
            <w:vAlign w:val="center"/>
          </w:tcPr>
          <w:p w14:paraId="73F85B7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19DA239A"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60947B1F" w14:textId="77777777" w:rsidR="008749ED" w:rsidRPr="00CC519F" w:rsidRDefault="008749ED" w:rsidP="00246898">
            <w:pPr>
              <w:rPr>
                <w:rFonts w:cs="Arial"/>
                <w:szCs w:val="20"/>
              </w:rPr>
            </w:pPr>
          </w:p>
        </w:tc>
        <w:tc>
          <w:tcPr>
            <w:tcW w:w="3150" w:type="dxa"/>
            <w:vAlign w:val="center"/>
          </w:tcPr>
          <w:p w14:paraId="3B444C99"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A2DE1DD" w14:textId="77777777" w:rsidTr="00246898">
        <w:trPr>
          <w:trHeight w:val="224"/>
        </w:trPr>
        <w:tc>
          <w:tcPr>
            <w:tcW w:w="461" w:type="dxa"/>
            <w:vAlign w:val="center"/>
          </w:tcPr>
          <w:p w14:paraId="6DBE4AC9" w14:textId="77777777" w:rsidR="008749ED" w:rsidRPr="00CC519F" w:rsidRDefault="008749ED" w:rsidP="00246898">
            <w:pPr>
              <w:rPr>
                <w:rFonts w:cs="Arial"/>
                <w:szCs w:val="20"/>
              </w:rPr>
            </w:pPr>
            <w:r w:rsidRPr="00CC519F">
              <w:rPr>
                <w:rFonts w:cs="Arial"/>
                <w:szCs w:val="20"/>
              </w:rPr>
              <w:t>5</w:t>
            </w:r>
          </w:p>
        </w:tc>
        <w:tc>
          <w:tcPr>
            <w:tcW w:w="2104" w:type="dxa"/>
            <w:vAlign w:val="center"/>
          </w:tcPr>
          <w:p w14:paraId="3847F4A2" w14:textId="77777777" w:rsidR="008749ED" w:rsidRPr="00CC519F" w:rsidRDefault="008749ED" w:rsidP="00246898">
            <w:pPr>
              <w:rPr>
                <w:rFonts w:cs="Arial"/>
                <w:szCs w:val="20"/>
              </w:rPr>
            </w:pPr>
            <w:r w:rsidRPr="00CC519F">
              <w:rPr>
                <w:rFonts w:cs="Arial"/>
                <w:szCs w:val="20"/>
              </w:rPr>
              <w:t>Priority</w:t>
            </w:r>
          </w:p>
        </w:tc>
        <w:tc>
          <w:tcPr>
            <w:tcW w:w="1089" w:type="dxa"/>
            <w:vAlign w:val="center"/>
          </w:tcPr>
          <w:p w14:paraId="3B80CF2E"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5798F9DE" w14:textId="77777777" w:rsidR="008749ED" w:rsidRPr="00CC519F" w:rsidRDefault="008749ED" w:rsidP="00246898">
            <w:pPr>
              <w:rPr>
                <w:rFonts w:cs="Arial"/>
                <w:szCs w:val="20"/>
              </w:rPr>
            </w:pPr>
            <w:r w:rsidRPr="00CC519F">
              <w:rPr>
                <w:rFonts w:cs="Arial"/>
                <w:szCs w:val="20"/>
              </w:rPr>
              <w:t>Numeric</w:t>
            </w:r>
          </w:p>
        </w:tc>
        <w:tc>
          <w:tcPr>
            <w:tcW w:w="990" w:type="dxa"/>
            <w:vAlign w:val="center"/>
          </w:tcPr>
          <w:p w14:paraId="22B6918B" w14:textId="77777777" w:rsidR="008749ED" w:rsidRPr="00CC519F" w:rsidRDefault="008749ED" w:rsidP="00246898">
            <w:pPr>
              <w:rPr>
                <w:rFonts w:cs="Arial"/>
                <w:szCs w:val="20"/>
              </w:rPr>
            </w:pPr>
          </w:p>
        </w:tc>
        <w:tc>
          <w:tcPr>
            <w:tcW w:w="3150" w:type="dxa"/>
            <w:vAlign w:val="center"/>
          </w:tcPr>
          <w:p w14:paraId="50FA3772"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DA2CC5A" w14:textId="77777777" w:rsidTr="00246898">
        <w:trPr>
          <w:trHeight w:val="224"/>
        </w:trPr>
        <w:tc>
          <w:tcPr>
            <w:tcW w:w="461" w:type="dxa"/>
            <w:vAlign w:val="center"/>
          </w:tcPr>
          <w:p w14:paraId="3D3E9FC5" w14:textId="77777777" w:rsidR="008749ED" w:rsidRPr="00CC519F" w:rsidRDefault="008749ED" w:rsidP="00246898">
            <w:pPr>
              <w:rPr>
                <w:rFonts w:cs="Arial"/>
                <w:szCs w:val="20"/>
              </w:rPr>
            </w:pPr>
            <w:r w:rsidRPr="00CC519F">
              <w:rPr>
                <w:rFonts w:cs="Arial"/>
                <w:szCs w:val="20"/>
              </w:rPr>
              <w:t>6</w:t>
            </w:r>
          </w:p>
        </w:tc>
        <w:tc>
          <w:tcPr>
            <w:tcW w:w="2104" w:type="dxa"/>
            <w:vAlign w:val="center"/>
          </w:tcPr>
          <w:p w14:paraId="26842328" w14:textId="77777777" w:rsidR="008749ED" w:rsidRPr="00CC519F" w:rsidRDefault="008749ED" w:rsidP="00246898">
            <w:pPr>
              <w:rPr>
                <w:rFonts w:cs="Arial"/>
                <w:szCs w:val="20"/>
              </w:rPr>
            </w:pPr>
            <w:r w:rsidRPr="00CC519F">
              <w:rPr>
                <w:rFonts w:cs="Arial"/>
                <w:szCs w:val="20"/>
              </w:rPr>
              <w:t>CallFlowURL</w:t>
            </w:r>
          </w:p>
        </w:tc>
        <w:tc>
          <w:tcPr>
            <w:tcW w:w="1089" w:type="dxa"/>
            <w:vAlign w:val="center"/>
          </w:tcPr>
          <w:p w14:paraId="3645802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23527B70"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E5649A9" w14:textId="77777777" w:rsidR="008749ED" w:rsidRPr="00CC519F" w:rsidRDefault="008749ED" w:rsidP="00246898">
            <w:pPr>
              <w:rPr>
                <w:rFonts w:cs="Arial"/>
                <w:szCs w:val="20"/>
              </w:rPr>
            </w:pPr>
          </w:p>
        </w:tc>
        <w:tc>
          <w:tcPr>
            <w:tcW w:w="3150" w:type="dxa"/>
            <w:vAlign w:val="center"/>
          </w:tcPr>
          <w:p w14:paraId="3F54A74B"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E926DAE" w14:textId="77777777" w:rsidTr="00246898">
        <w:trPr>
          <w:trHeight w:val="224"/>
        </w:trPr>
        <w:tc>
          <w:tcPr>
            <w:tcW w:w="461" w:type="dxa"/>
            <w:vAlign w:val="center"/>
          </w:tcPr>
          <w:p w14:paraId="598665F2" w14:textId="77777777" w:rsidR="008749ED" w:rsidRPr="00CC519F" w:rsidRDefault="008749ED" w:rsidP="00246898">
            <w:pPr>
              <w:rPr>
                <w:rFonts w:cs="Arial"/>
                <w:szCs w:val="20"/>
              </w:rPr>
            </w:pPr>
            <w:r w:rsidRPr="00CC519F">
              <w:rPr>
                <w:rFonts w:cs="Arial"/>
                <w:szCs w:val="20"/>
              </w:rPr>
              <w:t>7</w:t>
            </w:r>
          </w:p>
        </w:tc>
        <w:tc>
          <w:tcPr>
            <w:tcW w:w="2104" w:type="dxa"/>
            <w:vAlign w:val="center"/>
          </w:tcPr>
          <w:p w14:paraId="1401D92C" w14:textId="77777777" w:rsidR="008749ED" w:rsidRPr="00CC519F" w:rsidRDefault="008749ED" w:rsidP="00246898">
            <w:pPr>
              <w:rPr>
                <w:rFonts w:cs="Arial"/>
                <w:szCs w:val="20"/>
              </w:rPr>
            </w:pPr>
            <w:r w:rsidRPr="00CC519F">
              <w:rPr>
                <w:rFonts w:cs="Arial"/>
                <w:szCs w:val="20"/>
              </w:rPr>
              <w:t>ContentFileName</w:t>
            </w:r>
          </w:p>
        </w:tc>
        <w:tc>
          <w:tcPr>
            <w:tcW w:w="1089" w:type="dxa"/>
            <w:vAlign w:val="center"/>
          </w:tcPr>
          <w:p w14:paraId="25F521D0"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81EDE36"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633F998D" w14:textId="77777777" w:rsidR="008749ED" w:rsidRPr="00CC519F" w:rsidRDefault="008749ED" w:rsidP="00246898">
            <w:pPr>
              <w:rPr>
                <w:rFonts w:cs="Arial"/>
                <w:szCs w:val="20"/>
              </w:rPr>
            </w:pPr>
          </w:p>
        </w:tc>
        <w:tc>
          <w:tcPr>
            <w:tcW w:w="3150" w:type="dxa"/>
            <w:vAlign w:val="center"/>
          </w:tcPr>
          <w:p w14:paraId="19F2B18F"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78EA1E1D" w14:textId="77777777" w:rsidTr="00246898">
        <w:trPr>
          <w:trHeight w:val="224"/>
        </w:trPr>
        <w:tc>
          <w:tcPr>
            <w:tcW w:w="461" w:type="dxa"/>
            <w:vAlign w:val="center"/>
          </w:tcPr>
          <w:p w14:paraId="22865E91" w14:textId="77777777" w:rsidR="008749ED" w:rsidRPr="00CC519F" w:rsidRDefault="008749ED" w:rsidP="00246898">
            <w:pPr>
              <w:rPr>
                <w:rFonts w:cs="Arial"/>
                <w:szCs w:val="20"/>
              </w:rPr>
            </w:pPr>
            <w:r w:rsidRPr="00CC519F">
              <w:rPr>
                <w:rFonts w:cs="Arial"/>
                <w:szCs w:val="20"/>
              </w:rPr>
              <w:t>8</w:t>
            </w:r>
          </w:p>
        </w:tc>
        <w:tc>
          <w:tcPr>
            <w:tcW w:w="2104" w:type="dxa"/>
            <w:vAlign w:val="center"/>
          </w:tcPr>
          <w:p w14:paraId="17E6968D" w14:textId="77777777" w:rsidR="008749ED" w:rsidRPr="00CC519F" w:rsidRDefault="008749ED" w:rsidP="00246898">
            <w:pPr>
              <w:rPr>
                <w:rFonts w:cs="Arial"/>
                <w:szCs w:val="20"/>
              </w:rPr>
            </w:pPr>
            <w:r w:rsidRPr="00CC519F">
              <w:rPr>
                <w:rFonts w:cs="Arial"/>
                <w:szCs w:val="20"/>
              </w:rPr>
              <w:t>WeekId</w:t>
            </w:r>
          </w:p>
        </w:tc>
        <w:tc>
          <w:tcPr>
            <w:tcW w:w="1089" w:type="dxa"/>
            <w:vAlign w:val="center"/>
          </w:tcPr>
          <w:p w14:paraId="042A69B5"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A25E6FE"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4B1B9EDA" w14:textId="77777777" w:rsidR="008749ED" w:rsidRPr="00CC519F" w:rsidRDefault="008749ED" w:rsidP="00246898">
            <w:pPr>
              <w:rPr>
                <w:rFonts w:cs="Arial"/>
                <w:szCs w:val="20"/>
              </w:rPr>
            </w:pPr>
          </w:p>
        </w:tc>
        <w:tc>
          <w:tcPr>
            <w:tcW w:w="3150" w:type="dxa"/>
            <w:vAlign w:val="center"/>
          </w:tcPr>
          <w:p w14:paraId="7DA9DF58"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74BE7D8" w14:textId="77777777" w:rsidTr="00246898">
        <w:trPr>
          <w:trHeight w:val="224"/>
        </w:trPr>
        <w:tc>
          <w:tcPr>
            <w:tcW w:w="461" w:type="dxa"/>
            <w:vAlign w:val="center"/>
          </w:tcPr>
          <w:p w14:paraId="48923525" w14:textId="77777777" w:rsidR="008749ED" w:rsidRPr="00CC519F" w:rsidRDefault="008749ED" w:rsidP="00246898">
            <w:pPr>
              <w:rPr>
                <w:rFonts w:cs="Arial"/>
                <w:szCs w:val="20"/>
              </w:rPr>
            </w:pPr>
            <w:r w:rsidRPr="00CC519F">
              <w:rPr>
                <w:rFonts w:cs="Arial"/>
                <w:szCs w:val="20"/>
              </w:rPr>
              <w:t>9</w:t>
            </w:r>
          </w:p>
        </w:tc>
        <w:tc>
          <w:tcPr>
            <w:tcW w:w="2104" w:type="dxa"/>
            <w:vAlign w:val="center"/>
          </w:tcPr>
          <w:p w14:paraId="2C0DBAF6" w14:textId="77777777" w:rsidR="008749ED" w:rsidRPr="00CC519F" w:rsidRDefault="008749ED" w:rsidP="00246898">
            <w:pPr>
              <w:rPr>
                <w:rFonts w:cs="Arial"/>
                <w:szCs w:val="20"/>
              </w:rPr>
            </w:pPr>
            <w:r w:rsidRPr="00CC519F">
              <w:rPr>
                <w:rFonts w:cs="Arial"/>
                <w:szCs w:val="20"/>
              </w:rPr>
              <w:t>LanguageLocationCode</w:t>
            </w:r>
          </w:p>
        </w:tc>
        <w:tc>
          <w:tcPr>
            <w:tcW w:w="1089" w:type="dxa"/>
            <w:vAlign w:val="center"/>
          </w:tcPr>
          <w:p w14:paraId="25CA4623"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BF16D3A" w14:textId="77777777" w:rsidR="008749ED" w:rsidRPr="00CC519F" w:rsidRDefault="00202A14" w:rsidP="00246898">
            <w:pPr>
              <w:rPr>
                <w:rFonts w:cs="Arial"/>
                <w:szCs w:val="20"/>
              </w:rPr>
            </w:pPr>
            <w:r>
              <w:rPr>
                <w:rFonts w:cs="Arial"/>
                <w:szCs w:val="20"/>
              </w:rPr>
              <w:t>String</w:t>
            </w:r>
          </w:p>
        </w:tc>
        <w:tc>
          <w:tcPr>
            <w:tcW w:w="990" w:type="dxa"/>
            <w:vAlign w:val="center"/>
          </w:tcPr>
          <w:p w14:paraId="57F832F8" w14:textId="77777777" w:rsidR="008749ED" w:rsidRPr="00CC519F" w:rsidRDefault="008749ED" w:rsidP="00246898">
            <w:pPr>
              <w:rPr>
                <w:rFonts w:cs="Arial"/>
                <w:szCs w:val="20"/>
              </w:rPr>
            </w:pPr>
          </w:p>
        </w:tc>
        <w:tc>
          <w:tcPr>
            <w:tcW w:w="3150" w:type="dxa"/>
            <w:vAlign w:val="center"/>
          </w:tcPr>
          <w:p w14:paraId="67C83952"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567D94C8" w14:textId="77777777" w:rsidTr="00246898">
        <w:trPr>
          <w:trHeight w:val="224"/>
        </w:trPr>
        <w:tc>
          <w:tcPr>
            <w:tcW w:w="461" w:type="dxa"/>
            <w:vAlign w:val="center"/>
          </w:tcPr>
          <w:p w14:paraId="0609EFE9" w14:textId="77777777" w:rsidR="008749ED" w:rsidRPr="00CC519F" w:rsidRDefault="008749ED" w:rsidP="00246898">
            <w:pPr>
              <w:rPr>
                <w:rFonts w:cs="Arial"/>
                <w:szCs w:val="20"/>
              </w:rPr>
            </w:pPr>
            <w:r w:rsidRPr="00CC519F">
              <w:rPr>
                <w:rFonts w:cs="Arial"/>
                <w:szCs w:val="20"/>
              </w:rPr>
              <w:t>10</w:t>
            </w:r>
          </w:p>
        </w:tc>
        <w:tc>
          <w:tcPr>
            <w:tcW w:w="2104" w:type="dxa"/>
            <w:vAlign w:val="center"/>
          </w:tcPr>
          <w:p w14:paraId="46457817" w14:textId="77777777" w:rsidR="008749ED" w:rsidRPr="00CC519F" w:rsidRDefault="008749ED" w:rsidP="00246898">
            <w:pPr>
              <w:rPr>
                <w:rFonts w:cs="Arial"/>
                <w:szCs w:val="20"/>
              </w:rPr>
            </w:pPr>
            <w:r w:rsidRPr="00CC519F">
              <w:rPr>
                <w:rFonts w:cs="Arial"/>
                <w:szCs w:val="20"/>
              </w:rPr>
              <w:t>Circle</w:t>
            </w:r>
          </w:p>
        </w:tc>
        <w:tc>
          <w:tcPr>
            <w:tcW w:w="1089" w:type="dxa"/>
            <w:vAlign w:val="center"/>
          </w:tcPr>
          <w:p w14:paraId="721CD7E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793B90B"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592ECC36" w14:textId="77777777" w:rsidR="008749ED" w:rsidRPr="00CC519F" w:rsidRDefault="008749ED" w:rsidP="00246898">
            <w:pPr>
              <w:rPr>
                <w:rFonts w:cs="Arial"/>
                <w:szCs w:val="20"/>
              </w:rPr>
            </w:pPr>
          </w:p>
        </w:tc>
        <w:tc>
          <w:tcPr>
            <w:tcW w:w="3150" w:type="dxa"/>
            <w:vAlign w:val="center"/>
          </w:tcPr>
          <w:p w14:paraId="735D1F10"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FF3A5A7" w14:textId="77777777" w:rsidTr="00246898">
        <w:trPr>
          <w:trHeight w:val="1088"/>
        </w:trPr>
        <w:tc>
          <w:tcPr>
            <w:tcW w:w="458" w:type="dxa"/>
            <w:vAlign w:val="center"/>
          </w:tcPr>
          <w:p w14:paraId="2AC1B31F" w14:textId="77777777" w:rsidR="008749ED" w:rsidRPr="00CC519F" w:rsidRDefault="008749ED" w:rsidP="00246898">
            <w:pPr>
              <w:rPr>
                <w:rFonts w:cs="Arial"/>
                <w:szCs w:val="20"/>
              </w:rPr>
            </w:pPr>
            <w:r w:rsidRPr="00CC519F">
              <w:rPr>
                <w:rFonts w:cs="Arial"/>
                <w:szCs w:val="20"/>
              </w:rPr>
              <w:t>11</w:t>
            </w:r>
          </w:p>
        </w:tc>
        <w:tc>
          <w:tcPr>
            <w:tcW w:w="2341" w:type="dxa"/>
            <w:vAlign w:val="center"/>
          </w:tcPr>
          <w:p w14:paraId="64016667" w14:textId="77777777" w:rsidR="008749ED" w:rsidRPr="00CC519F" w:rsidRDefault="008749ED" w:rsidP="00246898">
            <w:pPr>
              <w:rPr>
                <w:rFonts w:cs="Arial"/>
                <w:szCs w:val="20"/>
              </w:rPr>
            </w:pPr>
            <w:r w:rsidRPr="00CC519F">
              <w:rPr>
                <w:rFonts w:cs="Arial"/>
                <w:szCs w:val="20"/>
              </w:rPr>
              <w:t>FinalStatus</w:t>
            </w:r>
          </w:p>
        </w:tc>
        <w:tc>
          <w:tcPr>
            <w:tcW w:w="1161" w:type="dxa"/>
            <w:vAlign w:val="center"/>
          </w:tcPr>
          <w:p w14:paraId="24C27BD3"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54151189"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474EA456"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2919" w:type="dxa"/>
            <w:vAlign w:val="center"/>
          </w:tcPr>
          <w:p w14:paraId="2F0362D7" w14:textId="77777777" w:rsidR="008749ED" w:rsidRPr="00CC519F" w:rsidRDefault="008749ED" w:rsidP="00246898">
            <w:pPr>
              <w:rPr>
                <w:rFonts w:cs="Arial"/>
                <w:szCs w:val="20"/>
              </w:rPr>
            </w:pPr>
            <w:r w:rsidRPr="00CC519F">
              <w:rPr>
                <w:rFonts w:cs="Arial"/>
                <w:szCs w:val="20"/>
              </w:rPr>
              <w:t xml:space="preserve">Gives final status of the OBD request. The possible values are SUCCESS (1), </w:t>
            </w:r>
            <w:proofErr w:type="gramStart"/>
            <w:r w:rsidRPr="00CC519F">
              <w:rPr>
                <w:rFonts w:cs="Arial"/>
                <w:szCs w:val="20"/>
              </w:rPr>
              <w:t>FAILED(</w:t>
            </w:r>
            <w:proofErr w:type="gramEnd"/>
            <w:r w:rsidRPr="00CC519F">
              <w:rPr>
                <w:rFonts w:cs="Arial"/>
                <w:szCs w:val="20"/>
              </w:rPr>
              <w:t>2) or REJECTED (3)</w:t>
            </w:r>
          </w:p>
        </w:tc>
      </w:tr>
      <w:tr w:rsidR="008749ED" w:rsidRPr="00CC519F" w14:paraId="14D838B8" w14:textId="77777777" w:rsidTr="00246898">
        <w:trPr>
          <w:trHeight w:val="710"/>
        </w:trPr>
        <w:tc>
          <w:tcPr>
            <w:tcW w:w="458" w:type="dxa"/>
            <w:vAlign w:val="center"/>
          </w:tcPr>
          <w:p w14:paraId="3126BF73" w14:textId="77777777" w:rsidR="008749ED" w:rsidRPr="00CC519F" w:rsidRDefault="008749ED" w:rsidP="00246898">
            <w:pPr>
              <w:rPr>
                <w:rFonts w:cs="Arial"/>
                <w:szCs w:val="20"/>
              </w:rPr>
            </w:pPr>
            <w:r w:rsidRPr="00CC519F">
              <w:rPr>
                <w:rFonts w:cs="Arial"/>
                <w:szCs w:val="20"/>
              </w:rPr>
              <w:t>12</w:t>
            </w:r>
          </w:p>
        </w:tc>
        <w:tc>
          <w:tcPr>
            <w:tcW w:w="2341" w:type="dxa"/>
            <w:vAlign w:val="center"/>
          </w:tcPr>
          <w:p w14:paraId="368B7911" w14:textId="77777777" w:rsidR="008749ED" w:rsidRPr="00CC519F" w:rsidRDefault="008749ED" w:rsidP="00246898">
            <w:pPr>
              <w:rPr>
                <w:rFonts w:cs="Arial"/>
                <w:szCs w:val="20"/>
              </w:rPr>
            </w:pPr>
            <w:r w:rsidRPr="00CC519F">
              <w:rPr>
                <w:rFonts w:cs="Arial"/>
                <w:szCs w:val="20"/>
              </w:rPr>
              <w:t>StatusCode</w:t>
            </w:r>
          </w:p>
        </w:tc>
        <w:tc>
          <w:tcPr>
            <w:tcW w:w="1161" w:type="dxa"/>
            <w:vAlign w:val="center"/>
          </w:tcPr>
          <w:p w14:paraId="1FB0564C"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4AEB6246"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4325E7E7"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_Ref410417040 \r \h </w:instrText>
            </w:r>
            <w:r w:rsidR="001639D2">
              <w:rPr>
                <w:rFonts w:cs="Arial"/>
                <w:szCs w:val="20"/>
              </w:rPr>
            </w:r>
            <w:r w:rsidR="001639D2">
              <w:rPr>
                <w:rFonts w:cs="Arial"/>
                <w:szCs w:val="20"/>
              </w:rPr>
              <w:fldChar w:fldCharType="separate"/>
            </w:r>
            <w:r w:rsidR="00C9141F">
              <w:rPr>
                <w:rFonts w:cs="Arial"/>
                <w:szCs w:val="20"/>
              </w:rPr>
              <w:t>4.5.1</w:t>
            </w:r>
            <w:r w:rsidR="001639D2">
              <w:rPr>
                <w:rFonts w:cs="Arial"/>
                <w:szCs w:val="20"/>
              </w:rPr>
              <w:fldChar w:fldCharType="end"/>
            </w:r>
          </w:p>
        </w:tc>
        <w:tc>
          <w:tcPr>
            <w:tcW w:w="2919" w:type="dxa"/>
            <w:vAlign w:val="center"/>
          </w:tcPr>
          <w:p w14:paraId="203E65E8" w14:textId="77777777" w:rsidR="008749ED" w:rsidRPr="00CC519F" w:rsidRDefault="008749ED" w:rsidP="00246898">
            <w:pPr>
              <w:rPr>
                <w:rFonts w:cs="Arial"/>
                <w:szCs w:val="20"/>
              </w:rPr>
            </w:pPr>
            <w:r w:rsidRPr="00CC519F">
              <w:rPr>
                <w:rFonts w:cs="Arial"/>
                <w:szCs w:val="20"/>
              </w:rPr>
              <w:t>Status code of the last call.</w:t>
            </w:r>
          </w:p>
        </w:tc>
      </w:tr>
      <w:tr w:rsidR="008749ED" w:rsidRPr="00CC519F" w14:paraId="2B4A43F1" w14:textId="77777777" w:rsidTr="00246898">
        <w:trPr>
          <w:trHeight w:val="575"/>
        </w:trPr>
        <w:tc>
          <w:tcPr>
            <w:tcW w:w="458" w:type="dxa"/>
            <w:vAlign w:val="center"/>
          </w:tcPr>
          <w:p w14:paraId="4604B09A" w14:textId="77777777" w:rsidR="008749ED" w:rsidRPr="00CC519F" w:rsidRDefault="008749ED" w:rsidP="00246898">
            <w:pPr>
              <w:rPr>
                <w:rFonts w:cs="Arial"/>
                <w:szCs w:val="20"/>
              </w:rPr>
            </w:pPr>
            <w:r w:rsidRPr="00CC519F">
              <w:rPr>
                <w:rFonts w:cs="Arial"/>
                <w:szCs w:val="20"/>
              </w:rPr>
              <w:t>13</w:t>
            </w:r>
          </w:p>
        </w:tc>
        <w:tc>
          <w:tcPr>
            <w:tcW w:w="2341" w:type="dxa"/>
            <w:vAlign w:val="center"/>
          </w:tcPr>
          <w:p w14:paraId="3CF7E1E8" w14:textId="77777777" w:rsidR="008749ED" w:rsidRPr="00CC519F" w:rsidRDefault="008749ED" w:rsidP="00246898">
            <w:pPr>
              <w:rPr>
                <w:rFonts w:cs="Arial"/>
                <w:szCs w:val="20"/>
              </w:rPr>
            </w:pPr>
            <w:r w:rsidRPr="00CC519F">
              <w:rPr>
                <w:rFonts w:cs="Arial"/>
                <w:szCs w:val="20"/>
              </w:rPr>
              <w:t>Attempts</w:t>
            </w:r>
          </w:p>
        </w:tc>
        <w:tc>
          <w:tcPr>
            <w:tcW w:w="1161" w:type="dxa"/>
            <w:vAlign w:val="center"/>
          </w:tcPr>
          <w:p w14:paraId="0CA25295"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4A46D4AD"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1A59D3AE" w14:textId="77777777" w:rsidR="008749ED" w:rsidRPr="00CC519F" w:rsidRDefault="008749ED" w:rsidP="00246898">
            <w:pPr>
              <w:rPr>
                <w:rFonts w:cs="Arial"/>
                <w:szCs w:val="20"/>
              </w:rPr>
            </w:pPr>
          </w:p>
        </w:tc>
        <w:tc>
          <w:tcPr>
            <w:tcW w:w="2919" w:type="dxa"/>
            <w:vAlign w:val="center"/>
          </w:tcPr>
          <w:p w14:paraId="031A8418" w14:textId="77777777" w:rsidR="008749ED" w:rsidRPr="00CC519F" w:rsidRDefault="008749ED" w:rsidP="00246898">
            <w:pPr>
              <w:rPr>
                <w:rFonts w:cs="Arial"/>
                <w:szCs w:val="20"/>
              </w:rPr>
            </w:pPr>
            <w:r w:rsidRPr="00CC519F">
              <w:rPr>
                <w:rFonts w:cs="Arial"/>
                <w:szCs w:val="20"/>
              </w:rPr>
              <w:t>Total call attempts made for the OBD Request</w:t>
            </w:r>
          </w:p>
        </w:tc>
      </w:tr>
    </w:tbl>
    <w:p w14:paraId="5B1D495F" w14:textId="77777777" w:rsidR="008749ED" w:rsidRDefault="008749ED" w:rsidP="008749ED"/>
    <w:p w14:paraId="0D94A3AC" w14:textId="77777777" w:rsidR="008749ED" w:rsidRDefault="008749ED" w:rsidP="008749ED">
      <w:pPr>
        <w:pStyle w:val="Heading3"/>
      </w:pPr>
      <w:bookmarkStart w:id="222" w:name="_Toc411454400"/>
      <w:r>
        <w:t>CDR Detail File Format</w:t>
      </w:r>
      <w:bookmarkEnd w:id="222"/>
    </w:p>
    <w:p w14:paraId="1A57AF04" w14:textId="77777777" w:rsidR="008749ED" w:rsidRPr="00CC519F" w:rsidRDefault="008749ED" w:rsidP="008749ED">
      <w:pPr>
        <w:rPr>
          <w:rFonts w:cs="Arial"/>
        </w:rPr>
      </w:pPr>
      <w:r w:rsidRPr="00CC519F">
        <w:rPr>
          <w:rFonts w:cs="Arial"/>
        </w:rPr>
        <w:t xml:space="preserve">The below is the structure of the CDR Detail file. </w:t>
      </w:r>
      <w:r w:rsidRPr="00CC519F">
        <w:rPr>
          <w:rFonts w:cs="Arial"/>
          <w:u w:val="single"/>
        </w:rPr>
        <w:t xml:space="preserve">One record will be included for each OBD Call attempt made. </w:t>
      </w:r>
    </w:p>
    <w:p w14:paraId="30E1E267" w14:textId="77777777" w:rsidR="008749ED" w:rsidRPr="00CC519F" w:rsidRDefault="008749ED" w:rsidP="008749ED">
      <w:pPr>
        <w:rPr>
          <w:rFonts w:cs="Arial"/>
          <w:szCs w:val="20"/>
        </w:rPr>
      </w:pPr>
    </w:p>
    <w:tbl>
      <w:tblPr>
        <w:tblStyle w:val="TableGrid"/>
        <w:tblW w:w="9414" w:type="dxa"/>
        <w:tblLayout w:type="fixed"/>
        <w:tblLook w:val="04A0" w:firstRow="1" w:lastRow="0" w:firstColumn="1" w:lastColumn="0" w:noHBand="0" w:noVBand="1"/>
      </w:tblPr>
      <w:tblGrid>
        <w:gridCol w:w="439"/>
        <w:gridCol w:w="2240"/>
        <w:gridCol w:w="1161"/>
        <w:gridCol w:w="1488"/>
        <w:gridCol w:w="1440"/>
        <w:gridCol w:w="2646"/>
      </w:tblGrid>
      <w:tr w:rsidR="008749ED" w:rsidRPr="00CC519F" w14:paraId="5297488A" w14:textId="77777777" w:rsidTr="00246898">
        <w:tc>
          <w:tcPr>
            <w:tcW w:w="439" w:type="dxa"/>
            <w:shd w:val="clear" w:color="auto" w:fill="D9D9D9" w:themeFill="background1" w:themeFillShade="D9"/>
            <w:vAlign w:val="center"/>
          </w:tcPr>
          <w:p w14:paraId="64B75ADD" w14:textId="77777777" w:rsidR="008749ED" w:rsidRPr="00CC519F" w:rsidRDefault="008749ED" w:rsidP="00246898">
            <w:pPr>
              <w:rPr>
                <w:rFonts w:cs="Arial"/>
                <w:szCs w:val="20"/>
              </w:rPr>
            </w:pPr>
            <w:r w:rsidRPr="00CC519F">
              <w:rPr>
                <w:rFonts w:cs="Arial"/>
                <w:szCs w:val="20"/>
              </w:rPr>
              <w:t>#</w:t>
            </w:r>
          </w:p>
        </w:tc>
        <w:tc>
          <w:tcPr>
            <w:tcW w:w="2240" w:type="dxa"/>
            <w:shd w:val="clear" w:color="auto" w:fill="D9D9D9" w:themeFill="background1" w:themeFillShade="D9"/>
            <w:vAlign w:val="center"/>
          </w:tcPr>
          <w:p w14:paraId="6925BB21" w14:textId="77777777" w:rsidR="008749ED" w:rsidRPr="00CC519F" w:rsidRDefault="008749ED" w:rsidP="00246898">
            <w:pPr>
              <w:rPr>
                <w:rFonts w:cs="Arial"/>
                <w:szCs w:val="20"/>
              </w:rPr>
            </w:pPr>
            <w:r w:rsidRPr="00CC519F">
              <w:rPr>
                <w:rFonts w:cs="Arial"/>
                <w:szCs w:val="20"/>
              </w:rPr>
              <w:t>Field Name</w:t>
            </w:r>
          </w:p>
        </w:tc>
        <w:tc>
          <w:tcPr>
            <w:tcW w:w="1161" w:type="dxa"/>
            <w:shd w:val="clear" w:color="auto" w:fill="D9D9D9" w:themeFill="background1" w:themeFillShade="D9"/>
            <w:vAlign w:val="center"/>
          </w:tcPr>
          <w:p w14:paraId="6788E1F0" w14:textId="77777777" w:rsidR="008749ED" w:rsidRPr="00CC519F" w:rsidRDefault="008749ED" w:rsidP="00246898">
            <w:pPr>
              <w:rPr>
                <w:rFonts w:cs="Arial"/>
                <w:szCs w:val="20"/>
              </w:rPr>
            </w:pPr>
            <w:r w:rsidRPr="00CC519F">
              <w:rPr>
                <w:rFonts w:cs="Arial"/>
                <w:szCs w:val="20"/>
              </w:rPr>
              <w:t>Mandatory</w:t>
            </w:r>
          </w:p>
        </w:tc>
        <w:tc>
          <w:tcPr>
            <w:tcW w:w="1488" w:type="dxa"/>
            <w:shd w:val="clear" w:color="auto" w:fill="D9D9D9" w:themeFill="background1" w:themeFillShade="D9"/>
            <w:vAlign w:val="center"/>
          </w:tcPr>
          <w:p w14:paraId="0950A52F" w14:textId="77777777" w:rsidR="008749ED" w:rsidRPr="00CC519F" w:rsidRDefault="008749ED" w:rsidP="00246898">
            <w:pPr>
              <w:rPr>
                <w:rFonts w:cs="Arial"/>
                <w:szCs w:val="20"/>
              </w:rPr>
            </w:pPr>
            <w:r w:rsidRPr="00CC519F">
              <w:rPr>
                <w:rFonts w:cs="Arial"/>
                <w:szCs w:val="20"/>
              </w:rPr>
              <w:t>Data type</w:t>
            </w:r>
          </w:p>
        </w:tc>
        <w:tc>
          <w:tcPr>
            <w:tcW w:w="1440" w:type="dxa"/>
            <w:shd w:val="clear" w:color="auto" w:fill="D9D9D9" w:themeFill="background1" w:themeFillShade="D9"/>
            <w:vAlign w:val="center"/>
          </w:tcPr>
          <w:p w14:paraId="75DDAC40" w14:textId="77777777" w:rsidR="008749ED" w:rsidRPr="00CC519F" w:rsidRDefault="008749ED" w:rsidP="00246898">
            <w:pPr>
              <w:rPr>
                <w:rFonts w:cs="Arial"/>
                <w:szCs w:val="20"/>
              </w:rPr>
            </w:pPr>
            <w:r w:rsidRPr="00CC519F">
              <w:rPr>
                <w:rFonts w:cs="Arial"/>
                <w:szCs w:val="20"/>
              </w:rPr>
              <w:t>Range</w:t>
            </w:r>
          </w:p>
        </w:tc>
        <w:tc>
          <w:tcPr>
            <w:tcW w:w="2646" w:type="dxa"/>
            <w:shd w:val="clear" w:color="auto" w:fill="D9D9D9" w:themeFill="background1" w:themeFillShade="D9"/>
            <w:vAlign w:val="center"/>
          </w:tcPr>
          <w:p w14:paraId="54260B95" w14:textId="77777777" w:rsidR="008749ED" w:rsidRPr="00CC519F" w:rsidRDefault="008749ED" w:rsidP="00246898">
            <w:pPr>
              <w:rPr>
                <w:rFonts w:cs="Arial"/>
                <w:szCs w:val="20"/>
              </w:rPr>
            </w:pPr>
            <w:r w:rsidRPr="00CC519F">
              <w:rPr>
                <w:rFonts w:cs="Arial"/>
                <w:szCs w:val="20"/>
              </w:rPr>
              <w:t>Description</w:t>
            </w:r>
          </w:p>
        </w:tc>
      </w:tr>
      <w:tr w:rsidR="008749ED" w:rsidRPr="00CC519F" w14:paraId="5006637E" w14:textId="77777777" w:rsidTr="00246898">
        <w:tc>
          <w:tcPr>
            <w:tcW w:w="439" w:type="dxa"/>
            <w:vAlign w:val="center"/>
          </w:tcPr>
          <w:p w14:paraId="10C6C82D" w14:textId="77777777" w:rsidR="008749ED" w:rsidRPr="00CC519F" w:rsidRDefault="008749ED" w:rsidP="00246898">
            <w:pPr>
              <w:rPr>
                <w:rFonts w:cs="Arial"/>
                <w:szCs w:val="20"/>
              </w:rPr>
            </w:pPr>
            <w:r w:rsidRPr="00CC519F">
              <w:rPr>
                <w:rFonts w:cs="Arial"/>
                <w:szCs w:val="20"/>
              </w:rPr>
              <w:t>1</w:t>
            </w:r>
          </w:p>
        </w:tc>
        <w:tc>
          <w:tcPr>
            <w:tcW w:w="2240" w:type="dxa"/>
            <w:vAlign w:val="center"/>
          </w:tcPr>
          <w:p w14:paraId="34FA2B5C" w14:textId="77777777" w:rsidR="008749ED" w:rsidRPr="00CC519F" w:rsidRDefault="008749ED" w:rsidP="00246898">
            <w:pPr>
              <w:rPr>
                <w:rFonts w:cs="Arial"/>
                <w:szCs w:val="20"/>
              </w:rPr>
            </w:pPr>
            <w:r w:rsidRPr="00CC519F">
              <w:rPr>
                <w:rFonts w:cs="Arial"/>
                <w:szCs w:val="20"/>
              </w:rPr>
              <w:t>RequestId</w:t>
            </w:r>
          </w:p>
        </w:tc>
        <w:tc>
          <w:tcPr>
            <w:tcW w:w="1161" w:type="dxa"/>
            <w:vAlign w:val="center"/>
          </w:tcPr>
          <w:p w14:paraId="7C5E270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430D64F5"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73E6E43E" w14:textId="77777777" w:rsidR="008749ED" w:rsidRPr="00CC519F" w:rsidRDefault="008749ED" w:rsidP="00246898">
            <w:pPr>
              <w:rPr>
                <w:rFonts w:cs="Arial"/>
                <w:szCs w:val="20"/>
              </w:rPr>
            </w:pPr>
          </w:p>
        </w:tc>
        <w:tc>
          <w:tcPr>
            <w:tcW w:w="2646" w:type="dxa"/>
            <w:vAlign w:val="center"/>
          </w:tcPr>
          <w:p w14:paraId="7BCF052C" w14:textId="77777777" w:rsidR="008749ED" w:rsidRPr="00CC519F" w:rsidRDefault="008749ED" w:rsidP="00246898">
            <w:pPr>
              <w:rPr>
                <w:rFonts w:cs="Arial"/>
                <w:szCs w:val="20"/>
              </w:rPr>
            </w:pPr>
            <w:r w:rsidRPr="00CC519F">
              <w:rPr>
                <w:rFonts w:cs="Arial"/>
                <w:szCs w:val="20"/>
              </w:rPr>
              <w:t>Request ID of the OBD record</w:t>
            </w:r>
          </w:p>
        </w:tc>
      </w:tr>
      <w:tr w:rsidR="008749ED" w:rsidRPr="00CC519F" w14:paraId="5F5A0857" w14:textId="77777777" w:rsidTr="00246898">
        <w:tc>
          <w:tcPr>
            <w:tcW w:w="439" w:type="dxa"/>
            <w:vAlign w:val="center"/>
          </w:tcPr>
          <w:p w14:paraId="2023B204" w14:textId="77777777" w:rsidR="008749ED" w:rsidRPr="00CC519F" w:rsidRDefault="008749ED" w:rsidP="00246898">
            <w:pPr>
              <w:rPr>
                <w:rFonts w:cs="Arial"/>
                <w:szCs w:val="20"/>
              </w:rPr>
            </w:pPr>
            <w:r w:rsidRPr="00CC519F">
              <w:rPr>
                <w:rFonts w:cs="Arial"/>
                <w:szCs w:val="20"/>
              </w:rPr>
              <w:t>2</w:t>
            </w:r>
          </w:p>
        </w:tc>
        <w:tc>
          <w:tcPr>
            <w:tcW w:w="2240" w:type="dxa"/>
            <w:vAlign w:val="center"/>
          </w:tcPr>
          <w:p w14:paraId="147103BF" w14:textId="77777777" w:rsidR="008749ED" w:rsidRPr="00CC519F" w:rsidRDefault="008749ED" w:rsidP="00246898">
            <w:pPr>
              <w:rPr>
                <w:rFonts w:cs="Arial"/>
                <w:szCs w:val="20"/>
              </w:rPr>
            </w:pPr>
            <w:r w:rsidRPr="00CC519F">
              <w:rPr>
                <w:rFonts w:cs="Arial"/>
                <w:szCs w:val="20"/>
              </w:rPr>
              <w:t>Msisdn</w:t>
            </w:r>
          </w:p>
        </w:tc>
        <w:tc>
          <w:tcPr>
            <w:tcW w:w="1161" w:type="dxa"/>
            <w:vAlign w:val="center"/>
          </w:tcPr>
          <w:p w14:paraId="4EA96404"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536EDF0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5F6F90EC" w14:textId="77777777" w:rsidR="008749ED" w:rsidRPr="00CC519F" w:rsidRDefault="008749ED" w:rsidP="00246898">
            <w:pPr>
              <w:rPr>
                <w:rFonts w:cs="Arial"/>
                <w:szCs w:val="20"/>
              </w:rPr>
            </w:pPr>
          </w:p>
        </w:tc>
        <w:tc>
          <w:tcPr>
            <w:tcW w:w="2646" w:type="dxa"/>
            <w:vAlign w:val="center"/>
          </w:tcPr>
          <w:p w14:paraId="5617851A" w14:textId="77777777" w:rsidR="008749ED" w:rsidRPr="00CC519F" w:rsidRDefault="008749ED" w:rsidP="00246898">
            <w:pPr>
              <w:rPr>
                <w:rFonts w:cs="Arial"/>
                <w:szCs w:val="20"/>
              </w:rPr>
            </w:pPr>
            <w:r w:rsidRPr="00CC519F">
              <w:rPr>
                <w:rFonts w:cs="Arial"/>
                <w:szCs w:val="20"/>
              </w:rPr>
              <w:t>Dialed Number</w:t>
            </w:r>
          </w:p>
        </w:tc>
      </w:tr>
      <w:tr w:rsidR="008749ED" w:rsidRPr="00CC519F" w14:paraId="385C708C" w14:textId="77777777" w:rsidTr="00246898">
        <w:tc>
          <w:tcPr>
            <w:tcW w:w="439" w:type="dxa"/>
            <w:vAlign w:val="center"/>
          </w:tcPr>
          <w:p w14:paraId="1BFEDFE7" w14:textId="77777777" w:rsidR="008749ED" w:rsidRPr="00CC519F" w:rsidRDefault="008749ED" w:rsidP="00246898">
            <w:pPr>
              <w:rPr>
                <w:rFonts w:cs="Arial"/>
                <w:szCs w:val="20"/>
              </w:rPr>
            </w:pPr>
            <w:r w:rsidRPr="00CC519F">
              <w:rPr>
                <w:rFonts w:cs="Arial"/>
                <w:szCs w:val="20"/>
              </w:rPr>
              <w:t>3</w:t>
            </w:r>
          </w:p>
        </w:tc>
        <w:tc>
          <w:tcPr>
            <w:tcW w:w="2240" w:type="dxa"/>
            <w:vAlign w:val="center"/>
          </w:tcPr>
          <w:p w14:paraId="1BE062C8" w14:textId="77777777" w:rsidR="008749ED" w:rsidRPr="00CC519F" w:rsidRDefault="008749ED" w:rsidP="00246898">
            <w:pPr>
              <w:rPr>
                <w:rFonts w:cs="Arial"/>
                <w:szCs w:val="20"/>
              </w:rPr>
            </w:pPr>
            <w:r w:rsidRPr="00CC519F">
              <w:rPr>
                <w:rFonts w:cs="Arial"/>
                <w:szCs w:val="20"/>
              </w:rPr>
              <w:t>CallId</w:t>
            </w:r>
          </w:p>
        </w:tc>
        <w:tc>
          <w:tcPr>
            <w:tcW w:w="1161" w:type="dxa"/>
            <w:vAlign w:val="center"/>
          </w:tcPr>
          <w:p w14:paraId="0A3A5F89"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7C6FCC2E"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67F8F080" w14:textId="77777777" w:rsidR="008749ED" w:rsidRPr="00CC519F" w:rsidRDefault="008749ED" w:rsidP="00246898">
            <w:pPr>
              <w:rPr>
                <w:rFonts w:cs="Arial"/>
                <w:szCs w:val="20"/>
              </w:rPr>
            </w:pPr>
          </w:p>
        </w:tc>
        <w:tc>
          <w:tcPr>
            <w:tcW w:w="2646" w:type="dxa"/>
            <w:vAlign w:val="center"/>
          </w:tcPr>
          <w:p w14:paraId="542F5F00" w14:textId="77777777" w:rsidR="008749ED" w:rsidRPr="00CC519F" w:rsidRDefault="008749ED" w:rsidP="00246898">
            <w:pPr>
              <w:rPr>
                <w:rFonts w:cs="Arial"/>
                <w:szCs w:val="20"/>
              </w:rPr>
            </w:pPr>
            <w:r w:rsidRPr="00CC519F">
              <w:rPr>
                <w:rFonts w:cs="Arial"/>
                <w:szCs w:val="20"/>
              </w:rPr>
              <w:t>Unique id generated by the IVR system for the call attempt</w:t>
            </w:r>
          </w:p>
        </w:tc>
      </w:tr>
      <w:tr w:rsidR="008749ED" w:rsidRPr="00CC519F" w14:paraId="71C4CAD1" w14:textId="77777777" w:rsidTr="00246898">
        <w:tc>
          <w:tcPr>
            <w:tcW w:w="439" w:type="dxa"/>
            <w:vAlign w:val="center"/>
          </w:tcPr>
          <w:p w14:paraId="4D5673C4" w14:textId="77777777" w:rsidR="008749ED" w:rsidRPr="00CC519F" w:rsidRDefault="008749ED" w:rsidP="00246898">
            <w:pPr>
              <w:rPr>
                <w:rFonts w:cs="Arial"/>
                <w:szCs w:val="20"/>
              </w:rPr>
            </w:pPr>
            <w:r w:rsidRPr="00CC519F">
              <w:rPr>
                <w:rFonts w:cs="Arial"/>
                <w:szCs w:val="20"/>
              </w:rPr>
              <w:t>4</w:t>
            </w:r>
          </w:p>
        </w:tc>
        <w:tc>
          <w:tcPr>
            <w:tcW w:w="2240" w:type="dxa"/>
            <w:vAlign w:val="center"/>
          </w:tcPr>
          <w:p w14:paraId="08A3F5EE" w14:textId="77777777" w:rsidR="008749ED" w:rsidRPr="00CC519F" w:rsidRDefault="008749ED" w:rsidP="00246898">
            <w:pPr>
              <w:rPr>
                <w:rFonts w:cs="Arial"/>
                <w:szCs w:val="20"/>
              </w:rPr>
            </w:pPr>
            <w:r w:rsidRPr="00CC519F">
              <w:rPr>
                <w:rFonts w:cs="Arial"/>
                <w:szCs w:val="20"/>
              </w:rPr>
              <w:t>AttemptNo</w:t>
            </w:r>
          </w:p>
        </w:tc>
        <w:tc>
          <w:tcPr>
            <w:tcW w:w="1161" w:type="dxa"/>
            <w:vAlign w:val="center"/>
          </w:tcPr>
          <w:p w14:paraId="151E6921"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4AB3DD45"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713C8870" w14:textId="77777777" w:rsidR="008749ED" w:rsidRPr="00CC519F" w:rsidRDefault="008749ED" w:rsidP="00246898">
            <w:pPr>
              <w:rPr>
                <w:rFonts w:cs="Arial"/>
                <w:szCs w:val="20"/>
              </w:rPr>
            </w:pPr>
          </w:p>
        </w:tc>
        <w:tc>
          <w:tcPr>
            <w:tcW w:w="2646" w:type="dxa"/>
            <w:vAlign w:val="center"/>
          </w:tcPr>
          <w:p w14:paraId="3A4B31DD" w14:textId="77777777" w:rsidR="008749ED" w:rsidRPr="00CC519F" w:rsidRDefault="008749ED" w:rsidP="00246898">
            <w:pPr>
              <w:rPr>
                <w:rFonts w:cs="Arial"/>
                <w:szCs w:val="20"/>
              </w:rPr>
            </w:pPr>
            <w:r w:rsidRPr="00CC519F">
              <w:rPr>
                <w:rFonts w:cs="Arial"/>
                <w:szCs w:val="20"/>
              </w:rPr>
              <w:t>Attempt number (starting from 1 for the first call. In case no attempts were made, no record will be included in the detail)</w:t>
            </w:r>
          </w:p>
        </w:tc>
      </w:tr>
      <w:tr w:rsidR="008749ED" w:rsidRPr="00CC519F" w14:paraId="715D14FF" w14:textId="77777777" w:rsidTr="00246898">
        <w:tc>
          <w:tcPr>
            <w:tcW w:w="439" w:type="dxa"/>
            <w:vAlign w:val="center"/>
          </w:tcPr>
          <w:p w14:paraId="25A5A478" w14:textId="77777777" w:rsidR="008749ED" w:rsidRPr="00CC519F" w:rsidRDefault="008749ED" w:rsidP="00246898">
            <w:pPr>
              <w:rPr>
                <w:rFonts w:cs="Arial"/>
                <w:szCs w:val="20"/>
              </w:rPr>
            </w:pPr>
            <w:r w:rsidRPr="00CC519F">
              <w:rPr>
                <w:rFonts w:cs="Arial"/>
                <w:szCs w:val="20"/>
              </w:rPr>
              <w:t>5</w:t>
            </w:r>
          </w:p>
        </w:tc>
        <w:tc>
          <w:tcPr>
            <w:tcW w:w="2240" w:type="dxa"/>
            <w:vAlign w:val="center"/>
          </w:tcPr>
          <w:p w14:paraId="5EA362D6" w14:textId="77777777" w:rsidR="008749ED" w:rsidRPr="00CC519F" w:rsidRDefault="008749ED" w:rsidP="00246898">
            <w:pPr>
              <w:rPr>
                <w:rFonts w:cs="Arial"/>
                <w:szCs w:val="20"/>
              </w:rPr>
            </w:pPr>
            <w:r w:rsidRPr="00CC519F">
              <w:rPr>
                <w:rFonts w:cs="Arial"/>
                <w:szCs w:val="20"/>
              </w:rPr>
              <w:t>CallStartTime</w:t>
            </w:r>
          </w:p>
        </w:tc>
        <w:tc>
          <w:tcPr>
            <w:tcW w:w="1161" w:type="dxa"/>
            <w:vAlign w:val="center"/>
          </w:tcPr>
          <w:p w14:paraId="3D13A461"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595E1A6" w14:textId="77777777" w:rsidR="008749ED" w:rsidRPr="00CC519F" w:rsidRDefault="00197A2E" w:rsidP="00246898">
            <w:pPr>
              <w:rPr>
                <w:rFonts w:cs="Arial"/>
                <w:szCs w:val="20"/>
              </w:rPr>
            </w:pPr>
            <w:r>
              <w:rPr>
                <w:rFonts w:cs="Arial"/>
                <w:szCs w:val="20"/>
              </w:rPr>
              <w:t>Integer</w:t>
            </w:r>
          </w:p>
        </w:tc>
        <w:tc>
          <w:tcPr>
            <w:tcW w:w="1440" w:type="dxa"/>
            <w:vAlign w:val="center"/>
          </w:tcPr>
          <w:p w14:paraId="51FE70ED" w14:textId="77777777" w:rsidR="008749ED" w:rsidRPr="00CC519F" w:rsidRDefault="008749ED" w:rsidP="00246898">
            <w:pPr>
              <w:rPr>
                <w:rFonts w:cs="Arial"/>
                <w:szCs w:val="20"/>
              </w:rPr>
            </w:pPr>
          </w:p>
        </w:tc>
        <w:tc>
          <w:tcPr>
            <w:tcW w:w="2646" w:type="dxa"/>
            <w:vAlign w:val="center"/>
          </w:tcPr>
          <w:p w14:paraId="293F02D9" w14:textId="77777777" w:rsidR="008749ED" w:rsidRPr="00CC519F" w:rsidRDefault="008749ED" w:rsidP="00197A2E">
            <w:pPr>
              <w:rPr>
                <w:rFonts w:cs="Arial"/>
                <w:szCs w:val="20"/>
              </w:rPr>
            </w:pPr>
            <w:r w:rsidRPr="00CC519F">
              <w:rPr>
                <w:rFonts w:cs="Arial"/>
                <w:szCs w:val="20"/>
              </w:rPr>
              <w:t xml:space="preserve">Gives the </w:t>
            </w:r>
            <w:proofErr w:type="gramStart"/>
            <w:r w:rsidRPr="00CC519F">
              <w:rPr>
                <w:rFonts w:cs="Arial"/>
                <w:szCs w:val="20"/>
              </w:rPr>
              <w:t>call attempted</w:t>
            </w:r>
            <w:proofErr w:type="gramEnd"/>
            <w:r w:rsidRPr="00CC519F">
              <w:rPr>
                <w:rFonts w:cs="Arial"/>
                <w:szCs w:val="20"/>
              </w:rPr>
              <w:t xml:space="preserve"> time</w:t>
            </w:r>
            <w:r w:rsidR="00197A2E">
              <w:rPr>
                <w:rFonts w:cs="Arial"/>
                <w:szCs w:val="20"/>
              </w:rPr>
              <w:t xml:space="preserve"> in epoch format.</w:t>
            </w:r>
          </w:p>
        </w:tc>
      </w:tr>
      <w:tr w:rsidR="008749ED" w:rsidRPr="00CC519F" w14:paraId="2D967131" w14:textId="77777777" w:rsidTr="00246898">
        <w:tc>
          <w:tcPr>
            <w:tcW w:w="439" w:type="dxa"/>
            <w:vAlign w:val="center"/>
          </w:tcPr>
          <w:p w14:paraId="1AFB767F" w14:textId="77777777" w:rsidR="008749ED" w:rsidRPr="00CC519F" w:rsidRDefault="008749ED" w:rsidP="00246898">
            <w:pPr>
              <w:rPr>
                <w:rFonts w:cs="Arial"/>
                <w:szCs w:val="20"/>
              </w:rPr>
            </w:pPr>
            <w:r w:rsidRPr="00CC519F">
              <w:rPr>
                <w:rFonts w:cs="Arial"/>
                <w:szCs w:val="20"/>
              </w:rPr>
              <w:t>6</w:t>
            </w:r>
          </w:p>
        </w:tc>
        <w:tc>
          <w:tcPr>
            <w:tcW w:w="2240" w:type="dxa"/>
            <w:vAlign w:val="center"/>
          </w:tcPr>
          <w:p w14:paraId="3BFDA35B" w14:textId="77777777" w:rsidR="008749ED" w:rsidRPr="00CC519F" w:rsidRDefault="008749ED" w:rsidP="00246898">
            <w:pPr>
              <w:rPr>
                <w:rFonts w:cs="Arial"/>
                <w:szCs w:val="20"/>
              </w:rPr>
            </w:pPr>
            <w:r w:rsidRPr="00CC519F">
              <w:rPr>
                <w:rFonts w:cs="Arial"/>
                <w:szCs w:val="20"/>
              </w:rPr>
              <w:t>CallAnswerTime</w:t>
            </w:r>
          </w:p>
        </w:tc>
        <w:tc>
          <w:tcPr>
            <w:tcW w:w="1161" w:type="dxa"/>
            <w:vAlign w:val="center"/>
          </w:tcPr>
          <w:p w14:paraId="0C709CE6" w14:textId="77777777" w:rsidR="008749ED" w:rsidRPr="00CC519F" w:rsidRDefault="008749ED" w:rsidP="00246898">
            <w:pPr>
              <w:rPr>
                <w:rFonts w:cs="Arial"/>
                <w:szCs w:val="20"/>
              </w:rPr>
            </w:pPr>
            <w:r w:rsidRPr="00CC519F">
              <w:rPr>
                <w:rFonts w:cs="Arial"/>
                <w:szCs w:val="20"/>
              </w:rPr>
              <w:t>No</w:t>
            </w:r>
          </w:p>
        </w:tc>
        <w:tc>
          <w:tcPr>
            <w:tcW w:w="1488" w:type="dxa"/>
            <w:vAlign w:val="center"/>
          </w:tcPr>
          <w:p w14:paraId="573FD7EE" w14:textId="77777777" w:rsidR="008749ED" w:rsidRPr="00CC519F" w:rsidRDefault="00197A2E" w:rsidP="00246898">
            <w:pPr>
              <w:rPr>
                <w:rFonts w:cs="Arial"/>
                <w:szCs w:val="20"/>
              </w:rPr>
            </w:pPr>
            <w:r>
              <w:rPr>
                <w:rFonts w:cs="Arial"/>
                <w:szCs w:val="20"/>
              </w:rPr>
              <w:t>Integer</w:t>
            </w:r>
          </w:p>
        </w:tc>
        <w:tc>
          <w:tcPr>
            <w:tcW w:w="1440" w:type="dxa"/>
            <w:vAlign w:val="center"/>
          </w:tcPr>
          <w:p w14:paraId="474B9E07" w14:textId="77777777" w:rsidR="008749ED" w:rsidRPr="00CC519F" w:rsidRDefault="008749ED" w:rsidP="00246898">
            <w:pPr>
              <w:rPr>
                <w:rFonts w:cs="Arial"/>
                <w:szCs w:val="20"/>
              </w:rPr>
            </w:pPr>
          </w:p>
        </w:tc>
        <w:tc>
          <w:tcPr>
            <w:tcW w:w="2646" w:type="dxa"/>
            <w:vAlign w:val="center"/>
          </w:tcPr>
          <w:p w14:paraId="3AFA40D8" w14:textId="77777777" w:rsidR="008749ED" w:rsidRPr="00CC519F" w:rsidRDefault="008749ED" w:rsidP="00246898">
            <w:pPr>
              <w:rPr>
                <w:rFonts w:cs="Arial"/>
                <w:szCs w:val="20"/>
              </w:rPr>
            </w:pPr>
            <w:r w:rsidRPr="00CC519F">
              <w:rPr>
                <w:rFonts w:cs="Arial"/>
                <w:szCs w:val="20"/>
              </w:rPr>
              <w:t>Gives the call answered time</w:t>
            </w:r>
            <w:r w:rsidR="00197A2E">
              <w:rPr>
                <w:rFonts w:cs="Arial"/>
                <w:szCs w:val="20"/>
              </w:rPr>
              <w:t xml:space="preserve"> in epoch </w:t>
            </w:r>
            <w:proofErr w:type="gramStart"/>
            <w:r w:rsidR="00197A2E">
              <w:rPr>
                <w:rFonts w:cs="Arial"/>
                <w:szCs w:val="20"/>
              </w:rPr>
              <w:t xml:space="preserve">format </w:t>
            </w:r>
            <w:r w:rsidRPr="00CC519F">
              <w:rPr>
                <w:rFonts w:cs="Arial"/>
                <w:szCs w:val="20"/>
              </w:rPr>
              <w:t>,</w:t>
            </w:r>
            <w:proofErr w:type="gramEnd"/>
            <w:r w:rsidRPr="00CC519F">
              <w:rPr>
                <w:rFonts w:cs="Arial"/>
                <w:szCs w:val="20"/>
              </w:rPr>
              <w:t xml:space="preserve">  in case the call was answered</w:t>
            </w:r>
          </w:p>
        </w:tc>
      </w:tr>
      <w:tr w:rsidR="008749ED" w:rsidRPr="00CC519F" w14:paraId="63E5C3B5" w14:textId="77777777" w:rsidTr="00246898">
        <w:tc>
          <w:tcPr>
            <w:tcW w:w="439" w:type="dxa"/>
            <w:vAlign w:val="center"/>
          </w:tcPr>
          <w:p w14:paraId="7F812CA7" w14:textId="77777777" w:rsidR="008749ED" w:rsidRPr="00CC519F" w:rsidRDefault="008749ED" w:rsidP="00246898">
            <w:pPr>
              <w:rPr>
                <w:rFonts w:cs="Arial"/>
                <w:szCs w:val="20"/>
              </w:rPr>
            </w:pPr>
            <w:r w:rsidRPr="00CC519F">
              <w:rPr>
                <w:rFonts w:cs="Arial"/>
                <w:szCs w:val="20"/>
              </w:rPr>
              <w:t>7</w:t>
            </w:r>
          </w:p>
        </w:tc>
        <w:tc>
          <w:tcPr>
            <w:tcW w:w="2240" w:type="dxa"/>
            <w:vAlign w:val="center"/>
          </w:tcPr>
          <w:p w14:paraId="199B0A4A" w14:textId="77777777" w:rsidR="008749ED" w:rsidRPr="00CC519F" w:rsidRDefault="008749ED" w:rsidP="00246898">
            <w:pPr>
              <w:rPr>
                <w:rFonts w:cs="Arial"/>
                <w:szCs w:val="20"/>
              </w:rPr>
            </w:pPr>
            <w:r w:rsidRPr="00CC519F">
              <w:rPr>
                <w:rFonts w:cs="Arial"/>
                <w:szCs w:val="20"/>
              </w:rPr>
              <w:t>CallEndTime</w:t>
            </w:r>
          </w:p>
        </w:tc>
        <w:tc>
          <w:tcPr>
            <w:tcW w:w="1161" w:type="dxa"/>
            <w:vAlign w:val="center"/>
          </w:tcPr>
          <w:p w14:paraId="6BE68A07"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64A23E2" w14:textId="77777777" w:rsidR="008749ED" w:rsidRPr="00CC519F" w:rsidRDefault="00197A2E" w:rsidP="00246898">
            <w:pPr>
              <w:rPr>
                <w:rFonts w:cs="Arial"/>
                <w:szCs w:val="20"/>
              </w:rPr>
            </w:pPr>
            <w:r>
              <w:rPr>
                <w:rFonts w:cs="Arial"/>
                <w:szCs w:val="20"/>
              </w:rPr>
              <w:t>Integer</w:t>
            </w:r>
          </w:p>
        </w:tc>
        <w:tc>
          <w:tcPr>
            <w:tcW w:w="1440" w:type="dxa"/>
            <w:vAlign w:val="center"/>
          </w:tcPr>
          <w:p w14:paraId="654F59F5" w14:textId="77777777" w:rsidR="008749ED" w:rsidRPr="00CC519F" w:rsidRDefault="008749ED" w:rsidP="00246898">
            <w:pPr>
              <w:rPr>
                <w:rFonts w:cs="Arial"/>
                <w:szCs w:val="20"/>
              </w:rPr>
            </w:pPr>
          </w:p>
        </w:tc>
        <w:tc>
          <w:tcPr>
            <w:tcW w:w="2646" w:type="dxa"/>
            <w:vAlign w:val="center"/>
          </w:tcPr>
          <w:p w14:paraId="303B096F" w14:textId="77777777" w:rsidR="008749ED" w:rsidRPr="00CC519F" w:rsidRDefault="008749ED" w:rsidP="00246898">
            <w:pPr>
              <w:rPr>
                <w:rFonts w:cs="Arial"/>
                <w:szCs w:val="20"/>
              </w:rPr>
            </w:pPr>
            <w:r w:rsidRPr="00CC519F">
              <w:rPr>
                <w:rFonts w:cs="Arial"/>
                <w:szCs w:val="20"/>
              </w:rPr>
              <w:t>Gives the call end time</w:t>
            </w:r>
            <w:r w:rsidR="00197A2E">
              <w:rPr>
                <w:rFonts w:cs="Arial"/>
                <w:szCs w:val="20"/>
              </w:rPr>
              <w:t xml:space="preserve"> in epoch format.</w:t>
            </w:r>
          </w:p>
        </w:tc>
      </w:tr>
      <w:tr w:rsidR="008749ED" w:rsidRPr="00CC519F" w14:paraId="35623277" w14:textId="77777777" w:rsidTr="00246898">
        <w:tc>
          <w:tcPr>
            <w:tcW w:w="439" w:type="dxa"/>
            <w:vAlign w:val="center"/>
          </w:tcPr>
          <w:p w14:paraId="0091F589" w14:textId="77777777" w:rsidR="008749ED" w:rsidRPr="00CC519F" w:rsidRDefault="008749ED" w:rsidP="00246898">
            <w:pPr>
              <w:spacing w:after="200" w:line="276" w:lineRule="auto"/>
              <w:rPr>
                <w:rFonts w:cs="Arial"/>
                <w:szCs w:val="20"/>
              </w:rPr>
            </w:pPr>
            <w:r w:rsidRPr="00CC519F">
              <w:rPr>
                <w:rFonts w:cs="Arial"/>
                <w:szCs w:val="20"/>
              </w:rPr>
              <w:t>8</w:t>
            </w:r>
          </w:p>
        </w:tc>
        <w:tc>
          <w:tcPr>
            <w:tcW w:w="2240" w:type="dxa"/>
            <w:vAlign w:val="center"/>
          </w:tcPr>
          <w:p w14:paraId="7A854921" w14:textId="77777777" w:rsidR="008749ED" w:rsidRPr="00CC519F" w:rsidRDefault="008749ED" w:rsidP="00246898">
            <w:pPr>
              <w:rPr>
                <w:rFonts w:cs="Arial"/>
                <w:szCs w:val="20"/>
              </w:rPr>
            </w:pPr>
            <w:r w:rsidRPr="00CC519F">
              <w:rPr>
                <w:rFonts w:cs="Arial"/>
                <w:szCs w:val="20"/>
              </w:rPr>
              <w:t>CallDurationInPulse</w:t>
            </w:r>
          </w:p>
        </w:tc>
        <w:tc>
          <w:tcPr>
            <w:tcW w:w="1161" w:type="dxa"/>
            <w:vAlign w:val="center"/>
          </w:tcPr>
          <w:p w14:paraId="66537850"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2B3B8E13"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26C62FCB" w14:textId="77777777" w:rsidR="008749ED" w:rsidRPr="00CC519F" w:rsidRDefault="008749ED" w:rsidP="00246898">
            <w:pPr>
              <w:rPr>
                <w:rFonts w:cs="Arial"/>
                <w:szCs w:val="20"/>
              </w:rPr>
            </w:pPr>
          </w:p>
        </w:tc>
        <w:tc>
          <w:tcPr>
            <w:tcW w:w="2646" w:type="dxa"/>
            <w:vAlign w:val="center"/>
          </w:tcPr>
          <w:p w14:paraId="1C243DC3" w14:textId="77777777" w:rsidR="008749ED" w:rsidRPr="00CC519F" w:rsidRDefault="008749ED" w:rsidP="00246898">
            <w:pPr>
              <w:rPr>
                <w:rFonts w:cs="Arial"/>
                <w:szCs w:val="20"/>
              </w:rPr>
            </w:pPr>
            <w:r w:rsidRPr="00CC519F">
              <w:rPr>
                <w:rFonts w:cs="Arial"/>
                <w:szCs w:val="20"/>
              </w:rPr>
              <w:t>Specifies the duration of call in pulse. For unsuccessful calls, the value shall either be zero or left bank.</w:t>
            </w:r>
          </w:p>
        </w:tc>
      </w:tr>
      <w:tr w:rsidR="008749ED" w:rsidRPr="00CC519F" w14:paraId="2FE1AF24" w14:textId="77777777" w:rsidTr="00246898">
        <w:tc>
          <w:tcPr>
            <w:tcW w:w="439" w:type="dxa"/>
            <w:vAlign w:val="center"/>
          </w:tcPr>
          <w:p w14:paraId="1336C3CB" w14:textId="77777777" w:rsidR="008749ED" w:rsidRPr="00CC519F" w:rsidRDefault="008749ED" w:rsidP="00246898">
            <w:pPr>
              <w:rPr>
                <w:rFonts w:cs="Arial"/>
                <w:szCs w:val="20"/>
              </w:rPr>
            </w:pPr>
            <w:r w:rsidRPr="00CC519F">
              <w:rPr>
                <w:rFonts w:cs="Arial"/>
                <w:szCs w:val="20"/>
              </w:rPr>
              <w:t>9</w:t>
            </w:r>
          </w:p>
        </w:tc>
        <w:tc>
          <w:tcPr>
            <w:tcW w:w="2240" w:type="dxa"/>
            <w:vAlign w:val="center"/>
          </w:tcPr>
          <w:p w14:paraId="3701FDF1" w14:textId="77777777" w:rsidR="008749ED" w:rsidRPr="00CC519F" w:rsidRDefault="008749ED" w:rsidP="00246898">
            <w:pPr>
              <w:rPr>
                <w:rFonts w:cs="Arial"/>
                <w:szCs w:val="20"/>
              </w:rPr>
            </w:pPr>
            <w:r w:rsidRPr="00CC519F">
              <w:rPr>
                <w:rFonts w:cs="Arial"/>
                <w:szCs w:val="20"/>
              </w:rPr>
              <w:t>CallStatus</w:t>
            </w:r>
          </w:p>
        </w:tc>
        <w:tc>
          <w:tcPr>
            <w:tcW w:w="1161" w:type="dxa"/>
            <w:vAlign w:val="center"/>
          </w:tcPr>
          <w:p w14:paraId="6277CD0E"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29028F5E"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6242D799"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_Ref410416938 \r \h </w:instrText>
            </w:r>
            <w:r w:rsidR="001639D2">
              <w:rPr>
                <w:rFonts w:cs="Arial"/>
                <w:szCs w:val="20"/>
              </w:rPr>
            </w:r>
            <w:r w:rsidR="001639D2">
              <w:rPr>
                <w:rFonts w:cs="Arial"/>
                <w:szCs w:val="20"/>
              </w:rPr>
              <w:fldChar w:fldCharType="separate"/>
            </w:r>
            <w:r w:rsidR="00C9141F">
              <w:rPr>
                <w:rFonts w:cs="Arial"/>
                <w:szCs w:val="20"/>
              </w:rPr>
              <w:t>4.5.1</w:t>
            </w:r>
            <w:r w:rsidR="001639D2">
              <w:rPr>
                <w:rFonts w:cs="Arial"/>
                <w:szCs w:val="20"/>
              </w:rPr>
              <w:fldChar w:fldCharType="end"/>
            </w:r>
          </w:p>
        </w:tc>
        <w:tc>
          <w:tcPr>
            <w:tcW w:w="2646" w:type="dxa"/>
            <w:vAlign w:val="center"/>
          </w:tcPr>
          <w:p w14:paraId="3955E93E" w14:textId="77777777" w:rsidR="008749ED" w:rsidRPr="00CC519F" w:rsidRDefault="008749ED" w:rsidP="00246898">
            <w:pPr>
              <w:rPr>
                <w:rFonts w:cs="Arial"/>
                <w:szCs w:val="20"/>
              </w:rPr>
            </w:pPr>
            <w:r w:rsidRPr="00CC519F">
              <w:rPr>
                <w:rFonts w:cs="Arial"/>
                <w:szCs w:val="20"/>
              </w:rPr>
              <w:t>Refer Status-codes in the table</w:t>
            </w:r>
          </w:p>
        </w:tc>
      </w:tr>
      <w:tr w:rsidR="008749ED" w:rsidRPr="00CC519F" w14:paraId="2F3268BF" w14:textId="77777777" w:rsidTr="00246898">
        <w:tc>
          <w:tcPr>
            <w:tcW w:w="439" w:type="dxa"/>
            <w:vAlign w:val="center"/>
          </w:tcPr>
          <w:p w14:paraId="0008B3BA" w14:textId="77777777" w:rsidR="008749ED" w:rsidRPr="00CC519F" w:rsidRDefault="008749ED" w:rsidP="00246898">
            <w:pPr>
              <w:rPr>
                <w:rFonts w:cs="Arial"/>
                <w:szCs w:val="20"/>
              </w:rPr>
            </w:pPr>
            <w:r w:rsidRPr="00CC519F">
              <w:rPr>
                <w:rFonts w:cs="Arial"/>
                <w:szCs w:val="20"/>
              </w:rPr>
              <w:t>10</w:t>
            </w:r>
          </w:p>
        </w:tc>
        <w:tc>
          <w:tcPr>
            <w:tcW w:w="2240" w:type="dxa"/>
            <w:vAlign w:val="center"/>
          </w:tcPr>
          <w:p w14:paraId="68E38A29" w14:textId="77777777" w:rsidR="008749ED" w:rsidRPr="00CC519F" w:rsidRDefault="008749ED" w:rsidP="00246898">
            <w:pPr>
              <w:rPr>
                <w:rFonts w:cs="Arial"/>
                <w:szCs w:val="20"/>
              </w:rPr>
            </w:pPr>
            <w:r w:rsidRPr="00CC519F">
              <w:rPr>
                <w:rFonts w:cs="Arial"/>
                <w:szCs w:val="20"/>
              </w:rPr>
              <w:t>LanguageLocationId</w:t>
            </w:r>
          </w:p>
        </w:tc>
        <w:tc>
          <w:tcPr>
            <w:tcW w:w="1161" w:type="dxa"/>
            <w:vAlign w:val="center"/>
          </w:tcPr>
          <w:p w14:paraId="7C382B72"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11E7B91D" w14:textId="77777777" w:rsidR="008749ED" w:rsidRPr="00CC519F" w:rsidRDefault="008749ED" w:rsidP="00246898">
            <w:pPr>
              <w:rPr>
                <w:rFonts w:cs="Arial"/>
                <w:szCs w:val="20"/>
              </w:rPr>
            </w:pPr>
            <w:r w:rsidRPr="00CC519F">
              <w:rPr>
                <w:rFonts w:cs="Arial"/>
                <w:szCs w:val="20"/>
              </w:rPr>
              <w:t>Integer</w:t>
            </w:r>
          </w:p>
        </w:tc>
        <w:tc>
          <w:tcPr>
            <w:tcW w:w="1440" w:type="dxa"/>
            <w:vAlign w:val="center"/>
          </w:tcPr>
          <w:p w14:paraId="01B55B64" w14:textId="77777777" w:rsidR="008749ED" w:rsidRPr="00CC519F" w:rsidRDefault="00E27292" w:rsidP="00246898">
            <w:pPr>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_Ref410158917 \r \h </w:instrText>
            </w:r>
            <w:r w:rsidR="001639D2">
              <w:rPr>
                <w:rFonts w:cs="Arial"/>
                <w:szCs w:val="20"/>
              </w:rPr>
            </w:r>
            <w:r w:rsidR="001639D2">
              <w:rPr>
                <w:rFonts w:cs="Arial"/>
                <w:szCs w:val="20"/>
              </w:rPr>
              <w:fldChar w:fldCharType="separate"/>
            </w:r>
            <w:r w:rsidR="00C9141F">
              <w:rPr>
                <w:rFonts w:cs="Arial"/>
                <w:szCs w:val="20"/>
              </w:rPr>
              <w:t>7.2</w:t>
            </w:r>
            <w:r w:rsidR="001639D2">
              <w:rPr>
                <w:rFonts w:cs="Arial"/>
                <w:szCs w:val="20"/>
              </w:rPr>
              <w:fldChar w:fldCharType="end"/>
            </w:r>
          </w:p>
        </w:tc>
        <w:tc>
          <w:tcPr>
            <w:tcW w:w="2646" w:type="dxa"/>
            <w:vAlign w:val="center"/>
          </w:tcPr>
          <w:p w14:paraId="257FB43E" w14:textId="77777777" w:rsidR="008749ED" w:rsidRPr="00CC519F" w:rsidRDefault="008749ED" w:rsidP="00246898">
            <w:pPr>
              <w:rPr>
                <w:rFonts w:cs="Arial"/>
                <w:szCs w:val="20"/>
              </w:rPr>
            </w:pPr>
            <w:r w:rsidRPr="00CC519F">
              <w:rPr>
                <w:rFonts w:cs="Arial"/>
                <w:szCs w:val="20"/>
              </w:rPr>
              <w:t>Language code of the content that is played</w:t>
            </w:r>
          </w:p>
        </w:tc>
      </w:tr>
      <w:tr w:rsidR="008749ED" w:rsidRPr="00CC519F" w14:paraId="4601C21B" w14:textId="77777777" w:rsidTr="00246898">
        <w:tc>
          <w:tcPr>
            <w:tcW w:w="439" w:type="dxa"/>
            <w:vAlign w:val="center"/>
          </w:tcPr>
          <w:p w14:paraId="3BE93709" w14:textId="77777777" w:rsidR="008749ED" w:rsidRPr="00CC519F" w:rsidRDefault="008749ED" w:rsidP="00246898">
            <w:pPr>
              <w:rPr>
                <w:rFonts w:cs="Arial"/>
                <w:szCs w:val="20"/>
              </w:rPr>
            </w:pPr>
            <w:r w:rsidRPr="00CC519F">
              <w:rPr>
                <w:rFonts w:cs="Arial"/>
                <w:szCs w:val="20"/>
              </w:rPr>
              <w:t>11</w:t>
            </w:r>
          </w:p>
        </w:tc>
        <w:tc>
          <w:tcPr>
            <w:tcW w:w="2240" w:type="dxa"/>
            <w:vAlign w:val="center"/>
          </w:tcPr>
          <w:p w14:paraId="7CF13154" w14:textId="77777777" w:rsidR="008749ED" w:rsidRPr="00CC519F" w:rsidRDefault="008749ED" w:rsidP="00246898">
            <w:pPr>
              <w:rPr>
                <w:rFonts w:cs="Arial"/>
                <w:szCs w:val="20"/>
              </w:rPr>
            </w:pPr>
            <w:r w:rsidRPr="00CC519F">
              <w:rPr>
                <w:rFonts w:cs="Arial"/>
                <w:szCs w:val="20"/>
              </w:rPr>
              <w:t>ContentFile</w:t>
            </w:r>
          </w:p>
        </w:tc>
        <w:tc>
          <w:tcPr>
            <w:tcW w:w="1161" w:type="dxa"/>
            <w:vAlign w:val="center"/>
          </w:tcPr>
          <w:p w14:paraId="4BFE5448"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76F4363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11D15ABD" w14:textId="77777777" w:rsidR="008749ED" w:rsidRPr="00CC519F" w:rsidRDefault="008749ED" w:rsidP="00246898">
            <w:pPr>
              <w:rPr>
                <w:rFonts w:cs="Arial"/>
                <w:szCs w:val="20"/>
              </w:rPr>
            </w:pPr>
          </w:p>
        </w:tc>
        <w:tc>
          <w:tcPr>
            <w:tcW w:w="2646" w:type="dxa"/>
            <w:vAlign w:val="center"/>
          </w:tcPr>
          <w:p w14:paraId="2792CE51" w14:textId="77777777" w:rsidR="008749ED" w:rsidRPr="00CC519F" w:rsidRDefault="008749ED" w:rsidP="00246898">
            <w:pPr>
              <w:rPr>
                <w:rFonts w:cs="Arial"/>
                <w:szCs w:val="20"/>
              </w:rPr>
            </w:pPr>
            <w:r w:rsidRPr="00CC519F">
              <w:rPr>
                <w:rFonts w:cs="Arial"/>
                <w:szCs w:val="20"/>
              </w:rPr>
              <w:t>Contentfile played (of the kilkari service)</w:t>
            </w:r>
          </w:p>
        </w:tc>
      </w:tr>
      <w:tr w:rsidR="008749ED" w:rsidRPr="00CC519F" w14:paraId="7AD5942F" w14:textId="77777777" w:rsidTr="00246898">
        <w:tc>
          <w:tcPr>
            <w:tcW w:w="439" w:type="dxa"/>
            <w:vAlign w:val="center"/>
          </w:tcPr>
          <w:p w14:paraId="4C8066FD" w14:textId="77777777" w:rsidR="008749ED" w:rsidRPr="00CC519F" w:rsidRDefault="008749ED" w:rsidP="00246898">
            <w:pPr>
              <w:rPr>
                <w:rFonts w:cs="Arial"/>
                <w:szCs w:val="20"/>
              </w:rPr>
            </w:pPr>
            <w:r w:rsidRPr="00CC519F">
              <w:rPr>
                <w:rFonts w:cs="Arial"/>
                <w:szCs w:val="20"/>
              </w:rPr>
              <w:t>12</w:t>
            </w:r>
          </w:p>
        </w:tc>
        <w:tc>
          <w:tcPr>
            <w:tcW w:w="2240" w:type="dxa"/>
            <w:vAlign w:val="center"/>
          </w:tcPr>
          <w:p w14:paraId="74FBE84D" w14:textId="77777777" w:rsidR="008749ED" w:rsidRPr="00CC519F" w:rsidRDefault="008749ED" w:rsidP="00246898">
            <w:pPr>
              <w:rPr>
                <w:rFonts w:cs="Arial"/>
                <w:szCs w:val="20"/>
              </w:rPr>
            </w:pPr>
            <w:r w:rsidRPr="00CC519F">
              <w:rPr>
                <w:rFonts w:cs="Arial"/>
                <w:szCs w:val="20"/>
              </w:rPr>
              <w:t>MsgPlayStartTime</w:t>
            </w:r>
          </w:p>
        </w:tc>
        <w:tc>
          <w:tcPr>
            <w:tcW w:w="1161" w:type="dxa"/>
            <w:vAlign w:val="center"/>
          </w:tcPr>
          <w:p w14:paraId="7F0BBD7E" w14:textId="4B968110" w:rsidR="008749ED" w:rsidRPr="00CC519F" w:rsidRDefault="00061BB9" w:rsidP="00246898">
            <w:pPr>
              <w:rPr>
                <w:rFonts w:cs="Arial"/>
                <w:szCs w:val="20"/>
              </w:rPr>
            </w:pPr>
            <w:r>
              <w:rPr>
                <w:rFonts w:cs="Arial"/>
                <w:szCs w:val="20"/>
              </w:rPr>
              <w:t>No</w:t>
            </w:r>
          </w:p>
        </w:tc>
        <w:tc>
          <w:tcPr>
            <w:tcW w:w="1488" w:type="dxa"/>
            <w:vAlign w:val="center"/>
          </w:tcPr>
          <w:p w14:paraId="00717DCB" w14:textId="77777777" w:rsidR="008749ED" w:rsidRPr="00CC519F" w:rsidRDefault="00197A2E" w:rsidP="00246898">
            <w:pPr>
              <w:rPr>
                <w:rFonts w:cs="Arial"/>
                <w:szCs w:val="20"/>
              </w:rPr>
            </w:pPr>
            <w:r>
              <w:rPr>
                <w:rFonts w:cs="Arial"/>
                <w:szCs w:val="20"/>
              </w:rPr>
              <w:t>Integer</w:t>
            </w:r>
          </w:p>
        </w:tc>
        <w:tc>
          <w:tcPr>
            <w:tcW w:w="1440" w:type="dxa"/>
            <w:vAlign w:val="center"/>
          </w:tcPr>
          <w:p w14:paraId="1CF38155" w14:textId="77777777" w:rsidR="008749ED" w:rsidRPr="00CC519F" w:rsidRDefault="008749ED" w:rsidP="00246898">
            <w:pPr>
              <w:rPr>
                <w:rFonts w:cs="Arial"/>
                <w:szCs w:val="20"/>
              </w:rPr>
            </w:pPr>
          </w:p>
        </w:tc>
        <w:tc>
          <w:tcPr>
            <w:tcW w:w="2646" w:type="dxa"/>
            <w:vAlign w:val="center"/>
          </w:tcPr>
          <w:p w14:paraId="44B55047" w14:textId="77777777" w:rsidR="008749ED" w:rsidRPr="00CC519F" w:rsidRDefault="008749ED" w:rsidP="00246898">
            <w:pPr>
              <w:rPr>
                <w:rFonts w:cs="Arial"/>
                <w:szCs w:val="20"/>
              </w:rPr>
            </w:pPr>
            <w:r w:rsidRPr="00CC519F">
              <w:rPr>
                <w:rFonts w:cs="Arial"/>
                <w:szCs w:val="20"/>
              </w:rPr>
              <w:t>Time</w:t>
            </w:r>
            <w:r w:rsidR="00197A2E">
              <w:rPr>
                <w:rFonts w:cs="Arial"/>
                <w:szCs w:val="20"/>
              </w:rPr>
              <w:t xml:space="preserve"> in epoch format</w:t>
            </w:r>
            <w:r w:rsidRPr="00CC519F">
              <w:rPr>
                <w:rFonts w:cs="Arial"/>
                <w:szCs w:val="20"/>
              </w:rPr>
              <w:t xml:space="preserve"> when the play message started.</w:t>
            </w:r>
          </w:p>
        </w:tc>
      </w:tr>
      <w:tr w:rsidR="008749ED" w:rsidRPr="00CC519F" w14:paraId="34C35628" w14:textId="77777777" w:rsidTr="00246898">
        <w:tc>
          <w:tcPr>
            <w:tcW w:w="439" w:type="dxa"/>
            <w:vAlign w:val="center"/>
          </w:tcPr>
          <w:p w14:paraId="6EA2D63E" w14:textId="77777777" w:rsidR="008749ED" w:rsidRPr="00CC519F" w:rsidRDefault="008749ED" w:rsidP="00246898">
            <w:pPr>
              <w:rPr>
                <w:rFonts w:cs="Arial"/>
                <w:szCs w:val="20"/>
              </w:rPr>
            </w:pPr>
            <w:r w:rsidRPr="00CC519F">
              <w:rPr>
                <w:rFonts w:cs="Arial"/>
                <w:szCs w:val="20"/>
              </w:rPr>
              <w:t>13</w:t>
            </w:r>
          </w:p>
        </w:tc>
        <w:tc>
          <w:tcPr>
            <w:tcW w:w="2240" w:type="dxa"/>
            <w:vAlign w:val="center"/>
          </w:tcPr>
          <w:p w14:paraId="7801FC6F" w14:textId="77777777" w:rsidR="008749ED" w:rsidRPr="00CC519F" w:rsidRDefault="008749ED" w:rsidP="00246898">
            <w:pPr>
              <w:rPr>
                <w:rFonts w:cs="Arial"/>
                <w:szCs w:val="20"/>
              </w:rPr>
            </w:pPr>
            <w:r w:rsidRPr="00CC519F">
              <w:rPr>
                <w:rFonts w:cs="Arial"/>
                <w:szCs w:val="20"/>
              </w:rPr>
              <w:t>MsgPlayEndTime</w:t>
            </w:r>
          </w:p>
        </w:tc>
        <w:tc>
          <w:tcPr>
            <w:tcW w:w="1161" w:type="dxa"/>
            <w:vAlign w:val="center"/>
          </w:tcPr>
          <w:p w14:paraId="7F3E2E86" w14:textId="67E2251E" w:rsidR="008749ED" w:rsidRPr="00CC519F" w:rsidRDefault="00061BB9" w:rsidP="00246898">
            <w:pPr>
              <w:rPr>
                <w:rFonts w:cs="Arial"/>
                <w:szCs w:val="20"/>
              </w:rPr>
            </w:pPr>
            <w:r>
              <w:rPr>
                <w:rFonts w:cs="Arial"/>
                <w:szCs w:val="20"/>
              </w:rPr>
              <w:t>No</w:t>
            </w:r>
          </w:p>
        </w:tc>
        <w:tc>
          <w:tcPr>
            <w:tcW w:w="1488" w:type="dxa"/>
            <w:vAlign w:val="center"/>
          </w:tcPr>
          <w:p w14:paraId="0F8BC2CB" w14:textId="77777777" w:rsidR="008749ED" w:rsidRPr="00CC519F" w:rsidRDefault="00197A2E" w:rsidP="00246898">
            <w:pPr>
              <w:rPr>
                <w:rFonts w:cs="Arial"/>
                <w:szCs w:val="20"/>
              </w:rPr>
            </w:pPr>
            <w:r>
              <w:rPr>
                <w:rFonts w:cs="Arial"/>
                <w:szCs w:val="20"/>
              </w:rPr>
              <w:t>Integer</w:t>
            </w:r>
          </w:p>
        </w:tc>
        <w:tc>
          <w:tcPr>
            <w:tcW w:w="1440" w:type="dxa"/>
            <w:vAlign w:val="center"/>
          </w:tcPr>
          <w:p w14:paraId="7FBC9FD0" w14:textId="77777777" w:rsidR="008749ED" w:rsidRPr="00CC519F" w:rsidRDefault="008749ED" w:rsidP="00246898">
            <w:pPr>
              <w:rPr>
                <w:rFonts w:cs="Arial"/>
                <w:szCs w:val="20"/>
              </w:rPr>
            </w:pPr>
          </w:p>
        </w:tc>
        <w:tc>
          <w:tcPr>
            <w:tcW w:w="2646" w:type="dxa"/>
            <w:vAlign w:val="center"/>
          </w:tcPr>
          <w:p w14:paraId="024BE601" w14:textId="77777777" w:rsidR="008749ED" w:rsidRPr="00CC519F" w:rsidRDefault="008749ED" w:rsidP="00246898">
            <w:pPr>
              <w:rPr>
                <w:rFonts w:cs="Arial"/>
                <w:szCs w:val="20"/>
              </w:rPr>
            </w:pPr>
            <w:r w:rsidRPr="00CC519F">
              <w:rPr>
                <w:rFonts w:cs="Arial"/>
                <w:szCs w:val="20"/>
              </w:rPr>
              <w:t>Time when the message playing</w:t>
            </w:r>
          </w:p>
        </w:tc>
      </w:tr>
      <w:tr w:rsidR="008749ED" w:rsidRPr="00CC519F" w14:paraId="75B1F478" w14:textId="77777777" w:rsidTr="00246898">
        <w:tc>
          <w:tcPr>
            <w:tcW w:w="439" w:type="dxa"/>
            <w:vAlign w:val="center"/>
          </w:tcPr>
          <w:p w14:paraId="44CD134D" w14:textId="77777777" w:rsidR="008749ED" w:rsidRPr="00CC519F" w:rsidRDefault="008749ED" w:rsidP="00246898">
            <w:pPr>
              <w:rPr>
                <w:rFonts w:cs="Arial"/>
                <w:szCs w:val="20"/>
              </w:rPr>
            </w:pPr>
            <w:r w:rsidRPr="00CC519F">
              <w:rPr>
                <w:rFonts w:cs="Arial"/>
                <w:szCs w:val="20"/>
              </w:rPr>
              <w:t>14</w:t>
            </w:r>
          </w:p>
        </w:tc>
        <w:tc>
          <w:tcPr>
            <w:tcW w:w="2240" w:type="dxa"/>
            <w:vAlign w:val="center"/>
          </w:tcPr>
          <w:p w14:paraId="0A6A487E" w14:textId="77777777" w:rsidR="008749ED" w:rsidRPr="00CC519F" w:rsidRDefault="008749ED" w:rsidP="00246898">
            <w:pPr>
              <w:rPr>
                <w:rFonts w:cs="Arial"/>
                <w:szCs w:val="20"/>
              </w:rPr>
            </w:pPr>
            <w:r w:rsidRPr="00CC519F">
              <w:rPr>
                <w:rFonts w:cs="Arial"/>
                <w:szCs w:val="20"/>
              </w:rPr>
              <w:t>CircleId</w:t>
            </w:r>
          </w:p>
        </w:tc>
        <w:tc>
          <w:tcPr>
            <w:tcW w:w="1161" w:type="dxa"/>
            <w:vAlign w:val="center"/>
          </w:tcPr>
          <w:p w14:paraId="2A6BC33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32E0794"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17E57B61" w14:textId="77777777" w:rsidR="008749ED" w:rsidRPr="00CC519F" w:rsidRDefault="00E27292" w:rsidP="00246898">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_Ref409207154 \r \h </w:instrText>
            </w:r>
            <w:r w:rsidR="001639D2">
              <w:rPr>
                <w:rFonts w:cs="Arial"/>
                <w:szCs w:val="20"/>
              </w:rPr>
            </w:r>
            <w:r w:rsidR="001639D2">
              <w:rPr>
                <w:rFonts w:cs="Arial"/>
                <w:szCs w:val="20"/>
              </w:rPr>
              <w:fldChar w:fldCharType="separate"/>
            </w:r>
            <w:r w:rsidR="00C9141F">
              <w:rPr>
                <w:rFonts w:cs="Arial"/>
                <w:szCs w:val="20"/>
              </w:rPr>
              <w:t>5.3</w:t>
            </w:r>
            <w:r w:rsidR="001639D2">
              <w:rPr>
                <w:rFonts w:cs="Arial"/>
                <w:szCs w:val="20"/>
              </w:rPr>
              <w:fldChar w:fldCharType="end"/>
            </w:r>
          </w:p>
        </w:tc>
        <w:tc>
          <w:tcPr>
            <w:tcW w:w="2646" w:type="dxa"/>
            <w:vAlign w:val="center"/>
          </w:tcPr>
          <w:p w14:paraId="59BAFE13" w14:textId="77777777" w:rsidR="008749ED" w:rsidRPr="00CC519F" w:rsidRDefault="00B96226" w:rsidP="00B96226">
            <w:pPr>
              <w:rPr>
                <w:rFonts w:cs="Arial"/>
                <w:szCs w:val="20"/>
              </w:rPr>
            </w:pPr>
            <w:r>
              <w:rPr>
                <w:rFonts w:cs="Arial"/>
                <w:szCs w:val="20"/>
              </w:rPr>
              <w:t>Circle of the called number</w:t>
            </w:r>
          </w:p>
        </w:tc>
      </w:tr>
      <w:tr w:rsidR="008749ED" w:rsidRPr="00CC519F" w14:paraId="4C34F948" w14:textId="77777777" w:rsidTr="00246898">
        <w:tc>
          <w:tcPr>
            <w:tcW w:w="439" w:type="dxa"/>
            <w:vAlign w:val="center"/>
          </w:tcPr>
          <w:p w14:paraId="46FC8A11" w14:textId="77777777" w:rsidR="008749ED" w:rsidRPr="00CC519F" w:rsidRDefault="008749ED" w:rsidP="00246898">
            <w:pPr>
              <w:rPr>
                <w:rFonts w:cs="Arial"/>
                <w:szCs w:val="20"/>
              </w:rPr>
            </w:pPr>
            <w:r w:rsidRPr="00CC519F">
              <w:rPr>
                <w:rFonts w:cs="Arial"/>
                <w:szCs w:val="20"/>
              </w:rPr>
              <w:t>15</w:t>
            </w:r>
          </w:p>
        </w:tc>
        <w:tc>
          <w:tcPr>
            <w:tcW w:w="2240" w:type="dxa"/>
            <w:vAlign w:val="center"/>
          </w:tcPr>
          <w:p w14:paraId="61498C5C" w14:textId="77777777" w:rsidR="008749ED" w:rsidRPr="00CC519F" w:rsidRDefault="008749ED" w:rsidP="00246898">
            <w:pPr>
              <w:rPr>
                <w:rFonts w:cs="Arial"/>
                <w:szCs w:val="20"/>
              </w:rPr>
            </w:pPr>
            <w:r w:rsidRPr="00CC519F">
              <w:rPr>
                <w:rFonts w:cs="Arial"/>
                <w:szCs w:val="20"/>
              </w:rPr>
              <w:t>OperatorId</w:t>
            </w:r>
          </w:p>
        </w:tc>
        <w:tc>
          <w:tcPr>
            <w:tcW w:w="1161" w:type="dxa"/>
            <w:vAlign w:val="center"/>
          </w:tcPr>
          <w:p w14:paraId="5D9A8B9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CEB49AD"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39762F70" w14:textId="77777777" w:rsidR="008749ED" w:rsidRPr="00CC519F" w:rsidRDefault="00E27292" w:rsidP="00246898">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_Ref410418593 \r \h </w:instrText>
            </w:r>
            <w:r w:rsidR="001639D2">
              <w:rPr>
                <w:rFonts w:cs="Arial"/>
                <w:szCs w:val="20"/>
              </w:rPr>
            </w:r>
            <w:r w:rsidR="001639D2">
              <w:rPr>
                <w:rFonts w:cs="Arial"/>
                <w:szCs w:val="20"/>
              </w:rPr>
              <w:fldChar w:fldCharType="separate"/>
            </w:r>
            <w:r w:rsidR="00C9141F">
              <w:rPr>
                <w:rFonts w:cs="Arial"/>
                <w:szCs w:val="20"/>
              </w:rPr>
              <w:t>5.4</w:t>
            </w:r>
            <w:r w:rsidR="001639D2">
              <w:rPr>
                <w:rFonts w:cs="Arial"/>
                <w:szCs w:val="20"/>
              </w:rPr>
              <w:fldChar w:fldCharType="end"/>
            </w:r>
          </w:p>
        </w:tc>
        <w:tc>
          <w:tcPr>
            <w:tcW w:w="2646" w:type="dxa"/>
            <w:vAlign w:val="center"/>
          </w:tcPr>
          <w:p w14:paraId="0606C15E" w14:textId="77777777" w:rsidR="008749ED" w:rsidRPr="00CC519F" w:rsidRDefault="00B96226" w:rsidP="00B96226">
            <w:pPr>
              <w:rPr>
                <w:rFonts w:cs="Arial"/>
                <w:szCs w:val="20"/>
              </w:rPr>
            </w:pPr>
            <w:r>
              <w:rPr>
                <w:rFonts w:cs="Arial"/>
                <w:szCs w:val="20"/>
              </w:rPr>
              <w:t>Operator of the called number</w:t>
            </w:r>
          </w:p>
        </w:tc>
      </w:tr>
      <w:tr w:rsidR="008749ED" w:rsidRPr="00CC519F" w14:paraId="2E8BD32E" w14:textId="77777777" w:rsidTr="00246898">
        <w:tc>
          <w:tcPr>
            <w:tcW w:w="439" w:type="dxa"/>
            <w:vAlign w:val="center"/>
          </w:tcPr>
          <w:p w14:paraId="274C1999" w14:textId="77777777" w:rsidR="008749ED" w:rsidRPr="00CC519F" w:rsidRDefault="008749ED" w:rsidP="00246898">
            <w:pPr>
              <w:rPr>
                <w:rFonts w:cs="Arial"/>
                <w:szCs w:val="20"/>
              </w:rPr>
            </w:pPr>
            <w:r w:rsidRPr="00CC519F">
              <w:rPr>
                <w:rFonts w:cs="Arial"/>
                <w:szCs w:val="20"/>
              </w:rPr>
              <w:t>16</w:t>
            </w:r>
          </w:p>
        </w:tc>
        <w:tc>
          <w:tcPr>
            <w:tcW w:w="2240" w:type="dxa"/>
            <w:vAlign w:val="center"/>
          </w:tcPr>
          <w:p w14:paraId="2D7EBF47" w14:textId="77777777" w:rsidR="008749ED" w:rsidRPr="00CC519F" w:rsidRDefault="008749ED" w:rsidP="00246898">
            <w:pPr>
              <w:rPr>
                <w:rFonts w:cs="Arial"/>
                <w:szCs w:val="20"/>
              </w:rPr>
            </w:pPr>
            <w:r w:rsidRPr="00CC519F">
              <w:rPr>
                <w:rFonts w:cs="Arial"/>
                <w:szCs w:val="20"/>
              </w:rPr>
              <w:t>Priority</w:t>
            </w:r>
          </w:p>
        </w:tc>
        <w:tc>
          <w:tcPr>
            <w:tcW w:w="1161" w:type="dxa"/>
            <w:vAlign w:val="center"/>
          </w:tcPr>
          <w:p w14:paraId="727CBF36"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6C07234" w14:textId="77777777" w:rsidR="008749ED" w:rsidRPr="00CC519F" w:rsidRDefault="008749ED" w:rsidP="00246898">
            <w:pPr>
              <w:rPr>
                <w:rFonts w:cs="Arial"/>
                <w:szCs w:val="20"/>
              </w:rPr>
            </w:pPr>
            <w:r w:rsidRPr="00CC519F">
              <w:rPr>
                <w:rFonts w:cs="Arial"/>
                <w:szCs w:val="20"/>
              </w:rPr>
              <w:t>Integer</w:t>
            </w:r>
          </w:p>
        </w:tc>
        <w:tc>
          <w:tcPr>
            <w:tcW w:w="1440" w:type="dxa"/>
            <w:vAlign w:val="center"/>
          </w:tcPr>
          <w:p w14:paraId="0FEA0AD6" w14:textId="77777777" w:rsidR="008749ED" w:rsidRPr="00CC519F" w:rsidRDefault="008749ED" w:rsidP="00246898">
            <w:pPr>
              <w:rPr>
                <w:rFonts w:cs="Arial"/>
                <w:szCs w:val="20"/>
              </w:rPr>
            </w:pPr>
          </w:p>
        </w:tc>
        <w:tc>
          <w:tcPr>
            <w:tcW w:w="2646" w:type="dxa"/>
            <w:vAlign w:val="center"/>
          </w:tcPr>
          <w:p w14:paraId="20AE7455" w14:textId="77777777" w:rsidR="00B96226" w:rsidRPr="00CC519F" w:rsidRDefault="00B96226" w:rsidP="00B96226">
            <w:pPr>
              <w:rPr>
                <w:rFonts w:cs="Arial"/>
                <w:szCs w:val="20"/>
              </w:rPr>
            </w:pPr>
            <w:r w:rsidRPr="00CC519F">
              <w:rPr>
                <w:rFonts w:cs="Arial"/>
                <w:szCs w:val="20"/>
              </w:rPr>
              <w:t>Specifies the priority with which the call is to be made. By default value is 0.</w:t>
            </w:r>
          </w:p>
          <w:p w14:paraId="5FB1AA62" w14:textId="77777777" w:rsidR="00B96226" w:rsidRPr="00CC519F" w:rsidRDefault="00B96226" w:rsidP="00B96226">
            <w:pPr>
              <w:pStyle w:val="TableNormalText"/>
              <w:jc w:val="left"/>
              <w:rPr>
                <w:rFonts w:ascii="Arial" w:hAnsi="Arial" w:cs="Arial"/>
                <w:sz w:val="20"/>
              </w:rPr>
            </w:pPr>
            <w:proofErr w:type="gramStart"/>
            <w:r w:rsidRPr="00CC519F">
              <w:rPr>
                <w:rFonts w:ascii="Arial" w:hAnsi="Arial" w:cs="Arial"/>
                <w:sz w:val="20"/>
              </w:rPr>
              <w:t>{ Possible</w:t>
            </w:r>
            <w:proofErr w:type="gramEnd"/>
            <w:r w:rsidRPr="00CC519F">
              <w:rPr>
                <w:rFonts w:ascii="Arial" w:hAnsi="Arial" w:cs="Arial"/>
                <w:sz w:val="20"/>
              </w:rPr>
              <w:t xml:space="preserve"> Values: 0-Default, 1-Medium Priority, 2-High Priority}</w:t>
            </w:r>
          </w:p>
          <w:p w14:paraId="3DE252B6" w14:textId="77777777" w:rsidR="008749ED" w:rsidRPr="00CC519F" w:rsidRDefault="008749ED" w:rsidP="00246898">
            <w:pPr>
              <w:rPr>
                <w:rFonts w:cs="Arial"/>
                <w:szCs w:val="20"/>
              </w:rPr>
            </w:pPr>
          </w:p>
        </w:tc>
      </w:tr>
      <w:tr w:rsidR="008749ED" w:rsidRPr="00CC519F" w14:paraId="5BC60AEB" w14:textId="77777777" w:rsidTr="00246898">
        <w:trPr>
          <w:trHeight w:val="377"/>
        </w:trPr>
        <w:tc>
          <w:tcPr>
            <w:tcW w:w="439" w:type="dxa"/>
            <w:vAlign w:val="center"/>
          </w:tcPr>
          <w:p w14:paraId="453154FE" w14:textId="77777777" w:rsidR="008749ED" w:rsidRPr="00CC519F" w:rsidRDefault="008749ED" w:rsidP="00246898">
            <w:pPr>
              <w:rPr>
                <w:rFonts w:cs="Arial"/>
                <w:szCs w:val="20"/>
              </w:rPr>
            </w:pPr>
            <w:r w:rsidRPr="00CC519F">
              <w:rPr>
                <w:rFonts w:cs="Arial"/>
                <w:szCs w:val="20"/>
              </w:rPr>
              <w:t>17</w:t>
            </w:r>
          </w:p>
        </w:tc>
        <w:tc>
          <w:tcPr>
            <w:tcW w:w="2240" w:type="dxa"/>
            <w:vAlign w:val="center"/>
          </w:tcPr>
          <w:p w14:paraId="1096607B" w14:textId="77777777" w:rsidR="008749ED" w:rsidRPr="00CC519F" w:rsidRDefault="008749ED" w:rsidP="00246898">
            <w:pPr>
              <w:rPr>
                <w:rFonts w:cs="Arial"/>
                <w:szCs w:val="20"/>
              </w:rPr>
            </w:pPr>
            <w:r w:rsidRPr="00CC519F">
              <w:rPr>
                <w:rFonts w:cs="Arial"/>
                <w:szCs w:val="20"/>
              </w:rPr>
              <w:t>CallDisconnectReason</w:t>
            </w:r>
          </w:p>
        </w:tc>
        <w:tc>
          <w:tcPr>
            <w:tcW w:w="1161" w:type="dxa"/>
            <w:vAlign w:val="center"/>
          </w:tcPr>
          <w:p w14:paraId="73FFF7BE"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DD0228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74CA0556" w14:textId="77777777" w:rsidR="008749ED" w:rsidRPr="00CC519F" w:rsidRDefault="008749ED" w:rsidP="00246898">
            <w:pPr>
              <w:rPr>
                <w:rFonts w:cs="Arial"/>
                <w:szCs w:val="20"/>
              </w:rPr>
            </w:pPr>
            <w:r w:rsidRPr="00CC519F">
              <w:rPr>
                <w:rFonts w:cs="Arial"/>
                <w:szCs w:val="20"/>
              </w:rPr>
              <w:t xml:space="preserve">Refer </w:t>
            </w:r>
            <w:r w:rsidR="001639D2">
              <w:rPr>
                <w:rFonts w:cs="Arial"/>
                <w:szCs w:val="20"/>
              </w:rPr>
              <w:fldChar w:fldCharType="begin"/>
            </w:r>
            <w:r w:rsidR="00E27292">
              <w:rPr>
                <w:rFonts w:cs="Arial"/>
                <w:szCs w:val="20"/>
              </w:rPr>
              <w:instrText xml:space="preserve"> REF _Ref410155991 \r \h </w:instrText>
            </w:r>
            <w:r w:rsidR="001639D2">
              <w:rPr>
                <w:rFonts w:cs="Arial"/>
                <w:szCs w:val="20"/>
              </w:rPr>
            </w:r>
            <w:r w:rsidR="001639D2">
              <w:rPr>
                <w:rFonts w:cs="Arial"/>
                <w:szCs w:val="20"/>
              </w:rPr>
              <w:fldChar w:fldCharType="separate"/>
            </w:r>
            <w:r w:rsidR="00C9141F">
              <w:rPr>
                <w:rFonts w:cs="Arial"/>
                <w:szCs w:val="20"/>
              </w:rPr>
              <w:t>5.1</w:t>
            </w:r>
            <w:r w:rsidR="001639D2">
              <w:rPr>
                <w:rFonts w:cs="Arial"/>
                <w:szCs w:val="20"/>
              </w:rPr>
              <w:fldChar w:fldCharType="end"/>
            </w:r>
          </w:p>
        </w:tc>
        <w:tc>
          <w:tcPr>
            <w:tcW w:w="2646" w:type="dxa"/>
            <w:vAlign w:val="center"/>
          </w:tcPr>
          <w:p w14:paraId="053BA217" w14:textId="77777777" w:rsidR="008749ED" w:rsidRPr="00CC519F" w:rsidRDefault="008749ED" w:rsidP="00246898">
            <w:pPr>
              <w:rPr>
                <w:rFonts w:cs="Arial"/>
                <w:szCs w:val="20"/>
              </w:rPr>
            </w:pPr>
            <w:r w:rsidRPr="00CC519F">
              <w:rPr>
                <w:rFonts w:cs="Arial"/>
                <w:szCs w:val="20"/>
              </w:rPr>
              <w:t>Refer table call</w:t>
            </w:r>
            <w:r w:rsidR="007844FB">
              <w:rPr>
                <w:rFonts w:cs="Arial"/>
                <w:szCs w:val="20"/>
              </w:rPr>
              <w:t xml:space="preserve"> </w:t>
            </w:r>
            <w:r w:rsidRPr="00CC519F">
              <w:rPr>
                <w:rFonts w:cs="Arial"/>
                <w:szCs w:val="20"/>
              </w:rPr>
              <w:t>Disconnect</w:t>
            </w:r>
            <w:r w:rsidR="007844FB">
              <w:rPr>
                <w:rFonts w:cs="Arial"/>
                <w:szCs w:val="20"/>
              </w:rPr>
              <w:t xml:space="preserve"> </w:t>
            </w:r>
            <w:r w:rsidRPr="00CC519F">
              <w:rPr>
                <w:rFonts w:cs="Arial"/>
                <w:szCs w:val="20"/>
              </w:rPr>
              <w:t>Reason</w:t>
            </w:r>
          </w:p>
        </w:tc>
      </w:tr>
      <w:tr w:rsidR="008749ED" w:rsidRPr="00CC519F" w14:paraId="67B0DD7F" w14:textId="77777777" w:rsidTr="00246898">
        <w:tc>
          <w:tcPr>
            <w:tcW w:w="439" w:type="dxa"/>
            <w:vAlign w:val="center"/>
          </w:tcPr>
          <w:p w14:paraId="579DCCE9" w14:textId="77777777" w:rsidR="008749ED" w:rsidRPr="00CC519F" w:rsidRDefault="008749ED" w:rsidP="00246898">
            <w:pPr>
              <w:rPr>
                <w:rFonts w:cs="Arial"/>
                <w:szCs w:val="20"/>
              </w:rPr>
            </w:pPr>
            <w:r w:rsidRPr="00CC519F">
              <w:rPr>
                <w:rFonts w:cs="Arial"/>
                <w:szCs w:val="20"/>
              </w:rPr>
              <w:t>18</w:t>
            </w:r>
          </w:p>
        </w:tc>
        <w:tc>
          <w:tcPr>
            <w:tcW w:w="2240" w:type="dxa"/>
            <w:vAlign w:val="center"/>
          </w:tcPr>
          <w:p w14:paraId="5BCAE3EE" w14:textId="77777777" w:rsidR="008749ED" w:rsidRPr="00CC519F" w:rsidRDefault="008749ED" w:rsidP="00246898">
            <w:pPr>
              <w:rPr>
                <w:rFonts w:cs="Arial"/>
                <w:szCs w:val="20"/>
              </w:rPr>
            </w:pPr>
            <w:r w:rsidRPr="00CC519F">
              <w:rPr>
                <w:rFonts w:cs="Arial"/>
                <w:szCs w:val="20"/>
              </w:rPr>
              <w:t>WeekId</w:t>
            </w:r>
          </w:p>
        </w:tc>
        <w:tc>
          <w:tcPr>
            <w:tcW w:w="1161" w:type="dxa"/>
            <w:vAlign w:val="center"/>
          </w:tcPr>
          <w:p w14:paraId="119700C6"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69056134"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0E6EE75A" w14:textId="77777777" w:rsidR="008749ED" w:rsidRPr="00CC519F" w:rsidRDefault="008749ED" w:rsidP="00246898">
            <w:pPr>
              <w:rPr>
                <w:rFonts w:cs="Arial"/>
                <w:szCs w:val="20"/>
              </w:rPr>
            </w:pPr>
          </w:p>
        </w:tc>
        <w:tc>
          <w:tcPr>
            <w:tcW w:w="2646" w:type="dxa"/>
            <w:vAlign w:val="center"/>
          </w:tcPr>
          <w:p w14:paraId="4FAE2AE8" w14:textId="77777777" w:rsidR="008749ED" w:rsidRPr="00CC519F" w:rsidRDefault="00B96226" w:rsidP="00246898">
            <w:pPr>
              <w:rPr>
                <w:rFonts w:cs="Arial"/>
                <w:szCs w:val="20"/>
              </w:rPr>
            </w:pPr>
            <w:r>
              <w:rPr>
                <w:rFonts w:cs="Arial"/>
                <w:szCs w:val="20"/>
              </w:rPr>
              <w:t>Week id of the messaged delivered in OBD</w:t>
            </w:r>
          </w:p>
        </w:tc>
      </w:tr>
    </w:tbl>
    <w:p w14:paraId="072E3B77" w14:textId="77777777" w:rsidR="008749ED" w:rsidRPr="00CC519F" w:rsidRDefault="008749ED" w:rsidP="008749ED"/>
    <w:p w14:paraId="13ABEE0B" w14:textId="77777777" w:rsidR="00075532" w:rsidRDefault="00075532" w:rsidP="00075532">
      <w:pPr>
        <w:pStyle w:val="Heading2"/>
      </w:pPr>
      <w:bookmarkStart w:id="223" w:name="_Toc411454401"/>
      <w:bookmarkStart w:id="224" w:name="_Toc408531814"/>
      <w:bookmarkStart w:id="225" w:name="_Toc409199382"/>
      <w:bookmarkStart w:id="226" w:name="_Toc409288295"/>
      <w:r>
        <w:t>Constants</w:t>
      </w:r>
      <w:bookmarkEnd w:id="223"/>
    </w:p>
    <w:p w14:paraId="45D7DD1C" w14:textId="77777777" w:rsidR="00152DDF" w:rsidRDefault="00152DDF" w:rsidP="00152DDF">
      <w:pPr>
        <w:pStyle w:val="Heading3"/>
      </w:pPr>
      <w:bookmarkStart w:id="227" w:name="_Ref410416938"/>
      <w:bookmarkStart w:id="228" w:name="_Ref410417040"/>
      <w:bookmarkStart w:id="229" w:name="_Toc411454402"/>
      <w:r>
        <w:t>OBD Status-Codes</w:t>
      </w:r>
      <w:bookmarkEnd w:id="227"/>
      <w:bookmarkEnd w:id="228"/>
      <w:bookmarkEnd w:id="229"/>
    </w:p>
    <w:p w14:paraId="054A4F18" w14:textId="77777777" w:rsidR="00152DDF" w:rsidRDefault="00152DDF" w:rsidP="00152DDF">
      <w:r>
        <w:t xml:space="preserve">Possible values of an OBD Call </w:t>
      </w:r>
    </w:p>
    <w:tbl>
      <w:tblPr>
        <w:tblW w:w="8745" w:type="dxa"/>
        <w:tblInd w:w="93" w:type="dxa"/>
        <w:tblLook w:val="04A0" w:firstRow="1" w:lastRow="0" w:firstColumn="1" w:lastColumn="0" w:noHBand="0" w:noVBand="1"/>
      </w:tblPr>
      <w:tblGrid>
        <w:gridCol w:w="1905"/>
        <w:gridCol w:w="6840"/>
      </w:tblGrid>
      <w:tr w:rsidR="00152DDF" w:rsidRPr="00A121D9" w14:paraId="33F77CA4"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0EC90FF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Values</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5276D5DE"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Description</w:t>
            </w:r>
          </w:p>
        </w:tc>
      </w:tr>
      <w:tr w:rsidR="00152DDF" w:rsidRPr="00A121D9" w14:paraId="284F7957"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7574FF"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1001</w:t>
            </w:r>
          </w:p>
        </w:tc>
        <w:tc>
          <w:tcPr>
            <w:tcW w:w="6840" w:type="dxa"/>
            <w:tcBorders>
              <w:top w:val="nil"/>
              <w:left w:val="nil"/>
              <w:bottom w:val="single" w:sz="4" w:space="0" w:color="auto"/>
              <w:right w:val="single" w:sz="4" w:space="0" w:color="auto"/>
            </w:tcBorders>
            <w:shd w:val="clear" w:color="auto" w:fill="auto"/>
            <w:noWrap/>
            <w:vAlign w:val="bottom"/>
          </w:tcPr>
          <w:p w14:paraId="0D16372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OBD_SUCCESS_CALL_CONNECTED</w:t>
            </w:r>
          </w:p>
        </w:tc>
      </w:tr>
      <w:tr w:rsidR="00152DDF" w:rsidRPr="00A121D9" w14:paraId="69708595"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0BEEB6B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2000</w:t>
            </w:r>
          </w:p>
        </w:tc>
        <w:tc>
          <w:tcPr>
            <w:tcW w:w="6840" w:type="dxa"/>
            <w:tcBorders>
              <w:top w:val="nil"/>
              <w:left w:val="nil"/>
              <w:bottom w:val="single" w:sz="4" w:space="0" w:color="auto"/>
              <w:right w:val="single" w:sz="4" w:space="0" w:color="auto"/>
            </w:tcBorders>
            <w:shd w:val="clear" w:color="auto" w:fill="auto"/>
            <w:noWrap/>
            <w:vAlign w:val="bottom"/>
          </w:tcPr>
          <w:p w14:paraId="5FE4D94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OBD_FAILED_NOATTEMPT</w:t>
            </w:r>
          </w:p>
        </w:tc>
      </w:tr>
      <w:tr w:rsidR="00152DDF" w:rsidRPr="00A121D9" w14:paraId="1C2872A6"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1CC18A96"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2001</w:t>
            </w:r>
          </w:p>
        </w:tc>
        <w:tc>
          <w:tcPr>
            <w:tcW w:w="6840" w:type="dxa"/>
            <w:tcBorders>
              <w:top w:val="nil"/>
              <w:left w:val="nil"/>
              <w:bottom w:val="single" w:sz="4" w:space="0" w:color="auto"/>
              <w:right w:val="single" w:sz="4" w:space="0" w:color="auto"/>
            </w:tcBorders>
            <w:shd w:val="clear" w:color="auto" w:fill="auto"/>
            <w:noWrap/>
            <w:vAlign w:val="bottom"/>
          </w:tcPr>
          <w:p w14:paraId="47EE4DB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OBD_FAILED_BUSY</w:t>
            </w:r>
          </w:p>
        </w:tc>
      </w:tr>
      <w:tr w:rsidR="00152DDF" w:rsidRPr="00A121D9" w14:paraId="30372319"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56C305DF"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2002</w:t>
            </w:r>
          </w:p>
        </w:tc>
        <w:tc>
          <w:tcPr>
            <w:tcW w:w="6840" w:type="dxa"/>
            <w:tcBorders>
              <w:top w:val="nil"/>
              <w:left w:val="nil"/>
              <w:bottom w:val="single" w:sz="4" w:space="0" w:color="auto"/>
              <w:right w:val="single" w:sz="4" w:space="0" w:color="auto"/>
            </w:tcBorders>
            <w:shd w:val="clear" w:color="auto" w:fill="auto"/>
            <w:noWrap/>
            <w:vAlign w:val="bottom"/>
          </w:tcPr>
          <w:p w14:paraId="12C5255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OBD_FAILED_NOANSWER</w:t>
            </w:r>
          </w:p>
        </w:tc>
      </w:tr>
      <w:tr w:rsidR="00152DDF" w:rsidRPr="00A121D9" w14:paraId="3354010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4E4A466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2003</w:t>
            </w:r>
          </w:p>
        </w:tc>
        <w:tc>
          <w:tcPr>
            <w:tcW w:w="6840" w:type="dxa"/>
            <w:tcBorders>
              <w:top w:val="nil"/>
              <w:left w:val="nil"/>
              <w:bottom w:val="single" w:sz="4" w:space="0" w:color="auto"/>
              <w:right w:val="single" w:sz="4" w:space="0" w:color="auto"/>
            </w:tcBorders>
            <w:shd w:val="clear" w:color="auto" w:fill="auto"/>
            <w:noWrap/>
            <w:vAlign w:val="bottom"/>
          </w:tcPr>
          <w:p w14:paraId="127BD2D5"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OBD_FAILED_SWITCHEDOFF</w:t>
            </w:r>
          </w:p>
        </w:tc>
      </w:tr>
      <w:tr w:rsidR="00152DDF" w:rsidRPr="00A121D9" w14:paraId="3E86115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B96175"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2004</w:t>
            </w:r>
          </w:p>
        </w:tc>
        <w:tc>
          <w:tcPr>
            <w:tcW w:w="6840" w:type="dxa"/>
            <w:tcBorders>
              <w:top w:val="nil"/>
              <w:left w:val="nil"/>
              <w:bottom w:val="single" w:sz="4" w:space="0" w:color="auto"/>
              <w:right w:val="single" w:sz="4" w:space="0" w:color="auto"/>
            </w:tcBorders>
            <w:shd w:val="clear" w:color="auto" w:fill="auto"/>
            <w:noWrap/>
            <w:vAlign w:val="bottom"/>
          </w:tcPr>
          <w:p w14:paraId="3ADCAA82"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OBD_FAILED_INVALIDNUMBER</w:t>
            </w:r>
          </w:p>
        </w:tc>
      </w:tr>
      <w:tr w:rsidR="00152DDF" w:rsidRPr="00A121D9" w14:paraId="252C2786"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5542A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2005</w:t>
            </w:r>
          </w:p>
        </w:tc>
        <w:tc>
          <w:tcPr>
            <w:tcW w:w="6840" w:type="dxa"/>
            <w:tcBorders>
              <w:top w:val="nil"/>
              <w:left w:val="nil"/>
              <w:bottom w:val="single" w:sz="4" w:space="0" w:color="auto"/>
              <w:right w:val="single" w:sz="4" w:space="0" w:color="auto"/>
            </w:tcBorders>
            <w:shd w:val="clear" w:color="auto" w:fill="auto"/>
            <w:noWrap/>
            <w:vAlign w:val="bottom"/>
          </w:tcPr>
          <w:p w14:paraId="39EBC68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OBD_FAILED_OTHERS</w:t>
            </w:r>
          </w:p>
        </w:tc>
      </w:tr>
      <w:tr w:rsidR="00152DDF" w:rsidRPr="00A121D9" w14:paraId="37550D2B"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29F50A89"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3001</w:t>
            </w:r>
          </w:p>
        </w:tc>
        <w:tc>
          <w:tcPr>
            <w:tcW w:w="6840" w:type="dxa"/>
            <w:tcBorders>
              <w:top w:val="nil"/>
              <w:left w:val="nil"/>
              <w:bottom w:val="single" w:sz="4" w:space="0" w:color="auto"/>
              <w:right w:val="single" w:sz="4" w:space="0" w:color="auto"/>
            </w:tcBorders>
            <w:shd w:val="clear" w:color="auto" w:fill="auto"/>
            <w:noWrap/>
            <w:vAlign w:val="bottom"/>
          </w:tcPr>
          <w:p w14:paraId="38A1EED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OBD_DNIS_IN_DND</w:t>
            </w:r>
          </w:p>
        </w:tc>
      </w:tr>
    </w:tbl>
    <w:p w14:paraId="54E6FAA5" w14:textId="77777777" w:rsidR="00152DDF" w:rsidRDefault="00152DDF" w:rsidP="00152DDF">
      <w:pPr>
        <w:pStyle w:val="Heading3"/>
      </w:pPr>
      <w:bookmarkStart w:id="230" w:name="_Ref410416868"/>
      <w:bookmarkStart w:id="231" w:name="_Ref410418746"/>
      <w:bookmarkStart w:id="232" w:name="_Toc411454403"/>
      <w:r>
        <w:t>File Processing Notifications</w:t>
      </w:r>
      <w:bookmarkEnd w:id="230"/>
      <w:bookmarkEnd w:id="231"/>
      <w:bookmarkEnd w:id="232"/>
    </w:p>
    <w:p w14:paraId="3C2A657B" w14:textId="77777777" w:rsidR="00152DDF" w:rsidRPr="008B550E" w:rsidRDefault="00152DDF" w:rsidP="00152DDF">
      <w:r>
        <w:t>File processing status</w:t>
      </w:r>
    </w:p>
    <w:tbl>
      <w:tblPr>
        <w:tblW w:w="8745" w:type="dxa"/>
        <w:tblInd w:w="93" w:type="dxa"/>
        <w:tblLook w:val="04A0" w:firstRow="1" w:lastRow="0" w:firstColumn="1" w:lastColumn="0" w:noHBand="0" w:noVBand="1"/>
      </w:tblPr>
      <w:tblGrid>
        <w:gridCol w:w="1905"/>
        <w:gridCol w:w="6840"/>
      </w:tblGrid>
      <w:tr w:rsidR="00152DDF" w:rsidRPr="00A121D9" w14:paraId="592C37B2"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4183FBD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Values</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7F617757"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Description</w:t>
            </w:r>
          </w:p>
        </w:tc>
      </w:tr>
      <w:tr w:rsidR="00152DDF" w:rsidRPr="00A121D9" w14:paraId="533E782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0618182"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0</w:t>
            </w:r>
          </w:p>
        </w:tc>
        <w:tc>
          <w:tcPr>
            <w:tcW w:w="6840" w:type="dxa"/>
            <w:tcBorders>
              <w:top w:val="nil"/>
              <w:left w:val="nil"/>
              <w:bottom w:val="single" w:sz="4" w:space="0" w:color="auto"/>
              <w:right w:val="single" w:sz="4" w:space="0" w:color="auto"/>
            </w:tcBorders>
            <w:shd w:val="clear" w:color="auto" w:fill="auto"/>
            <w:noWrap/>
            <w:vAlign w:val="bottom"/>
          </w:tcPr>
          <w:p w14:paraId="07B2038A" w14:textId="77777777" w:rsidR="00152DDF" w:rsidRPr="00FD561F" w:rsidRDefault="00152DDF" w:rsidP="005A748E">
            <w:pPr>
              <w:pStyle w:val="TableNormalText"/>
              <w:rPr>
                <w:rFonts w:ascii="Arial" w:hAnsi="Arial" w:cs="Arial"/>
                <w:sz w:val="20"/>
              </w:rPr>
            </w:pPr>
            <w:r>
              <w:rPr>
                <w:rFonts w:ascii="Arial" w:hAnsi="Arial" w:cs="Arial"/>
                <w:sz w:val="20"/>
              </w:rPr>
              <w:t>FILE_PROCESSED_</w:t>
            </w:r>
            <w:r w:rsidRPr="00FD561F">
              <w:rPr>
                <w:rFonts w:ascii="Arial" w:hAnsi="Arial" w:cs="Arial"/>
                <w:sz w:val="20"/>
              </w:rPr>
              <w:t>SUCCESSFULLY</w:t>
            </w:r>
          </w:p>
        </w:tc>
      </w:tr>
      <w:tr w:rsidR="00152DDF" w:rsidRPr="00A121D9" w14:paraId="6969956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E948B1F"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1</w:t>
            </w:r>
          </w:p>
        </w:tc>
        <w:tc>
          <w:tcPr>
            <w:tcW w:w="6840" w:type="dxa"/>
            <w:tcBorders>
              <w:top w:val="nil"/>
              <w:left w:val="nil"/>
              <w:bottom w:val="single" w:sz="4" w:space="0" w:color="auto"/>
              <w:right w:val="single" w:sz="4" w:space="0" w:color="auto"/>
            </w:tcBorders>
            <w:shd w:val="clear" w:color="auto" w:fill="auto"/>
            <w:noWrap/>
            <w:vAlign w:val="bottom"/>
          </w:tcPr>
          <w:p w14:paraId="43A9F004" w14:textId="77777777" w:rsidR="00152DDF" w:rsidRPr="00FD561F" w:rsidRDefault="00152DDF" w:rsidP="005A748E">
            <w:pPr>
              <w:pStyle w:val="TableNormalText"/>
              <w:rPr>
                <w:rFonts w:ascii="Arial" w:hAnsi="Arial" w:cs="Arial"/>
                <w:sz w:val="20"/>
              </w:rPr>
            </w:pPr>
            <w:r w:rsidRPr="00FD561F">
              <w:rPr>
                <w:rFonts w:ascii="Arial" w:hAnsi="Arial" w:cs="Arial"/>
                <w:sz w:val="20"/>
              </w:rPr>
              <w:t>FILE_NOT_ACCESSIBLE</w:t>
            </w:r>
          </w:p>
        </w:tc>
      </w:tr>
      <w:tr w:rsidR="00152DDF" w:rsidRPr="00A121D9" w14:paraId="257B0E8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2967DD9"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2</w:t>
            </w:r>
          </w:p>
        </w:tc>
        <w:tc>
          <w:tcPr>
            <w:tcW w:w="6840" w:type="dxa"/>
            <w:tcBorders>
              <w:top w:val="nil"/>
              <w:left w:val="nil"/>
              <w:bottom w:val="single" w:sz="4" w:space="0" w:color="auto"/>
              <w:right w:val="single" w:sz="4" w:space="0" w:color="auto"/>
            </w:tcBorders>
            <w:shd w:val="clear" w:color="auto" w:fill="auto"/>
            <w:noWrap/>
            <w:vAlign w:val="bottom"/>
          </w:tcPr>
          <w:p w14:paraId="32669BFD" w14:textId="77777777" w:rsidR="00152DDF" w:rsidRPr="00FD561F" w:rsidRDefault="00152DDF" w:rsidP="005A748E">
            <w:pPr>
              <w:pStyle w:val="TableNormalText"/>
              <w:rPr>
                <w:rFonts w:ascii="Arial" w:hAnsi="Arial" w:cs="Arial"/>
                <w:sz w:val="20"/>
              </w:rPr>
            </w:pPr>
            <w:r>
              <w:rPr>
                <w:rFonts w:ascii="Arial" w:hAnsi="Arial" w:cs="Arial"/>
                <w:sz w:val="20"/>
              </w:rPr>
              <w:t>FILE_</w:t>
            </w:r>
            <w:r w:rsidRPr="00FD561F">
              <w:rPr>
                <w:rFonts w:ascii="Arial" w:hAnsi="Arial" w:cs="Arial"/>
                <w:sz w:val="20"/>
              </w:rPr>
              <w:t>CHECKSUM_ERROR</w:t>
            </w:r>
          </w:p>
        </w:tc>
      </w:tr>
      <w:tr w:rsidR="00152DDF" w:rsidRPr="00A121D9" w14:paraId="73C90E11"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7CEA28A9" w14:textId="77777777" w:rsidR="00152DDF" w:rsidRPr="00FD561F" w:rsidRDefault="00152DDF" w:rsidP="005A748E">
            <w:pPr>
              <w:pStyle w:val="TableNormalText"/>
              <w:rPr>
                <w:rFonts w:ascii="Arial" w:hAnsi="Arial" w:cs="Arial"/>
                <w:sz w:val="20"/>
              </w:rPr>
            </w:pPr>
            <w:r>
              <w:rPr>
                <w:rFonts w:ascii="Arial" w:hAnsi="Arial" w:cs="Arial"/>
                <w:sz w:val="20"/>
              </w:rPr>
              <w:t>8003</w:t>
            </w:r>
          </w:p>
        </w:tc>
        <w:tc>
          <w:tcPr>
            <w:tcW w:w="6840" w:type="dxa"/>
            <w:tcBorders>
              <w:top w:val="nil"/>
              <w:left w:val="nil"/>
              <w:bottom w:val="single" w:sz="4" w:space="0" w:color="auto"/>
              <w:right w:val="single" w:sz="4" w:space="0" w:color="auto"/>
            </w:tcBorders>
            <w:shd w:val="clear" w:color="auto" w:fill="auto"/>
            <w:noWrap/>
            <w:vAlign w:val="bottom"/>
          </w:tcPr>
          <w:p w14:paraId="3E26DBBF" w14:textId="77777777" w:rsidR="00152DDF" w:rsidRPr="00FD561F" w:rsidRDefault="00152DDF" w:rsidP="005A748E">
            <w:pPr>
              <w:pStyle w:val="TableNormalText"/>
              <w:rPr>
                <w:rFonts w:ascii="Arial" w:hAnsi="Arial" w:cs="Arial"/>
                <w:sz w:val="20"/>
              </w:rPr>
            </w:pPr>
            <w:r w:rsidRPr="00425E1D">
              <w:rPr>
                <w:rFonts w:ascii="Arial" w:hAnsi="Arial" w:cs="Arial"/>
                <w:sz w:val="20"/>
              </w:rPr>
              <w:t>FILE_RECORDSCOUNT_ERROR</w:t>
            </w:r>
          </w:p>
        </w:tc>
      </w:tr>
      <w:tr w:rsidR="00152DDF" w:rsidRPr="00A121D9" w14:paraId="2896248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032DA0A9" w14:textId="77777777" w:rsidR="00152DDF" w:rsidRPr="00FD561F" w:rsidRDefault="00152DDF" w:rsidP="005A748E">
            <w:pPr>
              <w:pStyle w:val="TableNormalText"/>
              <w:rPr>
                <w:rFonts w:ascii="Arial" w:hAnsi="Arial" w:cs="Arial"/>
                <w:sz w:val="20"/>
              </w:rPr>
            </w:pPr>
            <w:r>
              <w:rPr>
                <w:rFonts w:ascii="Arial" w:hAnsi="Arial" w:cs="Arial"/>
                <w:sz w:val="20"/>
              </w:rPr>
              <w:t>8004</w:t>
            </w:r>
          </w:p>
        </w:tc>
        <w:tc>
          <w:tcPr>
            <w:tcW w:w="6840" w:type="dxa"/>
            <w:tcBorders>
              <w:top w:val="nil"/>
              <w:left w:val="nil"/>
              <w:bottom w:val="single" w:sz="4" w:space="0" w:color="auto"/>
              <w:right w:val="single" w:sz="4" w:space="0" w:color="auto"/>
            </w:tcBorders>
            <w:shd w:val="clear" w:color="auto" w:fill="auto"/>
            <w:noWrap/>
            <w:vAlign w:val="bottom"/>
          </w:tcPr>
          <w:p w14:paraId="087917E3" w14:textId="77777777" w:rsidR="00152DDF" w:rsidRPr="00FD561F" w:rsidRDefault="00152DDF" w:rsidP="005A748E">
            <w:pPr>
              <w:pStyle w:val="TableNormalText"/>
              <w:rPr>
                <w:rFonts w:ascii="Arial" w:hAnsi="Arial" w:cs="Arial"/>
                <w:sz w:val="20"/>
              </w:rPr>
            </w:pPr>
            <w:r>
              <w:rPr>
                <w:rFonts w:ascii="Arial" w:hAnsi="Arial" w:cs="Arial"/>
                <w:sz w:val="20"/>
              </w:rPr>
              <w:t>FILE_OUTSIDE_SOCIALHOURS</w:t>
            </w:r>
          </w:p>
        </w:tc>
      </w:tr>
      <w:tr w:rsidR="00152DDF" w:rsidRPr="00A121D9" w14:paraId="00410D25"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230511D4" w14:textId="77777777" w:rsidR="00152DDF" w:rsidRPr="00FD561F" w:rsidRDefault="00152DDF" w:rsidP="005A748E">
            <w:pPr>
              <w:pStyle w:val="TableNormalText"/>
              <w:rPr>
                <w:rFonts w:ascii="Arial" w:hAnsi="Arial" w:cs="Arial"/>
                <w:sz w:val="20"/>
              </w:rPr>
            </w:pPr>
            <w:r>
              <w:rPr>
                <w:rFonts w:ascii="Arial" w:hAnsi="Arial" w:cs="Arial"/>
                <w:sz w:val="20"/>
              </w:rPr>
              <w:t>8005</w:t>
            </w:r>
          </w:p>
        </w:tc>
        <w:tc>
          <w:tcPr>
            <w:tcW w:w="6840" w:type="dxa"/>
            <w:tcBorders>
              <w:top w:val="nil"/>
              <w:left w:val="nil"/>
              <w:bottom w:val="single" w:sz="4" w:space="0" w:color="auto"/>
              <w:right w:val="single" w:sz="4" w:space="0" w:color="auto"/>
            </w:tcBorders>
            <w:shd w:val="clear" w:color="auto" w:fill="auto"/>
            <w:noWrap/>
            <w:vAlign w:val="bottom"/>
          </w:tcPr>
          <w:p w14:paraId="1489A9BA" w14:textId="77777777" w:rsidR="00152DDF" w:rsidRPr="00FD561F" w:rsidRDefault="00152DDF" w:rsidP="005A748E">
            <w:pPr>
              <w:pStyle w:val="TableNormalText"/>
              <w:rPr>
                <w:rFonts w:ascii="Arial" w:hAnsi="Arial" w:cs="Arial"/>
                <w:sz w:val="20"/>
              </w:rPr>
            </w:pPr>
            <w:r w:rsidRPr="00FD561F">
              <w:rPr>
                <w:rFonts w:ascii="Arial" w:hAnsi="Arial" w:cs="Arial"/>
                <w:sz w:val="20"/>
              </w:rPr>
              <w:t>FILE_</w:t>
            </w:r>
            <w:r>
              <w:rPr>
                <w:rFonts w:ascii="Arial" w:hAnsi="Arial" w:cs="Arial"/>
                <w:sz w:val="20"/>
              </w:rPr>
              <w:t>ERROR_IN_FILE_</w:t>
            </w:r>
            <w:r w:rsidRPr="00FD561F">
              <w:rPr>
                <w:rFonts w:ascii="Arial" w:hAnsi="Arial" w:cs="Arial"/>
                <w:sz w:val="20"/>
              </w:rPr>
              <w:t>FORMAT</w:t>
            </w:r>
          </w:p>
        </w:tc>
      </w:tr>
    </w:tbl>
    <w:p w14:paraId="5AA1E1A0" w14:textId="77777777" w:rsidR="00075532" w:rsidRPr="00075532" w:rsidRDefault="00075532" w:rsidP="00075532"/>
    <w:p w14:paraId="0F599A86" w14:textId="77777777" w:rsidR="00163F81" w:rsidRDefault="00163F81" w:rsidP="00163F81">
      <w:pPr>
        <w:pStyle w:val="Heading1"/>
      </w:pPr>
      <w:bookmarkStart w:id="233" w:name="_Toc411454404"/>
      <w:r>
        <w:t xml:space="preserve">Common </w:t>
      </w:r>
      <w:bookmarkEnd w:id="224"/>
      <w:bookmarkEnd w:id="225"/>
      <w:bookmarkEnd w:id="226"/>
      <w:r>
        <w:t>Constants</w:t>
      </w:r>
      <w:bookmarkEnd w:id="233"/>
    </w:p>
    <w:p w14:paraId="7B89B342" w14:textId="77777777" w:rsidR="00163F81" w:rsidRDefault="00152DDF" w:rsidP="00163F81">
      <w:pPr>
        <w:pStyle w:val="Heading2"/>
      </w:pPr>
      <w:bookmarkStart w:id="234" w:name="_Ref410155991"/>
      <w:bookmarkStart w:id="235" w:name="_Toc411454405"/>
      <w:r>
        <w:t>C</w:t>
      </w:r>
      <w:r w:rsidR="00163F81">
        <w:t>all</w:t>
      </w:r>
      <w:r>
        <w:t xml:space="preserve"> </w:t>
      </w:r>
      <w:r w:rsidR="00163F81">
        <w:t>Disconnect</w:t>
      </w:r>
      <w:r>
        <w:t xml:space="preserve"> </w:t>
      </w:r>
      <w:r w:rsidR="00163F81">
        <w:t>Reason</w:t>
      </w:r>
      <w:bookmarkEnd w:id="234"/>
      <w:bookmarkEnd w:id="235"/>
    </w:p>
    <w:p w14:paraId="6CAEEE19" w14:textId="77777777" w:rsidR="00163F81" w:rsidRPr="009E4607" w:rsidRDefault="00163F81" w:rsidP="00163F81"/>
    <w:tbl>
      <w:tblPr>
        <w:tblStyle w:val="TableGrid"/>
        <w:tblW w:w="2230" w:type="pct"/>
        <w:tblLayout w:type="fixed"/>
        <w:tblLook w:val="04A0" w:firstRow="1" w:lastRow="0" w:firstColumn="1" w:lastColumn="0" w:noHBand="0" w:noVBand="1"/>
      </w:tblPr>
      <w:tblGrid>
        <w:gridCol w:w="2722"/>
        <w:gridCol w:w="1076"/>
      </w:tblGrid>
      <w:tr w:rsidR="00163F81" w:rsidRPr="00FF4865" w14:paraId="796DAF0E" w14:textId="77777777" w:rsidTr="00FE78D0">
        <w:trPr>
          <w:trHeight w:val="244"/>
        </w:trPr>
        <w:tc>
          <w:tcPr>
            <w:tcW w:w="3583" w:type="pct"/>
            <w:shd w:val="clear" w:color="auto" w:fill="D9D9D9" w:themeFill="background1" w:themeFillShade="D9"/>
          </w:tcPr>
          <w:p w14:paraId="0DF1307E" w14:textId="77777777" w:rsidR="00163F81" w:rsidRPr="00FF4865" w:rsidRDefault="00163F81" w:rsidP="00FE78D0">
            <w:pPr>
              <w:jc w:val="both"/>
              <w:rPr>
                <w:szCs w:val="20"/>
              </w:rPr>
            </w:pPr>
            <w:r w:rsidRPr="00FF4865">
              <w:rPr>
                <w:szCs w:val="20"/>
              </w:rPr>
              <w:t>Disconnect Reason</w:t>
            </w:r>
          </w:p>
        </w:tc>
        <w:tc>
          <w:tcPr>
            <w:tcW w:w="1417" w:type="pct"/>
            <w:shd w:val="clear" w:color="auto" w:fill="D9D9D9" w:themeFill="background1" w:themeFillShade="D9"/>
          </w:tcPr>
          <w:p w14:paraId="78DE0B8A" w14:textId="77777777" w:rsidR="00163F81" w:rsidRPr="00FF4865" w:rsidRDefault="00163F81" w:rsidP="00FE78D0">
            <w:pPr>
              <w:jc w:val="both"/>
              <w:rPr>
                <w:szCs w:val="20"/>
              </w:rPr>
            </w:pPr>
            <w:r w:rsidRPr="00FF4865">
              <w:rPr>
                <w:szCs w:val="20"/>
              </w:rPr>
              <w:t>Value</w:t>
            </w:r>
          </w:p>
        </w:tc>
      </w:tr>
      <w:tr w:rsidR="00163F81" w:rsidRPr="00FF4865" w14:paraId="7309B6AB" w14:textId="77777777" w:rsidTr="00FE78D0">
        <w:trPr>
          <w:trHeight w:val="244"/>
        </w:trPr>
        <w:tc>
          <w:tcPr>
            <w:tcW w:w="3583" w:type="pct"/>
          </w:tcPr>
          <w:p w14:paraId="7FE1AB16" w14:textId="77777777" w:rsidR="00163F81" w:rsidRPr="00FF4865" w:rsidRDefault="00163F81" w:rsidP="00FE78D0">
            <w:pPr>
              <w:tabs>
                <w:tab w:val="left" w:pos="1114"/>
              </w:tabs>
              <w:ind w:left="360" w:hanging="360"/>
              <w:jc w:val="both"/>
              <w:rPr>
                <w:rFonts w:cs="Arial"/>
                <w:szCs w:val="20"/>
              </w:rPr>
            </w:pPr>
            <w:r w:rsidRPr="00FF4865">
              <w:rPr>
                <w:rFonts w:cs="Arial"/>
                <w:szCs w:val="20"/>
              </w:rPr>
              <w:t>Normal Drop</w:t>
            </w:r>
          </w:p>
        </w:tc>
        <w:tc>
          <w:tcPr>
            <w:tcW w:w="1417" w:type="pct"/>
          </w:tcPr>
          <w:p w14:paraId="0F6D66B4" w14:textId="77777777" w:rsidR="00163F81" w:rsidRPr="00FF4865" w:rsidRDefault="00163F81" w:rsidP="00FE78D0">
            <w:pPr>
              <w:jc w:val="both"/>
              <w:rPr>
                <w:szCs w:val="20"/>
              </w:rPr>
            </w:pPr>
            <w:r w:rsidRPr="00FF4865">
              <w:rPr>
                <w:szCs w:val="20"/>
              </w:rPr>
              <w:t>1</w:t>
            </w:r>
          </w:p>
        </w:tc>
      </w:tr>
      <w:tr w:rsidR="00163F81" w:rsidRPr="00FF4865" w14:paraId="63A98652" w14:textId="77777777" w:rsidTr="00FE78D0">
        <w:trPr>
          <w:trHeight w:val="244"/>
        </w:trPr>
        <w:tc>
          <w:tcPr>
            <w:tcW w:w="3583" w:type="pct"/>
          </w:tcPr>
          <w:p w14:paraId="56B1AF90" w14:textId="77777777" w:rsidR="00163F81" w:rsidRPr="00FF4865" w:rsidRDefault="00163F81" w:rsidP="00FE78D0">
            <w:pPr>
              <w:tabs>
                <w:tab w:val="left" w:pos="1114"/>
              </w:tabs>
              <w:ind w:left="360" w:hanging="360"/>
              <w:jc w:val="both"/>
              <w:rPr>
                <w:rFonts w:cs="Arial"/>
                <w:szCs w:val="20"/>
              </w:rPr>
            </w:pPr>
            <w:r w:rsidRPr="00FF4865">
              <w:rPr>
                <w:rFonts w:cs="Arial"/>
                <w:szCs w:val="20"/>
              </w:rPr>
              <w:t>VXML Runtime e</w:t>
            </w:r>
            <w:r>
              <w:rPr>
                <w:rFonts w:cs="Arial"/>
                <w:szCs w:val="20"/>
              </w:rPr>
              <w:t>xception</w:t>
            </w:r>
          </w:p>
        </w:tc>
        <w:tc>
          <w:tcPr>
            <w:tcW w:w="1417" w:type="pct"/>
          </w:tcPr>
          <w:p w14:paraId="79A90173" w14:textId="77777777" w:rsidR="00163F81" w:rsidRPr="00FF4865" w:rsidRDefault="00163F81" w:rsidP="00FE78D0">
            <w:pPr>
              <w:jc w:val="both"/>
              <w:rPr>
                <w:szCs w:val="20"/>
              </w:rPr>
            </w:pPr>
            <w:r w:rsidRPr="00FF4865">
              <w:rPr>
                <w:szCs w:val="20"/>
              </w:rPr>
              <w:t>2</w:t>
            </w:r>
          </w:p>
        </w:tc>
      </w:tr>
      <w:tr w:rsidR="00163F81" w:rsidRPr="00FF4865" w14:paraId="4A3521F2" w14:textId="77777777" w:rsidTr="00FE78D0">
        <w:trPr>
          <w:trHeight w:val="244"/>
        </w:trPr>
        <w:tc>
          <w:tcPr>
            <w:tcW w:w="3583" w:type="pct"/>
          </w:tcPr>
          <w:p w14:paraId="7992E734" w14:textId="77777777" w:rsidR="00163F81" w:rsidRPr="00FF4865" w:rsidRDefault="00163F81" w:rsidP="00FE78D0">
            <w:pPr>
              <w:tabs>
                <w:tab w:val="left" w:pos="1114"/>
              </w:tabs>
              <w:ind w:left="360" w:hanging="360"/>
              <w:jc w:val="both"/>
              <w:rPr>
                <w:rFonts w:cs="Arial"/>
                <w:szCs w:val="20"/>
              </w:rPr>
            </w:pPr>
            <w:r>
              <w:rPr>
                <w:rFonts w:cs="Arial"/>
                <w:szCs w:val="20"/>
              </w:rPr>
              <w:t>Content Not found</w:t>
            </w:r>
          </w:p>
        </w:tc>
        <w:tc>
          <w:tcPr>
            <w:tcW w:w="1417" w:type="pct"/>
          </w:tcPr>
          <w:p w14:paraId="13BCB9EB" w14:textId="77777777" w:rsidR="00163F81" w:rsidRPr="00FF4865" w:rsidRDefault="00163F81" w:rsidP="00FE78D0">
            <w:pPr>
              <w:jc w:val="both"/>
              <w:rPr>
                <w:szCs w:val="20"/>
              </w:rPr>
            </w:pPr>
            <w:r w:rsidRPr="00FF4865">
              <w:rPr>
                <w:szCs w:val="20"/>
              </w:rPr>
              <w:t>3</w:t>
            </w:r>
          </w:p>
        </w:tc>
      </w:tr>
      <w:tr w:rsidR="00163F81" w:rsidRPr="00FF4865" w14:paraId="124C2898" w14:textId="77777777" w:rsidTr="00FE78D0">
        <w:trPr>
          <w:trHeight w:val="244"/>
        </w:trPr>
        <w:tc>
          <w:tcPr>
            <w:tcW w:w="3583" w:type="pct"/>
          </w:tcPr>
          <w:p w14:paraId="736415E1" w14:textId="77777777" w:rsidR="00163F81" w:rsidRPr="00FF4865" w:rsidRDefault="00163F81" w:rsidP="00FE78D0">
            <w:pPr>
              <w:tabs>
                <w:tab w:val="left" w:pos="1114"/>
              </w:tabs>
              <w:ind w:left="360" w:hanging="360"/>
              <w:jc w:val="both"/>
              <w:rPr>
                <w:rFonts w:cs="Arial"/>
                <w:szCs w:val="20"/>
              </w:rPr>
            </w:pPr>
            <w:r>
              <w:rPr>
                <w:rFonts w:cs="Arial"/>
                <w:szCs w:val="20"/>
              </w:rPr>
              <w:t>Usage Cap exceeded</w:t>
            </w:r>
          </w:p>
        </w:tc>
        <w:tc>
          <w:tcPr>
            <w:tcW w:w="1417" w:type="pct"/>
          </w:tcPr>
          <w:p w14:paraId="61A85831" w14:textId="77777777" w:rsidR="00163F81" w:rsidRPr="00FF4865" w:rsidRDefault="00163F81" w:rsidP="00FE78D0">
            <w:pPr>
              <w:jc w:val="both"/>
              <w:rPr>
                <w:szCs w:val="20"/>
              </w:rPr>
            </w:pPr>
            <w:r w:rsidRPr="00FF4865">
              <w:rPr>
                <w:szCs w:val="20"/>
              </w:rPr>
              <w:t>4</w:t>
            </w:r>
          </w:p>
        </w:tc>
      </w:tr>
      <w:tr w:rsidR="00163F81" w:rsidRPr="00FF4865" w14:paraId="0631C8F8" w14:textId="77777777" w:rsidTr="00FE78D0">
        <w:trPr>
          <w:trHeight w:val="244"/>
        </w:trPr>
        <w:tc>
          <w:tcPr>
            <w:tcW w:w="3583" w:type="pct"/>
          </w:tcPr>
          <w:p w14:paraId="0EBE0C10" w14:textId="77777777" w:rsidR="00163F81" w:rsidRPr="00FF4865" w:rsidRDefault="00163F81" w:rsidP="00FE78D0">
            <w:pPr>
              <w:tabs>
                <w:tab w:val="left" w:pos="1114"/>
              </w:tabs>
              <w:jc w:val="both"/>
              <w:rPr>
                <w:rFonts w:cs="Arial"/>
                <w:szCs w:val="20"/>
              </w:rPr>
            </w:pPr>
            <w:r w:rsidRPr="00FF4865">
              <w:rPr>
                <w:rFonts w:cs="Arial"/>
                <w:szCs w:val="20"/>
              </w:rPr>
              <w:t>Error in the API</w:t>
            </w:r>
          </w:p>
        </w:tc>
        <w:tc>
          <w:tcPr>
            <w:tcW w:w="1417" w:type="pct"/>
          </w:tcPr>
          <w:p w14:paraId="2BE1882C" w14:textId="77777777" w:rsidR="00163F81" w:rsidRPr="00FF4865" w:rsidRDefault="00163F81" w:rsidP="00FE78D0">
            <w:pPr>
              <w:jc w:val="both"/>
              <w:rPr>
                <w:szCs w:val="20"/>
              </w:rPr>
            </w:pPr>
            <w:r w:rsidRPr="00FF4865">
              <w:rPr>
                <w:szCs w:val="20"/>
              </w:rPr>
              <w:t>5</w:t>
            </w:r>
          </w:p>
        </w:tc>
      </w:tr>
      <w:tr w:rsidR="00163F81" w:rsidRPr="00FF4865" w14:paraId="6E29D719" w14:textId="77777777" w:rsidTr="00FE78D0">
        <w:trPr>
          <w:trHeight w:val="244"/>
        </w:trPr>
        <w:tc>
          <w:tcPr>
            <w:tcW w:w="3583" w:type="pct"/>
          </w:tcPr>
          <w:p w14:paraId="3EF7826C" w14:textId="77777777" w:rsidR="00163F81" w:rsidRPr="00FF4865" w:rsidRDefault="00163F81" w:rsidP="00FE78D0">
            <w:pPr>
              <w:tabs>
                <w:tab w:val="left" w:pos="1114"/>
              </w:tabs>
              <w:jc w:val="both"/>
              <w:rPr>
                <w:rFonts w:cs="Arial"/>
                <w:szCs w:val="20"/>
              </w:rPr>
            </w:pPr>
            <w:r w:rsidRPr="00FF4865">
              <w:rPr>
                <w:rFonts w:cs="Arial"/>
                <w:szCs w:val="20"/>
              </w:rPr>
              <w:t>System Error</w:t>
            </w:r>
          </w:p>
        </w:tc>
        <w:tc>
          <w:tcPr>
            <w:tcW w:w="1417" w:type="pct"/>
          </w:tcPr>
          <w:p w14:paraId="38534925" w14:textId="77777777" w:rsidR="00163F81" w:rsidRPr="00FF4865" w:rsidRDefault="00163F81" w:rsidP="00FE78D0">
            <w:pPr>
              <w:jc w:val="both"/>
              <w:rPr>
                <w:szCs w:val="20"/>
              </w:rPr>
            </w:pPr>
            <w:r w:rsidRPr="00FF4865">
              <w:rPr>
                <w:szCs w:val="20"/>
              </w:rPr>
              <w:t>6</w:t>
            </w:r>
          </w:p>
        </w:tc>
      </w:tr>
    </w:tbl>
    <w:p w14:paraId="562DBEEF" w14:textId="77777777" w:rsidR="009120A6" w:rsidRDefault="009120A6" w:rsidP="009120A6">
      <w:pPr>
        <w:pStyle w:val="Heading2"/>
      </w:pPr>
      <w:bookmarkStart w:id="236" w:name="_Ref410406872"/>
      <w:bookmarkStart w:id="237" w:name="_Toc411454406"/>
      <w:bookmarkEnd w:id="46"/>
      <w:bookmarkEnd w:id="47"/>
      <w:r>
        <w:t>Call Status</w:t>
      </w:r>
      <w:bookmarkEnd w:id="236"/>
      <w:bookmarkEnd w:id="237"/>
    </w:p>
    <w:p w14:paraId="3402C38C" w14:textId="77777777" w:rsidR="009120A6" w:rsidRDefault="009120A6" w:rsidP="009120A6"/>
    <w:p w14:paraId="69149AD6" w14:textId="77777777" w:rsidR="001C632D" w:rsidRPr="006F32D1" w:rsidRDefault="009120A6" w:rsidP="009120A6">
      <w:r>
        <w:t>Possible values of an OBD Request</w:t>
      </w:r>
    </w:p>
    <w:tbl>
      <w:tblPr>
        <w:tblStyle w:val="TableGrid"/>
        <w:tblW w:w="2388" w:type="pct"/>
        <w:tblLayout w:type="fixed"/>
        <w:tblLook w:val="04A0" w:firstRow="1" w:lastRow="0" w:firstColumn="1" w:lastColumn="0" w:noHBand="0" w:noVBand="1"/>
      </w:tblPr>
      <w:tblGrid>
        <w:gridCol w:w="2722"/>
        <w:gridCol w:w="1345"/>
      </w:tblGrid>
      <w:tr w:rsidR="009120A6" w:rsidRPr="00FF4865" w14:paraId="0C2EF07A" w14:textId="77777777" w:rsidTr="00152DDF">
        <w:trPr>
          <w:trHeight w:val="244"/>
        </w:trPr>
        <w:tc>
          <w:tcPr>
            <w:tcW w:w="3346" w:type="pct"/>
            <w:shd w:val="clear" w:color="auto" w:fill="D9D9D9" w:themeFill="background1" w:themeFillShade="D9"/>
            <w:vAlign w:val="bottom"/>
          </w:tcPr>
          <w:p w14:paraId="568500CC" w14:textId="77777777" w:rsidR="009120A6" w:rsidRPr="00FF4865" w:rsidRDefault="009120A6" w:rsidP="00246898">
            <w:pPr>
              <w:jc w:val="both"/>
              <w:rPr>
                <w:szCs w:val="20"/>
              </w:rPr>
            </w:pPr>
            <w:r>
              <w:rPr>
                <w:rFonts w:eastAsia="Times New Roman" w:cs="Arial"/>
                <w:b/>
                <w:szCs w:val="20"/>
              </w:rPr>
              <w:t>Status</w:t>
            </w:r>
          </w:p>
        </w:tc>
        <w:tc>
          <w:tcPr>
            <w:tcW w:w="1653" w:type="pct"/>
            <w:shd w:val="clear" w:color="auto" w:fill="D9D9D9" w:themeFill="background1" w:themeFillShade="D9"/>
            <w:vAlign w:val="bottom"/>
          </w:tcPr>
          <w:p w14:paraId="477C7204" w14:textId="77777777" w:rsidR="009120A6" w:rsidRPr="00FF4865" w:rsidRDefault="009120A6" w:rsidP="00246898">
            <w:pPr>
              <w:jc w:val="both"/>
              <w:rPr>
                <w:szCs w:val="20"/>
              </w:rPr>
            </w:pPr>
            <w:r>
              <w:rPr>
                <w:rFonts w:eastAsia="Times New Roman" w:cs="Arial"/>
                <w:b/>
                <w:szCs w:val="20"/>
              </w:rPr>
              <w:t>Description</w:t>
            </w:r>
          </w:p>
        </w:tc>
      </w:tr>
      <w:tr w:rsidR="001C632D" w:rsidRPr="00FF4865" w14:paraId="651B5A0C" w14:textId="77777777" w:rsidTr="00152DDF">
        <w:trPr>
          <w:trHeight w:val="244"/>
        </w:trPr>
        <w:tc>
          <w:tcPr>
            <w:tcW w:w="3346" w:type="pct"/>
          </w:tcPr>
          <w:p w14:paraId="7FCC36CF" w14:textId="77777777" w:rsidR="001C632D" w:rsidRPr="00FF4865" w:rsidRDefault="001C632D" w:rsidP="00246898">
            <w:pPr>
              <w:tabs>
                <w:tab w:val="left" w:pos="1114"/>
              </w:tabs>
              <w:ind w:left="360" w:hanging="360"/>
              <w:jc w:val="both"/>
              <w:rPr>
                <w:rFonts w:cs="Arial"/>
                <w:szCs w:val="20"/>
              </w:rPr>
            </w:pPr>
            <w:r>
              <w:rPr>
                <w:rFonts w:cs="Arial"/>
                <w:szCs w:val="20"/>
              </w:rPr>
              <w:t>Success</w:t>
            </w:r>
          </w:p>
        </w:tc>
        <w:tc>
          <w:tcPr>
            <w:tcW w:w="1654" w:type="pct"/>
          </w:tcPr>
          <w:p w14:paraId="585F8FC5" w14:textId="77777777" w:rsidR="001C632D" w:rsidRPr="00FF4865" w:rsidRDefault="001C632D" w:rsidP="00246898">
            <w:pPr>
              <w:jc w:val="both"/>
              <w:rPr>
                <w:szCs w:val="20"/>
              </w:rPr>
            </w:pPr>
            <w:r w:rsidRPr="00FF4865">
              <w:rPr>
                <w:szCs w:val="20"/>
              </w:rPr>
              <w:t>1</w:t>
            </w:r>
          </w:p>
        </w:tc>
      </w:tr>
      <w:tr w:rsidR="001C632D" w:rsidRPr="00FF4865" w14:paraId="44370C50" w14:textId="77777777" w:rsidTr="00152DDF">
        <w:trPr>
          <w:trHeight w:val="244"/>
        </w:trPr>
        <w:tc>
          <w:tcPr>
            <w:tcW w:w="3346" w:type="pct"/>
          </w:tcPr>
          <w:p w14:paraId="655A6443" w14:textId="77777777" w:rsidR="001C632D" w:rsidRPr="00FF4865" w:rsidRDefault="001C632D" w:rsidP="00246898">
            <w:pPr>
              <w:tabs>
                <w:tab w:val="left" w:pos="1114"/>
              </w:tabs>
              <w:ind w:left="360" w:hanging="360"/>
              <w:jc w:val="both"/>
              <w:rPr>
                <w:rFonts w:cs="Arial"/>
                <w:szCs w:val="20"/>
              </w:rPr>
            </w:pPr>
            <w:r>
              <w:rPr>
                <w:rFonts w:cs="Arial"/>
                <w:szCs w:val="20"/>
              </w:rPr>
              <w:t>Failed</w:t>
            </w:r>
          </w:p>
        </w:tc>
        <w:tc>
          <w:tcPr>
            <w:tcW w:w="1654" w:type="pct"/>
          </w:tcPr>
          <w:p w14:paraId="57C53960" w14:textId="77777777" w:rsidR="001C632D" w:rsidRPr="00FF4865" w:rsidRDefault="001C632D" w:rsidP="00246898">
            <w:pPr>
              <w:jc w:val="both"/>
              <w:rPr>
                <w:szCs w:val="20"/>
              </w:rPr>
            </w:pPr>
            <w:r w:rsidRPr="00FF4865">
              <w:rPr>
                <w:szCs w:val="20"/>
              </w:rPr>
              <w:t>2</w:t>
            </w:r>
          </w:p>
        </w:tc>
      </w:tr>
      <w:tr w:rsidR="001C632D" w:rsidRPr="00FF4865" w14:paraId="78BF2427" w14:textId="77777777" w:rsidTr="00152DDF">
        <w:trPr>
          <w:trHeight w:val="244"/>
        </w:trPr>
        <w:tc>
          <w:tcPr>
            <w:tcW w:w="3346" w:type="pct"/>
          </w:tcPr>
          <w:p w14:paraId="0EE03D3F" w14:textId="77777777" w:rsidR="001C632D" w:rsidRPr="00FF4865" w:rsidRDefault="001C632D" w:rsidP="00246898">
            <w:pPr>
              <w:tabs>
                <w:tab w:val="left" w:pos="1114"/>
              </w:tabs>
              <w:ind w:left="360" w:hanging="360"/>
              <w:jc w:val="both"/>
              <w:rPr>
                <w:rFonts w:cs="Arial"/>
                <w:szCs w:val="20"/>
              </w:rPr>
            </w:pPr>
            <w:r>
              <w:rPr>
                <w:rFonts w:cs="Arial"/>
                <w:szCs w:val="20"/>
              </w:rPr>
              <w:t>Rejected</w:t>
            </w:r>
          </w:p>
        </w:tc>
        <w:tc>
          <w:tcPr>
            <w:tcW w:w="1654" w:type="pct"/>
          </w:tcPr>
          <w:p w14:paraId="4B9A47BE" w14:textId="77777777" w:rsidR="001C632D" w:rsidRPr="00FF4865" w:rsidRDefault="001C632D" w:rsidP="00246898">
            <w:pPr>
              <w:jc w:val="both"/>
              <w:rPr>
                <w:szCs w:val="20"/>
              </w:rPr>
            </w:pPr>
            <w:r w:rsidRPr="00FF4865">
              <w:rPr>
                <w:szCs w:val="20"/>
              </w:rPr>
              <w:t>3</w:t>
            </w:r>
          </w:p>
        </w:tc>
      </w:tr>
    </w:tbl>
    <w:p w14:paraId="57DAEE18" w14:textId="77777777" w:rsidR="001C632D" w:rsidRDefault="001C632D" w:rsidP="001C632D">
      <w:pPr>
        <w:rPr>
          <w:rFonts w:asciiTheme="majorHAnsi" w:eastAsiaTheme="majorEastAsia" w:hAnsiTheme="majorHAnsi" w:cstheme="majorBidi"/>
          <w:b/>
          <w:bCs/>
          <w:color w:val="345A8A" w:themeColor="accent1" w:themeShade="B5"/>
          <w:sz w:val="32"/>
          <w:szCs w:val="32"/>
        </w:rPr>
      </w:pPr>
    </w:p>
    <w:p w14:paraId="04ECE75D" w14:textId="77777777" w:rsidR="009120A6" w:rsidRPr="008B550E" w:rsidRDefault="009120A6" w:rsidP="009120A6"/>
    <w:p w14:paraId="0F7489B2" w14:textId="77777777" w:rsidR="009120A6" w:rsidRDefault="009120A6" w:rsidP="001C632D">
      <w:pPr>
        <w:rPr>
          <w:rFonts w:asciiTheme="majorHAnsi" w:eastAsiaTheme="majorEastAsia" w:hAnsiTheme="majorHAnsi" w:cstheme="majorBidi"/>
          <w:b/>
          <w:bCs/>
          <w:color w:val="345A8A" w:themeColor="accent1" w:themeShade="B5"/>
          <w:sz w:val="32"/>
          <w:szCs w:val="32"/>
        </w:rPr>
      </w:pPr>
    </w:p>
    <w:p w14:paraId="04D319E8" w14:textId="77777777" w:rsidR="00152DDF" w:rsidRDefault="00152DDF" w:rsidP="00152DDF">
      <w:pPr>
        <w:pStyle w:val="Heading2"/>
        <w:jc w:val="both"/>
      </w:pPr>
      <w:bookmarkStart w:id="238" w:name="_Ref409207154"/>
      <w:bookmarkStart w:id="239" w:name="_Toc411454407"/>
      <w:bookmarkStart w:id="240" w:name="_Ref409275830"/>
      <w:r>
        <w:t>Circle Codes</w:t>
      </w:r>
      <w:bookmarkEnd w:id="238"/>
      <w:bookmarkEnd w:id="239"/>
      <w:r>
        <w:t xml:space="preserve"> </w:t>
      </w:r>
      <w:bookmarkEnd w:id="240"/>
    </w:p>
    <w:p w14:paraId="31957B26" w14:textId="77777777" w:rsidR="00152DDF" w:rsidRDefault="00152DDF" w:rsidP="00152DDF">
      <w:pPr>
        <w:jc w:val="both"/>
      </w:pPr>
    </w:p>
    <w:tbl>
      <w:tblPr>
        <w:tblW w:w="8423" w:type="dxa"/>
        <w:tblInd w:w="93" w:type="dxa"/>
        <w:shd w:val="clear" w:color="auto" w:fill="FFFFFF" w:themeFill="background1"/>
        <w:tblLook w:val="04A0" w:firstRow="1" w:lastRow="0" w:firstColumn="1" w:lastColumn="0" w:noHBand="0" w:noVBand="1"/>
      </w:tblPr>
      <w:tblGrid>
        <w:gridCol w:w="4269"/>
        <w:gridCol w:w="4154"/>
      </w:tblGrid>
      <w:tr w:rsidR="00152DDF" w:rsidRPr="00FE2BB0" w14:paraId="38E8EBBD" w14:textId="77777777" w:rsidTr="005A748E">
        <w:trPr>
          <w:trHeight w:val="330"/>
        </w:trPr>
        <w:tc>
          <w:tcPr>
            <w:tcW w:w="4269" w:type="dxa"/>
            <w:tcBorders>
              <w:top w:val="single" w:sz="12" w:space="0" w:color="C2C2C2"/>
              <w:left w:val="single" w:sz="12" w:space="0" w:color="C2C2C2"/>
              <w:bottom w:val="single" w:sz="4" w:space="0" w:color="auto"/>
              <w:right w:val="single" w:sz="8" w:space="0" w:color="A0A0A0"/>
            </w:tcBorders>
            <w:shd w:val="clear" w:color="auto" w:fill="D9D9D9" w:themeFill="background1" w:themeFillShade="D9"/>
            <w:vAlign w:val="center"/>
          </w:tcPr>
          <w:p w14:paraId="4EA23E8A" w14:textId="77777777" w:rsidR="00152DDF" w:rsidRPr="00FE2BB0" w:rsidRDefault="00152DDF" w:rsidP="005A748E">
            <w:pPr>
              <w:jc w:val="both"/>
              <w:rPr>
                <w:rFonts w:eastAsia="Times New Roman" w:cs="Arial"/>
                <w:b/>
                <w:color w:val="292929"/>
                <w:sz w:val="18"/>
                <w:szCs w:val="18"/>
              </w:rPr>
            </w:pPr>
            <w:r w:rsidRPr="00FE2BB0">
              <w:rPr>
                <w:rFonts w:eastAsia="Times New Roman" w:cs="Arial"/>
                <w:b/>
                <w:color w:val="292929"/>
                <w:sz w:val="18"/>
                <w:szCs w:val="18"/>
              </w:rPr>
              <w:t>Telecom Circle</w:t>
            </w:r>
          </w:p>
        </w:tc>
        <w:tc>
          <w:tcPr>
            <w:tcW w:w="4154" w:type="dxa"/>
            <w:tcBorders>
              <w:top w:val="single" w:sz="12" w:space="0" w:color="C2C2C2"/>
              <w:left w:val="single" w:sz="12" w:space="0" w:color="C2C2C2"/>
              <w:bottom w:val="single" w:sz="4" w:space="0" w:color="auto"/>
              <w:right w:val="single" w:sz="8" w:space="0" w:color="A0A0A0"/>
            </w:tcBorders>
            <w:shd w:val="clear" w:color="auto" w:fill="D9D9D9" w:themeFill="background1" w:themeFillShade="D9"/>
          </w:tcPr>
          <w:p w14:paraId="414616E3" w14:textId="77777777" w:rsidR="00152DDF" w:rsidRPr="00FE2BB0" w:rsidRDefault="00152DDF" w:rsidP="005A748E">
            <w:pPr>
              <w:jc w:val="both"/>
              <w:rPr>
                <w:rFonts w:eastAsia="Times New Roman" w:cs="Arial"/>
                <w:b/>
                <w:color w:val="292929"/>
                <w:sz w:val="18"/>
                <w:szCs w:val="18"/>
              </w:rPr>
            </w:pPr>
            <w:r w:rsidRPr="00FE2BB0">
              <w:rPr>
                <w:rFonts w:eastAsia="Times New Roman" w:cs="Arial"/>
                <w:b/>
                <w:color w:val="292929"/>
                <w:sz w:val="18"/>
                <w:szCs w:val="18"/>
              </w:rPr>
              <w:t>Return Code</w:t>
            </w:r>
          </w:p>
        </w:tc>
      </w:tr>
      <w:tr w:rsidR="00152DDF" w:rsidRPr="00C00AE2" w14:paraId="428902E5" w14:textId="77777777" w:rsidTr="005A748E">
        <w:trPr>
          <w:trHeight w:val="330"/>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A8935E"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Andhra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102A519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AP</w:t>
            </w:r>
          </w:p>
        </w:tc>
      </w:tr>
      <w:tr w:rsidR="00152DDF" w:rsidRPr="00C00AE2" w14:paraId="14C88BAF"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40DA6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Assam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C0707F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AS</w:t>
            </w:r>
          </w:p>
        </w:tc>
      </w:tr>
      <w:tr w:rsidR="00152DDF" w:rsidRPr="00C00AE2" w14:paraId="2558C0C6"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A377F6"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Bihar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63E0BD5"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BI</w:t>
            </w:r>
          </w:p>
        </w:tc>
      </w:tr>
      <w:tr w:rsidR="00152DDF" w:rsidRPr="00C00AE2" w14:paraId="2CA6675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82FF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Dehi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84EDDF"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DE</w:t>
            </w:r>
          </w:p>
        </w:tc>
      </w:tr>
      <w:tr w:rsidR="00152DDF" w:rsidRPr="00C00AE2" w14:paraId="64492A9B"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6D85572"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Gujarat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452B727"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GU</w:t>
            </w:r>
          </w:p>
        </w:tc>
      </w:tr>
      <w:tr w:rsidR="00152DDF" w:rsidRPr="00C00AE2" w14:paraId="3DE0A627"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F47B89"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Haryana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F3420F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HA</w:t>
            </w:r>
          </w:p>
        </w:tc>
      </w:tr>
      <w:tr w:rsidR="00152DDF" w:rsidRPr="00C00AE2" w14:paraId="02FC08A7"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52EF8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Himacha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EBBBAD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HI</w:t>
            </w:r>
          </w:p>
        </w:tc>
      </w:tr>
      <w:tr w:rsidR="00152DDF" w:rsidRPr="00C00AE2" w14:paraId="348E10BD"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E49ED9"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Jammu &amp; Kashmir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2AEBCCE"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JK</w:t>
            </w:r>
          </w:p>
        </w:tc>
      </w:tr>
      <w:tr w:rsidR="00152DDF" w:rsidRPr="00C00AE2" w14:paraId="5A2FEBA0"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924FDB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Karnataka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B258A1B"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KA</w:t>
            </w:r>
          </w:p>
        </w:tc>
      </w:tr>
      <w:tr w:rsidR="00152DDF" w:rsidRPr="00C00AE2" w14:paraId="636BE615"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6F2D5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Keraa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32B691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KL</w:t>
            </w:r>
          </w:p>
        </w:tc>
      </w:tr>
      <w:tr w:rsidR="00152DDF" w:rsidRPr="00C00AE2" w14:paraId="633AA7C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66932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Kokata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3287C7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KO</w:t>
            </w:r>
          </w:p>
        </w:tc>
      </w:tr>
      <w:tr w:rsidR="00152DDF" w:rsidRPr="00C00AE2" w14:paraId="231CE9FD"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438E5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Madhya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6B905B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MP</w:t>
            </w:r>
          </w:p>
        </w:tc>
      </w:tr>
      <w:tr w:rsidR="00152DDF" w:rsidRPr="00C00AE2" w14:paraId="0533358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4964B4"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Maharashtra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45A92668"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MH</w:t>
            </w:r>
          </w:p>
        </w:tc>
      </w:tr>
      <w:tr w:rsidR="00152DDF" w:rsidRPr="00C00AE2" w14:paraId="522CD1C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995C6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Mumbai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4E7AA58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MU</w:t>
            </w:r>
          </w:p>
        </w:tc>
      </w:tr>
      <w:tr w:rsidR="00152DDF" w:rsidRPr="00C00AE2" w14:paraId="1ABF2C1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C79BAA8"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Northeast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04FA8B5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NE</w:t>
            </w:r>
          </w:p>
        </w:tc>
      </w:tr>
      <w:tr w:rsidR="00152DDF" w:rsidRPr="00C00AE2" w14:paraId="48148FF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0B58C1"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Orissa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558BB4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OR</w:t>
            </w:r>
          </w:p>
        </w:tc>
      </w:tr>
      <w:tr w:rsidR="00152DDF" w:rsidRPr="00C00AE2" w14:paraId="2C16459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E3F16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Punjab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B04A1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PU</w:t>
            </w:r>
          </w:p>
        </w:tc>
      </w:tr>
      <w:tr w:rsidR="00152DDF" w:rsidRPr="00C00AE2" w14:paraId="3CA1BD44"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79974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Rajasthan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CACCF83"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RA</w:t>
            </w:r>
          </w:p>
        </w:tc>
      </w:tr>
      <w:tr w:rsidR="00152DDF" w:rsidRPr="00C00AE2" w14:paraId="3D9205C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E6AA1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Tami Nadu Teecom Circe (Now includes Chennai)</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3187D7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TN</w:t>
            </w:r>
          </w:p>
        </w:tc>
      </w:tr>
      <w:tr w:rsidR="00152DDF" w:rsidRPr="00C00AE2" w14:paraId="36EF527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F4DBC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Uttar Pradesh (East)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D9FCFAF"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UE</w:t>
            </w:r>
          </w:p>
        </w:tc>
      </w:tr>
      <w:tr w:rsidR="00152DDF" w:rsidRPr="00C00AE2" w14:paraId="6C38DC50"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3BED5C"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Uttar Pradesh (West)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140DB08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UW</w:t>
            </w:r>
          </w:p>
        </w:tc>
      </w:tr>
      <w:tr w:rsidR="00152DDF" w:rsidRPr="00C00AE2" w14:paraId="6785E176"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68E3A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West Benga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EF21113"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WB</w:t>
            </w:r>
          </w:p>
        </w:tc>
      </w:tr>
      <w:tr w:rsidR="00152DDF" w:rsidRPr="00C00AE2" w14:paraId="100C3EF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276AB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Unknown Circle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0136028B" w14:textId="77777777" w:rsidR="00152DDF" w:rsidRDefault="00152DDF" w:rsidP="005A748E">
            <w:pPr>
              <w:jc w:val="both"/>
              <w:rPr>
                <w:rFonts w:eastAsia="Times New Roman" w:cs="Arial"/>
                <w:color w:val="292929"/>
                <w:sz w:val="18"/>
                <w:szCs w:val="18"/>
              </w:rPr>
            </w:pPr>
            <w:r>
              <w:rPr>
                <w:rFonts w:eastAsia="Times New Roman" w:cs="Arial"/>
                <w:color w:val="292929"/>
                <w:sz w:val="18"/>
                <w:szCs w:val="18"/>
              </w:rPr>
              <w:t>99</w:t>
            </w:r>
          </w:p>
        </w:tc>
      </w:tr>
    </w:tbl>
    <w:p w14:paraId="40D8C44E" w14:textId="77777777" w:rsidR="00152DDF" w:rsidRPr="00C00AE2" w:rsidRDefault="00152DDF" w:rsidP="00152DDF">
      <w:pPr>
        <w:jc w:val="both"/>
      </w:pPr>
    </w:p>
    <w:p w14:paraId="56EFAE40" w14:textId="77777777" w:rsidR="00152DDF" w:rsidRDefault="00152DDF" w:rsidP="00152DDF">
      <w:pPr>
        <w:pStyle w:val="Heading2"/>
        <w:jc w:val="both"/>
      </w:pPr>
      <w:bookmarkStart w:id="241" w:name="_Ref410418593"/>
      <w:bookmarkStart w:id="242" w:name="_Toc411454408"/>
      <w:bookmarkStart w:id="243" w:name="_Ref409207248"/>
      <w:bookmarkStart w:id="244" w:name="_Ref409275804"/>
      <w:r>
        <w:t>Operator Codes</w:t>
      </w:r>
      <w:bookmarkEnd w:id="241"/>
      <w:bookmarkEnd w:id="242"/>
      <w:r>
        <w:t xml:space="preserve"> </w:t>
      </w:r>
      <w:bookmarkEnd w:id="243"/>
      <w:bookmarkEnd w:id="244"/>
    </w:p>
    <w:p w14:paraId="43FCC18A" w14:textId="77777777" w:rsidR="00152DDF" w:rsidRPr="00A121D9" w:rsidRDefault="00152DDF" w:rsidP="00152DDF"/>
    <w:tbl>
      <w:tblPr>
        <w:tblW w:w="8060" w:type="dxa"/>
        <w:tblInd w:w="93" w:type="dxa"/>
        <w:tblLook w:val="04A0" w:firstRow="1" w:lastRow="0" w:firstColumn="1" w:lastColumn="0" w:noHBand="0" w:noVBand="1"/>
      </w:tblPr>
      <w:tblGrid>
        <w:gridCol w:w="1905"/>
        <w:gridCol w:w="3780"/>
        <w:gridCol w:w="2375"/>
      </w:tblGrid>
      <w:tr w:rsidR="00152DDF" w:rsidRPr="00A121D9" w14:paraId="02FBF2CF"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299A160" w14:textId="77777777" w:rsidR="00152DDF" w:rsidRPr="00A121D9" w:rsidRDefault="00152DDF" w:rsidP="005A748E">
            <w:pPr>
              <w:jc w:val="center"/>
              <w:rPr>
                <w:rFonts w:eastAsia="Times New Roman" w:cs="Arial"/>
                <w:b/>
                <w:szCs w:val="20"/>
              </w:rPr>
            </w:pPr>
            <w:r w:rsidRPr="00A121D9">
              <w:rPr>
                <w:rFonts w:eastAsia="Times New Roman" w:cs="Arial"/>
                <w:b/>
                <w:szCs w:val="20"/>
              </w:rPr>
              <w:t>Operator code</w:t>
            </w:r>
          </w:p>
        </w:tc>
        <w:tc>
          <w:tcPr>
            <w:tcW w:w="378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AD0BC56" w14:textId="77777777" w:rsidR="00152DDF" w:rsidRPr="00A121D9" w:rsidRDefault="00152DDF" w:rsidP="005A748E">
            <w:pPr>
              <w:jc w:val="center"/>
              <w:rPr>
                <w:rFonts w:eastAsia="Times New Roman" w:cs="Arial"/>
                <w:b/>
                <w:szCs w:val="20"/>
              </w:rPr>
            </w:pPr>
            <w:proofErr w:type="gramStart"/>
            <w:r w:rsidRPr="00A121D9">
              <w:rPr>
                <w:rFonts w:eastAsia="Times New Roman" w:cs="Arial"/>
                <w:b/>
                <w:szCs w:val="20"/>
              </w:rPr>
              <w:t>operator</w:t>
            </w:r>
            <w:proofErr w:type="gramEnd"/>
            <w:r w:rsidRPr="00A121D9">
              <w:rPr>
                <w:rFonts w:eastAsia="Times New Roman" w:cs="Arial"/>
                <w:b/>
                <w:szCs w:val="20"/>
              </w:rPr>
              <w:t xml:space="preserve"> name</w:t>
            </w:r>
          </w:p>
        </w:tc>
        <w:tc>
          <w:tcPr>
            <w:tcW w:w="237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4D60EA0" w14:textId="77777777" w:rsidR="00152DDF" w:rsidRPr="00A121D9" w:rsidRDefault="00152DDF" w:rsidP="005A748E">
            <w:pPr>
              <w:jc w:val="center"/>
              <w:rPr>
                <w:rFonts w:eastAsia="Times New Roman" w:cs="Arial"/>
                <w:b/>
                <w:szCs w:val="20"/>
              </w:rPr>
            </w:pPr>
            <w:r w:rsidRPr="00A121D9">
              <w:rPr>
                <w:rFonts w:eastAsia="Times New Roman" w:cs="Arial"/>
                <w:b/>
                <w:szCs w:val="20"/>
              </w:rPr>
              <w:t>Status</w:t>
            </w:r>
          </w:p>
        </w:tc>
      </w:tr>
      <w:tr w:rsidR="00152DDF" w:rsidRPr="00A121D9" w14:paraId="5F167030"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69EAB25" w14:textId="77777777" w:rsidR="00152DDF" w:rsidRPr="00A121D9" w:rsidRDefault="00152DDF" w:rsidP="005A748E">
            <w:pPr>
              <w:jc w:val="both"/>
              <w:rPr>
                <w:rFonts w:eastAsia="Times New Roman" w:cs="Arial"/>
                <w:szCs w:val="20"/>
              </w:rPr>
            </w:pPr>
            <w:r w:rsidRPr="00A121D9">
              <w:rPr>
                <w:rFonts w:eastAsia="Times New Roman" w:cs="Arial"/>
                <w:szCs w:val="20"/>
              </w:rPr>
              <w:t xml:space="preserve">D </w:t>
            </w:r>
          </w:p>
        </w:tc>
        <w:tc>
          <w:tcPr>
            <w:tcW w:w="3780" w:type="dxa"/>
            <w:tcBorders>
              <w:top w:val="nil"/>
              <w:left w:val="nil"/>
              <w:bottom w:val="single" w:sz="4" w:space="0" w:color="auto"/>
              <w:right w:val="single" w:sz="4" w:space="0" w:color="auto"/>
            </w:tcBorders>
            <w:shd w:val="clear" w:color="auto" w:fill="auto"/>
            <w:noWrap/>
            <w:vAlign w:val="bottom"/>
            <w:hideMark/>
          </w:tcPr>
          <w:p w14:paraId="601869E8" w14:textId="77777777" w:rsidR="00152DDF" w:rsidRPr="00A121D9" w:rsidRDefault="00152DDF" w:rsidP="005A748E">
            <w:pPr>
              <w:rPr>
                <w:rFonts w:eastAsia="Times New Roman" w:cs="Arial"/>
                <w:szCs w:val="20"/>
              </w:rPr>
            </w:pPr>
            <w:r w:rsidRPr="00A121D9">
              <w:rPr>
                <w:rFonts w:eastAsia="Times New Roman" w:cs="Arial"/>
                <w:szCs w:val="20"/>
              </w:rPr>
              <w:t xml:space="preserve"> Aircel, Dishnet Wireless</w:t>
            </w:r>
          </w:p>
        </w:tc>
        <w:tc>
          <w:tcPr>
            <w:tcW w:w="2375" w:type="dxa"/>
            <w:tcBorders>
              <w:top w:val="nil"/>
              <w:left w:val="nil"/>
              <w:bottom w:val="single" w:sz="4" w:space="0" w:color="auto"/>
              <w:right w:val="single" w:sz="4" w:space="0" w:color="auto"/>
            </w:tcBorders>
            <w:shd w:val="clear" w:color="auto" w:fill="auto"/>
            <w:noWrap/>
            <w:vAlign w:val="bottom"/>
            <w:hideMark/>
          </w:tcPr>
          <w:p w14:paraId="23A3D45B"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293A38E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7ADAC610" w14:textId="77777777" w:rsidR="00152DDF" w:rsidRPr="00A121D9" w:rsidRDefault="00152DDF" w:rsidP="005A748E">
            <w:pPr>
              <w:rPr>
                <w:rFonts w:eastAsia="Times New Roman" w:cs="Arial"/>
                <w:szCs w:val="20"/>
              </w:rPr>
            </w:pPr>
            <w:r w:rsidRPr="00A121D9">
              <w:rPr>
                <w:rFonts w:eastAsia="Times New Roman" w:cs="Arial"/>
                <w:szCs w:val="20"/>
              </w:rPr>
              <w:t xml:space="preserve">A </w:t>
            </w:r>
          </w:p>
        </w:tc>
        <w:tc>
          <w:tcPr>
            <w:tcW w:w="3780" w:type="dxa"/>
            <w:tcBorders>
              <w:top w:val="nil"/>
              <w:left w:val="nil"/>
              <w:bottom w:val="single" w:sz="4" w:space="0" w:color="auto"/>
              <w:right w:val="single" w:sz="4" w:space="0" w:color="auto"/>
            </w:tcBorders>
            <w:shd w:val="clear" w:color="auto" w:fill="auto"/>
            <w:noWrap/>
            <w:vAlign w:val="bottom"/>
            <w:hideMark/>
          </w:tcPr>
          <w:p w14:paraId="35ED51D8" w14:textId="77777777" w:rsidR="00152DDF" w:rsidRPr="00A121D9" w:rsidRDefault="00152DDF" w:rsidP="005A748E">
            <w:pPr>
              <w:rPr>
                <w:rFonts w:eastAsia="Times New Roman" w:cs="Arial"/>
                <w:szCs w:val="20"/>
              </w:rPr>
            </w:pPr>
            <w:r w:rsidRPr="00A121D9">
              <w:rPr>
                <w:rFonts w:eastAsia="Times New Roman" w:cs="Arial"/>
                <w:szCs w:val="20"/>
              </w:rPr>
              <w:t xml:space="preserve"> Bharti Airtel</w:t>
            </w:r>
          </w:p>
        </w:tc>
        <w:tc>
          <w:tcPr>
            <w:tcW w:w="2375" w:type="dxa"/>
            <w:tcBorders>
              <w:top w:val="nil"/>
              <w:left w:val="nil"/>
              <w:bottom w:val="single" w:sz="4" w:space="0" w:color="auto"/>
              <w:right w:val="single" w:sz="4" w:space="0" w:color="auto"/>
            </w:tcBorders>
            <w:shd w:val="clear" w:color="auto" w:fill="auto"/>
            <w:noWrap/>
            <w:vAlign w:val="bottom"/>
            <w:hideMark/>
          </w:tcPr>
          <w:p w14:paraId="6C699306"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4062DE60"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9A6BDBB" w14:textId="77777777" w:rsidR="00152DDF" w:rsidRPr="00A121D9" w:rsidRDefault="00152DDF" w:rsidP="005A748E">
            <w:pPr>
              <w:rPr>
                <w:rFonts w:eastAsia="Times New Roman" w:cs="Arial"/>
                <w:szCs w:val="20"/>
              </w:rPr>
            </w:pPr>
            <w:r w:rsidRPr="00A121D9">
              <w:rPr>
                <w:rFonts w:eastAsia="Times New Roman" w:cs="Arial"/>
                <w:szCs w:val="20"/>
              </w:rPr>
              <w:t xml:space="preserve">B </w:t>
            </w:r>
          </w:p>
        </w:tc>
        <w:tc>
          <w:tcPr>
            <w:tcW w:w="3780" w:type="dxa"/>
            <w:tcBorders>
              <w:top w:val="nil"/>
              <w:left w:val="nil"/>
              <w:bottom w:val="single" w:sz="4" w:space="0" w:color="auto"/>
              <w:right w:val="single" w:sz="4" w:space="0" w:color="auto"/>
            </w:tcBorders>
            <w:shd w:val="clear" w:color="auto" w:fill="auto"/>
            <w:noWrap/>
            <w:vAlign w:val="bottom"/>
            <w:hideMark/>
          </w:tcPr>
          <w:p w14:paraId="4CC97C69" w14:textId="77777777" w:rsidR="00152DDF" w:rsidRPr="00A121D9" w:rsidRDefault="00152DDF" w:rsidP="005A748E">
            <w:pPr>
              <w:rPr>
                <w:rFonts w:eastAsia="Times New Roman" w:cs="Arial"/>
                <w:szCs w:val="20"/>
              </w:rPr>
            </w:pPr>
            <w:r w:rsidRPr="00A121D9">
              <w:rPr>
                <w:rFonts w:eastAsia="Times New Roman" w:cs="Arial"/>
                <w:szCs w:val="20"/>
              </w:rPr>
              <w:t xml:space="preserve"> BSNL</w:t>
            </w:r>
          </w:p>
        </w:tc>
        <w:tc>
          <w:tcPr>
            <w:tcW w:w="2375" w:type="dxa"/>
            <w:tcBorders>
              <w:top w:val="nil"/>
              <w:left w:val="nil"/>
              <w:bottom w:val="single" w:sz="4" w:space="0" w:color="auto"/>
              <w:right w:val="single" w:sz="4" w:space="0" w:color="auto"/>
            </w:tcBorders>
            <w:shd w:val="clear" w:color="auto" w:fill="auto"/>
            <w:noWrap/>
            <w:vAlign w:val="bottom"/>
            <w:hideMark/>
          </w:tcPr>
          <w:p w14:paraId="68B69AF0"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6D206A1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2BF9E603" w14:textId="77777777" w:rsidR="00152DDF" w:rsidRPr="00A121D9" w:rsidRDefault="00152DDF" w:rsidP="005A748E">
            <w:pPr>
              <w:rPr>
                <w:rFonts w:eastAsia="Times New Roman" w:cs="Arial"/>
                <w:szCs w:val="20"/>
              </w:rPr>
            </w:pPr>
            <w:r w:rsidRPr="00A121D9">
              <w:rPr>
                <w:rFonts w:eastAsia="Times New Roman" w:cs="Arial"/>
                <w:szCs w:val="20"/>
              </w:rPr>
              <w:t xml:space="preserve">L </w:t>
            </w:r>
          </w:p>
        </w:tc>
        <w:tc>
          <w:tcPr>
            <w:tcW w:w="3780" w:type="dxa"/>
            <w:tcBorders>
              <w:top w:val="nil"/>
              <w:left w:val="nil"/>
              <w:bottom w:val="single" w:sz="4" w:space="0" w:color="auto"/>
              <w:right w:val="single" w:sz="4" w:space="0" w:color="auto"/>
            </w:tcBorders>
            <w:shd w:val="clear" w:color="auto" w:fill="auto"/>
            <w:noWrap/>
            <w:vAlign w:val="bottom"/>
            <w:hideMark/>
          </w:tcPr>
          <w:p w14:paraId="2CF9D277" w14:textId="77777777" w:rsidR="00152DDF" w:rsidRPr="00A121D9" w:rsidRDefault="00152DDF" w:rsidP="005A748E">
            <w:pPr>
              <w:rPr>
                <w:rFonts w:eastAsia="Times New Roman" w:cs="Arial"/>
                <w:szCs w:val="20"/>
              </w:rPr>
            </w:pPr>
            <w:r w:rsidRPr="00A121D9">
              <w:rPr>
                <w:rFonts w:eastAsia="Times New Roman" w:cs="Arial"/>
                <w:szCs w:val="20"/>
              </w:rPr>
              <w:t xml:space="preserve"> BPL, Loop Telecom</w:t>
            </w:r>
          </w:p>
        </w:tc>
        <w:tc>
          <w:tcPr>
            <w:tcW w:w="2375" w:type="dxa"/>
            <w:tcBorders>
              <w:top w:val="nil"/>
              <w:left w:val="nil"/>
              <w:bottom w:val="single" w:sz="4" w:space="0" w:color="auto"/>
              <w:right w:val="single" w:sz="4" w:space="0" w:color="auto"/>
            </w:tcBorders>
            <w:shd w:val="clear" w:color="auto" w:fill="auto"/>
            <w:noWrap/>
            <w:vAlign w:val="bottom"/>
            <w:hideMark/>
          </w:tcPr>
          <w:p w14:paraId="070BDCC0"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11DE61E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F930B57" w14:textId="77777777" w:rsidR="00152DDF" w:rsidRPr="00A121D9" w:rsidRDefault="00152DDF" w:rsidP="005A748E">
            <w:pPr>
              <w:rPr>
                <w:rFonts w:eastAsia="Times New Roman" w:cs="Arial"/>
                <w:szCs w:val="20"/>
              </w:rPr>
            </w:pPr>
            <w:r w:rsidRPr="00A121D9">
              <w:rPr>
                <w:rFonts w:eastAsia="Times New Roman" w:cs="Arial"/>
                <w:szCs w:val="20"/>
              </w:rPr>
              <w:t xml:space="preserve">C </w:t>
            </w:r>
          </w:p>
        </w:tc>
        <w:tc>
          <w:tcPr>
            <w:tcW w:w="3780" w:type="dxa"/>
            <w:tcBorders>
              <w:top w:val="nil"/>
              <w:left w:val="nil"/>
              <w:bottom w:val="single" w:sz="4" w:space="0" w:color="auto"/>
              <w:right w:val="single" w:sz="4" w:space="0" w:color="auto"/>
            </w:tcBorders>
            <w:shd w:val="clear" w:color="auto" w:fill="auto"/>
            <w:noWrap/>
            <w:vAlign w:val="bottom"/>
            <w:hideMark/>
          </w:tcPr>
          <w:p w14:paraId="1726BC62" w14:textId="77777777" w:rsidR="00152DDF" w:rsidRPr="00A121D9" w:rsidRDefault="00152DDF" w:rsidP="005A748E">
            <w:pPr>
              <w:rPr>
                <w:rFonts w:eastAsia="Times New Roman" w:cs="Arial"/>
                <w:szCs w:val="20"/>
              </w:rPr>
            </w:pPr>
            <w:r w:rsidRPr="00A121D9">
              <w:rPr>
                <w:rFonts w:eastAsia="Times New Roman" w:cs="Arial"/>
                <w:szCs w:val="20"/>
              </w:rPr>
              <w:t xml:space="preserve"> Datacom Solutions (Videocon)</w:t>
            </w:r>
          </w:p>
        </w:tc>
        <w:tc>
          <w:tcPr>
            <w:tcW w:w="2375" w:type="dxa"/>
            <w:tcBorders>
              <w:top w:val="nil"/>
              <w:left w:val="nil"/>
              <w:bottom w:val="single" w:sz="4" w:space="0" w:color="auto"/>
              <w:right w:val="single" w:sz="4" w:space="0" w:color="auto"/>
            </w:tcBorders>
            <w:shd w:val="clear" w:color="auto" w:fill="auto"/>
            <w:noWrap/>
            <w:vAlign w:val="bottom"/>
            <w:hideMark/>
          </w:tcPr>
          <w:p w14:paraId="4415C2C9"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46A876EA"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B5F90D3" w14:textId="77777777" w:rsidR="00152DDF" w:rsidRPr="00A121D9" w:rsidRDefault="00152DDF" w:rsidP="005A748E">
            <w:pPr>
              <w:rPr>
                <w:rFonts w:eastAsia="Times New Roman" w:cs="Arial"/>
                <w:szCs w:val="20"/>
              </w:rPr>
            </w:pPr>
            <w:r w:rsidRPr="00A121D9">
              <w:rPr>
                <w:rFonts w:eastAsia="Times New Roman" w:cs="Arial"/>
                <w:szCs w:val="20"/>
              </w:rPr>
              <w:t xml:space="preserve">H </w:t>
            </w:r>
          </w:p>
        </w:tc>
        <w:tc>
          <w:tcPr>
            <w:tcW w:w="3780" w:type="dxa"/>
            <w:tcBorders>
              <w:top w:val="nil"/>
              <w:left w:val="nil"/>
              <w:bottom w:val="single" w:sz="4" w:space="0" w:color="auto"/>
              <w:right w:val="single" w:sz="4" w:space="0" w:color="auto"/>
            </w:tcBorders>
            <w:shd w:val="clear" w:color="auto" w:fill="auto"/>
            <w:noWrap/>
            <w:vAlign w:val="bottom"/>
            <w:hideMark/>
          </w:tcPr>
          <w:p w14:paraId="3C43AC52" w14:textId="77777777" w:rsidR="00152DDF" w:rsidRPr="00A121D9" w:rsidRDefault="00152DDF" w:rsidP="005A748E">
            <w:pPr>
              <w:rPr>
                <w:rFonts w:eastAsia="Times New Roman" w:cs="Arial"/>
                <w:szCs w:val="20"/>
              </w:rPr>
            </w:pPr>
            <w:r w:rsidRPr="00A121D9">
              <w:rPr>
                <w:rFonts w:eastAsia="Times New Roman" w:cs="Arial"/>
                <w:szCs w:val="20"/>
              </w:rPr>
              <w:t xml:space="preserve"> HFCL Infotel</w:t>
            </w:r>
          </w:p>
        </w:tc>
        <w:tc>
          <w:tcPr>
            <w:tcW w:w="2375" w:type="dxa"/>
            <w:tcBorders>
              <w:top w:val="nil"/>
              <w:left w:val="nil"/>
              <w:bottom w:val="single" w:sz="4" w:space="0" w:color="auto"/>
              <w:right w:val="single" w:sz="4" w:space="0" w:color="auto"/>
            </w:tcBorders>
            <w:shd w:val="clear" w:color="auto" w:fill="auto"/>
            <w:noWrap/>
            <w:vAlign w:val="bottom"/>
            <w:hideMark/>
          </w:tcPr>
          <w:p w14:paraId="0B368C13"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6C53C29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7E6C9D2" w14:textId="77777777" w:rsidR="00152DDF" w:rsidRPr="00A121D9" w:rsidRDefault="00152DDF" w:rsidP="005A748E">
            <w:pPr>
              <w:rPr>
                <w:rFonts w:eastAsia="Times New Roman" w:cs="Arial"/>
                <w:szCs w:val="20"/>
              </w:rPr>
            </w:pPr>
            <w:r w:rsidRPr="00A121D9">
              <w:rPr>
                <w:rFonts w:eastAsia="Times New Roman" w:cs="Arial"/>
                <w:szCs w:val="20"/>
              </w:rPr>
              <w:t xml:space="preserve">I </w:t>
            </w:r>
          </w:p>
        </w:tc>
        <w:tc>
          <w:tcPr>
            <w:tcW w:w="3780" w:type="dxa"/>
            <w:tcBorders>
              <w:top w:val="nil"/>
              <w:left w:val="nil"/>
              <w:bottom w:val="single" w:sz="4" w:space="0" w:color="auto"/>
              <w:right w:val="single" w:sz="4" w:space="0" w:color="auto"/>
            </w:tcBorders>
            <w:shd w:val="clear" w:color="auto" w:fill="auto"/>
            <w:noWrap/>
            <w:vAlign w:val="bottom"/>
            <w:hideMark/>
          </w:tcPr>
          <w:p w14:paraId="7BD95CD2" w14:textId="77777777" w:rsidR="00152DDF" w:rsidRPr="00A121D9" w:rsidRDefault="00152DDF" w:rsidP="005A748E">
            <w:pPr>
              <w:rPr>
                <w:rFonts w:eastAsia="Times New Roman" w:cs="Arial"/>
                <w:szCs w:val="20"/>
              </w:rPr>
            </w:pPr>
            <w:r w:rsidRPr="00A121D9">
              <w:rPr>
                <w:rFonts w:eastAsia="Times New Roman" w:cs="Arial"/>
                <w:szCs w:val="20"/>
              </w:rPr>
              <w:t xml:space="preserve"> Idea, Aditya Birla Telecom</w:t>
            </w:r>
          </w:p>
        </w:tc>
        <w:tc>
          <w:tcPr>
            <w:tcW w:w="2375" w:type="dxa"/>
            <w:tcBorders>
              <w:top w:val="nil"/>
              <w:left w:val="nil"/>
              <w:bottom w:val="single" w:sz="4" w:space="0" w:color="auto"/>
              <w:right w:val="single" w:sz="4" w:space="0" w:color="auto"/>
            </w:tcBorders>
            <w:shd w:val="clear" w:color="auto" w:fill="auto"/>
            <w:noWrap/>
            <w:vAlign w:val="bottom"/>
            <w:hideMark/>
          </w:tcPr>
          <w:p w14:paraId="5CCAD4D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5EF3E8BA"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45E4665" w14:textId="77777777" w:rsidR="00152DDF" w:rsidRPr="00A121D9" w:rsidRDefault="00152DDF" w:rsidP="005A748E">
            <w:pPr>
              <w:rPr>
                <w:rFonts w:eastAsia="Times New Roman" w:cs="Arial"/>
                <w:szCs w:val="20"/>
              </w:rPr>
            </w:pPr>
            <w:r w:rsidRPr="00A121D9">
              <w:rPr>
                <w:rFonts w:eastAsia="Times New Roman" w:cs="Arial"/>
                <w:szCs w:val="20"/>
              </w:rPr>
              <w:t xml:space="preserve">M </w:t>
            </w:r>
          </w:p>
        </w:tc>
        <w:tc>
          <w:tcPr>
            <w:tcW w:w="3780" w:type="dxa"/>
            <w:tcBorders>
              <w:top w:val="nil"/>
              <w:left w:val="nil"/>
              <w:bottom w:val="single" w:sz="4" w:space="0" w:color="auto"/>
              <w:right w:val="single" w:sz="4" w:space="0" w:color="auto"/>
            </w:tcBorders>
            <w:shd w:val="clear" w:color="auto" w:fill="auto"/>
            <w:noWrap/>
            <w:vAlign w:val="bottom"/>
            <w:hideMark/>
          </w:tcPr>
          <w:p w14:paraId="0FBF7B9E" w14:textId="77777777" w:rsidR="00152DDF" w:rsidRPr="00A121D9" w:rsidRDefault="00152DDF" w:rsidP="005A748E">
            <w:pPr>
              <w:rPr>
                <w:rFonts w:eastAsia="Times New Roman" w:cs="Arial"/>
                <w:szCs w:val="20"/>
              </w:rPr>
            </w:pPr>
            <w:r w:rsidRPr="00A121D9">
              <w:rPr>
                <w:rFonts w:eastAsia="Times New Roman" w:cs="Arial"/>
                <w:szCs w:val="20"/>
              </w:rPr>
              <w:t xml:space="preserve"> MTNL</w:t>
            </w:r>
          </w:p>
        </w:tc>
        <w:tc>
          <w:tcPr>
            <w:tcW w:w="2375" w:type="dxa"/>
            <w:tcBorders>
              <w:top w:val="nil"/>
              <w:left w:val="nil"/>
              <w:bottom w:val="single" w:sz="4" w:space="0" w:color="auto"/>
              <w:right w:val="single" w:sz="4" w:space="0" w:color="auto"/>
            </w:tcBorders>
            <w:shd w:val="clear" w:color="auto" w:fill="auto"/>
            <w:noWrap/>
            <w:vAlign w:val="bottom"/>
            <w:hideMark/>
          </w:tcPr>
          <w:p w14:paraId="3FF61798"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133612B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E33FE7D" w14:textId="77777777" w:rsidR="00152DDF" w:rsidRPr="00A121D9" w:rsidRDefault="00152DDF" w:rsidP="005A748E">
            <w:pPr>
              <w:rPr>
                <w:rFonts w:eastAsia="Times New Roman" w:cs="Arial"/>
                <w:szCs w:val="20"/>
              </w:rPr>
            </w:pPr>
            <w:r w:rsidRPr="00A121D9">
              <w:rPr>
                <w:rFonts w:eastAsia="Times New Roman" w:cs="Arial"/>
                <w:szCs w:val="20"/>
              </w:rPr>
              <w:t xml:space="preserve">R </w:t>
            </w:r>
          </w:p>
        </w:tc>
        <w:tc>
          <w:tcPr>
            <w:tcW w:w="3780" w:type="dxa"/>
            <w:tcBorders>
              <w:top w:val="nil"/>
              <w:left w:val="nil"/>
              <w:bottom w:val="single" w:sz="4" w:space="0" w:color="auto"/>
              <w:right w:val="single" w:sz="4" w:space="0" w:color="auto"/>
            </w:tcBorders>
            <w:shd w:val="clear" w:color="auto" w:fill="auto"/>
            <w:noWrap/>
            <w:vAlign w:val="bottom"/>
            <w:hideMark/>
          </w:tcPr>
          <w:p w14:paraId="3BB6CFDC" w14:textId="77777777" w:rsidR="00152DDF" w:rsidRPr="00A121D9" w:rsidRDefault="00152DDF" w:rsidP="005A748E">
            <w:pPr>
              <w:rPr>
                <w:rFonts w:eastAsia="Times New Roman" w:cs="Arial"/>
                <w:szCs w:val="20"/>
              </w:rPr>
            </w:pPr>
            <w:r w:rsidRPr="00A121D9">
              <w:rPr>
                <w:rFonts w:eastAsia="Times New Roman" w:cs="Arial"/>
                <w:szCs w:val="20"/>
              </w:rPr>
              <w:t xml:space="preserve"> Reliance GSM</w:t>
            </w:r>
          </w:p>
        </w:tc>
        <w:tc>
          <w:tcPr>
            <w:tcW w:w="2375" w:type="dxa"/>
            <w:tcBorders>
              <w:top w:val="nil"/>
              <w:left w:val="nil"/>
              <w:bottom w:val="single" w:sz="4" w:space="0" w:color="auto"/>
              <w:right w:val="single" w:sz="4" w:space="0" w:color="auto"/>
            </w:tcBorders>
            <w:shd w:val="clear" w:color="auto" w:fill="auto"/>
            <w:noWrap/>
            <w:vAlign w:val="bottom"/>
            <w:hideMark/>
          </w:tcPr>
          <w:p w14:paraId="6F510B9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6A0CAA3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C79E51B" w14:textId="77777777" w:rsidR="00152DDF" w:rsidRPr="00A121D9" w:rsidRDefault="00152DDF" w:rsidP="005A748E">
            <w:pPr>
              <w:rPr>
                <w:rFonts w:eastAsia="Times New Roman" w:cs="Arial"/>
                <w:szCs w:val="20"/>
              </w:rPr>
            </w:pPr>
            <w:r w:rsidRPr="00A121D9">
              <w:rPr>
                <w:rFonts w:eastAsia="Times New Roman" w:cs="Arial"/>
                <w:szCs w:val="20"/>
              </w:rPr>
              <w:t xml:space="preserve">E </w:t>
            </w:r>
          </w:p>
        </w:tc>
        <w:tc>
          <w:tcPr>
            <w:tcW w:w="3780" w:type="dxa"/>
            <w:tcBorders>
              <w:top w:val="nil"/>
              <w:left w:val="nil"/>
              <w:bottom w:val="single" w:sz="4" w:space="0" w:color="auto"/>
              <w:right w:val="single" w:sz="4" w:space="0" w:color="auto"/>
            </w:tcBorders>
            <w:shd w:val="clear" w:color="auto" w:fill="auto"/>
            <w:noWrap/>
            <w:vAlign w:val="bottom"/>
            <w:hideMark/>
          </w:tcPr>
          <w:p w14:paraId="0B570DBC" w14:textId="77777777" w:rsidR="00152DDF" w:rsidRPr="00A121D9" w:rsidRDefault="00152DDF" w:rsidP="005A748E">
            <w:pPr>
              <w:rPr>
                <w:rFonts w:eastAsia="Times New Roman" w:cs="Arial"/>
                <w:szCs w:val="20"/>
              </w:rPr>
            </w:pPr>
            <w:r w:rsidRPr="00A121D9">
              <w:rPr>
                <w:rFonts w:eastAsia="Times New Roman" w:cs="Arial"/>
                <w:szCs w:val="20"/>
              </w:rPr>
              <w:t xml:space="preserve"> Reliance CDMA</w:t>
            </w:r>
          </w:p>
        </w:tc>
        <w:tc>
          <w:tcPr>
            <w:tcW w:w="2375" w:type="dxa"/>
            <w:tcBorders>
              <w:top w:val="nil"/>
              <w:left w:val="nil"/>
              <w:bottom w:val="single" w:sz="4" w:space="0" w:color="auto"/>
              <w:right w:val="single" w:sz="4" w:space="0" w:color="auto"/>
            </w:tcBorders>
            <w:shd w:val="clear" w:color="auto" w:fill="auto"/>
            <w:noWrap/>
            <w:vAlign w:val="bottom"/>
            <w:hideMark/>
          </w:tcPr>
          <w:p w14:paraId="25B69F5E"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5F53E314"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2EB14B8" w14:textId="77777777" w:rsidR="00152DDF" w:rsidRPr="00A121D9" w:rsidRDefault="00152DDF" w:rsidP="005A748E">
            <w:pPr>
              <w:rPr>
                <w:rFonts w:eastAsia="Times New Roman" w:cs="Arial"/>
                <w:szCs w:val="20"/>
              </w:rPr>
            </w:pPr>
            <w:r w:rsidRPr="00A121D9">
              <w:rPr>
                <w:rFonts w:eastAsia="Times New Roman" w:cs="Arial"/>
                <w:szCs w:val="20"/>
              </w:rPr>
              <w:t xml:space="preserve">S </w:t>
            </w:r>
          </w:p>
        </w:tc>
        <w:tc>
          <w:tcPr>
            <w:tcW w:w="3780" w:type="dxa"/>
            <w:tcBorders>
              <w:top w:val="nil"/>
              <w:left w:val="nil"/>
              <w:bottom w:val="single" w:sz="4" w:space="0" w:color="auto"/>
              <w:right w:val="single" w:sz="4" w:space="0" w:color="auto"/>
            </w:tcBorders>
            <w:shd w:val="clear" w:color="auto" w:fill="auto"/>
            <w:noWrap/>
            <w:vAlign w:val="bottom"/>
            <w:hideMark/>
          </w:tcPr>
          <w:p w14:paraId="0F867950" w14:textId="77777777" w:rsidR="00152DDF" w:rsidRPr="00A121D9" w:rsidRDefault="00152DDF" w:rsidP="005A748E">
            <w:pPr>
              <w:rPr>
                <w:rFonts w:eastAsia="Times New Roman" w:cs="Arial"/>
                <w:szCs w:val="20"/>
              </w:rPr>
            </w:pPr>
            <w:r w:rsidRPr="00A121D9">
              <w:rPr>
                <w:rFonts w:eastAsia="Times New Roman" w:cs="Arial"/>
                <w:szCs w:val="20"/>
              </w:rPr>
              <w:t xml:space="preserve"> S. Tel Ltd</w:t>
            </w:r>
          </w:p>
        </w:tc>
        <w:tc>
          <w:tcPr>
            <w:tcW w:w="2375" w:type="dxa"/>
            <w:tcBorders>
              <w:top w:val="nil"/>
              <w:left w:val="nil"/>
              <w:bottom w:val="single" w:sz="4" w:space="0" w:color="auto"/>
              <w:right w:val="single" w:sz="4" w:space="0" w:color="auto"/>
            </w:tcBorders>
            <w:shd w:val="clear" w:color="auto" w:fill="auto"/>
            <w:noWrap/>
            <w:vAlign w:val="bottom"/>
            <w:hideMark/>
          </w:tcPr>
          <w:p w14:paraId="34E8BAD2"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046F0DA1"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03B5979" w14:textId="77777777" w:rsidR="00152DDF" w:rsidRPr="00A121D9" w:rsidRDefault="00152DDF" w:rsidP="005A748E">
            <w:pPr>
              <w:rPr>
                <w:rFonts w:eastAsia="Times New Roman" w:cs="Arial"/>
                <w:szCs w:val="20"/>
              </w:rPr>
            </w:pPr>
            <w:r w:rsidRPr="00A121D9">
              <w:rPr>
                <w:rFonts w:eastAsia="Times New Roman" w:cs="Arial"/>
                <w:szCs w:val="20"/>
              </w:rPr>
              <w:t xml:space="preserve">Y </w:t>
            </w:r>
          </w:p>
        </w:tc>
        <w:tc>
          <w:tcPr>
            <w:tcW w:w="3780" w:type="dxa"/>
            <w:tcBorders>
              <w:top w:val="nil"/>
              <w:left w:val="nil"/>
              <w:bottom w:val="single" w:sz="4" w:space="0" w:color="auto"/>
              <w:right w:val="single" w:sz="4" w:space="0" w:color="auto"/>
            </w:tcBorders>
            <w:shd w:val="clear" w:color="auto" w:fill="auto"/>
            <w:noWrap/>
            <w:vAlign w:val="bottom"/>
            <w:hideMark/>
          </w:tcPr>
          <w:p w14:paraId="6FE43D50" w14:textId="77777777" w:rsidR="00152DDF" w:rsidRPr="00A121D9" w:rsidRDefault="00152DDF" w:rsidP="005A748E">
            <w:pPr>
              <w:rPr>
                <w:rFonts w:eastAsia="Times New Roman" w:cs="Arial"/>
                <w:szCs w:val="20"/>
              </w:rPr>
            </w:pPr>
            <w:r w:rsidRPr="00A121D9">
              <w:rPr>
                <w:rFonts w:eastAsia="Times New Roman" w:cs="Arial"/>
                <w:szCs w:val="20"/>
              </w:rPr>
              <w:t xml:space="preserve"> Shyam Telecom (MTS)</w:t>
            </w:r>
          </w:p>
        </w:tc>
        <w:tc>
          <w:tcPr>
            <w:tcW w:w="2375" w:type="dxa"/>
            <w:tcBorders>
              <w:top w:val="nil"/>
              <w:left w:val="nil"/>
              <w:bottom w:val="single" w:sz="4" w:space="0" w:color="auto"/>
              <w:right w:val="single" w:sz="4" w:space="0" w:color="auto"/>
            </w:tcBorders>
            <w:shd w:val="clear" w:color="auto" w:fill="auto"/>
            <w:noWrap/>
            <w:vAlign w:val="bottom"/>
            <w:hideMark/>
          </w:tcPr>
          <w:p w14:paraId="22111568"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30EF32B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36A7A9C" w14:textId="77777777" w:rsidR="00152DDF" w:rsidRPr="00A121D9" w:rsidRDefault="00152DDF" w:rsidP="005A748E">
            <w:pPr>
              <w:rPr>
                <w:rFonts w:eastAsia="Times New Roman" w:cs="Arial"/>
                <w:szCs w:val="20"/>
              </w:rPr>
            </w:pPr>
            <w:r w:rsidRPr="00A121D9">
              <w:rPr>
                <w:rFonts w:eastAsia="Times New Roman" w:cs="Arial"/>
                <w:szCs w:val="20"/>
              </w:rPr>
              <w:t xml:space="preserve">P </w:t>
            </w:r>
          </w:p>
        </w:tc>
        <w:tc>
          <w:tcPr>
            <w:tcW w:w="3780" w:type="dxa"/>
            <w:tcBorders>
              <w:top w:val="nil"/>
              <w:left w:val="nil"/>
              <w:bottom w:val="single" w:sz="4" w:space="0" w:color="auto"/>
              <w:right w:val="single" w:sz="4" w:space="0" w:color="auto"/>
            </w:tcBorders>
            <w:shd w:val="clear" w:color="auto" w:fill="auto"/>
            <w:noWrap/>
            <w:vAlign w:val="bottom"/>
            <w:hideMark/>
          </w:tcPr>
          <w:p w14:paraId="16EE7117" w14:textId="77777777" w:rsidR="00152DDF" w:rsidRPr="00A121D9" w:rsidRDefault="00152DDF" w:rsidP="005A748E">
            <w:pPr>
              <w:rPr>
                <w:rFonts w:eastAsia="Times New Roman" w:cs="Arial"/>
                <w:szCs w:val="20"/>
              </w:rPr>
            </w:pPr>
            <w:r w:rsidRPr="00A121D9">
              <w:rPr>
                <w:rFonts w:eastAsia="Times New Roman" w:cs="Arial"/>
                <w:szCs w:val="20"/>
              </w:rPr>
              <w:t xml:space="preserve"> Spice Communications</w:t>
            </w:r>
          </w:p>
        </w:tc>
        <w:tc>
          <w:tcPr>
            <w:tcW w:w="2375" w:type="dxa"/>
            <w:tcBorders>
              <w:top w:val="nil"/>
              <w:left w:val="nil"/>
              <w:bottom w:val="single" w:sz="4" w:space="0" w:color="auto"/>
              <w:right w:val="single" w:sz="4" w:space="0" w:color="auto"/>
            </w:tcBorders>
            <w:shd w:val="clear" w:color="auto" w:fill="auto"/>
            <w:noWrap/>
            <w:vAlign w:val="bottom"/>
            <w:hideMark/>
          </w:tcPr>
          <w:p w14:paraId="54753E98"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27AD7882"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37AA7F2" w14:textId="77777777" w:rsidR="00152DDF" w:rsidRPr="00A121D9" w:rsidRDefault="00152DDF" w:rsidP="005A748E">
            <w:pPr>
              <w:rPr>
                <w:rFonts w:eastAsia="Times New Roman" w:cs="Arial"/>
                <w:szCs w:val="20"/>
              </w:rPr>
            </w:pPr>
            <w:r w:rsidRPr="00A121D9">
              <w:rPr>
                <w:rFonts w:eastAsia="Times New Roman" w:cs="Arial"/>
                <w:szCs w:val="20"/>
              </w:rPr>
              <w:t xml:space="preserve">W </w:t>
            </w:r>
          </w:p>
        </w:tc>
        <w:tc>
          <w:tcPr>
            <w:tcW w:w="3780" w:type="dxa"/>
            <w:tcBorders>
              <w:top w:val="nil"/>
              <w:left w:val="nil"/>
              <w:bottom w:val="single" w:sz="4" w:space="0" w:color="auto"/>
              <w:right w:val="single" w:sz="4" w:space="0" w:color="auto"/>
            </w:tcBorders>
            <w:shd w:val="clear" w:color="auto" w:fill="auto"/>
            <w:noWrap/>
            <w:vAlign w:val="bottom"/>
            <w:hideMark/>
          </w:tcPr>
          <w:p w14:paraId="7389D198" w14:textId="77777777" w:rsidR="00152DDF" w:rsidRPr="00A121D9" w:rsidRDefault="00152DDF" w:rsidP="005A748E">
            <w:pPr>
              <w:rPr>
                <w:rFonts w:eastAsia="Times New Roman" w:cs="Arial"/>
                <w:szCs w:val="20"/>
              </w:rPr>
            </w:pPr>
            <w:r w:rsidRPr="00A121D9">
              <w:rPr>
                <w:rFonts w:eastAsia="Times New Roman" w:cs="Arial"/>
                <w:szCs w:val="20"/>
              </w:rPr>
              <w:t xml:space="preserve"> Swan Telecom</w:t>
            </w:r>
          </w:p>
        </w:tc>
        <w:tc>
          <w:tcPr>
            <w:tcW w:w="2375" w:type="dxa"/>
            <w:tcBorders>
              <w:top w:val="nil"/>
              <w:left w:val="nil"/>
              <w:bottom w:val="single" w:sz="4" w:space="0" w:color="auto"/>
              <w:right w:val="single" w:sz="4" w:space="0" w:color="auto"/>
            </w:tcBorders>
            <w:shd w:val="clear" w:color="auto" w:fill="auto"/>
            <w:noWrap/>
            <w:vAlign w:val="bottom"/>
            <w:hideMark/>
          </w:tcPr>
          <w:p w14:paraId="093A9687"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3B3A0552"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4F4E74C" w14:textId="77777777" w:rsidR="00152DDF" w:rsidRPr="00A121D9" w:rsidRDefault="00152DDF" w:rsidP="005A748E">
            <w:pPr>
              <w:rPr>
                <w:rFonts w:eastAsia="Times New Roman" w:cs="Arial"/>
                <w:szCs w:val="20"/>
              </w:rPr>
            </w:pPr>
            <w:r w:rsidRPr="00A121D9">
              <w:rPr>
                <w:rFonts w:eastAsia="Times New Roman" w:cs="Arial"/>
                <w:szCs w:val="20"/>
              </w:rPr>
              <w:t xml:space="preserve">T </w:t>
            </w:r>
          </w:p>
        </w:tc>
        <w:tc>
          <w:tcPr>
            <w:tcW w:w="3780" w:type="dxa"/>
            <w:tcBorders>
              <w:top w:val="nil"/>
              <w:left w:val="nil"/>
              <w:bottom w:val="single" w:sz="4" w:space="0" w:color="auto"/>
              <w:right w:val="single" w:sz="4" w:space="0" w:color="auto"/>
            </w:tcBorders>
            <w:shd w:val="clear" w:color="auto" w:fill="auto"/>
            <w:noWrap/>
            <w:vAlign w:val="bottom"/>
            <w:hideMark/>
          </w:tcPr>
          <w:p w14:paraId="025A20CF" w14:textId="77777777" w:rsidR="00152DDF" w:rsidRPr="00A121D9" w:rsidRDefault="00152DDF" w:rsidP="005A748E">
            <w:pPr>
              <w:rPr>
                <w:rFonts w:eastAsia="Times New Roman" w:cs="Arial"/>
                <w:szCs w:val="20"/>
              </w:rPr>
            </w:pPr>
            <w:r w:rsidRPr="00A121D9">
              <w:rPr>
                <w:rFonts w:eastAsia="Times New Roman" w:cs="Arial"/>
                <w:szCs w:val="20"/>
              </w:rPr>
              <w:t>Tata Docomo, Tata Tele</w:t>
            </w:r>
          </w:p>
        </w:tc>
        <w:tc>
          <w:tcPr>
            <w:tcW w:w="2375" w:type="dxa"/>
            <w:tcBorders>
              <w:top w:val="nil"/>
              <w:left w:val="nil"/>
              <w:bottom w:val="single" w:sz="4" w:space="0" w:color="auto"/>
              <w:right w:val="single" w:sz="4" w:space="0" w:color="auto"/>
            </w:tcBorders>
            <w:shd w:val="clear" w:color="auto" w:fill="auto"/>
            <w:noWrap/>
            <w:vAlign w:val="bottom"/>
            <w:hideMark/>
          </w:tcPr>
          <w:p w14:paraId="56A962A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397D09F9"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BEB002B" w14:textId="77777777" w:rsidR="00152DDF" w:rsidRPr="00A121D9" w:rsidRDefault="00152DDF" w:rsidP="005A748E">
            <w:pPr>
              <w:rPr>
                <w:rFonts w:eastAsia="Times New Roman" w:cs="Arial"/>
                <w:szCs w:val="20"/>
              </w:rPr>
            </w:pPr>
            <w:r w:rsidRPr="00A121D9">
              <w:rPr>
                <w:rFonts w:eastAsia="Times New Roman" w:cs="Arial"/>
                <w:szCs w:val="20"/>
              </w:rPr>
              <w:t xml:space="preserve">U </w:t>
            </w:r>
          </w:p>
        </w:tc>
        <w:tc>
          <w:tcPr>
            <w:tcW w:w="3780" w:type="dxa"/>
            <w:tcBorders>
              <w:top w:val="nil"/>
              <w:left w:val="nil"/>
              <w:bottom w:val="single" w:sz="4" w:space="0" w:color="auto"/>
              <w:right w:val="single" w:sz="4" w:space="0" w:color="auto"/>
            </w:tcBorders>
            <w:shd w:val="clear" w:color="auto" w:fill="auto"/>
            <w:noWrap/>
            <w:vAlign w:val="bottom"/>
            <w:hideMark/>
          </w:tcPr>
          <w:p w14:paraId="4172423F" w14:textId="77777777" w:rsidR="00152DDF" w:rsidRPr="00A121D9" w:rsidRDefault="00152DDF" w:rsidP="005A748E">
            <w:pPr>
              <w:rPr>
                <w:rFonts w:eastAsia="Times New Roman" w:cs="Arial"/>
                <w:szCs w:val="20"/>
              </w:rPr>
            </w:pPr>
            <w:r w:rsidRPr="00A121D9">
              <w:rPr>
                <w:rFonts w:eastAsia="Times New Roman" w:cs="Arial"/>
                <w:szCs w:val="20"/>
              </w:rPr>
              <w:t>Uninor</w:t>
            </w:r>
          </w:p>
        </w:tc>
        <w:tc>
          <w:tcPr>
            <w:tcW w:w="2375" w:type="dxa"/>
            <w:tcBorders>
              <w:top w:val="nil"/>
              <w:left w:val="nil"/>
              <w:bottom w:val="single" w:sz="4" w:space="0" w:color="auto"/>
              <w:right w:val="single" w:sz="4" w:space="0" w:color="auto"/>
            </w:tcBorders>
            <w:shd w:val="clear" w:color="auto" w:fill="auto"/>
            <w:noWrap/>
            <w:vAlign w:val="bottom"/>
            <w:hideMark/>
          </w:tcPr>
          <w:p w14:paraId="57642F72"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06A1F3C6" w14:textId="77777777" w:rsidTr="005A748E">
        <w:trPr>
          <w:trHeight w:val="375"/>
        </w:trPr>
        <w:tc>
          <w:tcPr>
            <w:tcW w:w="1905" w:type="dxa"/>
            <w:tcBorders>
              <w:top w:val="nil"/>
              <w:left w:val="single" w:sz="4" w:space="0" w:color="auto"/>
              <w:bottom w:val="nil"/>
              <w:right w:val="single" w:sz="4" w:space="0" w:color="auto"/>
            </w:tcBorders>
            <w:shd w:val="clear" w:color="auto" w:fill="auto"/>
            <w:noWrap/>
            <w:vAlign w:val="bottom"/>
            <w:hideMark/>
          </w:tcPr>
          <w:p w14:paraId="0CF45BF8" w14:textId="77777777" w:rsidR="00152DDF" w:rsidRPr="00A121D9" w:rsidRDefault="00152DDF" w:rsidP="005A748E">
            <w:pPr>
              <w:rPr>
                <w:rFonts w:eastAsia="Times New Roman" w:cs="Arial"/>
                <w:szCs w:val="20"/>
              </w:rPr>
            </w:pPr>
            <w:r w:rsidRPr="00A121D9">
              <w:rPr>
                <w:rFonts w:eastAsia="Times New Roman" w:cs="Arial"/>
                <w:szCs w:val="20"/>
              </w:rPr>
              <w:t xml:space="preserve">V </w:t>
            </w:r>
          </w:p>
        </w:tc>
        <w:tc>
          <w:tcPr>
            <w:tcW w:w="3780" w:type="dxa"/>
            <w:tcBorders>
              <w:top w:val="nil"/>
              <w:left w:val="nil"/>
              <w:bottom w:val="nil"/>
              <w:right w:val="single" w:sz="4" w:space="0" w:color="auto"/>
            </w:tcBorders>
            <w:shd w:val="clear" w:color="auto" w:fill="auto"/>
            <w:noWrap/>
            <w:vAlign w:val="bottom"/>
            <w:hideMark/>
          </w:tcPr>
          <w:p w14:paraId="1578E9A6" w14:textId="77777777" w:rsidR="00152DDF" w:rsidRPr="00A121D9" w:rsidRDefault="00152DDF" w:rsidP="005A748E">
            <w:pPr>
              <w:rPr>
                <w:rFonts w:eastAsia="Times New Roman" w:cs="Arial"/>
                <w:szCs w:val="20"/>
              </w:rPr>
            </w:pPr>
            <w:r w:rsidRPr="00A121D9">
              <w:rPr>
                <w:rFonts w:eastAsia="Times New Roman" w:cs="Arial"/>
                <w:szCs w:val="20"/>
              </w:rPr>
              <w:t>Vodafone</w:t>
            </w:r>
          </w:p>
        </w:tc>
        <w:tc>
          <w:tcPr>
            <w:tcW w:w="2375" w:type="dxa"/>
            <w:tcBorders>
              <w:top w:val="nil"/>
              <w:left w:val="nil"/>
              <w:bottom w:val="nil"/>
              <w:right w:val="single" w:sz="4" w:space="0" w:color="auto"/>
            </w:tcBorders>
            <w:shd w:val="clear" w:color="auto" w:fill="auto"/>
            <w:noWrap/>
            <w:vAlign w:val="bottom"/>
            <w:hideMark/>
          </w:tcPr>
          <w:p w14:paraId="5AA853C1"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04897C7C" w14:textId="77777777" w:rsidTr="005A748E">
        <w:trPr>
          <w:trHeight w:val="375"/>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1B28C" w14:textId="77777777" w:rsidR="00152DDF" w:rsidRPr="00A121D9" w:rsidRDefault="00152DDF" w:rsidP="005A748E">
            <w:pPr>
              <w:rPr>
                <w:rFonts w:eastAsia="Times New Roman" w:cs="Arial"/>
                <w:szCs w:val="20"/>
              </w:rPr>
            </w:pPr>
            <w:r>
              <w:rPr>
                <w:rFonts w:eastAsia="Times New Roman" w:cs="Arial"/>
                <w:szCs w:val="20"/>
              </w:rPr>
              <w:t>9</w:t>
            </w:r>
          </w:p>
        </w:tc>
        <w:tc>
          <w:tcPr>
            <w:tcW w:w="3780" w:type="dxa"/>
            <w:tcBorders>
              <w:top w:val="single" w:sz="4" w:space="0" w:color="auto"/>
              <w:left w:val="nil"/>
              <w:bottom w:val="single" w:sz="4" w:space="0" w:color="auto"/>
              <w:right w:val="single" w:sz="4" w:space="0" w:color="auto"/>
            </w:tcBorders>
            <w:shd w:val="clear" w:color="auto" w:fill="auto"/>
            <w:noWrap/>
            <w:vAlign w:val="bottom"/>
          </w:tcPr>
          <w:p w14:paraId="57FB6080" w14:textId="77777777" w:rsidR="00152DDF" w:rsidRPr="00A121D9" w:rsidRDefault="00152DDF" w:rsidP="005A748E">
            <w:pPr>
              <w:rPr>
                <w:rFonts w:eastAsia="Times New Roman" w:cs="Arial"/>
                <w:szCs w:val="20"/>
              </w:rPr>
            </w:pPr>
            <w:r>
              <w:rPr>
                <w:rFonts w:eastAsia="Times New Roman" w:cs="Arial"/>
                <w:szCs w:val="20"/>
              </w:rPr>
              <w:t>Unknown</w:t>
            </w:r>
          </w:p>
        </w:tc>
        <w:tc>
          <w:tcPr>
            <w:tcW w:w="2375" w:type="dxa"/>
            <w:tcBorders>
              <w:top w:val="single" w:sz="4" w:space="0" w:color="auto"/>
              <w:left w:val="nil"/>
              <w:bottom w:val="single" w:sz="4" w:space="0" w:color="auto"/>
              <w:right w:val="single" w:sz="4" w:space="0" w:color="auto"/>
            </w:tcBorders>
            <w:shd w:val="clear" w:color="auto" w:fill="auto"/>
            <w:noWrap/>
            <w:vAlign w:val="bottom"/>
          </w:tcPr>
          <w:p w14:paraId="61B1FED1" w14:textId="77777777" w:rsidR="00152DDF" w:rsidRPr="00A121D9" w:rsidRDefault="00152DDF" w:rsidP="005A748E">
            <w:pPr>
              <w:rPr>
                <w:rFonts w:eastAsia="Times New Roman" w:cs="Arial"/>
                <w:szCs w:val="20"/>
              </w:rPr>
            </w:pPr>
            <w:r>
              <w:rPr>
                <w:rFonts w:eastAsia="Times New Roman" w:cs="Arial"/>
                <w:szCs w:val="20"/>
              </w:rPr>
              <w:t>Unknown Operator</w:t>
            </w:r>
          </w:p>
        </w:tc>
      </w:tr>
    </w:tbl>
    <w:p w14:paraId="29794B62" w14:textId="77777777" w:rsidR="00A121D9" w:rsidRDefault="00A121D9">
      <w:pPr>
        <w:rPr>
          <w:rFonts w:asciiTheme="majorHAnsi" w:eastAsiaTheme="majorEastAsia" w:hAnsiTheme="majorHAnsi" w:cstheme="majorBidi"/>
          <w:b/>
          <w:bCs/>
          <w:color w:val="345A8A" w:themeColor="accent1" w:themeShade="B5"/>
          <w:sz w:val="32"/>
          <w:szCs w:val="32"/>
        </w:rPr>
      </w:pPr>
    </w:p>
    <w:p w14:paraId="2D4DBA21" w14:textId="77777777" w:rsidR="00103969" w:rsidRDefault="00103969" w:rsidP="00103969">
      <w:pPr>
        <w:pStyle w:val="Heading1"/>
      </w:pPr>
      <w:bookmarkStart w:id="245" w:name="_Ref410671550"/>
      <w:bookmarkStart w:id="246" w:name="_Toc411454409"/>
      <w:r>
        <w:t>HTTP Timeout Categories</w:t>
      </w:r>
      <w:bookmarkEnd w:id="245"/>
      <w:bookmarkEnd w:id="246"/>
    </w:p>
    <w:p w14:paraId="19EA616D" w14:textId="77777777" w:rsidR="00103969" w:rsidRDefault="00103969" w:rsidP="00103969"/>
    <w:p w14:paraId="4FA8597B" w14:textId="77777777" w:rsidR="00103969" w:rsidRDefault="00103969" w:rsidP="00103969">
      <w:r>
        <w:t>The table below describes the handling of HTTP Timeouts for different categories:</w:t>
      </w:r>
    </w:p>
    <w:p w14:paraId="087D9715" w14:textId="77777777" w:rsidR="00103969" w:rsidRPr="006F32D1" w:rsidRDefault="00103969" w:rsidP="00103969"/>
    <w:tbl>
      <w:tblPr>
        <w:tblStyle w:val="TableGrid"/>
        <w:tblW w:w="4608" w:type="pct"/>
        <w:tblLayout w:type="fixed"/>
        <w:tblLook w:val="04A0" w:firstRow="1" w:lastRow="0" w:firstColumn="1" w:lastColumn="0" w:noHBand="0" w:noVBand="1"/>
      </w:tblPr>
      <w:tblGrid>
        <w:gridCol w:w="1639"/>
        <w:gridCol w:w="2880"/>
        <w:gridCol w:w="3329"/>
      </w:tblGrid>
      <w:tr w:rsidR="00103969" w:rsidRPr="00FF4865" w14:paraId="62FA795C" w14:textId="77777777" w:rsidTr="00103969">
        <w:trPr>
          <w:trHeight w:val="244"/>
        </w:trPr>
        <w:tc>
          <w:tcPr>
            <w:tcW w:w="1044" w:type="pct"/>
            <w:shd w:val="clear" w:color="auto" w:fill="D9D9D9" w:themeFill="background1" w:themeFillShade="D9"/>
            <w:vAlign w:val="bottom"/>
          </w:tcPr>
          <w:p w14:paraId="5519BA79" w14:textId="77777777" w:rsidR="00103969" w:rsidRPr="00FF4865" w:rsidRDefault="00103969" w:rsidP="00103969">
            <w:pPr>
              <w:jc w:val="both"/>
              <w:rPr>
                <w:szCs w:val="20"/>
              </w:rPr>
            </w:pPr>
            <w:r>
              <w:rPr>
                <w:rFonts w:eastAsia="Times New Roman" w:cs="Arial"/>
                <w:b/>
                <w:szCs w:val="20"/>
              </w:rPr>
              <w:t>Category</w:t>
            </w:r>
          </w:p>
        </w:tc>
        <w:tc>
          <w:tcPr>
            <w:tcW w:w="1835" w:type="pct"/>
            <w:shd w:val="clear" w:color="auto" w:fill="D9D9D9" w:themeFill="background1" w:themeFillShade="D9"/>
            <w:vAlign w:val="bottom"/>
          </w:tcPr>
          <w:p w14:paraId="5713967D" w14:textId="77777777" w:rsidR="00103969" w:rsidRPr="00FF4865" w:rsidRDefault="00103969" w:rsidP="00103969">
            <w:pPr>
              <w:jc w:val="both"/>
              <w:rPr>
                <w:szCs w:val="20"/>
              </w:rPr>
            </w:pPr>
            <w:r>
              <w:rPr>
                <w:rFonts w:eastAsia="Times New Roman" w:cs="Arial"/>
                <w:b/>
                <w:szCs w:val="20"/>
              </w:rPr>
              <w:t>Description</w:t>
            </w:r>
          </w:p>
        </w:tc>
        <w:tc>
          <w:tcPr>
            <w:tcW w:w="2121" w:type="pct"/>
            <w:shd w:val="clear" w:color="auto" w:fill="D9D9D9" w:themeFill="background1" w:themeFillShade="D9"/>
          </w:tcPr>
          <w:p w14:paraId="25810DC8" w14:textId="77777777" w:rsidR="00103969" w:rsidRDefault="00103969" w:rsidP="00103969">
            <w:pPr>
              <w:jc w:val="both"/>
              <w:rPr>
                <w:rFonts w:eastAsia="Times New Roman" w:cs="Arial"/>
                <w:b/>
                <w:szCs w:val="20"/>
              </w:rPr>
            </w:pPr>
            <w:r>
              <w:rPr>
                <w:rFonts w:eastAsia="Times New Roman" w:cs="Arial"/>
                <w:b/>
                <w:szCs w:val="20"/>
              </w:rPr>
              <w:t>Handling</w:t>
            </w:r>
          </w:p>
        </w:tc>
      </w:tr>
      <w:tr w:rsidR="00103969" w:rsidRPr="00FF4865" w14:paraId="3AFF3245" w14:textId="77777777" w:rsidTr="00103969">
        <w:trPr>
          <w:trHeight w:val="386"/>
        </w:trPr>
        <w:tc>
          <w:tcPr>
            <w:tcW w:w="1044" w:type="pct"/>
          </w:tcPr>
          <w:p w14:paraId="3E0EB81B" w14:textId="77777777" w:rsidR="00103969" w:rsidRPr="00FF4865" w:rsidRDefault="00482027" w:rsidP="00103969">
            <w:pPr>
              <w:tabs>
                <w:tab w:val="left" w:pos="1114"/>
              </w:tabs>
              <w:ind w:left="360" w:hanging="360"/>
              <w:jc w:val="both"/>
              <w:rPr>
                <w:rFonts w:cs="Arial"/>
                <w:szCs w:val="20"/>
              </w:rPr>
            </w:pPr>
            <w:r>
              <w:rPr>
                <w:rFonts w:cs="Arial"/>
                <w:szCs w:val="20"/>
              </w:rPr>
              <w:t>Online</w:t>
            </w:r>
          </w:p>
        </w:tc>
        <w:tc>
          <w:tcPr>
            <w:tcW w:w="1835" w:type="pct"/>
          </w:tcPr>
          <w:p w14:paraId="55B9BD0C" w14:textId="77777777" w:rsidR="00103969" w:rsidRPr="00FF4865" w:rsidRDefault="00482027" w:rsidP="00D6729C">
            <w:pPr>
              <w:jc w:val="both"/>
              <w:rPr>
                <w:szCs w:val="20"/>
              </w:rPr>
            </w:pPr>
            <w:r>
              <w:rPr>
                <w:szCs w:val="20"/>
              </w:rPr>
              <w:t>APIs invoked during the call where response of is required in near real time.</w:t>
            </w:r>
            <w:r w:rsidR="00BD6805">
              <w:rPr>
                <w:szCs w:val="20"/>
              </w:rPr>
              <w:t xml:space="preserve"> Call is dropped in case of request timeout.</w:t>
            </w:r>
          </w:p>
        </w:tc>
        <w:tc>
          <w:tcPr>
            <w:tcW w:w="2121" w:type="pct"/>
          </w:tcPr>
          <w:p w14:paraId="51965C03" w14:textId="77777777" w:rsidR="00103969" w:rsidRDefault="00103969" w:rsidP="00103969">
            <w:pPr>
              <w:jc w:val="both"/>
              <w:rPr>
                <w:szCs w:val="20"/>
              </w:rPr>
            </w:pPr>
            <w:r>
              <w:rPr>
                <w:szCs w:val="20"/>
              </w:rPr>
              <w:t>HTTP Timeout is configurable parameter</w:t>
            </w:r>
            <w:r w:rsidR="005A0900">
              <w:rPr>
                <w:szCs w:val="20"/>
              </w:rPr>
              <w:t>.</w:t>
            </w:r>
          </w:p>
          <w:p w14:paraId="1054B316" w14:textId="77777777" w:rsidR="00103969" w:rsidRDefault="00103969" w:rsidP="00103969">
            <w:pPr>
              <w:jc w:val="both"/>
              <w:rPr>
                <w:szCs w:val="20"/>
              </w:rPr>
            </w:pPr>
          </w:p>
          <w:p w14:paraId="1C671E39" w14:textId="77777777" w:rsidR="00103969" w:rsidRPr="00FF4865" w:rsidRDefault="00103969" w:rsidP="003F3D90">
            <w:pPr>
              <w:jc w:val="both"/>
              <w:rPr>
                <w:szCs w:val="20"/>
              </w:rPr>
            </w:pPr>
            <w:r>
              <w:rPr>
                <w:szCs w:val="20"/>
              </w:rPr>
              <w:t>Nu</w:t>
            </w:r>
            <w:r w:rsidR="005A0900">
              <w:rPr>
                <w:szCs w:val="20"/>
              </w:rPr>
              <w:t xml:space="preserve">mber of retries is </w:t>
            </w:r>
            <w:r w:rsidR="003F3D90">
              <w:rPr>
                <w:szCs w:val="20"/>
              </w:rPr>
              <w:t>0.</w:t>
            </w:r>
          </w:p>
        </w:tc>
      </w:tr>
      <w:tr w:rsidR="00103969" w:rsidRPr="00FF4865" w14:paraId="36B18AF4" w14:textId="77777777" w:rsidTr="00103969">
        <w:trPr>
          <w:trHeight w:val="244"/>
        </w:trPr>
        <w:tc>
          <w:tcPr>
            <w:tcW w:w="1044" w:type="pct"/>
          </w:tcPr>
          <w:p w14:paraId="6B38586E" w14:textId="77777777" w:rsidR="00103969" w:rsidRPr="00FF4865" w:rsidRDefault="00482027" w:rsidP="00103969">
            <w:pPr>
              <w:tabs>
                <w:tab w:val="left" w:pos="1114"/>
              </w:tabs>
              <w:ind w:left="360" w:hanging="360"/>
              <w:jc w:val="both"/>
              <w:rPr>
                <w:rFonts w:cs="Arial"/>
                <w:szCs w:val="20"/>
              </w:rPr>
            </w:pPr>
            <w:r>
              <w:rPr>
                <w:rFonts w:cs="Arial"/>
                <w:szCs w:val="20"/>
              </w:rPr>
              <w:t>Offline</w:t>
            </w:r>
          </w:p>
        </w:tc>
        <w:tc>
          <w:tcPr>
            <w:tcW w:w="1835" w:type="pct"/>
          </w:tcPr>
          <w:p w14:paraId="6BA56C38" w14:textId="77777777" w:rsidR="00103969" w:rsidRPr="00FF4865" w:rsidRDefault="00103969" w:rsidP="00E84378">
            <w:pPr>
              <w:jc w:val="both"/>
              <w:rPr>
                <w:szCs w:val="20"/>
              </w:rPr>
            </w:pPr>
            <w:r>
              <w:rPr>
                <w:szCs w:val="20"/>
              </w:rPr>
              <w:t>API</w:t>
            </w:r>
            <w:r w:rsidR="00482027">
              <w:rPr>
                <w:szCs w:val="20"/>
              </w:rPr>
              <w:t>s invoked after the end of call</w:t>
            </w:r>
            <w:r w:rsidR="00E84378">
              <w:rPr>
                <w:szCs w:val="20"/>
              </w:rPr>
              <w:t>. R</w:t>
            </w:r>
            <w:r w:rsidR="00BD6805">
              <w:rPr>
                <w:szCs w:val="20"/>
              </w:rPr>
              <w:t>etrie</w:t>
            </w:r>
            <w:r w:rsidR="00E84378">
              <w:rPr>
                <w:szCs w:val="20"/>
              </w:rPr>
              <w:t>s are performed</w:t>
            </w:r>
            <w:r w:rsidR="00BD6805">
              <w:rPr>
                <w:szCs w:val="20"/>
              </w:rPr>
              <w:t xml:space="preserve"> in case of request timeout.</w:t>
            </w:r>
          </w:p>
        </w:tc>
        <w:tc>
          <w:tcPr>
            <w:tcW w:w="2121" w:type="pct"/>
          </w:tcPr>
          <w:p w14:paraId="44358EB7" w14:textId="77777777" w:rsidR="00103969" w:rsidRDefault="00E84378" w:rsidP="00103969">
            <w:pPr>
              <w:jc w:val="both"/>
              <w:rPr>
                <w:szCs w:val="20"/>
              </w:rPr>
            </w:pPr>
            <w:r>
              <w:rPr>
                <w:szCs w:val="20"/>
              </w:rPr>
              <w:t xml:space="preserve">Exponential </w:t>
            </w:r>
            <w:r w:rsidR="001C0F99">
              <w:rPr>
                <w:szCs w:val="20"/>
              </w:rPr>
              <w:t>Back-off</w:t>
            </w:r>
            <w:r>
              <w:rPr>
                <w:szCs w:val="20"/>
              </w:rPr>
              <w:t xml:space="preserve"> mechanism is used to calculate the retry timeout with following configurable parameters:</w:t>
            </w:r>
          </w:p>
          <w:p w14:paraId="55B0CB62" w14:textId="77777777" w:rsidR="00636EEB" w:rsidRDefault="00636EEB" w:rsidP="00D7621C">
            <w:pPr>
              <w:pStyle w:val="ListParagraph"/>
              <w:numPr>
                <w:ilvl w:val="0"/>
                <w:numId w:val="49"/>
              </w:numPr>
            </w:pPr>
            <w:r>
              <w:t>InitialIntervalMillis: Timeout interval for the first retry.</w:t>
            </w:r>
          </w:p>
          <w:p w14:paraId="7A7764AF" w14:textId="77777777" w:rsidR="00636EEB" w:rsidRDefault="00836619" w:rsidP="00D7621C">
            <w:pPr>
              <w:pStyle w:val="ListParagraph"/>
              <w:numPr>
                <w:ilvl w:val="0"/>
                <w:numId w:val="49"/>
              </w:numPr>
            </w:pPr>
            <w:r>
              <w:t>MaxRetryAttempts</w:t>
            </w:r>
            <w:r w:rsidR="00636EEB">
              <w:t xml:space="preserve">: Maximum </w:t>
            </w:r>
            <w:proofErr w:type="gramStart"/>
            <w:r w:rsidR="00636EEB">
              <w:t>number of retry</w:t>
            </w:r>
            <w:proofErr w:type="gramEnd"/>
            <w:r w:rsidR="00636EEB">
              <w:t xml:space="preserve"> attempts.</w:t>
            </w:r>
          </w:p>
          <w:p w14:paraId="515E97F7" w14:textId="77777777" w:rsidR="00636EEB" w:rsidRDefault="00636EEB" w:rsidP="00D7621C">
            <w:pPr>
              <w:pStyle w:val="ListParagraph"/>
              <w:numPr>
                <w:ilvl w:val="0"/>
                <w:numId w:val="49"/>
              </w:numPr>
            </w:pPr>
            <w:r>
              <w:t>Multiplier: Value to be multiplied with previous retry timeout.</w:t>
            </w:r>
          </w:p>
          <w:p w14:paraId="34F8CB74" w14:textId="77777777" w:rsidR="00103969" w:rsidRDefault="00103969" w:rsidP="00636EEB">
            <w:pPr>
              <w:jc w:val="both"/>
              <w:rPr>
                <w:szCs w:val="20"/>
              </w:rPr>
            </w:pPr>
          </w:p>
          <w:p w14:paraId="47A1EA1F" w14:textId="77777777" w:rsidR="00636EEB" w:rsidRPr="00636EEB" w:rsidRDefault="00636EEB" w:rsidP="00636EEB">
            <w:pPr>
              <w:jc w:val="both"/>
              <w:rPr>
                <w:szCs w:val="20"/>
              </w:rPr>
            </w:pPr>
            <w:r>
              <w:rPr>
                <w:szCs w:val="20"/>
              </w:rPr>
              <w:t>Example</w:t>
            </w:r>
          </w:p>
          <w:p w14:paraId="299F7DF5" w14:textId="77777777" w:rsidR="00636EEB" w:rsidRDefault="00636EEB" w:rsidP="00636EEB">
            <w:pPr>
              <w:pStyle w:val="ListParagraph"/>
              <w:numPr>
                <w:ilvl w:val="0"/>
                <w:numId w:val="13"/>
              </w:numPr>
              <w:jc w:val="both"/>
            </w:pPr>
            <w:r>
              <w:t>InitialIntervalMillis: 5 Minutes.</w:t>
            </w:r>
          </w:p>
          <w:p w14:paraId="66AFD98C" w14:textId="77777777" w:rsidR="00636EEB" w:rsidRDefault="00636EEB" w:rsidP="00636EEB">
            <w:pPr>
              <w:pStyle w:val="ListParagraph"/>
              <w:numPr>
                <w:ilvl w:val="0"/>
                <w:numId w:val="13"/>
              </w:numPr>
              <w:jc w:val="both"/>
            </w:pPr>
            <w:proofErr w:type="gramStart"/>
            <w:r>
              <w:t>MaxRetryAttempts :</w:t>
            </w:r>
            <w:proofErr w:type="gramEnd"/>
            <w:r>
              <w:t xml:space="preserve"> </w:t>
            </w:r>
            <w:r w:rsidR="00836619">
              <w:t>3</w:t>
            </w:r>
          </w:p>
          <w:p w14:paraId="0339BCE2" w14:textId="77777777" w:rsidR="00636EEB" w:rsidRDefault="00636EEB" w:rsidP="00D7621C">
            <w:pPr>
              <w:pStyle w:val="ListParagraph"/>
              <w:numPr>
                <w:ilvl w:val="0"/>
                <w:numId w:val="13"/>
              </w:numPr>
              <w:jc w:val="both"/>
            </w:pPr>
            <w:proofErr w:type="gramStart"/>
            <w:r>
              <w:t>Multiplier :</w:t>
            </w:r>
            <w:proofErr w:type="gramEnd"/>
            <w:r>
              <w:t xml:space="preserve"> 2</w:t>
            </w:r>
          </w:p>
          <w:p w14:paraId="590FE897" w14:textId="77777777" w:rsidR="00636EEB" w:rsidRDefault="00636EEB" w:rsidP="00D7621C">
            <w:pPr>
              <w:pStyle w:val="ListParagraph"/>
              <w:numPr>
                <w:ilvl w:val="0"/>
                <w:numId w:val="0"/>
              </w:numPr>
              <w:ind w:left="720"/>
              <w:jc w:val="both"/>
            </w:pPr>
          </w:p>
          <w:p w14:paraId="525AD56E" w14:textId="77777777" w:rsidR="00636EEB" w:rsidRPr="0088526F" w:rsidRDefault="00636EEB" w:rsidP="00D7621C">
            <w:pPr>
              <w:jc w:val="both"/>
              <w:rPr>
                <w:szCs w:val="20"/>
              </w:rPr>
            </w:pPr>
            <w:r w:rsidRPr="00636EEB">
              <w:rPr>
                <w:szCs w:val="20"/>
              </w:rPr>
              <w:t>This will result in following retry timeouts:</w:t>
            </w:r>
          </w:p>
          <w:p w14:paraId="01BAAF03" w14:textId="77777777" w:rsidR="00636EEB" w:rsidRDefault="00636EEB" w:rsidP="00D7621C">
            <w:pPr>
              <w:pStyle w:val="ListParagraph"/>
              <w:numPr>
                <w:ilvl w:val="0"/>
                <w:numId w:val="13"/>
              </w:numPr>
              <w:jc w:val="both"/>
            </w:pPr>
            <w:r>
              <w:t>First retry after 5 minutes.</w:t>
            </w:r>
          </w:p>
          <w:p w14:paraId="71D8B597" w14:textId="77777777" w:rsidR="00636EEB" w:rsidRDefault="00636EEB" w:rsidP="00D7621C">
            <w:pPr>
              <w:pStyle w:val="ListParagraph"/>
              <w:numPr>
                <w:ilvl w:val="0"/>
                <w:numId w:val="13"/>
              </w:numPr>
              <w:jc w:val="both"/>
            </w:pPr>
            <w:r>
              <w:t>Second retry after 10 minutes of first retry.</w:t>
            </w:r>
          </w:p>
          <w:p w14:paraId="21BB6835" w14:textId="77777777" w:rsidR="00636EEB" w:rsidRDefault="00636EEB" w:rsidP="00D7621C">
            <w:pPr>
              <w:pStyle w:val="ListParagraph"/>
              <w:numPr>
                <w:ilvl w:val="0"/>
                <w:numId w:val="13"/>
              </w:numPr>
              <w:jc w:val="both"/>
            </w:pPr>
            <w:r>
              <w:t xml:space="preserve">Third </w:t>
            </w:r>
            <w:proofErr w:type="gramStart"/>
            <w:r>
              <w:t>retry :</w:t>
            </w:r>
            <w:proofErr w:type="gramEnd"/>
            <w:r>
              <w:t xml:space="preserve"> 20 minutes of Second retry</w:t>
            </w:r>
          </w:p>
          <w:p w14:paraId="2D997785" w14:textId="77777777" w:rsidR="00836619" w:rsidRDefault="00836619" w:rsidP="00D7621C">
            <w:pPr>
              <w:pStyle w:val="ListParagraph"/>
              <w:numPr>
                <w:ilvl w:val="0"/>
                <w:numId w:val="13"/>
              </w:numPr>
              <w:jc w:val="both"/>
            </w:pPr>
            <w:r>
              <w:t>No More retries.</w:t>
            </w:r>
          </w:p>
          <w:p w14:paraId="738B00FB" w14:textId="77777777" w:rsidR="00636EEB" w:rsidRPr="00E84378" w:rsidRDefault="00636EEB" w:rsidP="00D7621C">
            <w:pPr>
              <w:pStyle w:val="ListParagraph"/>
              <w:numPr>
                <w:ilvl w:val="0"/>
                <w:numId w:val="0"/>
              </w:numPr>
              <w:jc w:val="both"/>
              <w:rPr>
                <w:szCs w:val="20"/>
              </w:rPr>
            </w:pPr>
          </w:p>
        </w:tc>
      </w:tr>
    </w:tbl>
    <w:p w14:paraId="542C9086" w14:textId="77777777" w:rsidR="00DE1B6A" w:rsidRDefault="00103969" w:rsidP="005C23E2">
      <w:pPr>
        <w:pStyle w:val="Heading1"/>
        <w:jc w:val="both"/>
      </w:pPr>
      <w:r>
        <w:br w:type="page"/>
      </w:r>
      <w:bookmarkStart w:id="247" w:name="_Toc411454410"/>
      <w:r w:rsidR="00FE2BB0">
        <w:t>APPENDIX</w:t>
      </w:r>
      <w:bookmarkEnd w:id="247"/>
    </w:p>
    <w:p w14:paraId="4CB1555F" w14:textId="77777777" w:rsidR="00D22DFD" w:rsidRPr="00D22DFD" w:rsidRDefault="00D22DFD" w:rsidP="00EF437F"/>
    <w:p w14:paraId="4A24FE8B" w14:textId="77777777" w:rsidR="00E81794" w:rsidRDefault="00E81794" w:rsidP="005C23E2">
      <w:pPr>
        <w:pStyle w:val="Heading2"/>
        <w:jc w:val="both"/>
      </w:pPr>
      <w:bookmarkStart w:id="248" w:name="_Ref410042122"/>
      <w:bookmarkStart w:id="249" w:name="_Ref410043217"/>
      <w:bookmarkStart w:id="250" w:name="_Toc411454411"/>
      <w:r>
        <w:t>Content Table</w:t>
      </w:r>
      <w:r w:rsidR="00550883">
        <w:t xml:space="preserve"> [IMI team]</w:t>
      </w:r>
      <w:bookmarkEnd w:id="248"/>
      <w:bookmarkEnd w:id="249"/>
      <w:bookmarkEnd w:id="250"/>
    </w:p>
    <w:p w14:paraId="0845FCF5" w14:textId="77777777" w:rsidR="00A121D9" w:rsidRPr="00A121D9" w:rsidRDefault="00A121D9" w:rsidP="00A121D9"/>
    <w:p w14:paraId="0005EA0C" w14:textId="77777777" w:rsidR="00E81794" w:rsidRDefault="00E81794" w:rsidP="005C23E2">
      <w:pPr>
        <w:jc w:val="both"/>
      </w:pPr>
      <w:r>
        <w:t>Below is the structure of the proposed content table.</w:t>
      </w:r>
    </w:p>
    <w:p w14:paraId="7DF073D2" w14:textId="77777777" w:rsidR="00E81794" w:rsidRDefault="00E81794" w:rsidP="005C23E2">
      <w:pPr>
        <w:jc w:val="both"/>
      </w:pPr>
    </w:p>
    <w:tbl>
      <w:tblPr>
        <w:tblStyle w:val="TableGrid"/>
        <w:tblW w:w="11718" w:type="dxa"/>
        <w:tblLayout w:type="fixed"/>
        <w:tblLook w:val="04A0" w:firstRow="1" w:lastRow="0" w:firstColumn="1" w:lastColumn="0" w:noHBand="0" w:noVBand="1"/>
      </w:tblPr>
      <w:tblGrid>
        <w:gridCol w:w="1118"/>
        <w:gridCol w:w="1028"/>
        <w:gridCol w:w="752"/>
        <w:gridCol w:w="1080"/>
        <w:gridCol w:w="1620"/>
        <w:gridCol w:w="1530"/>
        <w:gridCol w:w="1530"/>
        <w:gridCol w:w="1350"/>
        <w:gridCol w:w="1710"/>
      </w:tblGrid>
      <w:tr w:rsidR="00D22DFD" w14:paraId="5936BA0F" w14:textId="77777777" w:rsidTr="00EF437F">
        <w:tc>
          <w:tcPr>
            <w:tcW w:w="1118" w:type="dxa"/>
          </w:tcPr>
          <w:p w14:paraId="0C98389A" w14:textId="77777777" w:rsidR="00D22DFD" w:rsidRDefault="00D22DFD" w:rsidP="005C23E2">
            <w:pPr>
              <w:jc w:val="both"/>
            </w:pPr>
            <w:r>
              <w:t>ContentID</w:t>
            </w:r>
          </w:p>
        </w:tc>
        <w:tc>
          <w:tcPr>
            <w:tcW w:w="1028" w:type="dxa"/>
          </w:tcPr>
          <w:p w14:paraId="46C03034" w14:textId="77777777" w:rsidR="00D22DFD" w:rsidRDefault="00D22DFD" w:rsidP="005C23E2">
            <w:pPr>
              <w:jc w:val="both"/>
            </w:pPr>
            <w:r>
              <w:t>Service Name</w:t>
            </w:r>
          </w:p>
        </w:tc>
        <w:tc>
          <w:tcPr>
            <w:tcW w:w="752" w:type="dxa"/>
          </w:tcPr>
          <w:p w14:paraId="560626F0" w14:textId="77777777" w:rsidR="00D22DFD" w:rsidRDefault="00D22DFD" w:rsidP="005C23E2">
            <w:pPr>
              <w:jc w:val="both"/>
            </w:pPr>
            <w:r>
              <w:t>Circle</w:t>
            </w:r>
          </w:p>
        </w:tc>
        <w:tc>
          <w:tcPr>
            <w:tcW w:w="1080" w:type="dxa"/>
          </w:tcPr>
          <w:p w14:paraId="45109C2E" w14:textId="77777777" w:rsidR="00D22DFD" w:rsidRDefault="00D22DFD" w:rsidP="005C23E2">
            <w:pPr>
              <w:jc w:val="both"/>
            </w:pPr>
            <w:proofErr w:type="gramStart"/>
            <w:r>
              <w:t>languagelocation</w:t>
            </w:r>
            <w:proofErr w:type="gramEnd"/>
            <w:r>
              <w:t xml:space="preserve"> code</w:t>
            </w:r>
          </w:p>
        </w:tc>
        <w:tc>
          <w:tcPr>
            <w:tcW w:w="1620" w:type="dxa"/>
          </w:tcPr>
          <w:p w14:paraId="29446622" w14:textId="77777777" w:rsidR="00D22DFD" w:rsidRDefault="00D22DFD" w:rsidP="005C23E2">
            <w:pPr>
              <w:jc w:val="both"/>
            </w:pPr>
            <w:r>
              <w:t>Content name</w:t>
            </w:r>
          </w:p>
        </w:tc>
        <w:tc>
          <w:tcPr>
            <w:tcW w:w="1530" w:type="dxa"/>
          </w:tcPr>
          <w:p w14:paraId="400EDC86" w14:textId="77777777" w:rsidR="00D22DFD" w:rsidRDefault="00D22DFD" w:rsidP="00D22DFD">
            <w:pPr>
              <w:jc w:val="both"/>
            </w:pPr>
            <w:r>
              <w:t>Content Type (prompt/ content)</w:t>
            </w:r>
          </w:p>
        </w:tc>
        <w:tc>
          <w:tcPr>
            <w:tcW w:w="1530" w:type="dxa"/>
          </w:tcPr>
          <w:p w14:paraId="152EE709" w14:textId="77777777" w:rsidR="00D22DFD" w:rsidRDefault="00D22DFD" w:rsidP="005C23E2">
            <w:pPr>
              <w:jc w:val="both"/>
            </w:pPr>
            <w:r>
              <w:t>Content file</w:t>
            </w:r>
          </w:p>
        </w:tc>
        <w:tc>
          <w:tcPr>
            <w:tcW w:w="1350" w:type="dxa"/>
          </w:tcPr>
          <w:p w14:paraId="4361FC64" w14:textId="77777777" w:rsidR="00D22DFD" w:rsidRDefault="00D22DFD" w:rsidP="005C23E2">
            <w:pPr>
              <w:jc w:val="both"/>
            </w:pPr>
            <w:r>
              <w:t>Card number</w:t>
            </w:r>
          </w:p>
        </w:tc>
        <w:tc>
          <w:tcPr>
            <w:tcW w:w="1710" w:type="dxa"/>
          </w:tcPr>
          <w:p w14:paraId="211C640B" w14:textId="77777777" w:rsidR="00D22DFD" w:rsidRDefault="00D22DFD" w:rsidP="005C23E2">
            <w:pPr>
              <w:jc w:val="both"/>
            </w:pPr>
            <w:r>
              <w:t>Content duration</w:t>
            </w:r>
          </w:p>
        </w:tc>
      </w:tr>
      <w:tr w:rsidR="000E530A" w:rsidRPr="00B941D8" w14:paraId="1344B580" w14:textId="77777777" w:rsidTr="00EF437F">
        <w:tc>
          <w:tcPr>
            <w:tcW w:w="1118" w:type="dxa"/>
          </w:tcPr>
          <w:p w14:paraId="238CB6E7" w14:textId="77777777" w:rsidR="00D22DFD" w:rsidRPr="00152DDF" w:rsidRDefault="00D22DFD" w:rsidP="005C23E2">
            <w:pPr>
              <w:jc w:val="both"/>
              <w:rPr>
                <w:color w:val="BFBFBF" w:themeColor="background1" w:themeShade="BF"/>
              </w:rPr>
            </w:pPr>
            <w:r w:rsidRPr="00152DDF">
              <w:rPr>
                <w:color w:val="BFBFBF" w:themeColor="background1" w:themeShade="BF"/>
              </w:rPr>
              <w:t>100011</w:t>
            </w:r>
          </w:p>
        </w:tc>
        <w:tc>
          <w:tcPr>
            <w:tcW w:w="1028" w:type="dxa"/>
          </w:tcPr>
          <w:p w14:paraId="68519382"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1C94C908" w14:textId="77777777" w:rsidR="00D22DFD" w:rsidRPr="00152DDF" w:rsidRDefault="00D22DFD" w:rsidP="005C23E2">
            <w:pPr>
              <w:jc w:val="both"/>
              <w:rPr>
                <w:color w:val="BFBFBF" w:themeColor="background1" w:themeShade="BF"/>
              </w:rPr>
            </w:pPr>
            <w:r w:rsidRPr="00152DDF">
              <w:rPr>
                <w:color w:val="BFBFBF" w:themeColor="background1" w:themeShade="BF"/>
              </w:rPr>
              <w:t>AP</w:t>
            </w:r>
          </w:p>
        </w:tc>
        <w:tc>
          <w:tcPr>
            <w:tcW w:w="1080" w:type="dxa"/>
          </w:tcPr>
          <w:p w14:paraId="12F0F37A" w14:textId="77777777" w:rsidR="00D22DFD"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40B9524E"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20976303"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6ABE3A69" w14:textId="77777777" w:rsidR="00D22DFD" w:rsidRPr="00152DDF" w:rsidRDefault="00D22DFD" w:rsidP="005C23E2">
            <w:pPr>
              <w:jc w:val="both"/>
              <w:rPr>
                <w:color w:val="BFBFBF" w:themeColor="background1" w:themeShade="BF"/>
              </w:rPr>
            </w:pPr>
            <w:proofErr w:type="gramStart"/>
            <w:r w:rsidRPr="00152DDF">
              <w:rPr>
                <w:color w:val="BFBFBF" w:themeColor="background1" w:themeShade="BF"/>
              </w:rPr>
              <w:t>chapter01.wav</w:t>
            </w:r>
            <w:proofErr w:type="gramEnd"/>
          </w:p>
        </w:tc>
        <w:tc>
          <w:tcPr>
            <w:tcW w:w="1350" w:type="dxa"/>
          </w:tcPr>
          <w:p w14:paraId="1ED3C38F" w14:textId="77777777" w:rsidR="00D22DFD" w:rsidRPr="00152DDF" w:rsidRDefault="00D22DFD" w:rsidP="005C23E2">
            <w:pPr>
              <w:jc w:val="both"/>
              <w:rPr>
                <w:color w:val="BFBFBF" w:themeColor="background1" w:themeShade="BF"/>
              </w:rPr>
            </w:pPr>
          </w:p>
        </w:tc>
        <w:tc>
          <w:tcPr>
            <w:tcW w:w="1710" w:type="dxa"/>
          </w:tcPr>
          <w:p w14:paraId="3D0210A1" w14:textId="77777777" w:rsidR="00D22DFD" w:rsidRPr="00152DDF" w:rsidRDefault="00D22DFD" w:rsidP="005C23E2">
            <w:pPr>
              <w:jc w:val="both"/>
              <w:rPr>
                <w:color w:val="BFBFBF" w:themeColor="background1" w:themeShade="BF"/>
              </w:rPr>
            </w:pPr>
          </w:p>
        </w:tc>
      </w:tr>
      <w:tr w:rsidR="000E530A" w:rsidRPr="00B941D8" w14:paraId="2F51ABC9" w14:textId="77777777" w:rsidTr="00EF437F">
        <w:tc>
          <w:tcPr>
            <w:tcW w:w="1118" w:type="dxa"/>
          </w:tcPr>
          <w:p w14:paraId="4DF3AE24" w14:textId="77777777" w:rsidR="00D22DFD" w:rsidRPr="00152DDF" w:rsidRDefault="00D22DFD" w:rsidP="005C23E2">
            <w:pPr>
              <w:jc w:val="both"/>
              <w:rPr>
                <w:color w:val="BFBFBF" w:themeColor="background1" w:themeShade="BF"/>
              </w:rPr>
            </w:pPr>
            <w:r w:rsidRPr="00152DDF">
              <w:rPr>
                <w:color w:val="BFBFBF" w:themeColor="background1" w:themeShade="BF"/>
              </w:rPr>
              <w:t>100012</w:t>
            </w:r>
          </w:p>
        </w:tc>
        <w:tc>
          <w:tcPr>
            <w:tcW w:w="1028" w:type="dxa"/>
          </w:tcPr>
          <w:p w14:paraId="186C6F3A"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12F3B6E0" w14:textId="77777777" w:rsidR="00D22DFD" w:rsidRPr="00152DDF" w:rsidRDefault="00D22DFD" w:rsidP="005C23E2">
            <w:pPr>
              <w:jc w:val="both"/>
              <w:rPr>
                <w:color w:val="BFBFBF" w:themeColor="background1" w:themeShade="BF"/>
              </w:rPr>
            </w:pPr>
            <w:r w:rsidRPr="00152DDF">
              <w:rPr>
                <w:color w:val="BFBFBF" w:themeColor="background1" w:themeShade="BF"/>
              </w:rPr>
              <w:t>TN</w:t>
            </w:r>
          </w:p>
        </w:tc>
        <w:tc>
          <w:tcPr>
            <w:tcW w:w="1080" w:type="dxa"/>
          </w:tcPr>
          <w:p w14:paraId="2ABB68B2" w14:textId="77777777" w:rsidR="00D22DFD" w:rsidRPr="00152DDF" w:rsidRDefault="00350A13" w:rsidP="005C23E2">
            <w:pPr>
              <w:jc w:val="both"/>
              <w:rPr>
                <w:color w:val="BFBFBF" w:themeColor="background1" w:themeShade="BF"/>
              </w:rPr>
            </w:pPr>
            <w:r w:rsidRPr="00152DDF">
              <w:rPr>
                <w:color w:val="BFBFBF" w:themeColor="background1" w:themeShade="BF"/>
              </w:rPr>
              <w:t>12</w:t>
            </w:r>
          </w:p>
        </w:tc>
        <w:tc>
          <w:tcPr>
            <w:tcW w:w="1620" w:type="dxa"/>
          </w:tcPr>
          <w:p w14:paraId="72AC4CC7"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570A5F82"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43FEE9C0" w14:textId="77777777" w:rsidR="00D22DFD" w:rsidRPr="00152DDF" w:rsidRDefault="00D22DFD" w:rsidP="005C23E2">
            <w:pPr>
              <w:jc w:val="both"/>
              <w:rPr>
                <w:color w:val="BFBFBF" w:themeColor="background1" w:themeShade="BF"/>
              </w:rPr>
            </w:pPr>
            <w:proofErr w:type="gramStart"/>
            <w:r w:rsidRPr="00152DDF">
              <w:rPr>
                <w:color w:val="BFBFBF" w:themeColor="background1" w:themeShade="BF"/>
              </w:rPr>
              <w:t>chapter01.wav</w:t>
            </w:r>
            <w:proofErr w:type="gramEnd"/>
          </w:p>
        </w:tc>
        <w:tc>
          <w:tcPr>
            <w:tcW w:w="1350" w:type="dxa"/>
          </w:tcPr>
          <w:p w14:paraId="255A3754" w14:textId="77777777" w:rsidR="00D22DFD" w:rsidRPr="00152DDF" w:rsidRDefault="00D22DFD" w:rsidP="005C23E2">
            <w:pPr>
              <w:jc w:val="both"/>
              <w:rPr>
                <w:color w:val="BFBFBF" w:themeColor="background1" w:themeShade="BF"/>
              </w:rPr>
            </w:pPr>
          </w:p>
        </w:tc>
        <w:tc>
          <w:tcPr>
            <w:tcW w:w="1710" w:type="dxa"/>
          </w:tcPr>
          <w:p w14:paraId="11095D6C" w14:textId="77777777" w:rsidR="00D22DFD" w:rsidRPr="00152DDF" w:rsidRDefault="00D22DFD" w:rsidP="005C23E2">
            <w:pPr>
              <w:jc w:val="both"/>
              <w:rPr>
                <w:color w:val="BFBFBF" w:themeColor="background1" w:themeShade="BF"/>
              </w:rPr>
            </w:pPr>
          </w:p>
        </w:tc>
      </w:tr>
      <w:tr w:rsidR="000E530A" w:rsidRPr="00B941D8" w14:paraId="16832D6A" w14:textId="77777777" w:rsidTr="00EF437F">
        <w:tc>
          <w:tcPr>
            <w:tcW w:w="1118" w:type="dxa"/>
          </w:tcPr>
          <w:p w14:paraId="6B3816A8" w14:textId="77777777" w:rsidR="00D22DFD" w:rsidRPr="00152DDF" w:rsidRDefault="00D22DFD" w:rsidP="005C23E2">
            <w:pPr>
              <w:jc w:val="both"/>
              <w:rPr>
                <w:color w:val="BFBFBF" w:themeColor="background1" w:themeShade="BF"/>
              </w:rPr>
            </w:pPr>
            <w:r w:rsidRPr="00152DDF">
              <w:rPr>
                <w:color w:val="BFBFBF" w:themeColor="background1" w:themeShade="BF"/>
              </w:rPr>
              <w:t>100013</w:t>
            </w:r>
          </w:p>
        </w:tc>
        <w:tc>
          <w:tcPr>
            <w:tcW w:w="1028" w:type="dxa"/>
          </w:tcPr>
          <w:p w14:paraId="61CA26A9"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33A1682" w14:textId="77777777" w:rsidR="00D22DFD" w:rsidRPr="00152DDF" w:rsidRDefault="00D22DFD" w:rsidP="005C23E2">
            <w:pPr>
              <w:jc w:val="both"/>
              <w:rPr>
                <w:color w:val="BFBFBF" w:themeColor="background1" w:themeShade="BF"/>
              </w:rPr>
            </w:pPr>
            <w:r w:rsidRPr="00152DDF">
              <w:rPr>
                <w:color w:val="BFBFBF" w:themeColor="background1" w:themeShade="BF"/>
              </w:rPr>
              <w:t>KL</w:t>
            </w:r>
          </w:p>
        </w:tc>
        <w:tc>
          <w:tcPr>
            <w:tcW w:w="1080" w:type="dxa"/>
          </w:tcPr>
          <w:p w14:paraId="067E4F66" w14:textId="77777777" w:rsidR="00D22DFD" w:rsidRPr="00152DDF" w:rsidRDefault="00350A13" w:rsidP="005C23E2">
            <w:pPr>
              <w:jc w:val="both"/>
              <w:rPr>
                <w:color w:val="BFBFBF" w:themeColor="background1" w:themeShade="BF"/>
              </w:rPr>
            </w:pPr>
            <w:r w:rsidRPr="00152DDF">
              <w:rPr>
                <w:color w:val="BFBFBF" w:themeColor="background1" w:themeShade="BF"/>
              </w:rPr>
              <w:t>13</w:t>
            </w:r>
          </w:p>
        </w:tc>
        <w:tc>
          <w:tcPr>
            <w:tcW w:w="1620" w:type="dxa"/>
          </w:tcPr>
          <w:p w14:paraId="36B8AB2F"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658C0D94"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48F1C8FF" w14:textId="77777777" w:rsidR="00D22DFD" w:rsidRPr="00152DDF" w:rsidRDefault="00D22DFD" w:rsidP="005C23E2">
            <w:pPr>
              <w:jc w:val="both"/>
              <w:rPr>
                <w:color w:val="BFBFBF" w:themeColor="background1" w:themeShade="BF"/>
              </w:rPr>
            </w:pPr>
            <w:proofErr w:type="gramStart"/>
            <w:r w:rsidRPr="00152DDF">
              <w:rPr>
                <w:color w:val="BFBFBF" w:themeColor="background1" w:themeShade="BF"/>
              </w:rPr>
              <w:t>chapter01.wav</w:t>
            </w:r>
            <w:proofErr w:type="gramEnd"/>
          </w:p>
        </w:tc>
        <w:tc>
          <w:tcPr>
            <w:tcW w:w="1350" w:type="dxa"/>
          </w:tcPr>
          <w:p w14:paraId="7EB8BD7E" w14:textId="77777777" w:rsidR="00D22DFD" w:rsidRPr="00152DDF" w:rsidRDefault="00D22DFD" w:rsidP="005C23E2">
            <w:pPr>
              <w:jc w:val="both"/>
              <w:rPr>
                <w:color w:val="BFBFBF" w:themeColor="background1" w:themeShade="BF"/>
              </w:rPr>
            </w:pPr>
          </w:p>
        </w:tc>
        <w:tc>
          <w:tcPr>
            <w:tcW w:w="1710" w:type="dxa"/>
          </w:tcPr>
          <w:p w14:paraId="104A8955" w14:textId="77777777" w:rsidR="00D22DFD" w:rsidRPr="00152DDF" w:rsidRDefault="00D22DFD" w:rsidP="005C23E2">
            <w:pPr>
              <w:jc w:val="both"/>
              <w:rPr>
                <w:color w:val="BFBFBF" w:themeColor="background1" w:themeShade="BF"/>
              </w:rPr>
            </w:pPr>
          </w:p>
        </w:tc>
      </w:tr>
      <w:tr w:rsidR="000E530A" w:rsidRPr="00B941D8" w14:paraId="272B03B7" w14:textId="77777777" w:rsidTr="00EF437F">
        <w:tc>
          <w:tcPr>
            <w:tcW w:w="1118" w:type="dxa"/>
          </w:tcPr>
          <w:p w14:paraId="41720370" w14:textId="77777777" w:rsidR="00D22DFD" w:rsidRPr="00152DDF" w:rsidRDefault="00D22DFD" w:rsidP="005C23E2">
            <w:pPr>
              <w:jc w:val="both"/>
              <w:rPr>
                <w:color w:val="BFBFBF" w:themeColor="background1" w:themeShade="BF"/>
              </w:rPr>
            </w:pPr>
            <w:r w:rsidRPr="00152DDF">
              <w:rPr>
                <w:color w:val="BFBFBF" w:themeColor="background1" w:themeShade="BF"/>
              </w:rPr>
              <w:t>100014</w:t>
            </w:r>
          </w:p>
        </w:tc>
        <w:tc>
          <w:tcPr>
            <w:tcW w:w="1028" w:type="dxa"/>
          </w:tcPr>
          <w:p w14:paraId="4DFAC7EA"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8D428E3" w14:textId="77777777" w:rsidR="00D22DFD" w:rsidRPr="00152DDF" w:rsidRDefault="00D22DFD" w:rsidP="005C23E2">
            <w:pPr>
              <w:jc w:val="both"/>
              <w:rPr>
                <w:color w:val="BFBFBF" w:themeColor="background1" w:themeShade="BF"/>
              </w:rPr>
            </w:pPr>
            <w:r w:rsidRPr="00152DDF">
              <w:rPr>
                <w:color w:val="BFBFBF" w:themeColor="background1" w:themeShade="BF"/>
              </w:rPr>
              <w:t>AP</w:t>
            </w:r>
          </w:p>
        </w:tc>
        <w:tc>
          <w:tcPr>
            <w:tcW w:w="1080" w:type="dxa"/>
          </w:tcPr>
          <w:p w14:paraId="6E314DE0" w14:textId="77777777" w:rsidR="00D22DFD" w:rsidRPr="00152DDF" w:rsidRDefault="00350A13" w:rsidP="005C23E2">
            <w:pPr>
              <w:jc w:val="both"/>
              <w:rPr>
                <w:color w:val="BFBFBF" w:themeColor="background1" w:themeShade="BF"/>
              </w:rPr>
            </w:pPr>
            <w:r w:rsidRPr="00152DDF">
              <w:rPr>
                <w:color w:val="BFBFBF" w:themeColor="background1" w:themeShade="BF"/>
              </w:rPr>
              <w:t>14</w:t>
            </w:r>
          </w:p>
        </w:tc>
        <w:tc>
          <w:tcPr>
            <w:tcW w:w="1620" w:type="dxa"/>
          </w:tcPr>
          <w:p w14:paraId="74857A2A"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3FAC9DC3"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5C2D0918" w14:textId="77777777" w:rsidR="00D22DFD" w:rsidRPr="00152DDF" w:rsidRDefault="00D22DFD" w:rsidP="005C23E2">
            <w:pPr>
              <w:jc w:val="both"/>
              <w:rPr>
                <w:color w:val="BFBFBF" w:themeColor="background1" w:themeShade="BF"/>
              </w:rPr>
            </w:pPr>
            <w:proofErr w:type="gramStart"/>
            <w:r w:rsidRPr="00152DDF">
              <w:rPr>
                <w:color w:val="BFBFBF" w:themeColor="background1" w:themeShade="BF"/>
              </w:rPr>
              <w:t>chap01lesson01.wav</w:t>
            </w:r>
            <w:proofErr w:type="gramEnd"/>
          </w:p>
        </w:tc>
        <w:tc>
          <w:tcPr>
            <w:tcW w:w="1350" w:type="dxa"/>
          </w:tcPr>
          <w:p w14:paraId="46C2D3F5" w14:textId="77777777" w:rsidR="00D22DFD" w:rsidRPr="00152DDF" w:rsidRDefault="00D22DFD" w:rsidP="005C23E2">
            <w:pPr>
              <w:jc w:val="both"/>
              <w:rPr>
                <w:color w:val="BFBFBF" w:themeColor="background1" w:themeShade="BF"/>
              </w:rPr>
            </w:pPr>
          </w:p>
        </w:tc>
        <w:tc>
          <w:tcPr>
            <w:tcW w:w="1710" w:type="dxa"/>
          </w:tcPr>
          <w:p w14:paraId="3B4A299B" w14:textId="77777777" w:rsidR="00D22DFD" w:rsidRPr="00152DDF" w:rsidRDefault="00D22DFD" w:rsidP="005C23E2">
            <w:pPr>
              <w:jc w:val="both"/>
              <w:rPr>
                <w:color w:val="BFBFBF" w:themeColor="background1" w:themeShade="BF"/>
              </w:rPr>
            </w:pPr>
          </w:p>
        </w:tc>
      </w:tr>
      <w:tr w:rsidR="000E530A" w:rsidRPr="00B941D8" w14:paraId="55E0FD2E" w14:textId="77777777" w:rsidTr="00EF437F">
        <w:tc>
          <w:tcPr>
            <w:tcW w:w="1118" w:type="dxa"/>
          </w:tcPr>
          <w:p w14:paraId="383A463E" w14:textId="77777777" w:rsidR="00D22DFD" w:rsidRPr="00152DDF" w:rsidRDefault="00D22DFD" w:rsidP="005C23E2">
            <w:pPr>
              <w:jc w:val="both"/>
              <w:rPr>
                <w:color w:val="BFBFBF" w:themeColor="background1" w:themeShade="BF"/>
              </w:rPr>
            </w:pPr>
            <w:r w:rsidRPr="00152DDF">
              <w:rPr>
                <w:color w:val="BFBFBF" w:themeColor="background1" w:themeShade="BF"/>
              </w:rPr>
              <w:t>100015</w:t>
            </w:r>
          </w:p>
        </w:tc>
        <w:tc>
          <w:tcPr>
            <w:tcW w:w="1028" w:type="dxa"/>
          </w:tcPr>
          <w:p w14:paraId="2EA58C4B"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003F5EF" w14:textId="77777777" w:rsidR="00D22DFD" w:rsidRPr="00152DDF" w:rsidRDefault="00D22DFD" w:rsidP="005C23E2">
            <w:pPr>
              <w:jc w:val="both"/>
              <w:rPr>
                <w:color w:val="BFBFBF" w:themeColor="background1" w:themeShade="BF"/>
              </w:rPr>
            </w:pPr>
            <w:r w:rsidRPr="00152DDF">
              <w:rPr>
                <w:color w:val="BFBFBF" w:themeColor="background1" w:themeShade="BF"/>
              </w:rPr>
              <w:t>TN</w:t>
            </w:r>
          </w:p>
        </w:tc>
        <w:tc>
          <w:tcPr>
            <w:tcW w:w="1080" w:type="dxa"/>
          </w:tcPr>
          <w:p w14:paraId="52FE9FC0" w14:textId="77777777" w:rsidR="00D22DFD" w:rsidRPr="00152DDF" w:rsidRDefault="00350A13" w:rsidP="005C23E2">
            <w:pPr>
              <w:jc w:val="both"/>
              <w:rPr>
                <w:color w:val="BFBFBF" w:themeColor="background1" w:themeShade="BF"/>
              </w:rPr>
            </w:pPr>
            <w:r w:rsidRPr="00152DDF">
              <w:rPr>
                <w:color w:val="BFBFBF" w:themeColor="background1" w:themeShade="BF"/>
              </w:rPr>
              <w:t>15</w:t>
            </w:r>
          </w:p>
        </w:tc>
        <w:tc>
          <w:tcPr>
            <w:tcW w:w="1620" w:type="dxa"/>
          </w:tcPr>
          <w:p w14:paraId="0D435EFF"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6CA012BC"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53FB95AE" w14:textId="77777777" w:rsidR="00D22DFD" w:rsidRPr="00152DDF" w:rsidRDefault="00D22DFD" w:rsidP="005C23E2">
            <w:pPr>
              <w:jc w:val="both"/>
              <w:rPr>
                <w:color w:val="BFBFBF" w:themeColor="background1" w:themeShade="BF"/>
              </w:rPr>
            </w:pPr>
            <w:proofErr w:type="gramStart"/>
            <w:r w:rsidRPr="00152DDF">
              <w:rPr>
                <w:color w:val="BFBFBF" w:themeColor="background1" w:themeShade="BF"/>
              </w:rPr>
              <w:t>chap01lesson01.wav</w:t>
            </w:r>
            <w:proofErr w:type="gramEnd"/>
          </w:p>
        </w:tc>
        <w:tc>
          <w:tcPr>
            <w:tcW w:w="1350" w:type="dxa"/>
          </w:tcPr>
          <w:p w14:paraId="75AA16E3" w14:textId="77777777" w:rsidR="00D22DFD" w:rsidRPr="00152DDF" w:rsidRDefault="00D22DFD" w:rsidP="005C23E2">
            <w:pPr>
              <w:jc w:val="both"/>
              <w:rPr>
                <w:color w:val="BFBFBF" w:themeColor="background1" w:themeShade="BF"/>
              </w:rPr>
            </w:pPr>
          </w:p>
        </w:tc>
        <w:tc>
          <w:tcPr>
            <w:tcW w:w="1710" w:type="dxa"/>
          </w:tcPr>
          <w:p w14:paraId="193D0B23" w14:textId="77777777" w:rsidR="00D22DFD" w:rsidRPr="00152DDF" w:rsidRDefault="00D22DFD" w:rsidP="005C23E2">
            <w:pPr>
              <w:jc w:val="both"/>
              <w:rPr>
                <w:color w:val="BFBFBF" w:themeColor="background1" w:themeShade="BF"/>
              </w:rPr>
            </w:pPr>
          </w:p>
        </w:tc>
      </w:tr>
      <w:tr w:rsidR="000E530A" w:rsidRPr="00B941D8" w14:paraId="57075BEA" w14:textId="77777777" w:rsidTr="00EF437F">
        <w:tc>
          <w:tcPr>
            <w:tcW w:w="1118" w:type="dxa"/>
          </w:tcPr>
          <w:p w14:paraId="335DA1C8" w14:textId="77777777" w:rsidR="00D22DFD" w:rsidRPr="00152DDF" w:rsidRDefault="00D22DFD" w:rsidP="005C23E2">
            <w:pPr>
              <w:jc w:val="both"/>
              <w:rPr>
                <w:color w:val="BFBFBF" w:themeColor="background1" w:themeShade="BF"/>
              </w:rPr>
            </w:pPr>
            <w:r w:rsidRPr="00152DDF">
              <w:rPr>
                <w:color w:val="BFBFBF" w:themeColor="background1" w:themeShade="BF"/>
              </w:rPr>
              <w:t>100016</w:t>
            </w:r>
          </w:p>
        </w:tc>
        <w:tc>
          <w:tcPr>
            <w:tcW w:w="1028" w:type="dxa"/>
          </w:tcPr>
          <w:p w14:paraId="2A1447DB"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671559FF" w14:textId="77777777" w:rsidR="00D22DFD" w:rsidRPr="00152DDF" w:rsidRDefault="00D22DFD" w:rsidP="005C23E2">
            <w:pPr>
              <w:jc w:val="both"/>
              <w:rPr>
                <w:color w:val="BFBFBF" w:themeColor="background1" w:themeShade="BF"/>
              </w:rPr>
            </w:pPr>
            <w:r w:rsidRPr="00152DDF">
              <w:rPr>
                <w:color w:val="BFBFBF" w:themeColor="background1" w:themeShade="BF"/>
              </w:rPr>
              <w:t>KL</w:t>
            </w:r>
          </w:p>
        </w:tc>
        <w:tc>
          <w:tcPr>
            <w:tcW w:w="1080" w:type="dxa"/>
          </w:tcPr>
          <w:p w14:paraId="392A89BE" w14:textId="77777777" w:rsidR="00D22DFD" w:rsidRPr="00152DDF" w:rsidRDefault="00350A13" w:rsidP="005C23E2">
            <w:pPr>
              <w:jc w:val="both"/>
              <w:rPr>
                <w:color w:val="BFBFBF" w:themeColor="background1" w:themeShade="BF"/>
              </w:rPr>
            </w:pPr>
            <w:r w:rsidRPr="00152DDF">
              <w:rPr>
                <w:color w:val="BFBFBF" w:themeColor="background1" w:themeShade="BF"/>
              </w:rPr>
              <w:t>16</w:t>
            </w:r>
          </w:p>
        </w:tc>
        <w:tc>
          <w:tcPr>
            <w:tcW w:w="1620" w:type="dxa"/>
          </w:tcPr>
          <w:p w14:paraId="2FF30C66"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1A2F7EBF"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2B1E2920" w14:textId="77777777" w:rsidR="00D22DFD" w:rsidRPr="00152DDF" w:rsidRDefault="00D22DFD" w:rsidP="005C23E2">
            <w:pPr>
              <w:jc w:val="both"/>
              <w:rPr>
                <w:color w:val="BFBFBF" w:themeColor="background1" w:themeShade="BF"/>
              </w:rPr>
            </w:pPr>
            <w:proofErr w:type="gramStart"/>
            <w:r w:rsidRPr="00152DDF">
              <w:rPr>
                <w:color w:val="BFBFBF" w:themeColor="background1" w:themeShade="BF"/>
              </w:rPr>
              <w:t>chap01lesson01.wav</w:t>
            </w:r>
            <w:proofErr w:type="gramEnd"/>
          </w:p>
        </w:tc>
        <w:tc>
          <w:tcPr>
            <w:tcW w:w="1350" w:type="dxa"/>
          </w:tcPr>
          <w:p w14:paraId="3F1C6BE5" w14:textId="77777777" w:rsidR="00D22DFD" w:rsidRPr="00152DDF" w:rsidRDefault="00D22DFD" w:rsidP="005C23E2">
            <w:pPr>
              <w:jc w:val="both"/>
              <w:rPr>
                <w:color w:val="BFBFBF" w:themeColor="background1" w:themeShade="BF"/>
              </w:rPr>
            </w:pPr>
          </w:p>
        </w:tc>
        <w:tc>
          <w:tcPr>
            <w:tcW w:w="1710" w:type="dxa"/>
          </w:tcPr>
          <w:p w14:paraId="4063FDAB" w14:textId="77777777" w:rsidR="00D22DFD" w:rsidRPr="00152DDF" w:rsidRDefault="00D22DFD" w:rsidP="005C23E2">
            <w:pPr>
              <w:jc w:val="both"/>
              <w:rPr>
                <w:color w:val="BFBFBF" w:themeColor="background1" w:themeShade="BF"/>
              </w:rPr>
            </w:pPr>
          </w:p>
        </w:tc>
      </w:tr>
      <w:tr w:rsidR="00350A13" w:rsidRPr="000E530A" w14:paraId="3A626F40" w14:textId="77777777" w:rsidTr="00EF437F">
        <w:tc>
          <w:tcPr>
            <w:tcW w:w="1118" w:type="dxa"/>
          </w:tcPr>
          <w:p w14:paraId="505E1532" w14:textId="77777777" w:rsidR="00350A13" w:rsidRPr="00152DDF" w:rsidRDefault="00350A13" w:rsidP="005C23E2">
            <w:pPr>
              <w:jc w:val="both"/>
              <w:rPr>
                <w:color w:val="BFBFBF" w:themeColor="background1" w:themeShade="BF"/>
              </w:rPr>
            </w:pPr>
            <w:r w:rsidRPr="00152DDF">
              <w:rPr>
                <w:color w:val="BFBFBF" w:themeColor="background1" w:themeShade="BF"/>
              </w:rPr>
              <w:t>200011</w:t>
            </w:r>
          </w:p>
        </w:tc>
        <w:tc>
          <w:tcPr>
            <w:tcW w:w="1028" w:type="dxa"/>
          </w:tcPr>
          <w:p w14:paraId="445FFC4D" w14:textId="77777777" w:rsidR="00350A13" w:rsidRPr="00152DDF" w:rsidRDefault="00350A13" w:rsidP="005C23E2">
            <w:pPr>
              <w:jc w:val="both"/>
              <w:rPr>
                <w:color w:val="BFBFBF" w:themeColor="background1" w:themeShade="BF"/>
              </w:rPr>
            </w:pPr>
            <w:r w:rsidRPr="00152DDF">
              <w:rPr>
                <w:color w:val="BFBFBF" w:themeColor="background1" w:themeShade="BF"/>
              </w:rPr>
              <w:t>MK</w:t>
            </w:r>
          </w:p>
        </w:tc>
        <w:tc>
          <w:tcPr>
            <w:tcW w:w="752" w:type="dxa"/>
          </w:tcPr>
          <w:p w14:paraId="315EE759" w14:textId="77777777" w:rsidR="00350A13" w:rsidRPr="00152DDF" w:rsidRDefault="00350A13" w:rsidP="005C23E2">
            <w:pPr>
              <w:jc w:val="both"/>
              <w:rPr>
                <w:color w:val="BFBFBF" w:themeColor="background1" w:themeShade="BF"/>
              </w:rPr>
            </w:pPr>
            <w:r w:rsidRPr="00152DDF">
              <w:rPr>
                <w:color w:val="BFBFBF" w:themeColor="background1" w:themeShade="BF"/>
              </w:rPr>
              <w:t>AP</w:t>
            </w:r>
          </w:p>
        </w:tc>
        <w:tc>
          <w:tcPr>
            <w:tcW w:w="1080" w:type="dxa"/>
          </w:tcPr>
          <w:p w14:paraId="20DDFEDA" w14:textId="77777777" w:rsidR="00350A13"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7F86A98A" w14:textId="77777777" w:rsidR="00350A13" w:rsidRPr="00152DDF" w:rsidRDefault="00350A13" w:rsidP="005C23E2">
            <w:pPr>
              <w:jc w:val="both"/>
              <w:rPr>
                <w:color w:val="BFBFBF" w:themeColor="background1" w:themeShade="BF"/>
              </w:rPr>
            </w:pPr>
            <w:r w:rsidRPr="00152DDF">
              <w:rPr>
                <w:color w:val="BFBFBF" w:themeColor="background1" w:themeShade="BF"/>
              </w:rPr>
              <w:t>YellowFever</w:t>
            </w:r>
          </w:p>
        </w:tc>
        <w:tc>
          <w:tcPr>
            <w:tcW w:w="1530" w:type="dxa"/>
          </w:tcPr>
          <w:p w14:paraId="6C2303BF" w14:textId="77777777" w:rsidR="00350A13" w:rsidRPr="00152DDF" w:rsidRDefault="00350A13" w:rsidP="005C23E2">
            <w:pPr>
              <w:jc w:val="both"/>
              <w:rPr>
                <w:color w:val="BFBFBF" w:themeColor="background1" w:themeShade="BF"/>
              </w:rPr>
            </w:pPr>
            <w:r w:rsidRPr="00152DDF">
              <w:rPr>
                <w:color w:val="BFBFBF" w:themeColor="background1" w:themeShade="BF"/>
              </w:rPr>
              <w:t>Content</w:t>
            </w:r>
          </w:p>
        </w:tc>
        <w:tc>
          <w:tcPr>
            <w:tcW w:w="1530" w:type="dxa"/>
          </w:tcPr>
          <w:p w14:paraId="1653B6E4" w14:textId="77777777" w:rsidR="00350A13" w:rsidRPr="00152DDF" w:rsidRDefault="00350A13" w:rsidP="005C23E2">
            <w:pPr>
              <w:jc w:val="both"/>
              <w:rPr>
                <w:color w:val="BFBFBF" w:themeColor="background1" w:themeShade="BF"/>
              </w:rPr>
            </w:pPr>
            <w:proofErr w:type="gramStart"/>
            <w:r w:rsidRPr="00152DDF">
              <w:rPr>
                <w:color w:val="BFBFBF" w:themeColor="background1" w:themeShade="BF"/>
              </w:rPr>
              <w:t>yellowFever.wav</w:t>
            </w:r>
            <w:proofErr w:type="gramEnd"/>
          </w:p>
        </w:tc>
        <w:tc>
          <w:tcPr>
            <w:tcW w:w="1350" w:type="dxa"/>
          </w:tcPr>
          <w:p w14:paraId="249C1016" w14:textId="77777777" w:rsidR="00350A13" w:rsidRPr="00152DDF" w:rsidRDefault="00350A13" w:rsidP="005C23E2">
            <w:pPr>
              <w:jc w:val="both"/>
              <w:rPr>
                <w:color w:val="BFBFBF" w:themeColor="background1" w:themeShade="BF"/>
              </w:rPr>
            </w:pPr>
            <w:r w:rsidRPr="00152DDF">
              <w:rPr>
                <w:color w:val="BFBFBF" w:themeColor="background1" w:themeShade="BF"/>
              </w:rPr>
              <w:t>12</w:t>
            </w:r>
          </w:p>
        </w:tc>
        <w:tc>
          <w:tcPr>
            <w:tcW w:w="1710" w:type="dxa"/>
          </w:tcPr>
          <w:p w14:paraId="1221EBDE" w14:textId="77777777" w:rsidR="00350A13" w:rsidRPr="00152DDF" w:rsidRDefault="00350A13" w:rsidP="005C23E2">
            <w:pPr>
              <w:jc w:val="both"/>
              <w:rPr>
                <w:color w:val="BFBFBF" w:themeColor="background1" w:themeShade="BF"/>
              </w:rPr>
            </w:pPr>
          </w:p>
        </w:tc>
      </w:tr>
      <w:tr w:rsidR="00350A13" w:rsidRPr="000E530A" w14:paraId="5C5207DC" w14:textId="77777777" w:rsidTr="00EF437F">
        <w:tc>
          <w:tcPr>
            <w:tcW w:w="1118" w:type="dxa"/>
          </w:tcPr>
          <w:p w14:paraId="6D52CEA7" w14:textId="77777777" w:rsidR="00350A13" w:rsidRPr="00152DDF" w:rsidRDefault="00350A13" w:rsidP="005C23E2">
            <w:pPr>
              <w:jc w:val="both"/>
              <w:rPr>
                <w:color w:val="BFBFBF" w:themeColor="background1" w:themeShade="BF"/>
              </w:rPr>
            </w:pPr>
            <w:r w:rsidRPr="00152DDF">
              <w:rPr>
                <w:color w:val="BFBFBF" w:themeColor="background1" w:themeShade="BF"/>
              </w:rPr>
              <w:t>300011</w:t>
            </w:r>
          </w:p>
        </w:tc>
        <w:tc>
          <w:tcPr>
            <w:tcW w:w="1028" w:type="dxa"/>
          </w:tcPr>
          <w:p w14:paraId="1CCEC5CB" w14:textId="77777777" w:rsidR="00350A13" w:rsidRPr="00152DDF" w:rsidRDefault="00350A13" w:rsidP="005C23E2">
            <w:pPr>
              <w:jc w:val="both"/>
              <w:rPr>
                <w:color w:val="BFBFBF" w:themeColor="background1" w:themeShade="BF"/>
              </w:rPr>
            </w:pPr>
            <w:r w:rsidRPr="00152DDF">
              <w:rPr>
                <w:color w:val="BFBFBF" w:themeColor="background1" w:themeShade="BF"/>
              </w:rPr>
              <w:t>Kilkari</w:t>
            </w:r>
          </w:p>
        </w:tc>
        <w:tc>
          <w:tcPr>
            <w:tcW w:w="752" w:type="dxa"/>
          </w:tcPr>
          <w:p w14:paraId="4386D097" w14:textId="77777777" w:rsidR="00350A13" w:rsidRPr="00152DDF" w:rsidRDefault="00350A13" w:rsidP="005C23E2">
            <w:pPr>
              <w:jc w:val="both"/>
              <w:rPr>
                <w:color w:val="BFBFBF" w:themeColor="background1" w:themeShade="BF"/>
              </w:rPr>
            </w:pPr>
            <w:r w:rsidRPr="00152DDF">
              <w:rPr>
                <w:color w:val="BFBFBF" w:themeColor="background1" w:themeShade="BF"/>
              </w:rPr>
              <w:t>AP</w:t>
            </w:r>
          </w:p>
        </w:tc>
        <w:tc>
          <w:tcPr>
            <w:tcW w:w="1080" w:type="dxa"/>
          </w:tcPr>
          <w:p w14:paraId="25FD1483" w14:textId="77777777" w:rsidR="00350A13"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7908AF64" w14:textId="77777777" w:rsidR="00350A13" w:rsidRPr="00152DDF" w:rsidRDefault="00350A13" w:rsidP="005C23E2">
            <w:pPr>
              <w:jc w:val="both"/>
              <w:rPr>
                <w:color w:val="BFBFBF" w:themeColor="background1" w:themeShade="BF"/>
              </w:rPr>
            </w:pPr>
            <w:r w:rsidRPr="00152DDF">
              <w:rPr>
                <w:color w:val="BFBFBF" w:themeColor="background1" w:themeShade="BF"/>
              </w:rPr>
              <w:t>W11_1</w:t>
            </w:r>
          </w:p>
        </w:tc>
        <w:tc>
          <w:tcPr>
            <w:tcW w:w="1530" w:type="dxa"/>
          </w:tcPr>
          <w:p w14:paraId="5D3D8C4F" w14:textId="77777777" w:rsidR="00350A13" w:rsidRPr="00152DDF" w:rsidRDefault="00350A13" w:rsidP="005C23E2">
            <w:pPr>
              <w:jc w:val="both"/>
              <w:rPr>
                <w:color w:val="BFBFBF" w:themeColor="background1" w:themeShade="BF"/>
              </w:rPr>
            </w:pPr>
            <w:r w:rsidRPr="00152DDF">
              <w:rPr>
                <w:color w:val="BFBFBF" w:themeColor="background1" w:themeShade="BF"/>
              </w:rPr>
              <w:t>Content</w:t>
            </w:r>
          </w:p>
        </w:tc>
        <w:tc>
          <w:tcPr>
            <w:tcW w:w="1530" w:type="dxa"/>
          </w:tcPr>
          <w:p w14:paraId="1D3C8BA4" w14:textId="77777777" w:rsidR="00350A13" w:rsidRPr="00152DDF" w:rsidRDefault="00350A13" w:rsidP="005C23E2">
            <w:pPr>
              <w:jc w:val="both"/>
              <w:rPr>
                <w:color w:val="BFBFBF" w:themeColor="background1" w:themeShade="BF"/>
              </w:rPr>
            </w:pPr>
            <w:r w:rsidRPr="00152DDF">
              <w:rPr>
                <w:color w:val="BFBFBF" w:themeColor="background1" w:themeShade="BF"/>
              </w:rPr>
              <w:t>W11_1.wav</w:t>
            </w:r>
          </w:p>
        </w:tc>
        <w:tc>
          <w:tcPr>
            <w:tcW w:w="1350" w:type="dxa"/>
          </w:tcPr>
          <w:p w14:paraId="36C5DD5C" w14:textId="77777777" w:rsidR="00350A13" w:rsidRPr="00152DDF" w:rsidRDefault="00350A13" w:rsidP="005C23E2">
            <w:pPr>
              <w:jc w:val="both"/>
              <w:rPr>
                <w:color w:val="BFBFBF" w:themeColor="background1" w:themeShade="BF"/>
              </w:rPr>
            </w:pPr>
          </w:p>
        </w:tc>
        <w:tc>
          <w:tcPr>
            <w:tcW w:w="1710" w:type="dxa"/>
          </w:tcPr>
          <w:p w14:paraId="5FC9D089" w14:textId="77777777" w:rsidR="00350A13" w:rsidRPr="00152DDF" w:rsidRDefault="00350A13" w:rsidP="005C23E2">
            <w:pPr>
              <w:jc w:val="both"/>
              <w:rPr>
                <w:color w:val="BFBFBF" w:themeColor="background1" w:themeShade="BF"/>
              </w:rPr>
            </w:pPr>
          </w:p>
        </w:tc>
      </w:tr>
    </w:tbl>
    <w:p w14:paraId="520478EF" w14:textId="77777777" w:rsidR="00E81794" w:rsidRDefault="00E81794" w:rsidP="005C23E2">
      <w:pPr>
        <w:jc w:val="both"/>
      </w:pPr>
      <w:r>
        <w:tab/>
      </w:r>
    </w:p>
    <w:p w14:paraId="10A045E3" w14:textId="77777777" w:rsidR="00E81794" w:rsidRDefault="00E81794" w:rsidP="005C23E2">
      <w:pPr>
        <w:jc w:val="both"/>
      </w:pPr>
    </w:p>
    <w:p w14:paraId="6FA5DFDE" w14:textId="77777777" w:rsidR="00E81794" w:rsidRDefault="00E81794" w:rsidP="005C23E2">
      <w:pPr>
        <w:jc w:val="both"/>
      </w:pPr>
      <w:r>
        <w:t xml:space="preserve">Note: The structure remains same for all the services. As shown above, the content id is unique and generated by the system </w:t>
      </w:r>
      <w:proofErr w:type="gramStart"/>
      <w:r>
        <w:t>for every new content</w:t>
      </w:r>
      <w:proofErr w:type="gramEnd"/>
      <w:r>
        <w:t xml:space="preserve"> uploaded. To handle multiple languages effectively, the filename of the content should be same across all languages.</w:t>
      </w:r>
    </w:p>
    <w:p w14:paraId="498A2FA6" w14:textId="77777777" w:rsidR="00E81794" w:rsidRDefault="00E81794" w:rsidP="005C23E2">
      <w:pPr>
        <w:jc w:val="both"/>
      </w:pPr>
    </w:p>
    <w:p w14:paraId="5552D1A3" w14:textId="77777777" w:rsidR="00E81794" w:rsidRDefault="00E81794" w:rsidP="005C23E2">
      <w:pPr>
        <w:jc w:val="both"/>
      </w:pPr>
      <w:r>
        <w:t>Content Name can be used by NMS reporting purposes, while content file needs to be passed to IVR (VXML) so that it can play appropriate content.</w:t>
      </w:r>
    </w:p>
    <w:p w14:paraId="65414E5A" w14:textId="77777777" w:rsidR="00E81794" w:rsidRDefault="00E81794" w:rsidP="005C23E2">
      <w:pPr>
        <w:jc w:val="both"/>
      </w:pPr>
    </w:p>
    <w:p w14:paraId="1567C15E" w14:textId="77777777" w:rsidR="00E81794" w:rsidRDefault="00E81794" w:rsidP="005C23E2">
      <w:pPr>
        <w:jc w:val="both"/>
      </w:pPr>
      <w:r>
        <w:t>A group of districts is directly mapped to a single language, as discussed in the last meeting.</w:t>
      </w:r>
    </w:p>
    <w:p w14:paraId="4871F17D" w14:textId="77777777" w:rsidR="00E81794" w:rsidRDefault="00E81794" w:rsidP="005C23E2">
      <w:pPr>
        <w:jc w:val="both"/>
      </w:pPr>
      <w:r>
        <w:t xml:space="preserve">Hence, the language enumerations can be same as group of districts </w:t>
      </w:r>
    </w:p>
    <w:p w14:paraId="564A270B" w14:textId="77777777" w:rsidR="00E81794" w:rsidRDefault="00E81794" w:rsidP="005C23E2">
      <w:pPr>
        <w:jc w:val="both"/>
      </w:pPr>
    </w:p>
    <w:p w14:paraId="75C8BAA4" w14:textId="77777777" w:rsidR="009A355B" w:rsidRDefault="00CB3E90" w:rsidP="00FF4865">
      <w:pPr>
        <w:pStyle w:val="Heading2"/>
      </w:pPr>
      <w:bookmarkStart w:id="251" w:name="_Ref410158917"/>
      <w:bookmarkStart w:id="252" w:name="_Toc411454412"/>
      <w:r>
        <w:t xml:space="preserve">Language Location Code Mapping </w:t>
      </w:r>
      <w:proofErr w:type="gramStart"/>
      <w:r>
        <w:t>Table[</w:t>
      </w:r>
      <w:proofErr w:type="gramEnd"/>
      <w:r>
        <w:t>Needed from BBC]</w:t>
      </w:r>
      <w:bookmarkEnd w:id="251"/>
      <w:bookmarkEnd w:id="252"/>
    </w:p>
    <w:p w14:paraId="30AD2A21" w14:textId="77777777" w:rsidR="00CB3E90" w:rsidRPr="00CB3E90" w:rsidRDefault="00CB3E90" w:rsidP="00FF4865"/>
    <w:tbl>
      <w:tblPr>
        <w:tblStyle w:val="TableGrid"/>
        <w:tblW w:w="11718" w:type="dxa"/>
        <w:tblLayout w:type="fixed"/>
        <w:tblLook w:val="04A0" w:firstRow="1" w:lastRow="0" w:firstColumn="1" w:lastColumn="0" w:noHBand="0" w:noVBand="1"/>
      </w:tblPr>
      <w:tblGrid>
        <w:gridCol w:w="1188"/>
        <w:gridCol w:w="1260"/>
        <w:gridCol w:w="1170"/>
        <w:gridCol w:w="2340"/>
        <w:gridCol w:w="2970"/>
        <w:gridCol w:w="2790"/>
      </w:tblGrid>
      <w:tr w:rsidR="00EF437F" w14:paraId="32BB3CC9" w14:textId="77777777" w:rsidTr="00EF437F">
        <w:tc>
          <w:tcPr>
            <w:tcW w:w="1188" w:type="dxa"/>
          </w:tcPr>
          <w:p w14:paraId="7E35F3E6" w14:textId="77777777" w:rsidR="00EF437F" w:rsidRDefault="00EF437F" w:rsidP="003479B6">
            <w:pPr>
              <w:jc w:val="both"/>
            </w:pPr>
            <w:r>
              <w:t>Circle</w:t>
            </w:r>
          </w:p>
        </w:tc>
        <w:tc>
          <w:tcPr>
            <w:tcW w:w="1260" w:type="dxa"/>
          </w:tcPr>
          <w:p w14:paraId="76DABC6E" w14:textId="77777777" w:rsidR="00EF437F" w:rsidRDefault="00EF437F" w:rsidP="003479B6">
            <w:pPr>
              <w:jc w:val="both"/>
            </w:pPr>
            <w:r>
              <w:t>State</w:t>
            </w:r>
          </w:p>
        </w:tc>
        <w:tc>
          <w:tcPr>
            <w:tcW w:w="1170" w:type="dxa"/>
          </w:tcPr>
          <w:p w14:paraId="407BCE28" w14:textId="77777777" w:rsidR="00EF437F" w:rsidRDefault="00EF437F" w:rsidP="003479B6">
            <w:pPr>
              <w:jc w:val="both"/>
            </w:pPr>
            <w:r>
              <w:t>District</w:t>
            </w:r>
          </w:p>
        </w:tc>
        <w:tc>
          <w:tcPr>
            <w:tcW w:w="2340" w:type="dxa"/>
          </w:tcPr>
          <w:p w14:paraId="68A0BAA8" w14:textId="77777777" w:rsidR="00EF437F" w:rsidRDefault="00EF437F" w:rsidP="003479B6">
            <w:pPr>
              <w:jc w:val="both"/>
            </w:pPr>
            <w:proofErr w:type="gramStart"/>
            <w:r>
              <w:t>languagelocation</w:t>
            </w:r>
            <w:proofErr w:type="gramEnd"/>
            <w:r>
              <w:t xml:space="preserve"> code</w:t>
            </w:r>
          </w:p>
        </w:tc>
        <w:tc>
          <w:tcPr>
            <w:tcW w:w="2970" w:type="dxa"/>
          </w:tcPr>
          <w:p w14:paraId="7925AEF9" w14:textId="77777777" w:rsidR="00EF437F" w:rsidRDefault="00EF437F" w:rsidP="003479B6">
            <w:pPr>
              <w:jc w:val="both"/>
            </w:pPr>
            <w:r>
              <w:t>Language</w:t>
            </w:r>
          </w:p>
        </w:tc>
        <w:tc>
          <w:tcPr>
            <w:tcW w:w="2790" w:type="dxa"/>
          </w:tcPr>
          <w:p w14:paraId="35B66E89" w14:textId="77777777" w:rsidR="00EF437F" w:rsidRDefault="00EF437F" w:rsidP="003479B6">
            <w:pPr>
              <w:jc w:val="both"/>
            </w:pPr>
            <w:r>
              <w:t>Default Language for Circle (Y/N)</w:t>
            </w:r>
          </w:p>
        </w:tc>
      </w:tr>
      <w:tr w:rsidR="00EF437F" w14:paraId="256BAEBC" w14:textId="77777777" w:rsidTr="00EF437F">
        <w:tc>
          <w:tcPr>
            <w:tcW w:w="1188" w:type="dxa"/>
          </w:tcPr>
          <w:p w14:paraId="5417BBA4" w14:textId="77777777" w:rsidR="00EF437F" w:rsidRDefault="00EF437F" w:rsidP="003479B6">
            <w:pPr>
              <w:jc w:val="both"/>
            </w:pPr>
          </w:p>
        </w:tc>
        <w:tc>
          <w:tcPr>
            <w:tcW w:w="1260" w:type="dxa"/>
          </w:tcPr>
          <w:p w14:paraId="2D866D81" w14:textId="77777777" w:rsidR="00EF437F" w:rsidRDefault="00EF437F" w:rsidP="003479B6">
            <w:pPr>
              <w:jc w:val="both"/>
            </w:pPr>
          </w:p>
        </w:tc>
        <w:tc>
          <w:tcPr>
            <w:tcW w:w="1170" w:type="dxa"/>
          </w:tcPr>
          <w:p w14:paraId="1923A90F" w14:textId="77777777" w:rsidR="00EF437F" w:rsidRDefault="00EF437F" w:rsidP="003479B6">
            <w:pPr>
              <w:jc w:val="both"/>
            </w:pPr>
          </w:p>
        </w:tc>
        <w:tc>
          <w:tcPr>
            <w:tcW w:w="2340" w:type="dxa"/>
          </w:tcPr>
          <w:p w14:paraId="08196AF6" w14:textId="77777777" w:rsidR="00EF437F" w:rsidRDefault="00EF437F" w:rsidP="003479B6">
            <w:pPr>
              <w:jc w:val="both"/>
            </w:pPr>
          </w:p>
        </w:tc>
        <w:tc>
          <w:tcPr>
            <w:tcW w:w="2970" w:type="dxa"/>
          </w:tcPr>
          <w:p w14:paraId="52290FEC" w14:textId="77777777" w:rsidR="00EF437F" w:rsidRDefault="00EF437F" w:rsidP="003479B6">
            <w:pPr>
              <w:jc w:val="both"/>
            </w:pPr>
          </w:p>
        </w:tc>
        <w:tc>
          <w:tcPr>
            <w:tcW w:w="2790" w:type="dxa"/>
          </w:tcPr>
          <w:p w14:paraId="0C549F30" w14:textId="77777777" w:rsidR="00EF437F" w:rsidRDefault="00EF437F" w:rsidP="003479B6">
            <w:pPr>
              <w:jc w:val="both"/>
            </w:pPr>
          </w:p>
        </w:tc>
      </w:tr>
      <w:tr w:rsidR="00EF437F" w14:paraId="4228A19B" w14:textId="77777777" w:rsidTr="00EF437F">
        <w:tc>
          <w:tcPr>
            <w:tcW w:w="1188" w:type="dxa"/>
          </w:tcPr>
          <w:p w14:paraId="2F1B21EA" w14:textId="77777777" w:rsidR="00EF437F" w:rsidRDefault="00EF437F" w:rsidP="003479B6">
            <w:pPr>
              <w:jc w:val="both"/>
            </w:pPr>
          </w:p>
        </w:tc>
        <w:tc>
          <w:tcPr>
            <w:tcW w:w="1260" w:type="dxa"/>
          </w:tcPr>
          <w:p w14:paraId="3EF0C9A7" w14:textId="77777777" w:rsidR="00EF437F" w:rsidRDefault="00EF437F" w:rsidP="003479B6">
            <w:pPr>
              <w:jc w:val="both"/>
            </w:pPr>
          </w:p>
        </w:tc>
        <w:tc>
          <w:tcPr>
            <w:tcW w:w="1170" w:type="dxa"/>
          </w:tcPr>
          <w:p w14:paraId="3674D5A0" w14:textId="77777777" w:rsidR="00EF437F" w:rsidRDefault="00EF437F" w:rsidP="003479B6">
            <w:pPr>
              <w:jc w:val="both"/>
            </w:pPr>
          </w:p>
        </w:tc>
        <w:tc>
          <w:tcPr>
            <w:tcW w:w="2340" w:type="dxa"/>
          </w:tcPr>
          <w:p w14:paraId="3B341951" w14:textId="77777777" w:rsidR="00EF437F" w:rsidRDefault="00EF437F" w:rsidP="003479B6">
            <w:pPr>
              <w:jc w:val="both"/>
            </w:pPr>
          </w:p>
        </w:tc>
        <w:tc>
          <w:tcPr>
            <w:tcW w:w="2970" w:type="dxa"/>
          </w:tcPr>
          <w:p w14:paraId="58BC091F" w14:textId="77777777" w:rsidR="00EF437F" w:rsidRDefault="00EF437F" w:rsidP="003479B6">
            <w:pPr>
              <w:jc w:val="both"/>
            </w:pPr>
          </w:p>
        </w:tc>
        <w:tc>
          <w:tcPr>
            <w:tcW w:w="2790" w:type="dxa"/>
          </w:tcPr>
          <w:p w14:paraId="40B6DC27" w14:textId="77777777" w:rsidR="00EF437F" w:rsidRDefault="00EF437F" w:rsidP="003479B6">
            <w:pPr>
              <w:jc w:val="both"/>
            </w:pPr>
          </w:p>
        </w:tc>
      </w:tr>
      <w:tr w:rsidR="00EF437F" w14:paraId="35F82DF4" w14:textId="77777777" w:rsidTr="00EF437F">
        <w:tc>
          <w:tcPr>
            <w:tcW w:w="1188" w:type="dxa"/>
          </w:tcPr>
          <w:p w14:paraId="2BCC7E31" w14:textId="77777777" w:rsidR="00EF437F" w:rsidRDefault="00EF437F" w:rsidP="003479B6">
            <w:pPr>
              <w:jc w:val="both"/>
            </w:pPr>
          </w:p>
        </w:tc>
        <w:tc>
          <w:tcPr>
            <w:tcW w:w="1260" w:type="dxa"/>
          </w:tcPr>
          <w:p w14:paraId="5F11F132" w14:textId="77777777" w:rsidR="00EF437F" w:rsidRDefault="00EF437F" w:rsidP="003479B6">
            <w:pPr>
              <w:jc w:val="both"/>
            </w:pPr>
          </w:p>
        </w:tc>
        <w:tc>
          <w:tcPr>
            <w:tcW w:w="1170" w:type="dxa"/>
          </w:tcPr>
          <w:p w14:paraId="4E5EEB5F" w14:textId="77777777" w:rsidR="00EF437F" w:rsidRDefault="00EF437F" w:rsidP="003479B6">
            <w:pPr>
              <w:jc w:val="both"/>
            </w:pPr>
          </w:p>
        </w:tc>
        <w:tc>
          <w:tcPr>
            <w:tcW w:w="2340" w:type="dxa"/>
          </w:tcPr>
          <w:p w14:paraId="2A787E0B" w14:textId="77777777" w:rsidR="00EF437F" w:rsidRDefault="00EF437F" w:rsidP="003479B6">
            <w:pPr>
              <w:jc w:val="both"/>
            </w:pPr>
          </w:p>
        </w:tc>
        <w:tc>
          <w:tcPr>
            <w:tcW w:w="2970" w:type="dxa"/>
          </w:tcPr>
          <w:p w14:paraId="6B88405D" w14:textId="77777777" w:rsidR="00EF437F" w:rsidRDefault="00EF437F" w:rsidP="003479B6">
            <w:pPr>
              <w:jc w:val="both"/>
            </w:pPr>
          </w:p>
        </w:tc>
        <w:tc>
          <w:tcPr>
            <w:tcW w:w="2790" w:type="dxa"/>
          </w:tcPr>
          <w:p w14:paraId="651A1DDA" w14:textId="77777777" w:rsidR="00EF437F" w:rsidRDefault="00EF437F" w:rsidP="003479B6">
            <w:pPr>
              <w:jc w:val="both"/>
            </w:pPr>
          </w:p>
        </w:tc>
      </w:tr>
    </w:tbl>
    <w:p w14:paraId="0D07C9DA" w14:textId="77777777" w:rsidR="009120A6" w:rsidRDefault="009120A6" w:rsidP="00A121D9">
      <w:pPr>
        <w:jc w:val="both"/>
      </w:pPr>
    </w:p>
    <w:sectPr w:rsidR="009120A6" w:rsidSect="003E0809">
      <w:headerReference w:type="default" r:id="rId19"/>
      <w:footerReference w:type="even" r:id="rId20"/>
      <w:footerReference w:type="default" r:id="rId2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D95E0" w14:textId="77777777" w:rsidR="00C9141F" w:rsidRDefault="00C9141F" w:rsidP="008E38E0">
      <w:r>
        <w:separator/>
      </w:r>
    </w:p>
    <w:p w14:paraId="3EEBB19B" w14:textId="77777777" w:rsidR="00C9141F" w:rsidRDefault="00C9141F" w:rsidP="008E38E0"/>
  </w:endnote>
  <w:endnote w:type="continuationSeparator" w:id="0">
    <w:p w14:paraId="4699663D" w14:textId="77777777" w:rsidR="00C9141F" w:rsidRDefault="00C9141F" w:rsidP="008E38E0">
      <w:r>
        <w:continuationSeparator/>
      </w:r>
    </w:p>
    <w:p w14:paraId="05F419CA" w14:textId="77777777" w:rsidR="00C9141F" w:rsidRDefault="00C9141F" w:rsidP="008E38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ylfaen">
    <w:panose1 w:val="00000000000000000000"/>
    <w:charset w:val="4D"/>
    <w:family w:val="roman"/>
    <w:notTrueType/>
    <w:pitch w:val="variable"/>
    <w:sig w:usb0="00C00283" w:usb1="00000000" w:usb2="00000000" w:usb3="00000000" w:csb0="0000000D" w:csb1="00000000"/>
  </w:font>
  <w:font w:name="Verdan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A3C51" w14:textId="77777777" w:rsidR="00C9141F" w:rsidRDefault="00C9141F" w:rsidP="008E38E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4C8D434" w14:textId="77777777" w:rsidR="00C9141F" w:rsidRDefault="00C9141F" w:rsidP="008E38E0">
    <w:pPr>
      <w:pStyle w:val="Footer"/>
    </w:pPr>
  </w:p>
  <w:p w14:paraId="5781B47E" w14:textId="77777777" w:rsidR="00C9141F" w:rsidRDefault="00C9141F" w:rsidP="008E38E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80788" w14:textId="77777777" w:rsidR="00C9141F" w:rsidRDefault="00C9141F" w:rsidP="008E38E0">
    <w:pPr>
      <w:pStyle w:val="Footer"/>
    </w:pPr>
    <w:r>
      <w:rPr>
        <w:rStyle w:val="PageNumber"/>
      </w:rPr>
      <w:fldChar w:fldCharType="begin"/>
    </w:r>
    <w:r>
      <w:rPr>
        <w:rStyle w:val="PageNumber"/>
      </w:rPr>
      <w:instrText xml:space="preserve"> PAGE </w:instrText>
    </w:r>
    <w:r>
      <w:rPr>
        <w:rStyle w:val="PageNumber"/>
      </w:rPr>
      <w:fldChar w:fldCharType="separate"/>
    </w:r>
    <w:r w:rsidR="00E4052C">
      <w:rPr>
        <w:rStyle w:val="PageNumber"/>
        <w:noProof/>
      </w:rPr>
      <w:t>19</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E4052C">
      <w:rPr>
        <w:rStyle w:val="PageNumber"/>
        <w:noProof/>
      </w:rPr>
      <w:t>89</w:t>
    </w:r>
    <w:r>
      <w:rPr>
        <w:rStyle w:val="PageNumber"/>
      </w:rPr>
      <w:fldChar w:fldCharType="end"/>
    </w:r>
  </w:p>
  <w:p w14:paraId="3375CF17" w14:textId="77777777" w:rsidR="00C9141F" w:rsidRDefault="00C9141F" w:rsidP="008E38E0">
    <w:pPr>
      <w:pStyle w:val="Footer"/>
    </w:pPr>
  </w:p>
  <w:p w14:paraId="4996615F" w14:textId="77777777" w:rsidR="00C9141F" w:rsidRDefault="00C9141F" w:rsidP="008E38E0"/>
  <w:p w14:paraId="2922664F" w14:textId="77777777" w:rsidR="00C9141F" w:rsidRDefault="00C9141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BAAD2" w14:textId="77777777" w:rsidR="00C9141F" w:rsidRDefault="00C9141F" w:rsidP="008E38E0">
      <w:r>
        <w:separator/>
      </w:r>
    </w:p>
    <w:p w14:paraId="37B524B0" w14:textId="77777777" w:rsidR="00C9141F" w:rsidRDefault="00C9141F" w:rsidP="008E38E0"/>
  </w:footnote>
  <w:footnote w:type="continuationSeparator" w:id="0">
    <w:p w14:paraId="1F46219F" w14:textId="77777777" w:rsidR="00C9141F" w:rsidRDefault="00C9141F" w:rsidP="008E38E0">
      <w:r>
        <w:continuationSeparator/>
      </w:r>
    </w:p>
    <w:p w14:paraId="6084A50E" w14:textId="77777777" w:rsidR="00C9141F" w:rsidRDefault="00C9141F" w:rsidP="008E38E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Look w:val="04A0" w:firstRow="1" w:lastRow="0" w:firstColumn="1" w:lastColumn="0" w:noHBand="0" w:noVBand="1"/>
    </w:tblPr>
    <w:tblGrid>
      <w:gridCol w:w="6487"/>
      <w:gridCol w:w="3119"/>
    </w:tblGrid>
    <w:tr w:rsidR="00C9141F" w:rsidRPr="003F03DD" w14:paraId="7100F20E" w14:textId="77777777" w:rsidTr="00CB53BD">
      <w:tc>
        <w:tcPr>
          <w:tcW w:w="6487" w:type="dxa"/>
        </w:tcPr>
        <w:p w14:paraId="65EA14C1" w14:textId="77777777" w:rsidR="00C9141F" w:rsidRPr="003F03DD" w:rsidRDefault="00C9141F" w:rsidP="00CB53BD">
          <w:pPr>
            <w:pStyle w:val="Default"/>
            <w:rPr>
              <w:i/>
              <w:iCs/>
            </w:rPr>
          </w:pPr>
          <w:r>
            <w:rPr>
              <w:rFonts w:cs="Times New Roman"/>
              <w:color w:val="auto"/>
              <w:sz w:val="22"/>
              <w:szCs w:val="22"/>
            </w:rPr>
            <w:t>National MOTECH System (NMS)</w:t>
          </w:r>
        </w:p>
      </w:tc>
      <w:tc>
        <w:tcPr>
          <w:tcW w:w="3119" w:type="dxa"/>
          <w:vMerge w:val="restart"/>
        </w:tcPr>
        <w:p w14:paraId="602B1CE9" w14:textId="77777777" w:rsidR="00C9141F" w:rsidRPr="003F03DD" w:rsidRDefault="00C9141F" w:rsidP="008E38E0">
          <w:pPr>
            <w:pStyle w:val="Header"/>
          </w:pPr>
          <w:r>
            <w:rPr>
              <w:noProof/>
            </w:rPr>
            <w:drawing>
              <wp:inline distT="0" distB="0" distL="0" distR="0" wp14:anchorId="22906FA9" wp14:editId="1A186988">
                <wp:extent cx="835513" cy="314325"/>
                <wp:effectExtent l="19050" t="0" r="2687" b="0"/>
                <wp:docPr id="1" name="Picture 0" descr="mo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ch-logo.png"/>
                        <pic:cNvPicPr/>
                      </pic:nvPicPr>
                      <pic:blipFill>
                        <a:blip r:embed="rId1"/>
                        <a:stretch>
                          <a:fillRect/>
                        </a:stretch>
                      </pic:blipFill>
                      <pic:spPr>
                        <a:xfrm>
                          <a:off x="0" y="0"/>
                          <a:ext cx="842144" cy="316820"/>
                        </a:xfrm>
                        <a:prstGeom prst="rect">
                          <a:avLst/>
                        </a:prstGeom>
                      </pic:spPr>
                    </pic:pic>
                  </a:graphicData>
                </a:graphic>
              </wp:inline>
            </w:drawing>
          </w:r>
        </w:p>
      </w:tc>
    </w:tr>
    <w:tr w:rsidR="00C9141F" w:rsidRPr="003F03DD" w14:paraId="128C4227" w14:textId="77777777" w:rsidTr="00CB53BD">
      <w:tc>
        <w:tcPr>
          <w:tcW w:w="6487" w:type="dxa"/>
        </w:tcPr>
        <w:p w14:paraId="4C52F401" w14:textId="77777777" w:rsidR="00C9141F" w:rsidRPr="0058331C" w:rsidRDefault="00C9141F" w:rsidP="008E38E0">
          <w:pPr>
            <w:pStyle w:val="Header"/>
            <w:rPr>
              <w:iCs/>
            </w:rPr>
          </w:pPr>
          <w:r>
            <w:t>MOTECH-IVR System Interface Specification</w:t>
          </w:r>
        </w:p>
      </w:tc>
      <w:tc>
        <w:tcPr>
          <w:tcW w:w="3119" w:type="dxa"/>
          <w:vMerge/>
        </w:tcPr>
        <w:p w14:paraId="25679A04" w14:textId="77777777" w:rsidR="00C9141F" w:rsidRPr="003F03DD" w:rsidRDefault="00C9141F" w:rsidP="008E38E0">
          <w:pPr>
            <w:pStyle w:val="Header"/>
          </w:pPr>
        </w:p>
      </w:tc>
    </w:tr>
  </w:tbl>
  <w:p w14:paraId="29D29C93" w14:textId="77777777" w:rsidR="00C9141F" w:rsidRDefault="00C9141F" w:rsidP="008E38E0">
    <w:pPr>
      <w:pStyle w:val="Header"/>
    </w:pPr>
  </w:p>
  <w:p w14:paraId="0FCD750B" w14:textId="77777777" w:rsidR="00C9141F" w:rsidRDefault="00C9141F" w:rsidP="008E38E0"/>
  <w:p w14:paraId="580FDEF7" w14:textId="77777777" w:rsidR="00C9141F" w:rsidRDefault="00C9141F" w:rsidP="008E38E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3A1A"/>
    <w:multiLevelType w:val="hybridMultilevel"/>
    <w:tmpl w:val="6FA6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744C3"/>
    <w:multiLevelType w:val="hybridMultilevel"/>
    <w:tmpl w:val="8278C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14A21"/>
    <w:multiLevelType w:val="hybridMultilevel"/>
    <w:tmpl w:val="227A1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CA0391"/>
    <w:multiLevelType w:val="hybridMultilevel"/>
    <w:tmpl w:val="443AE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60B58"/>
    <w:multiLevelType w:val="hybridMultilevel"/>
    <w:tmpl w:val="9C36724A"/>
    <w:lvl w:ilvl="0" w:tplc="772C5C8A">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631990"/>
    <w:multiLevelType w:val="hybridMultilevel"/>
    <w:tmpl w:val="B8A2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0615D"/>
    <w:multiLevelType w:val="multilevel"/>
    <w:tmpl w:val="34D2B348"/>
    <w:lvl w:ilvl="0">
      <w:start w:val="1"/>
      <w:numFmt w:val="bullet"/>
      <w:lvlText w:val="■"/>
      <w:lvlJc w:val="left"/>
      <w:pPr>
        <w:tabs>
          <w:tab w:val="num" w:pos="576"/>
        </w:tabs>
        <w:ind w:left="576" w:hanging="288"/>
      </w:pPr>
      <w:rPr>
        <w:rFonts w:ascii="Arial" w:hAnsi="Arial" w:hint="default"/>
        <w:b w:val="0"/>
        <w:i w:val="0"/>
        <w:color w:val="auto"/>
        <w:sz w:val="22"/>
      </w:rPr>
    </w:lvl>
    <w:lvl w:ilvl="1">
      <w:start w:val="1"/>
      <w:numFmt w:val="bullet"/>
      <w:lvlText w:val="●"/>
      <w:lvlJc w:val="left"/>
      <w:pPr>
        <w:tabs>
          <w:tab w:val="num" w:pos="1008"/>
        </w:tabs>
        <w:ind w:left="100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bullet"/>
      <w:lvlText w:val="◦"/>
      <w:lvlJc w:val="left"/>
      <w:pPr>
        <w:tabs>
          <w:tab w:val="num" w:pos="1440"/>
        </w:tabs>
        <w:ind w:left="1440" w:hanging="288"/>
      </w:pPr>
      <w:rPr>
        <w:rFonts w:ascii="Sylfaen" w:hAnsi="Sylfaen" w:hint="default"/>
        <w:b/>
        <w:i w:val="0"/>
        <w:color w:val="7F7F7F"/>
        <w:sz w:val="22"/>
      </w:rPr>
    </w:lvl>
    <w:lvl w:ilvl="3">
      <w:start w:val="1"/>
      <w:numFmt w:val="bullet"/>
      <w:lvlText w:val=""/>
      <w:lvlJc w:val="left"/>
      <w:pPr>
        <w:tabs>
          <w:tab w:val="num" w:pos="1872"/>
        </w:tabs>
        <w:ind w:left="1872" w:hanging="288"/>
      </w:pPr>
      <w:rPr>
        <w:rFonts w:ascii="Symbol" w:hAnsi="Symbol" w:hint="default"/>
      </w:rPr>
    </w:lvl>
    <w:lvl w:ilvl="4">
      <w:start w:val="1"/>
      <w:numFmt w:val="bullet"/>
      <w:lvlText w:val="o"/>
      <w:lvlJc w:val="left"/>
      <w:pPr>
        <w:tabs>
          <w:tab w:val="num" w:pos="2304"/>
        </w:tabs>
        <w:ind w:left="2304" w:hanging="288"/>
      </w:pPr>
      <w:rPr>
        <w:rFonts w:ascii="Courier New" w:hAnsi="Courier New" w:cs="Courier New" w:hint="default"/>
      </w:rPr>
    </w:lvl>
    <w:lvl w:ilvl="5">
      <w:start w:val="1"/>
      <w:numFmt w:val="bullet"/>
      <w:lvlText w:val=""/>
      <w:lvlJc w:val="left"/>
      <w:pPr>
        <w:tabs>
          <w:tab w:val="num" w:pos="2736"/>
        </w:tabs>
        <w:ind w:left="2736" w:hanging="288"/>
      </w:pPr>
      <w:rPr>
        <w:rFonts w:ascii="Wingdings" w:hAnsi="Wingdings" w:hint="default"/>
      </w:rPr>
    </w:lvl>
    <w:lvl w:ilvl="6">
      <w:start w:val="1"/>
      <w:numFmt w:val="bullet"/>
      <w:lvlText w:val=""/>
      <w:lvlJc w:val="left"/>
      <w:pPr>
        <w:tabs>
          <w:tab w:val="num" w:pos="3168"/>
        </w:tabs>
        <w:ind w:left="3168" w:hanging="288"/>
      </w:pPr>
      <w:rPr>
        <w:rFonts w:ascii="Symbol" w:hAnsi="Symbol" w:hint="default"/>
      </w:rPr>
    </w:lvl>
    <w:lvl w:ilvl="7">
      <w:start w:val="1"/>
      <w:numFmt w:val="bullet"/>
      <w:lvlText w:val="o"/>
      <w:lvlJc w:val="left"/>
      <w:pPr>
        <w:tabs>
          <w:tab w:val="num" w:pos="3600"/>
        </w:tabs>
        <w:ind w:left="3600" w:hanging="288"/>
      </w:pPr>
      <w:rPr>
        <w:rFonts w:ascii="Courier New" w:hAnsi="Courier New" w:cs="Courier New" w:hint="default"/>
      </w:rPr>
    </w:lvl>
    <w:lvl w:ilvl="8">
      <w:start w:val="1"/>
      <w:numFmt w:val="bullet"/>
      <w:lvlText w:val=""/>
      <w:lvlJc w:val="left"/>
      <w:pPr>
        <w:tabs>
          <w:tab w:val="num" w:pos="4032"/>
        </w:tabs>
        <w:ind w:left="4032" w:hanging="288"/>
      </w:pPr>
      <w:rPr>
        <w:rFonts w:ascii="Wingdings" w:hAnsi="Wingdings" w:hint="default"/>
      </w:rPr>
    </w:lvl>
  </w:abstractNum>
  <w:abstractNum w:abstractNumId="7">
    <w:nsid w:val="17624FB6"/>
    <w:multiLevelType w:val="hybridMultilevel"/>
    <w:tmpl w:val="895C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95627"/>
    <w:multiLevelType w:val="hybridMultilevel"/>
    <w:tmpl w:val="DB42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64CF6"/>
    <w:multiLevelType w:val="hybridMultilevel"/>
    <w:tmpl w:val="6898F9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5E40C6"/>
    <w:multiLevelType w:val="hybridMultilevel"/>
    <w:tmpl w:val="4620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96A51"/>
    <w:multiLevelType w:val="hybridMultilevel"/>
    <w:tmpl w:val="D38C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DC7E94"/>
    <w:multiLevelType w:val="hybridMultilevel"/>
    <w:tmpl w:val="260AD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025366"/>
    <w:multiLevelType w:val="multilevel"/>
    <w:tmpl w:val="04090025"/>
    <w:styleLink w:val="Style1"/>
    <w:lvl w:ilvl="0">
      <w:start w:val="1"/>
      <w:numFmt w:val="decimal"/>
      <w:lvlText w:val="%1"/>
      <w:lvlJc w:val="left"/>
      <w:pPr>
        <w:ind w:left="432" w:hanging="432"/>
      </w:pPr>
      <w:rPr>
        <w:rFonts w:ascii="Times New Roman" w:hAnsi="Times New Roman" w:hint="default"/>
      </w:rPr>
    </w:lvl>
    <w:lvl w:ilvl="1">
      <w:start w:val="1"/>
      <w:numFmt w:val="decimal"/>
      <w:lvlText w:val="%1.%2"/>
      <w:lvlJc w:val="left"/>
      <w:pPr>
        <w:ind w:left="129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90E200C"/>
    <w:multiLevelType w:val="hybridMultilevel"/>
    <w:tmpl w:val="DB025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C457E9"/>
    <w:multiLevelType w:val="hybridMultilevel"/>
    <w:tmpl w:val="84FC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1156DC"/>
    <w:multiLevelType w:val="hybridMultilevel"/>
    <w:tmpl w:val="B93A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1D499C"/>
    <w:multiLevelType w:val="hybridMultilevel"/>
    <w:tmpl w:val="3C2A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85933"/>
    <w:multiLevelType w:val="hybridMultilevel"/>
    <w:tmpl w:val="7CB219F8"/>
    <w:lvl w:ilvl="0" w:tplc="8DB86AA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BC1DAE"/>
    <w:multiLevelType w:val="multilevel"/>
    <w:tmpl w:val="AEEE80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446B7EEB"/>
    <w:multiLevelType w:val="hybridMultilevel"/>
    <w:tmpl w:val="91BA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33231F"/>
    <w:multiLevelType w:val="hybridMultilevel"/>
    <w:tmpl w:val="074C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D53E0E"/>
    <w:multiLevelType w:val="hybridMultilevel"/>
    <w:tmpl w:val="7F40310A"/>
    <w:lvl w:ilvl="0" w:tplc="22AEC4AC">
      <w:start w:val="1"/>
      <w:numFmt w:val="decimal"/>
      <w:pStyle w:val="Tablelist"/>
      <w:lvlText w:val="%1."/>
      <w:lvlJc w:val="left"/>
      <w:pPr>
        <w:ind w:left="360" w:hanging="360"/>
      </w:pPr>
      <w:rPr>
        <w:rFonts w:ascii="Verdana" w:hAnsi="Verdana" w:hint="default"/>
        <w:b/>
        <w:i w:val="0"/>
        <w:color w:val="7F7F7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0F585A"/>
    <w:multiLevelType w:val="hybridMultilevel"/>
    <w:tmpl w:val="84B2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C54994"/>
    <w:multiLevelType w:val="hybridMultilevel"/>
    <w:tmpl w:val="52E20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4A74D89"/>
    <w:multiLevelType w:val="hybridMultilevel"/>
    <w:tmpl w:val="C0E6B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4448CD"/>
    <w:multiLevelType w:val="hybridMultilevel"/>
    <w:tmpl w:val="355C6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FA6FB7"/>
    <w:multiLevelType w:val="hybridMultilevel"/>
    <w:tmpl w:val="FCD4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2248D9"/>
    <w:multiLevelType w:val="hybridMultilevel"/>
    <w:tmpl w:val="4056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5A285F"/>
    <w:multiLevelType w:val="hybridMultilevel"/>
    <w:tmpl w:val="1458B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D4AD4"/>
    <w:multiLevelType w:val="hybridMultilevel"/>
    <w:tmpl w:val="DEB41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5B43ED"/>
    <w:multiLevelType w:val="hybridMultilevel"/>
    <w:tmpl w:val="EC9CDD8C"/>
    <w:lvl w:ilvl="0" w:tplc="551C6714">
      <w:start w:val="1"/>
      <w:numFmt w:val="bullet"/>
      <w:pStyle w:val="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291082"/>
    <w:multiLevelType w:val="hybridMultilevel"/>
    <w:tmpl w:val="13F61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B839C5"/>
    <w:multiLevelType w:val="hybridMultilevel"/>
    <w:tmpl w:val="51BE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F44E77"/>
    <w:multiLevelType w:val="hybridMultilevel"/>
    <w:tmpl w:val="CEAE9D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843422"/>
    <w:multiLevelType w:val="hybridMultilevel"/>
    <w:tmpl w:val="24E0FDD4"/>
    <w:lvl w:ilvl="0" w:tplc="48C044BA">
      <w:start w:val="1"/>
      <w:numFmt w:val="bullet"/>
      <w:lvlText w:val="-"/>
      <w:lvlJc w:val="left"/>
      <w:pPr>
        <w:ind w:left="720" w:hanging="360"/>
      </w:pPr>
      <w:rPr>
        <w:rFonts w:ascii="Arial" w:eastAsiaTheme="minorEastAsia"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B62E31"/>
    <w:multiLevelType w:val="hybridMultilevel"/>
    <w:tmpl w:val="402A0BC8"/>
    <w:lvl w:ilvl="0" w:tplc="75165DE2">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BB6E9B"/>
    <w:multiLevelType w:val="hybridMultilevel"/>
    <w:tmpl w:val="08DA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3D73F7"/>
    <w:multiLevelType w:val="hybridMultilevel"/>
    <w:tmpl w:val="4F34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297765"/>
    <w:multiLevelType w:val="hybridMultilevel"/>
    <w:tmpl w:val="4CB09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C44DF2"/>
    <w:multiLevelType w:val="hybridMultilevel"/>
    <w:tmpl w:val="876A8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CF39A6"/>
    <w:multiLevelType w:val="multilevel"/>
    <w:tmpl w:val="961EA862"/>
    <w:lvl w:ilvl="0">
      <w:start w:val="1"/>
      <w:numFmt w:val="decimal"/>
      <w:pStyle w:val="List1"/>
      <w:lvlText w:val="%1."/>
      <w:lvlJc w:val="left"/>
      <w:pPr>
        <w:tabs>
          <w:tab w:val="num" w:pos="576"/>
        </w:tabs>
        <w:ind w:left="576" w:hanging="288"/>
      </w:pPr>
      <w:rPr>
        <w:rFonts w:ascii="Verdana" w:hAnsi="Verdana" w:hint="default"/>
        <w:b/>
        <w:bCs w:val="0"/>
        <w:i w:val="0"/>
        <w:iCs w:val="0"/>
        <w:caps w:val="0"/>
        <w:smallCaps w:val="0"/>
        <w:strike w:val="0"/>
        <w:dstrike w:val="0"/>
        <w:noProof w:val="0"/>
        <w:snapToGrid w:val="0"/>
        <w:vanish w:val="0"/>
        <w:color w:val="auto"/>
        <w:spacing w:val="0"/>
        <w:w w:val="0"/>
        <w:kern w:val="0"/>
        <w:position w:val="0"/>
        <w:sz w:val="18"/>
        <w:szCs w:val="20"/>
        <w:u w:val="none"/>
        <w:vertAlign w:val="baseline"/>
        <w:em w:val="none"/>
      </w:rPr>
    </w:lvl>
    <w:lvl w:ilvl="1">
      <w:start w:val="1"/>
      <w:numFmt w:val="lowerLetter"/>
      <w:pStyle w:val="List2"/>
      <w:lvlText w:val="%2."/>
      <w:lvlJc w:val="left"/>
      <w:pPr>
        <w:tabs>
          <w:tab w:val="num" w:pos="1008"/>
        </w:tabs>
        <w:ind w:left="1008" w:hanging="288"/>
      </w:pPr>
      <w:rPr>
        <w:rFonts w:ascii="Arial Bold" w:hAnsi="Arial Bold" w:cs="Times New Roman" w:hint="default"/>
        <w:b/>
        <w:bCs w:val="0"/>
        <w:i w:val="0"/>
        <w:iCs w:val="0"/>
        <w:caps w:val="0"/>
        <w:smallCaps w:val="0"/>
        <w:strike w:val="0"/>
        <w:dstrike w:val="0"/>
        <w:noProof w:val="0"/>
        <w:snapToGrid w:val="0"/>
        <w:vanish w:val="0"/>
        <w:color w:val="474747"/>
        <w:spacing w:val="0"/>
        <w:w w:val="0"/>
        <w:kern w:val="0"/>
        <w:position w:val="0"/>
        <w:sz w:val="22"/>
        <w:szCs w:val="0"/>
        <w:u w:val="none"/>
        <w:vertAlign w:val="baseline"/>
        <w:em w:val="none"/>
      </w:rPr>
    </w:lvl>
    <w:lvl w:ilvl="2">
      <w:start w:val="1"/>
      <w:numFmt w:val="lowerRoman"/>
      <w:pStyle w:val="List3"/>
      <w:lvlText w:val="%3."/>
      <w:lvlJc w:val="left"/>
      <w:pPr>
        <w:tabs>
          <w:tab w:val="num" w:pos="1440"/>
        </w:tabs>
        <w:ind w:left="1440" w:hanging="288"/>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 w:val="20"/>
        <w:szCs w:val="20"/>
        <w:u w:val="none"/>
        <w:vertAlign w:val="baseline"/>
        <w:em w:val="none"/>
      </w:rPr>
    </w:lvl>
    <w:lvl w:ilvl="3">
      <w:start w:val="1"/>
      <w:numFmt w:val="decimal"/>
      <w:lvlText w:val="%4."/>
      <w:lvlJc w:val="left"/>
      <w:pPr>
        <w:tabs>
          <w:tab w:val="num" w:pos="1872"/>
        </w:tabs>
        <w:ind w:left="1872"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right"/>
      <w:pPr>
        <w:tabs>
          <w:tab w:val="num" w:pos="2736"/>
        </w:tabs>
        <w:ind w:left="2736" w:hanging="288"/>
      </w:pPr>
      <w:rPr>
        <w:rFonts w:hint="default"/>
      </w:rPr>
    </w:lvl>
    <w:lvl w:ilvl="6">
      <w:start w:val="1"/>
      <w:numFmt w:val="decimal"/>
      <w:lvlText w:val="%7."/>
      <w:lvlJc w:val="left"/>
      <w:pPr>
        <w:tabs>
          <w:tab w:val="num" w:pos="3168"/>
        </w:tabs>
        <w:ind w:left="3168" w:hanging="288"/>
      </w:pPr>
      <w:rPr>
        <w:rFonts w:hint="default"/>
      </w:rPr>
    </w:lvl>
    <w:lvl w:ilvl="7">
      <w:start w:val="1"/>
      <w:numFmt w:val="lowerLetter"/>
      <w:lvlText w:val="%8."/>
      <w:lvlJc w:val="left"/>
      <w:pPr>
        <w:tabs>
          <w:tab w:val="num" w:pos="3600"/>
        </w:tabs>
        <w:ind w:left="3600" w:hanging="288"/>
      </w:pPr>
      <w:rPr>
        <w:rFonts w:hint="default"/>
      </w:rPr>
    </w:lvl>
    <w:lvl w:ilvl="8">
      <w:start w:val="1"/>
      <w:numFmt w:val="lowerRoman"/>
      <w:lvlText w:val="%9."/>
      <w:lvlJc w:val="right"/>
      <w:pPr>
        <w:tabs>
          <w:tab w:val="num" w:pos="4032"/>
        </w:tabs>
        <w:ind w:left="4032" w:hanging="288"/>
      </w:pPr>
      <w:rPr>
        <w:rFonts w:hint="default"/>
      </w:rPr>
    </w:lvl>
  </w:abstractNum>
  <w:abstractNum w:abstractNumId="42">
    <w:nsid w:val="73303BDF"/>
    <w:multiLevelType w:val="hybridMultilevel"/>
    <w:tmpl w:val="58867F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4A2D50"/>
    <w:multiLevelType w:val="hybridMultilevel"/>
    <w:tmpl w:val="310A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79255C"/>
    <w:multiLevelType w:val="hybridMultilevel"/>
    <w:tmpl w:val="CBCE5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9E61D4"/>
    <w:multiLevelType w:val="hybridMultilevel"/>
    <w:tmpl w:val="4A46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3B056F"/>
    <w:multiLevelType w:val="hybridMultilevel"/>
    <w:tmpl w:val="253A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1E55B1"/>
    <w:multiLevelType w:val="hybridMultilevel"/>
    <w:tmpl w:val="2C74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D80F73"/>
    <w:multiLevelType w:val="hybridMultilevel"/>
    <w:tmpl w:val="B052A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2A5358"/>
    <w:multiLevelType w:val="hybridMultilevel"/>
    <w:tmpl w:val="E89C43FC"/>
    <w:lvl w:ilvl="0" w:tplc="823A88FA">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7F0373EA"/>
    <w:multiLevelType w:val="hybridMultilevel"/>
    <w:tmpl w:val="4750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49"/>
  </w:num>
  <w:num w:numId="4">
    <w:abstractNumId w:val="32"/>
  </w:num>
  <w:num w:numId="5">
    <w:abstractNumId w:val="21"/>
  </w:num>
  <w:num w:numId="6">
    <w:abstractNumId w:val="29"/>
  </w:num>
  <w:num w:numId="7">
    <w:abstractNumId w:val="47"/>
  </w:num>
  <w:num w:numId="8">
    <w:abstractNumId w:val="20"/>
  </w:num>
  <w:num w:numId="9">
    <w:abstractNumId w:val="25"/>
  </w:num>
  <w:num w:numId="10">
    <w:abstractNumId w:val="45"/>
  </w:num>
  <w:num w:numId="11">
    <w:abstractNumId w:val="26"/>
  </w:num>
  <w:num w:numId="12">
    <w:abstractNumId w:val="28"/>
  </w:num>
  <w:num w:numId="13">
    <w:abstractNumId w:val="12"/>
  </w:num>
  <w:num w:numId="14">
    <w:abstractNumId w:val="40"/>
  </w:num>
  <w:num w:numId="15">
    <w:abstractNumId w:val="11"/>
  </w:num>
  <w:num w:numId="16">
    <w:abstractNumId w:val="27"/>
  </w:num>
  <w:num w:numId="17">
    <w:abstractNumId w:val="15"/>
  </w:num>
  <w:num w:numId="18">
    <w:abstractNumId w:val="37"/>
  </w:num>
  <w:num w:numId="19">
    <w:abstractNumId w:val="43"/>
  </w:num>
  <w:num w:numId="20">
    <w:abstractNumId w:val="23"/>
  </w:num>
  <w:num w:numId="21">
    <w:abstractNumId w:val="44"/>
  </w:num>
  <w:num w:numId="22">
    <w:abstractNumId w:val="30"/>
  </w:num>
  <w:num w:numId="23">
    <w:abstractNumId w:val="1"/>
  </w:num>
  <w:num w:numId="24">
    <w:abstractNumId w:val="7"/>
  </w:num>
  <w:num w:numId="25">
    <w:abstractNumId w:val="4"/>
  </w:num>
  <w:num w:numId="26">
    <w:abstractNumId w:val="10"/>
  </w:num>
  <w:num w:numId="27">
    <w:abstractNumId w:val="42"/>
  </w:num>
  <w:num w:numId="28">
    <w:abstractNumId w:val="46"/>
  </w:num>
  <w:num w:numId="29">
    <w:abstractNumId w:val="50"/>
  </w:num>
  <w:num w:numId="30">
    <w:abstractNumId w:val="9"/>
  </w:num>
  <w:num w:numId="31">
    <w:abstractNumId w:val="22"/>
  </w:num>
  <w:num w:numId="32">
    <w:abstractNumId w:val="31"/>
  </w:num>
  <w:num w:numId="33">
    <w:abstractNumId w:val="0"/>
  </w:num>
  <w:num w:numId="34">
    <w:abstractNumId w:val="18"/>
  </w:num>
  <w:num w:numId="35">
    <w:abstractNumId w:val="2"/>
  </w:num>
  <w:num w:numId="36">
    <w:abstractNumId w:val="48"/>
  </w:num>
  <w:num w:numId="37">
    <w:abstractNumId w:val="34"/>
  </w:num>
  <w:num w:numId="38">
    <w:abstractNumId w:val="41"/>
  </w:num>
  <w:num w:numId="39">
    <w:abstractNumId w:val="6"/>
  </w:num>
  <w:num w:numId="40">
    <w:abstractNumId w:val="8"/>
  </w:num>
  <w:num w:numId="41">
    <w:abstractNumId w:val="39"/>
  </w:num>
  <w:num w:numId="42">
    <w:abstractNumId w:val="33"/>
  </w:num>
  <w:num w:numId="43">
    <w:abstractNumId w:val="36"/>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16"/>
  </w:num>
  <w:num w:numId="47">
    <w:abstractNumId w:val="14"/>
  </w:num>
  <w:num w:numId="48">
    <w:abstractNumId w:val="38"/>
  </w:num>
  <w:num w:numId="49">
    <w:abstractNumId w:val="5"/>
  </w:num>
  <w:num w:numId="50">
    <w:abstractNumId w:val="49"/>
  </w:num>
  <w:num w:numId="51">
    <w:abstractNumId w:val="3"/>
  </w:num>
  <w:num w:numId="52">
    <w:abstractNumId w:val="3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18"/>
    <w:rsid w:val="00000300"/>
    <w:rsid w:val="0000036E"/>
    <w:rsid w:val="00001886"/>
    <w:rsid w:val="000031DF"/>
    <w:rsid w:val="0000369B"/>
    <w:rsid w:val="00003D09"/>
    <w:rsid w:val="0000433D"/>
    <w:rsid w:val="00005760"/>
    <w:rsid w:val="000058D8"/>
    <w:rsid w:val="00006AF3"/>
    <w:rsid w:val="0001044C"/>
    <w:rsid w:val="00011D93"/>
    <w:rsid w:val="00011EE1"/>
    <w:rsid w:val="00012DAA"/>
    <w:rsid w:val="00013614"/>
    <w:rsid w:val="00016618"/>
    <w:rsid w:val="00016CEC"/>
    <w:rsid w:val="00017428"/>
    <w:rsid w:val="00020A01"/>
    <w:rsid w:val="00021570"/>
    <w:rsid w:val="0002236F"/>
    <w:rsid w:val="00023958"/>
    <w:rsid w:val="00023E5E"/>
    <w:rsid w:val="00024D42"/>
    <w:rsid w:val="00026A68"/>
    <w:rsid w:val="00030A12"/>
    <w:rsid w:val="00031093"/>
    <w:rsid w:val="00031098"/>
    <w:rsid w:val="0003378A"/>
    <w:rsid w:val="00036A2F"/>
    <w:rsid w:val="00037D8B"/>
    <w:rsid w:val="00037E40"/>
    <w:rsid w:val="00040586"/>
    <w:rsid w:val="00040841"/>
    <w:rsid w:val="00041E5E"/>
    <w:rsid w:val="000426B5"/>
    <w:rsid w:val="00042736"/>
    <w:rsid w:val="00042F30"/>
    <w:rsid w:val="00045395"/>
    <w:rsid w:val="00046BC4"/>
    <w:rsid w:val="00046DD0"/>
    <w:rsid w:val="00047624"/>
    <w:rsid w:val="00051551"/>
    <w:rsid w:val="0005198F"/>
    <w:rsid w:val="00052186"/>
    <w:rsid w:val="000523AB"/>
    <w:rsid w:val="00052A57"/>
    <w:rsid w:val="0005346C"/>
    <w:rsid w:val="00054754"/>
    <w:rsid w:val="00054C58"/>
    <w:rsid w:val="000551E0"/>
    <w:rsid w:val="00060F6C"/>
    <w:rsid w:val="00061626"/>
    <w:rsid w:val="000617C3"/>
    <w:rsid w:val="00061BB9"/>
    <w:rsid w:val="000628CF"/>
    <w:rsid w:val="00063392"/>
    <w:rsid w:val="00063DBE"/>
    <w:rsid w:val="00066293"/>
    <w:rsid w:val="000666CA"/>
    <w:rsid w:val="00066C80"/>
    <w:rsid w:val="0007058C"/>
    <w:rsid w:val="00070C74"/>
    <w:rsid w:val="0007261B"/>
    <w:rsid w:val="00072DEF"/>
    <w:rsid w:val="00073371"/>
    <w:rsid w:val="00073FA1"/>
    <w:rsid w:val="00074539"/>
    <w:rsid w:val="0007464D"/>
    <w:rsid w:val="00074A17"/>
    <w:rsid w:val="000750DF"/>
    <w:rsid w:val="000750EF"/>
    <w:rsid w:val="00075532"/>
    <w:rsid w:val="000756CD"/>
    <w:rsid w:val="000756DF"/>
    <w:rsid w:val="00076445"/>
    <w:rsid w:val="00076EB1"/>
    <w:rsid w:val="0007762C"/>
    <w:rsid w:val="00077EE1"/>
    <w:rsid w:val="00081E60"/>
    <w:rsid w:val="00082208"/>
    <w:rsid w:val="00082462"/>
    <w:rsid w:val="00082B4F"/>
    <w:rsid w:val="0008379C"/>
    <w:rsid w:val="0008477C"/>
    <w:rsid w:val="00084BE0"/>
    <w:rsid w:val="00085066"/>
    <w:rsid w:val="00085643"/>
    <w:rsid w:val="00085F78"/>
    <w:rsid w:val="00086454"/>
    <w:rsid w:val="00086517"/>
    <w:rsid w:val="000865AD"/>
    <w:rsid w:val="00086786"/>
    <w:rsid w:val="00086B99"/>
    <w:rsid w:val="00087A5A"/>
    <w:rsid w:val="000902F4"/>
    <w:rsid w:val="000917D6"/>
    <w:rsid w:val="0009652B"/>
    <w:rsid w:val="000968AB"/>
    <w:rsid w:val="00097815"/>
    <w:rsid w:val="000A0765"/>
    <w:rsid w:val="000A16C7"/>
    <w:rsid w:val="000A1C58"/>
    <w:rsid w:val="000A1F29"/>
    <w:rsid w:val="000A228F"/>
    <w:rsid w:val="000A2D20"/>
    <w:rsid w:val="000A2E50"/>
    <w:rsid w:val="000A3A85"/>
    <w:rsid w:val="000A3B2C"/>
    <w:rsid w:val="000A4274"/>
    <w:rsid w:val="000B0096"/>
    <w:rsid w:val="000B1085"/>
    <w:rsid w:val="000B2703"/>
    <w:rsid w:val="000B5468"/>
    <w:rsid w:val="000B762C"/>
    <w:rsid w:val="000B76C5"/>
    <w:rsid w:val="000B7B6E"/>
    <w:rsid w:val="000C1258"/>
    <w:rsid w:val="000C222D"/>
    <w:rsid w:val="000C3674"/>
    <w:rsid w:val="000C46A9"/>
    <w:rsid w:val="000C472C"/>
    <w:rsid w:val="000C55FF"/>
    <w:rsid w:val="000C573D"/>
    <w:rsid w:val="000C5CAF"/>
    <w:rsid w:val="000C7A83"/>
    <w:rsid w:val="000D0EAD"/>
    <w:rsid w:val="000D14CA"/>
    <w:rsid w:val="000D340D"/>
    <w:rsid w:val="000D3573"/>
    <w:rsid w:val="000D3F92"/>
    <w:rsid w:val="000D5857"/>
    <w:rsid w:val="000D67BA"/>
    <w:rsid w:val="000E0099"/>
    <w:rsid w:val="000E21C0"/>
    <w:rsid w:val="000E27D8"/>
    <w:rsid w:val="000E2A45"/>
    <w:rsid w:val="000E3116"/>
    <w:rsid w:val="000E3745"/>
    <w:rsid w:val="000E3B67"/>
    <w:rsid w:val="000E40D2"/>
    <w:rsid w:val="000E4378"/>
    <w:rsid w:val="000E44B6"/>
    <w:rsid w:val="000E4997"/>
    <w:rsid w:val="000E4D51"/>
    <w:rsid w:val="000E530A"/>
    <w:rsid w:val="000E5FDF"/>
    <w:rsid w:val="000E659A"/>
    <w:rsid w:val="000F02A2"/>
    <w:rsid w:val="000F07B6"/>
    <w:rsid w:val="000F12F9"/>
    <w:rsid w:val="000F27B6"/>
    <w:rsid w:val="000F3AC1"/>
    <w:rsid w:val="000F5115"/>
    <w:rsid w:val="000F5B99"/>
    <w:rsid w:val="000F777F"/>
    <w:rsid w:val="0010131A"/>
    <w:rsid w:val="00103969"/>
    <w:rsid w:val="0010407C"/>
    <w:rsid w:val="0010420A"/>
    <w:rsid w:val="00104722"/>
    <w:rsid w:val="00104A8D"/>
    <w:rsid w:val="001059BA"/>
    <w:rsid w:val="00105FC2"/>
    <w:rsid w:val="0011297E"/>
    <w:rsid w:val="00113680"/>
    <w:rsid w:val="001136A5"/>
    <w:rsid w:val="00114DC5"/>
    <w:rsid w:val="00120266"/>
    <w:rsid w:val="0012049C"/>
    <w:rsid w:val="00120A2C"/>
    <w:rsid w:val="00122196"/>
    <w:rsid w:val="00122824"/>
    <w:rsid w:val="0012284D"/>
    <w:rsid w:val="00122858"/>
    <w:rsid w:val="00122F8C"/>
    <w:rsid w:val="001246C2"/>
    <w:rsid w:val="001265C2"/>
    <w:rsid w:val="00127409"/>
    <w:rsid w:val="00127972"/>
    <w:rsid w:val="00133BAF"/>
    <w:rsid w:val="00134736"/>
    <w:rsid w:val="00134D19"/>
    <w:rsid w:val="00136326"/>
    <w:rsid w:val="001372A8"/>
    <w:rsid w:val="00137DA9"/>
    <w:rsid w:val="001418A7"/>
    <w:rsid w:val="001423E1"/>
    <w:rsid w:val="00143231"/>
    <w:rsid w:val="0014341E"/>
    <w:rsid w:val="00143AD2"/>
    <w:rsid w:val="0014530B"/>
    <w:rsid w:val="0014681D"/>
    <w:rsid w:val="00146C61"/>
    <w:rsid w:val="00147CAC"/>
    <w:rsid w:val="00151406"/>
    <w:rsid w:val="00151A6C"/>
    <w:rsid w:val="00152B94"/>
    <w:rsid w:val="00152DDF"/>
    <w:rsid w:val="00155B3A"/>
    <w:rsid w:val="00155D5D"/>
    <w:rsid w:val="00157B85"/>
    <w:rsid w:val="00157D02"/>
    <w:rsid w:val="0016019F"/>
    <w:rsid w:val="00161B87"/>
    <w:rsid w:val="00162843"/>
    <w:rsid w:val="00162C38"/>
    <w:rsid w:val="001630EA"/>
    <w:rsid w:val="001639D2"/>
    <w:rsid w:val="00163A1F"/>
    <w:rsid w:val="00163F81"/>
    <w:rsid w:val="00164DA2"/>
    <w:rsid w:val="00166C83"/>
    <w:rsid w:val="00167F4D"/>
    <w:rsid w:val="001703BD"/>
    <w:rsid w:val="00171364"/>
    <w:rsid w:val="00172B68"/>
    <w:rsid w:val="00172E3F"/>
    <w:rsid w:val="00173032"/>
    <w:rsid w:val="0017436D"/>
    <w:rsid w:val="00176851"/>
    <w:rsid w:val="00176967"/>
    <w:rsid w:val="00176C94"/>
    <w:rsid w:val="0018232F"/>
    <w:rsid w:val="00182440"/>
    <w:rsid w:val="001824B1"/>
    <w:rsid w:val="0018680D"/>
    <w:rsid w:val="00187455"/>
    <w:rsid w:val="00190583"/>
    <w:rsid w:val="0019126E"/>
    <w:rsid w:val="00191773"/>
    <w:rsid w:val="0019273A"/>
    <w:rsid w:val="001941D5"/>
    <w:rsid w:val="00194FB8"/>
    <w:rsid w:val="00196D1B"/>
    <w:rsid w:val="00196FA0"/>
    <w:rsid w:val="00197A2E"/>
    <w:rsid w:val="00197A58"/>
    <w:rsid w:val="001A0397"/>
    <w:rsid w:val="001A0415"/>
    <w:rsid w:val="001A1216"/>
    <w:rsid w:val="001A37E8"/>
    <w:rsid w:val="001A53D8"/>
    <w:rsid w:val="001A581E"/>
    <w:rsid w:val="001A605D"/>
    <w:rsid w:val="001B0E13"/>
    <w:rsid w:val="001B11DF"/>
    <w:rsid w:val="001B1E8A"/>
    <w:rsid w:val="001B2C25"/>
    <w:rsid w:val="001B2F0B"/>
    <w:rsid w:val="001B3925"/>
    <w:rsid w:val="001B4D12"/>
    <w:rsid w:val="001B4EC4"/>
    <w:rsid w:val="001B6A55"/>
    <w:rsid w:val="001B6BB8"/>
    <w:rsid w:val="001B6EFF"/>
    <w:rsid w:val="001B7332"/>
    <w:rsid w:val="001B7A44"/>
    <w:rsid w:val="001C0F99"/>
    <w:rsid w:val="001C1483"/>
    <w:rsid w:val="001C1D37"/>
    <w:rsid w:val="001C2B5D"/>
    <w:rsid w:val="001C539F"/>
    <w:rsid w:val="001C632D"/>
    <w:rsid w:val="001C71A0"/>
    <w:rsid w:val="001D120B"/>
    <w:rsid w:val="001D2B1E"/>
    <w:rsid w:val="001D3AC8"/>
    <w:rsid w:val="001D4EF4"/>
    <w:rsid w:val="001D64D3"/>
    <w:rsid w:val="001D6B3F"/>
    <w:rsid w:val="001D6B87"/>
    <w:rsid w:val="001E0998"/>
    <w:rsid w:val="001E4BB3"/>
    <w:rsid w:val="001E68DD"/>
    <w:rsid w:val="001E7A10"/>
    <w:rsid w:val="001F07B5"/>
    <w:rsid w:val="001F0EAD"/>
    <w:rsid w:val="001F202D"/>
    <w:rsid w:val="001F21F0"/>
    <w:rsid w:val="001F384F"/>
    <w:rsid w:val="001F38A0"/>
    <w:rsid w:val="001F4555"/>
    <w:rsid w:val="001F7932"/>
    <w:rsid w:val="0020008E"/>
    <w:rsid w:val="002000F5"/>
    <w:rsid w:val="002005DE"/>
    <w:rsid w:val="00200BE4"/>
    <w:rsid w:val="00201414"/>
    <w:rsid w:val="00202A14"/>
    <w:rsid w:val="00202BE4"/>
    <w:rsid w:val="00203E2F"/>
    <w:rsid w:val="0020536A"/>
    <w:rsid w:val="0020772E"/>
    <w:rsid w:val="00207C28"/>
    <w:rsid w:val="002106A5"/>
    <w:rsid w:val="0021141A"/>
    <w:rsid w:val="0021165A"/>
    <w:rsid w:val="00211AA5"/>
    <w:rsid w:val="002120CC"/>
    <w:rsid w:val="00213A10"/>
    <w:rsid w:val="00213FF2"/>
    <w:rsid w:val="00220B21"/>
    <w:rsid w:val="002212E1"/>
    <w:rsid w:val="002228C3"/>
    <w:rsid w:val="00222B14"/>
    <w:rsid w:val="00225B1A"/>
    <w:rsid w:val="0022651D"/>
    <w:rsid w:val="00226565"/>
    <w:rsid w:val="00226DDA"/>
    <w:rsid w:val="00227763"/>
    <w:rsid w:val="002304AB"/>
    <w:rsid w:val="002342AD"/>
    <w:rsid w:val="0023507B"/>
    <w:rsid w:val="00235DB1"/>
    <w:rsid w:val="0023681C"/>
    <w:rsid w:val="00236FD5"/>
    <w:rsid w:val="00237206"/>
    <w:rsid w:val="00237D34"/>
    <w:rsid w:val="002411B5"/>
    <w:rsid w:val="0024240E"/>
    <w:rsid w:val="002441B5"/>
    <w:rsid w:val="00245582"/>
    <w:rsid w:val="00246407"/>
    <w:rsid w:val="00246898"/>
    <w:rsid w:val="00246ED7"/>
    <w:rsid w:val="002471D6"/>
    <w:rsid w:val="0025585F"/>
    <w:rsid w:val="002577E4"/>
    <w:rsid w:val="00260129"/>
    <w:rsid w:val="002602B4"/>
    <w:rsid w:val="002616B1"/>
    <w:rsid w:val="002616E6"/>
    <w:rsid w:val="00262C63"/>
    <w:rsid w:val="002647D3"/>
    <w:rsid w:val="00265073"/>
    <w:rsid w:val="002657FC"/>
    <w:rsid w:val="00265BA8"/>
    <w:rsid w:val="00267B1D"/>
    <w:rsid w:val="0027135E"/>
    <w:rsid w:val="002723DD"/>
    <w:rsid w:val="002724B4"/>
    <w:rsid w:val="00272F6E"/>
    <w:rsid w:val="00273292"/>
    <w:rsid w:val="002736A2"/>
    <w:rsid w:val="00274C74"/>
    <w:rsid w:val="0027771E"/>
    <w:rsid w:val="00277A57"/>
    <w:rsid w:val="00280028"/>
    <w:rsid w:val="002804B2"/>
    <w:rsid w:val="00280ADE"/>
    <w:rsid w:val="002812CE"/>
    <w:rsid w:val="00283B0E"/>
    <w:rsid w:val="00286A52"/>
    <w:rsid w:val="00286F2B"/>
    <w:rsid w:val="00287395"/>
    <w:rsid w:val="00287735"/>
    <w:rsid w:val="00287989"/>
    <w:rsid w:val="00287D4A"/>
    <w:rsid w:val="00290F4F"/>
    <w:rsid w:val="00291637"/>
    <w:rsid w:val="002934FA"/>
    <w:rsid w:val="00294C3C"/>
    <w:rsid w:val="0029576F"/>
    <w:rsid w:val="00295B30"/>
    <w:rsid w:val="00296799"/>
    <w:rsid w:val="00296C30"/>
    <w:rsid w:val="00297D40"/>
    <w:rsid w:val="00297F5E"/>
    <w:rsid w:val="002A06C9"/>
    <w:rsid w:val="002A290A"/>
    <w:rsid w:val="002A362A"/>
    <w:rsid w:val="002A3A31"/>
    <w:rsid w:val="002A4AEC"/>
    <w:rsid w:val="002A4B73"/>
    <w:rsid w:val="002A514C"/>
    <w:rsid w:val="002A644A"/>
    <w:rsid w:val="002A69B4"/>
    <w:rsid w:val="002A6A30"/>
    <w:rsid w:val="002B278F"/>
    <w:rsid w:val="002B27EE"/>
    <w:rsid w:val="002B3E64"/>
    <w:rsid w:val="002B43A9"/>
    <w:rsid w:val="002B7B8E"/>
    <w:rsid w:val="002C1CD1"/>
    <w:rsid w:val="002C25F9"/>
    <w:rsid w:val="002C2C2D"/>
    <w:rsid w:val="002C3000"/>
    <w:rsid w:val="002C428A"/>
    <w:rsid w:val="002C59B3"/>
    <w:rsid w:val="002C5ED8"/>
    <w:rsid w:val="002C7464"/>
    <w:rsid w:val="002C7487"/>
    <w:rsid w:val="002D02C3"/>
    <w:rsid w:val="002D2A02"/>
    <w:rsid w:val="002D350B"/>
    <w:rsid w:val="002D4BFB"/>
    <w:rsid w:val="002D6BC4"/>
    <w:rsid w:val="002E3D14"/>
    <w:rsid w:val="002E43E1"/>
    <w:rsid w:val="002E7C16"/>
    <w:rsid w:val="002F06B5"/>
    <w:rsid w:val="002F2691"/>
    <w:rsid w:val="002F518B"/>
    <w:rsid w:val="002F5D60"/>
    <w:rsid w:val="002F6B41"/>
    <w:rsid w:val="002F6EE4"/>
    <w:rsid w:val="00304E7D"/>
    <w:rsid w:val="00305082"/>
    <w:rsid w:val="00305389"/>
    <w:rsid w:val="0030576B"/>
    <w:rsid w:val="00305AEB"/>
    <w:rsid w:val="00306F53"/>
    <w:rsid w:val="0030718F"/>
    <w:rsid w:val="003073B4"/>
    <w:rsid w:val="003124D9"/>
    <w:rsid w:val="003125D6"/>
    <w:rsid w:val="0031290B"/>
    <w:rsid w:val="003138AD"/>
    <w:rsid w:val="00313B3E"/>
    <w:rsid w:val="003158A7"/>
    <w:rsid w:val="00315934"/>
    <w:rsid w:val="00315ED2"/>
    <w:rsid w:val="00316105"/>
    <w:rsid w:val="0031683E"/>
    <w:rsid w:val="00316FB2"/>
    <w:rsid w:val="00317245"/>
    <w:rsid w:val="00317273"/>
    <w:rsid w:val="00320AD1"/>
    <w:rsid w:val="00322781"/>
    <w:rsid w:val="00322B76"/>
    <w:rsid w:val="003232E7"/>
    <w:rsid w:val="003237E0"/>
    <w:rsid w:val="00323FD0"/>
    <w:rsid w:val="003249E4"/>
    <w:rsid w:val="00325675"/>
    <w:rsid w:val="00327C56"/>
    <w:rsid w:val="00327CBF"/>
    <w:rsid w:val="0033210E"/>
    <w:rsid w:val="003334BA"/>
    <w:rsid w:val="0033359F"/>
    <w:rsid w:val="00333967"/>
    <w:rsid w:val="00334055"/>
    <w:rsid w:val="00335B50"/>
    <w:rsid w:val="00335D49"/>
    <w:rsid w:val="0034185E"/>
    <w:rsid w:val="00342164"/>
    <w:rsid w:val="00343DFA"/>
    <w:rsid w:val="00345C4D"/>
    <w:rsid w:val="00346C59"/>
    <w:rsid w:val="003479B6"/>
    <w:rsid w:val="00350895"/>
    <w:rsid w:val="00350A13"/>
    <w:rsid w:val="00350F56"/>
    <w:rsid w:val="0035194A"/>
    <w:rsid w:val="00352F8F"/>
    <w:rsid w:val="0035304A"/>
    <w:rsid w:val="0035343D"/>
    <w:rsid w:val="00353FAA"/>
    <w:rsid w:val="00354B41"/>
    <w:rsid w:val="00356E7C"/>
    <w:rsid w:val="00360F62"/>
    <w:rsid w:val="003615FD"/>
    <w:rsid w:val="00362277"/>
    <w:rsid w:val="00364861"/>
    <w:rsid w:val="0036514F"/>
    <w:rsid w:val="003656D5"/>
    <w:rsid w:val="003657BF"/>
    <w:rsid w:val="0036583D"/>
    <w:rsid w:val="00365C78"/>
    <w:rsid w:val="00366B89"/>
    <w:rsid w:val="003672B9"/>
    <w:rsid w:val="003678AD"/>
    <w:rsid w:val="00370A6B"/>
    <w:rsid w:val="00370F14"/>
    <w:rsid w:val="003713CF"/>
    <w:rsid w:val="003717C3"/>
    <w:rsid w:val="00371F46"/>
    <w:rsid w:val="003739AB"/>
    <w:rsid w:val="0037604A"/>
    <w:rsid w:val="00377401"/>
    <w:rsid w:val="00380D75"/>
    <w:rsid w:val="00381AEE"/>
    <w:rsid w:val="00381D3F"/>
    <w:rsid w:val="00381F04"/>
    <w:rsid w:val="00381FAB"/>
    <w:rsid w:val="003826F8"/>
    <w:rsid w:val="00382A7D"/>
    <w:rsid w:val="00383B12"/>
    <w:rsid w:val="00385288"/>
    <w:rsid w:val="00386F9D"/>
    <w:rsid w:val="00391739"/>
    <w:rsid w:val="00391B33"/>
    <w:rsid w:val="003922A9"/>
    <w:rsid w:val="003923A6"/>
    <w:rsid w:val="003923D2"/>
    <w:rsid w:val="00393B2A"/>
    <w:rsid w:val="00394336"/>
    <w:rsid w:val="003A1AAC"/>
    <w:rsid w:val="003A1D6C"/>
    <w:rsid w:val="003A28DA"/>
    <w:rsid w:val="003A2FD8"/>
    <w:rsid w:val="003A3AD3"/>
    <w:rsid w:val="003A6F78"/>
    <w:rsid w:val="003B0115"/>
    <w:rsid w:val="003B0B5A"/>
    <w:rsid w:val="003B1193"/>
    <w:rsid w:val="003B1380"/>
    <w:rsid w:val="003B3311"/>
    <w:rsid w:val="003B4960"/>
    <w:rsid w:val="003B4AE7"/>
    <w:rsid w:val="003B7A55"/>
    <w:rsid w:val="003B7C35"/>
    <w:rsid w:val="003C2F5E"/>
    <w:rsid w:val="003C4036"/>
    <w:rsid w:val="003C407F"/>
    <w:rsid w:val="003C420B"/>
    <w:rsid w:val="003C531A"/>
    <w:rsid w:val="003C5FBA"/>
    <w:rsid w:val="003C74A5"/>
    <w:rsid w:val="003C74BE"/>
    <w:rsid w:val="003D0539"/>
    <w:rsid w:val="003D07B9"/>
    <w:rsid w:val="003D2CBC"/>
    <w:rsid w:val="003D45DF"/>
    <w:rsid w:val="003D73E1"/>
    <w:rsid w:val="003D7706"/>
    <w:rsid w:val="003D7883"/>
    <w:rsid w:val="003D7EF4"/>
    <w:rsid w:val="003E0320"/>
    <w:rsid w:val="003E0809"/>
    <w:rsid w:val="003E0829"/>
    <w:rsid w:val="003E0ACD"/>
    <w:rsid w:val="003E1858"/>
    <w:rsid w:val="003E2315"/>
    <w:rsid w:val="003E2681"/>
    <w:rsid w:val="003E2C09"/>
    <w:rsid w:val="003E2D0C"/>
    <w:rsid w:val="003E2F1B"/>
    <w:rsid w:val="003E3415"/>
    <w:rsid w:val="003E3A17"/>
    <w:rsid w:val="003E3C2E"/>
    <w:rsid w:val="003E3DAB"/>
    <w:rsid w:val="003E540A"/>
    <w:rsid w:val="003E68CC"/>
    <w:rsid w:val="003F00C4"/>
    <w:rsid w:val="003F0A5A"/>
    <w:rsid w:val="003F0E39"/>
    <w:rsid w:val="003F3D90"/>
    <w:rsid w:val="003F4191"/>
    <w:rsid w:val="003F546C"/>
    <w:rsid w:val="003F58F6"/>
    <w:rsid w:val="003F5A2D"/>
    <w:rsid w:val="00400487"/>
    <w:rsid w:val="00401DA1"/>
    <w:rsid w:val="004029A6"/>
    <w:rsid w:val="0040393F"/>
    <w:rsid w:val="00403E18"/>
    <w:rsid w:val="00404463"/>
    <w:rsid w:val="0040478F"/>
    <w:rsid w:val="00405D50"/>
    <w:rsid w:val="00407B8A"/>
    <w:rsid w:val="004104B3"/>
    <w:rsid w:val="00410FFB"/>
    <w:rsid w:val="00411437"/>
    <w:rsid w:val="00411A9C"/>
    <w:rsid w:val="00411F44"/>
    <w:rsid w:val="0041398D"/>
    <w:rsid w:val="00413CCF"/>
    <w:rsid w:val="00417760"/>
    <w:rsid w:val="004215F7"/>
    <w:rsid w:val="004227B8"/>
    <w:rsid w:val="00422F7F"/>
    <w:rsid w:val="0042328C"/>
    <w:rsid w:val="00423B3C"/>
    <w:rsid w:val="00423DCF"/>
    <w:rsid w:val="00425C57"/>
    <w:rsid w:val="00425CD8"/>
    <w:rsid w:val="00427474"/>
    <w:rsid w:val="004308A4"/>
    <w:rsid w:val="00430CFB"/>
    <w:rsid w:val="004314B2"/>
    <w:rsid w:val="00432459"/>
    <w:rsid w:val="004326C7"/>
    <w:rsid w:val="00432ED8"/>
    <w:rsid w:val="00433A82"/>
    <w:rsid w:val="00435A8F"/>
    <w:rsid w:val="0043710A"/>
    <w:rsid w:val="004406DD"/>
    <w:rsid w:val="00441E58"/>
    <w:rsid w:val="0044328B"/>
    <w:rsid w:val="00444C35"/>
    <w:rsid w:val="004467CA"/>
    <w:rsid w:val="00446E81"/>
    <w:rsid w:val="00450D68"/>
    <w:rsid w:val="00453E67"/>
    <w:rsid w:val="00455132"/>
    <w:rsid w:val="00457209"/>
    <w:rsid w:val="00457C79"/>
    <w:rsid w:val="00460A25"/>
    <w:rsid w:val="00461625"/>
    <w:rsid w:val="00464D38"/>
    <w:rsid w:val="004662E0"/>
    <w:rsid w:val="0046686A"/>
    <w:rsid w:val="00467668"/>
    <w:rsid w:val="004678E1"/>
    <w:rsid w:val="00467A35"/>
    <w:rsid w:val="00467D83"/>
    <w:rsid w:val="00470A52"/>
    <w:rsid w:val="00470F97"/>
    <w:rsid w:val="00471349"/>
    <w:rsid w:val="00472F7A"/>
    <w:rsid w:val="004739A9"/>
    <w:rsid w:val="004755E8"/>
    <w:rsid w:val="0047627E"/>
    <w:rsid w:val="004769BD"/>
    <w:rsid w:val="004779A0"/>
    <w:rsid w:val="00482027"/>
    <w:rsid w:val="00482502"/>
    <w:rsid w:val="004865BF"/>
    <w:rsid w:val="00486DBD"/>
    <w:rsid w:val="00486E2B"/>
    <w:rsid w:val="0048752B"/>
    <w:rsid w:val="00487792"/>
    <w:rsid w:val="00491184"/>
    <w:rsid w:val="0049119C"/>
    <w:rsid w:val="00491314"/>
    <w:rsid w:val="00491A29"/>
    <w:rsid w:val="00491A50"/>
    <w:rsid w:val="00492498"/>
    <w:rsid w:val="0049391A"/>
    <w:rsid w:val="00495723"/>
    <w:rsid w:val="004A0B7E"/>
    <w:rsid w:val="004A0D28"/>
    <w:rsid w:val="004A0EEA"/>
    <w:rsid w:val="004A1166"/>
    <w:rsid w:val="004A1E9E"/>
    <w:rsid w:val="004A34F5"/>
    <w:rsid w:val="004A58AD"/>
    <w:rsid w:val="004A5D9E"/>
    <w:rsid w:val="004A62F2"/>
    <w:rsid w:val="004A6FC9"/>
    <w:rsid w:val="004B278A"/>
    <w:rsid w:val="004B283B"/>
    <w:rsid w:val="004B3C19"/>
    <w:rsid w:val="004B3DE8"/>
    <w:rsid w:val="004B6285"/>
    <w:rsid w:val="004B684A"/>
    <w:rsid w:val="004B79F2"/>
    <w:rsid w:val="004B7FBD"/>
    <w:rsid w:val="004C0335"/>
    <w:rsid w:val="004C09BC"/>
    <w:rsid w:val="004C2D23"/>
    <w:rsid w:val="004C4362"/>
    <w:rsid w:val="004C5A0A"/>
    <w:rsid w:val="004D0B8B"/>
    <w:rsid w:val="004D1296"/>
    <w:rsid w:val="004D2C31"/>
    <w:rsid w:val="004D3336"/>
    <w:rsid w:val="004D36C4"/>
    <w:rsid w:val="004D3BAF"/>
    <w:rsid w:val="004D4415"/>
    <w:rsid w:val="004D485A"/>
    <w:rsid w:val="004D5093"/>
    <w:rsid w:val="004D5648"/>
    <w:rsid w:val="004D5FD2"/>
    <w:rsid w:val="004D60D2"/>
    <w:rsid w:val="004D6173"/>
    <w:rsid w:val="004D6BDC"/>
    <w:rsid w:val="004D6D4E"/>
    <w:rsid w:val="004D77C7"/>
    <w:rsid w:val="004E0584"/>
    <w:rsid w:val="004E18FC"/>
    <w:rsid w:val="004E1C23"/>
    <w:rsid w:val="004E287C"/>
    <w:rsid w:val="004E34F9"/>
    <w:rsid w:val="004E3C10"/>
    <w:rsid w:val="004E5C32"/>
    <w:rsid w:val="004E6AA1"/>
    <w:rsid w:val="004E7713"/>
    <w:rsid w:val="004F02E0"/>
    <w:rsid w:val="004F0373"/>
    <w:rsid w:val="004F1AF2"/>
    <w:rsid w:val="004F54A3"/>
    <w:rsid w:val="004F68B1"/>
    <w:rsid w:val="004F7898"/>
    <w:rsid w:val="004F7F96"/>
    <w:rsid w:val="00500BE1"/>
    <w:rsid w:val="00501731"/>
    <w:rsid w:val="005017C6"/>
    <w:rsid w:val="00501D9D"/>
    <w:rsid w:val="005027F0"/>
    <w:rsid w:val="00502EA0"/>
    <w:rsid w:val="00502FE8"/>
    <w:rsid w:val="0050324E"/>
    <w:rsid w:val="00503F6F"/>
    <w:rsid w:val="00506833"/>
    <w:rsid w:val="005077B9"/>
    <w:rsid w:val="00510105"/>
    <w:rsid w:val="0051079A"/>
    <w:rsid w:val="00510980"/>
    <w:rsid w:val="00510D45"/>
    <w:rsid w:val="0051187A"/>
    <w:rsid w:val="00512AC9"/>
    <w:rsid w:val="00512AFB"/>
    <w:rsid w:val="00512B45"/>
    <w:rsid w:val="00512D54"/>
    <w:rsid w:val="00514FBD"/>
    <w:rsid w:val="00514FD6"/>
    <w:rsid w:val="00515998"/>
    <w:rsid w:val="00515BFB"/>
    <w:rsid w:val="005217A7"/>
    <w:rsid w:val="0052196B"/>
    <w:rsid w:val="00524AD9"/>
    <w:rsid w:val="00525C3B"/>
    <w:rsid w:val="005261E8"/>
    <w:rsid w:val="00526E6C"/>
    <w:rsid w:val="00526E71"/>
    <w:rsid w:val="00527856"/>
    <w:rsid w:val="00527AF8"/>
    <w:rsid w:val="00531F89"/>
    <w:rsid w:val="00532000"/>
    <w:rsid w:val="005333E7"/>
    <w:rsid w:val="00533455"/>
    <w:rsid w:val="00533AAE"/>
    <w:rsid w:val="00534571"/>
    <w:rsid w:val="00535AF2"/>
    <w:rsid w:val="0053604F"/>
    <w:rsid w:val="00542558"/>
    <w:rsid w:val="005426C2"/>
    <w:rsid w:val="00542D49"/>
    <w:rsid w:val="00543131"/>
    <w:rsid w:val="00545A6F"/>
    <w:rsid w:val="00545E40"/>
    <w:rsid w:val="005468F8"/>
    <w:rsid w:val="00546985"/>
    <w:rsid w:val="00547065"/>
    <w:rsid w:val="00550025"/>
    <w:rsid w:val="00550883"/>
    <w:rsid w:val="00551ADB"/>
    <w:rsid w:val="00552014"/>
    <w:rsid w:val="00555D08"/>
    <w:rsid w:val="005560EF"/>
    <w:rsid w:val="00556EAA"/>
    <w:rsid w:val="00557B6F"/>
    <w:rsid w:val="00561656"/>
    <w:rsid w:val="00561CEA"/>
    <w:rsid w:val="00562036"/>
    <w:rsid w:val="005621CD"/>
    <w:rsid w:val="005625E5"/>
    <w:rsid w:val="00562658"/>
    <w:rsid w:val="00563312"/>
    <w:rsid w:val="0056335D"/>
    <w:rsid w:val="00563A0B"/>
    <w:rsid w:val="005645B8"/>
    <w:rsid w:val="00564E78"/>
    <w:rsid w:val="00565647"/>
    <w:rsid w:val="00565DB9"/>
    <w:rsid w:val="00566230"/>
    <w:rsid w:val="00566FF6"/>
    <w:rsid w:val="00567300"/>
    <w:rsid w:val="00567BBB"/>
    <w:rsid w:val="00570F4B"/>
    <w:rsid w:val="005714C7"/>
    <w:rsid w:val="00572BC8"/>
    <w:rsid w:val="00572EBC"/>
    <w:rsid w:val="005739AA"/>
    <w:rsid w:val="00574A68"/>
    <w:rsid w:val="005752AE"/>
    <w:rsid w:val="005769FD"/>
    <w:rsid w:val="005802ED"/>
    <w:rsid w:val="00580478"/>
    <w:rsid w:val="005807AF"/>
    <w:rsid w:val="00580EB2"/>
    <w:rsid w:val="005810AB"/>
    <w:rsid w:val="00581B1E"/>
    <w:rsid w:val="00581B86"/>
    <w:rsid w:val="005824C8"/>
    <w:rsid w:val="00583148"/>
    <w:rsid w:val="0058371C"/>
    <w:rsid w:val="00587DAB"/>
    <w:rsid w:val="00590D62"/>
    <w:rsid w:val="00591C62"/>
    <w:rsid w:val="00591ED7"/>
    <w:rsid w:val="0059215D"/>
    <w:rsid w:val="005923D5"/>
    <w:rsid w:val="005923FF"/>
    <w:rsid w:val="005926A7"/>
    <w:rsid w:val="00593C81"/>
    <w:rsid w:val="00594040"/>
    <w:rsid w:val="005940C4"/>
    <w:rsid w:val="00594BBF"/>
    <w:rsid w:val="00594D30"/>
    <w:rsid w:val="0059526C"/>
    <w:rsid w:val="00595E78"/>
    <w:rsid w:val="0059682C"/>
    <w:rsid w:val="00596D86"/>
    <w:rsid w:val="00597F09"/>
    <w:rsid w:val="005A00EE"/>
    <w:rsid w:val="005A0900"/>
    <w:rsid w:val="005A11E7"/>
    <w:rsid w:val="005A17DC"/>
    <w:rsid w:val="005A2A56"/>
    <w:rsid w:val="005A3A3C"/>
    <w:rsid w:val="005A5EF1"/>
    <w:rsid w:val="005A685F"/>
    <w:rsid w:val="005A6DDF"/>
    <w:rsid w:val="005A748E"/>
    <w:rsid w:val="005B0472"/>
    <w:rsid w:val="005B07D2"/>
    <w:rsid w:val="005B0925"/>
    <w:rsid w:val="005B0AEC"/>
    <w:rsid w:val="005B1733"/>
    <w:rsid w:val="005B4FF3"/>
    <w:rsid w:val="005B5059"/>
    <w:rsid w:val="005B5401"/>
    <w:rsid w:val="005B6DF3"/>
    <w:rsid w:val="005C02E2"/>
    <w:rsid w:val="005C088D"/>
    <w:rsid w:val="005C0D2E"/>
    <w:rsid w:val="005C1541"/>
    <w:rsid w:val="005C17BC"/>
    <w:rsid w:val="005C23E2"/>
    <w:rsid w:val="005C2EAB"/>
    <w:rsid w:val="005C5312"/>
    <w:rsid w:val="005C6EC3"/>
    <w:rsid w:val="005D00CD"/>
    <w:rsid w:val="005D048F"/>
    <w:rsid w:val="005D14F0"/>
    <w:rsid w:val="005D16F1"/>
    <w:rsid w:val="005D1E1A"/>
    <w:rsid w:val="005D256A"/>
    <w:rsid w:val="005D3B26"/>
    <w:rsid w:val="005D43DD"/>
    <w:rsid w:val="005D6D20"/>
    <w:rsid w:val="005D7037"/>
    <w:rsid w:val="005D73E5"/>
    <w:rsid w:val="005D7BFB"/>
    <w:rsid w:val="005E0F58"/>
    <w:rsid w:val="005E1432"/>
    <w:rsid w:val="005E2296"/>
    <w:rsid w:val="005E2A4B"/>
    <w:rsid w:val="005E4BF8"/>
    <w:rsid w:val="005E51EB"/>
    <w:rsid w:val="005E5B55"/>
    <w:rsid w:val="005E68E5"/>
    <w:rsid w:val="005E7A27"/>
    <w:rsid w:val="005E7C4F"/>
    <w:rsid w:val="005F0080"/>
    <w:rsid w:val="005F0239"/>
    <w:rsid w:val="005F5032"/>
    <w:rsid w:val="005F55FF"/>
    <w:rsid w:val="005F5DBA"/>
    <w:rsid w:val="006007CA"/>
    <w:rsid w:val="00600E55"/>
    <w:rsid w:val="006026C6"/>
    <w:rsid w:val="006027AA"/>
    <w:rsid w:val="00604F59"/>
    <w:rsid w:val="0060501A"/>
    <w:rsid w:val="00606148"/>
    <w:rsid w:val="00606203"/>
    <w:rsid w:val="00607535"/>
    <w:rsid w:val="006105D2"/>
    <w:rsid w:val="00610B67"/>
    <w:rsid w:val="006110FF"/>
    <w:rsid w:val="006111DE"/>
    <w:rsid w:val="00611825"/>
    <w:rsid w:val="00612725"/>
    <w:rsid w:val="00613FFF"/>
    <w:rsid w:val="0061405A"/>
    <w:rsid w:val="00615172"/>
    <w:rsid w:val="006151B3"/>
    <w:rsid w:val="00615E30"/>
    <w:rsid w:val="00616AA0"/>
    <w:rsid w:val="00616D07"/>
    <w:rsid w:val="006178E6"/>
    <w:rsid w:val="00617B09"/>
    <w:rsid w:val="00617C4B"/>
    <w:rsid w:val="00617EE5"/>
    <w:rsid w:val="00620973"/>
    <w:rsid w:val="006214C4"/>
    <w:rsid w:val="00621605"/>
    <w:rsid w:val="00622144"/>
    <w:rsid w:val="00622938"/>
    <w:rsid w:val="00625BC3"/>
    <w:rsid w:val="00626448"/>
    <w:rsid w:val="006265D5"/>
    <w:rsid w:val="00627405"/>
    <w:rsid w:val="0063084D"/>
    <w:rsid w:val="00630A96"/>
    <w:rsid w:val="00633285"/>
    <w:rsid w:val="00633DD9"/>
    <w:rsid w:val="00634088"/>
    <w:rsid w:val="0063454A"/>
    <w:rsid w:val="00634943"/>
    <w:rsid w:val="00636EEB"/>
    <w:rsid w:val="006419FD"/>
    <w:rsid w:val="0064282F"/>
    <w:rsid w:val="00642B90"/>
    <w:rsid w:val="00645337"/>
    <w:rsid w:val="006453BF"/>
    <w:rsid w:val="00645906"/>
    <w:rsid w:val="00645B24"/>
    <w:rsid w:val="00646336"/>
    <w:rsid w:val="0064686D"/>
    <w:rsid w:val="006507F3"/>
    <w:rsid w:val="00650AAB"/>
    <w:rsid w:val="006510D8"/>
    <w:rsid w:val="0065142E"/>
    <w:rsid w:val="00651A27"/>
    <w:rsid w:val="00651ECF"/>
    <w:rsid w:val="0065211B"/>
    <w:rsid w:val="0065378D"/>
    <w:rsid w:val="0065379D"/>
    <w:rsid w:val="0065474C"/>
    <w:rsid w:val="00655BB1"/>
    <w:rsid w:val="00657869"/>
    <w:rsid w:val="00660001"/>
    <w:rsid w:val="006610F4"/>
    <w:rsid w:val="00662238"/>
    <w:rsid w:val="00662C6A"/>
    <w:rsid w:val="0066378D"/>
    <w:rsid w:val="006666B1"/>
    <w:rsid w:val="00667EF7"/>
    <w:rsid w:val="006701DB"/>
    <w:rsid w:val="00670964"/>
    <w:rsid w:val="006710FF"/>
    <w:rsid w:val="00671454"/>
    <w:rsid w:val="00673BED"/>
    <w:rsid w:val="006766AB"/>
    <w:rsid w:val="00680CA4"/>
    <w:rsid w:val="006815A1"/>
    <w:rsid w:val="0068189D"/>
    <w:rsid w:val="0068372E"/>
    <w:rsid w:val="006837A5"/>
    <w:rsid w:val="006852AF"/>
    <w:rsid w:val="006878C1"/>
    <w:rsid w:val="0069015C"/>
    <w:rsid w:val="00690EDD"/>
    <w:rsid w:val="006918E5"/>
    <w:rsid w:val="00692F00"/>
    <w:rsid w:val="00694162"/>
    <w:rsid w:val="0069465C"/>
    <w:rsid w:val="00694B50"/>
    <w:rsid w:val="00694EDB"/>
    <w:rsid w:val="00695FDB"/>
    <w:rsid w:val="006A09D9"/>
    <w:rsid w:val="006A4384"/>
    <w:rsid w:val="006A5737"/>
    <w:rsid w:val="006A622F"/>
    <w:rsid w:val="006B01D9"/>
    <w:rsid w:val="006B117A"/>
    <w:rsid w:val="006B1CDC"/>
    <w:rsid w:val="006B2538"/>
    <w:rsid w:val="006B2938"/>
    <w:rsid w:val="006B37E8"/>
    <w:rsid w:val="006B3E10"/>
    <w:rsid w:val="006B4C65"/>
    <w:rsid w:val="006B52A2"/>
    <w:rsid w:val="006B5E7A"/>
    <w:rsid w:val="006C0950"/>
    <w:rsid w:val="006C0D42"/>
    <w:rsid w:val="006C38DF"/>
    <w:rsid w:val="006C4860"/>
    <w:rsid w:val="006C48C5"/>
    <w:rsid w:val="006C5500"/>
    <w:rsid w:val="006C63BD"/>
    <w:rsid w:val="006C64B9"/>
    <w:rsid w:val="006C693B"/>
    <w:rsid w:val="006C7E3A"/>
    <w:rsid w:val="006D16CE"/>
    <w:rsid w:val="006D3B4F"/>
    <w:rsid w:val="006D521C"/>
    <w:rsid w:val="006D5E81"/>
    <w:rsid w:val="006D760E"/>
    <w:rsid w:val="006E1918"/>
    <w:rsid w:val="006E260C"/>
    <w:rsid w:val="006E27D7"/>
    <w:rsid w:val="006E2D4D"/>
    <w:rsid w:val="006E49B0"/>
    <w:rsid w:val="006E655B"/>
    <w:rsid w:val="006E66C6"/>
    <w:rsid w:val="006E75CB"/>
    <w:rsid w:val="006F0C27"/>
    <w:rsid w:val="006F1C93"/>
    <w:rsid w:val="006F1CC9"/>
    <w:rsid w:val="006F54C1"/>
    <w:rsid w:val="006F54C4"/>
    <w:rsid w:val="006F7C60"/>
    <w:rsid w:val="00700982"/>
    <w:rsid w:val="007038AD"/>
    <w:rsid w:val="00703BB1"/>
    <w:rsid w:val="00706077"/>
    <w:rsid w:val="0070617B"/>
    <w:rsid w:val="00707568"/>
    <w:rsid w:val="007102DC"/>
    <w:rsid w:val="00710858"/>
    <w:rsid w:val="007114A9"/>
    <w:rsid w:val="007119E5"/>
    <w:rsid w:val="00711BEC"/>
    <w:rsid w:val="00712E69"/>
    <w:rsid w:val="00713C50"/>
    <w:rsid w:val="0071475F"/>
    <w:rsid w:val="0071573E"/>
    <w:rsid w:val="0071755B"/>
    <w:rsid w:val="00717725"/>
    <w:rsid w:val="00720108"/>
    <w:rsid w:val="00721128"/>
    <w:rsid w:val="007223CF"/>
    <w:rsid w:val="00723CCF"/>
    <w:rsid w:val="00724D17"/>
    <w:rsid w:val="007257A7"/>
    <w:rsid w:val="0073026E"/>
    <w:rsid w:val="0073192F"/>
    <w:rsid w:val="0073201E"/>
    <w:rsid w:val="00732524"/>
    <w:rsid w:val="007330B8"/>
    <w:rsid w:val="00735356"/>
    <w:rsid w:val="00735DCF"/>
    <w:rsid w:val="00736499"/>
    <w:rsid w:val="00736974"/>
    <w:rsid w:val="00737BBD"/>
    <w:rsid w:val="00742A55"/>
    <w:rsid w:val="00744216"/>
    <w:rsid w:val="00744D0E"/>
    <w:rsid w:val="00745650"/>
    <w:rsid w:val="0074572A"/>
    <w:rsid w:val="0074660A"/>
    <w:rsid w:val="00746AAC"/>
    <w:rsid w:val="00752A53"/>
    <w:rsid w:val="007531B9"/>
    <w:rsid w:val="00754B08"/>
    <w:rsid w:val="00755A83"/>
    <w:rsid w:val="00755AE7"/>
    <w:rsid w:val="00756C5D"/>
    <w:rsid w:val="007572BC"/>
    <w:rsid w:val="00757814"/>
    <w:rsid w:val="00757EEF"/>
    <w:rsid w:val="0076069D"/>
    <w:rsid w:val="00760A7D"/>
    <w:rsid w:val="00763334"/>
    <w:rsid w:val="007638DF"/>
    <w:rsid w:val="00764019"/>
    <w:rsid w:val="00764063"/>
    <w:rsid w:val="00764947"/>
    <w:rsid w:val="007669BC"/>
    <w:rsid w:val="007675C6"/>
    <w:rsid w:val="00767620"/>
    <w:rsid w:val="00771088"/>
    <w:rsid w:val="0077144F"/>
    <w:rsid w:val="00772453"/>
    <w:rsid w:val="00774344"/>
    <w:rsid w:val="00774FDA"/>
    <w:rsid w:val="007756DE"/>
    <w:rsid w:val="007757AC"/>
    <w:rsid w:val="007759CF"/>
    <w:rsid w:val="0077629E"/>
    <w:rsid w:val="007776F2"/>
    <w:rsid w:val="00777BD6"/>
    <w:rsid w:val="007818E9"/>
    <w:rsid w:val="00781AFD"/>
    <w:rsid w:val="00782C88"/>
    <w:rsid w:val="007844FB"/>
    <w:rsid w:val="00784CD4"/>
    <w:rsid w:val="0078639B"/>
    <w:rsid w:val="007863C4"/>
    <w:rsid w:val="00786EF7"/>
    <w:rsid w:val="007870D6"/>
    <w:rsid w:val="007912AA"/>
    <w:rsid w:val="00791824"/>
    <w:rsid w:val="00794A9F"/>
    <w:rsid w:val="007961E8"/>
    <w:rsid w:val="0079693C"/>
    <w:rsid w:val="007969F8"/>
    <w:rsid w:val="0079792A"/>
    <w:rsid w:val="00797E22"/>
    <w:rsid w:val="007A24DE"/>
    <w:rsid w:val="007A34CE"/>
    <w:rsid w:val="007A3D33"/>
    <w:rsid w:val="007A4721"/>
    <w:rsid w:val="007A57D8"/>
    <w:rsid w:val="007B1C48"/>
    <w:rsid w:val="007B1CF2"/>
    <w:rsid w:val="007B2424"/>
    <w:rsid w:val="007B2738"/>
    <w:rsid w:val="007B3412"/>
    <w:rsid w:val="007B4572"/>
    <w:rsid w:val="007B4D27"/>
    <w:rsid w:val="007B65DD"/>
    <w:rsid w:val="007B7B65"/>
    <w:rsid w:val="007B7C39"/>
    <w:rsid w:val="007C0DCC"/>
    <w:rsid w:val="007C1BC5"/>
    <w:rsid w:val="007C2B99"/>
    <w:rsid w:val="007C3836"/>
    <w:rsid w:val="007C6544"/>
    <w:rsid w:val="007C6D78"/>
    <w:rsid w:val="007D0935"/>
    <w:rsid w:val="007D1851"/>
    <w:rsid w:val="007D290A"/>
    <w:rsid w:val="007D48F3"/>
    <w:rsid w:val="007D772B"/>
    <w:rsid w:val="007E0C7D"/>
    <w:rsid w:val="007E1F9B"/>
    <w:rsid w:val="007E3E1F"/>
    <w:rsid w:val="007E45DB"/>
    <w:rsid w:val="007E4C37"/>
    <w:rsid w:val="007E5DE5"/>
    <w:rsid w:val="007E6EE2"/>
    <w:rsid w:val="007F064E"/>
    <w:rsid w:val="007F0D2B"/>
    <w:rsid w:val="007F2165"/>
    <w:rsid w:val="007F2EEE"/>
    <w:rsid w:val="007F2F9D"/>
    <w:rsid w:val="007F37B9"/>
    <w:rsid w:val="007F3E4A"/>
    <w:rsid w:val="007F6D0C"/>
    <w:rsid w:val="007F78E5"/>
    <w:rsid w:val="00801BD4"/>
    <w:rsid w:val="00802F67"/>
    <w:rsid w:val="00802F7B"/>
    <w:rsid w:val="00804C48"/>
    <w:rsid w:val="00804CD4"/>
    <w:rsid w:val="0080624F"/>
    <w:rsid w:val="00806F8C"/>
    <w:rsid w:val="00807F30"/>
    <w:rsid w:val="00810061"/>
    <w:rsid w:val="008101E0"/>
    <w:rsid w:val="008116BF"/>
    <w:rsid w:val="00811990"/>
    <w:rsid w:val="00811D98"/>
    <w:rsid w:val="008130C4"/>
    <w:rsid w:val="008131F2"/>
    <w:rsid w:val="00813AC6"/>
    <w:rsid w:val="008141D0"/>
    <w:rsid w:val="00814FCB"/>
    <w:rsid w:val="0081713C"/>
    <w:rsid w:val="008173FC"/>
    <w:rsid w:val="00820005"/>
    <w:rsid w:val="00820157"/>
    <w:rsid w:val="00820519"/>
    <w:rsid w:val="008211EE"/>
    <w:rsid w:val="00822A90"/>
    <w:rsid w:val="00824CE9"/>
    <w:rsid w:val="00825115"/>
    <w:rsid w:val="00825305"/>
    <w:rsid w:val="00825AF5"/>
    <w:rsid w:val="00825D01"/>
    <w:rsid w:val="00836619"/>
    <w:rsid w:val="008376BA"/>
    <w:rsid w:val="0084012B"/>
    <w:rsid w:val="00840231"/>
    <w:rsid w:val="00840379"/>
    <w:rsid w:val="0084153D"/>
    <w:rsid w:val="00843794"/>
    <w:rsid w:val="0084387F"/>
    <w:rsid w:val="00844010"/>
    <w:rsid w:val="00845926"/>
    <w:rsid w:val="0084638C"/>
    <w:rsid w:val="008465A1"/>
    <w:rsid w:val="00850813"/>
    <w:rsid w:val="008512E7"/>
    <w:rsid w:val="0085148D"/>
    <w:rsid w:val="00851745"/>
    <w:rsid w:val="00851D5C"/>
    <w:rsid w:val="008532DC"/>
    <w:rsid w:val="008538DD"/>
    <w:rsid w:val="008538E4"/>
    <w:rsid w:val="00853E75"/>
    <w:rsid w:val="00855226"/>
    <w:rsid w:val="00855451"/>
    <w:rsid w:val="00855762"/>
    <w:rsid w:val="00857C4A"/>
    <w:rsid w:val="0086020B"/>
    <w:rsid w:val="008603C5"/>
    <w:rsid w:val="00860F59"/>
    <w:rsid w:val="0086231B"/>
    <w:rsid w:val="00863672"/>
    <w:rsid w:val="0086373E"/>
    <w:rsid w:val="00865407"/>
    <w:rsid w:val="00866508"/>
    <w:rsid w:val="00870014"/>
    <w:rsid w:val="008724DC"/>
    <w:rsid w:val="008727D0"/>
    <w:rsid w:val="00872C1B"/>
    <w:rsid w:val="00874073"/>
    <w:rsid w:val="00874502"/>
    <w:rsid w:val="008748A8"/>
    <w:rsid w:val="008749ED"/>
    <w:rsid w:val="00874A63"/>
    <w:rsid w:val="00874D2D"/>
    <w:rsid w:val="0087533F"/>
    <w:rsid w:val="008759EA"/>
    <w:rsid w:val="00875F87"/>
    <w:rsid w:val="00877764"/>
    <w:rsid w:val="00877CF5"/>
    <w:rsid w:val="00881FCE"/>
    <w:rsid w:val="00882EFE"/>
    <w:rsid w:val="00883212"/>
    <w:rsid w:val="0088322D"/>
    <w:rsid w:val="008841CA"/>
    <w:rsid w:val="00884477"/>
    <w:rsid w:val="00884551"/>
    <w:rsid w:val="0088506A"/>
    <w:rsid w:val="0088526F"/>
    <w:rsid w:val="00885338"/>
    <w:rsid w:val="008854C4"/>
    <w:rsid w:val="008854CF"/>
    <w:rsid w:val="008860AD"/>
    <w:rsid w:val="00886A1D"/>
    <w:rsid w:val="00886D18"/>
    <w:rsid w:val="00887987"/>
    <w:rsid w:val="00887D50"/>
    <w:rsid w:val="00891CA5"/>
    <w:rsid w:val="0089279A"/>
    <w:rsid w:val="008930EC"/>
    <w:rsid w:val="008936E6"/>
    <w:rsid w:val="00893C69"/>
    <w:rsid w:val="00893CA4"/>
    <w:rsid w:val="00893D48"/>
    <w:rsid w:val="00894D6D"/>
    <w:rsid w:val="00896292"/>
    <w:rsid w:val="008962F1"/>
    <w:rsid w:val="008979B6"/>
    <w:rsid w:val="008A060A"/>
    <w:rsid w:val="008A22F0"/>
    <w:rsid w:val="008A2305"/>
    <w:rsid w:val="008A2F56"/>
    <w:rsid w:val="008A3C7A"/>
    <w:rsid w:val="008A539F"/>
    <w:rsid w:val="008A65CF"/>
    <w:rsid w:val="008A719E"/>
    <w:rsid w:val="008A74ED"/>
    <w:rsid w:val="008A7502"/>
    <w:rsid w:val="008A7635"/>
    <w:rsid w:val="008B0619"/>
    <w:rsid w:val="008B0D9F"/>
    <w:rsid w:val="008B1019"/>
    <w:rsid w:val="008B1061"/>
    <w:rsid w:val="008B2246"/>
    <w:rsid w:val="008B2D4A"/>
    <w:rsid w:val="008B4C0E"/>
    <w:rsid w:val="008B5556"/>
    <w:rsid w:val="008B59CC"/>
    <w:rsid w:val="008B64B0"/>
    <w:rsid w:val="008B6F8C"/>
    <w:rsid w:val="008B76F2"/>
    <w:rsid w:val="008C0A22"/>
    <w:rsid w:val="008C0CDA"/>
    <w:rsid w:val="008C19BB"/>
    <w:rsid w:val="008C2EEA"/>
    <w:rsid w:val="008C32A7"/>
    <w:rsid w:val="008C4175"/>
    <w:rsid w:val="008C630E"/>
    <w:rsid w:val="008C6EC6"/>
    <w:rsid w:val="008C7909"/>
    <w:rsid w:val="008C7BC6"/>
    <w:rsid w:val="008D06E4"/>
    <w:rsid w:val="008D0F49"/>
    <w:rsid w:val="008D189F"/>
    <w:rsid w:val="008D350C"/>
    <w:rsid w:val="008D393B"/>
    <w:rsid w:val="008E002C"/>
    <w:rsid w:val="008E0FBA"/>
    <w:rsid w:val="008E1A5F"/>
    <w:rsid w:val="008E2A3A"/>
    <w:rsid w:val="008E2B66"/>
    <w:rsid w:val="008E38E0"/>
    <w:rsid w:val="008E46E8"/>
    <w:rsid w:val="008E597E"/>
    <w:rsid w:val="008E6783"/>
    <w:rsid w:val="008E6C0E"/>
    <w:rsid w:val="008E7156"/>
    <w:rsid w:val="008F0157"/>
    <w:rsid w:val="008F21FA"/>
    <w:rsid w:val="008F4345"/>
    <w:rsid w:val="008F48FD"/>
    <w:rsid w:val="008F610F"/>
    <w:rsid w:val="008F6398"/>
    <w:rsid w:val="00900B99"/>
    <w:rsid w:val="00900BA7"/>
    <w:rsid w:val="009016BC"/>
    <w:rsid w:val="0090217D"/>
    <w:rsid w:val="009029E3"/>
    <w:rsid w:val="00903959"/>
    <w:rsid w:val="00905809"/>
    <w:rsid w:val="00906403"/>
    <w:rsid w:val="009067FA"/>
    <w:rsid w:val="00907A3C"/>
    <w:rsid w:val="00910F11"/>
    <w:rsid w:val="00911E34"/>
    <w:rsid w:val="009120A6"/>
    <w:rsid w:val="00913BC4"/>
    <w:rsid w:val="009142F4"/>
    <w:rsid w:val="00915286"/>
    <w:rsid w:val="00917411"/>
    <w:rsid w:val="00917696"/>
    <w:rsid w:val="00917B8B"/>
    <w:rsid w:val="00917BD6"/>
    <w:rsid w:val="00920DE0"/>
    <w:rsid w:val="009226ED"/>
    <w:rsid w:val="00922F6C"/>
    <w:rsid w:val="00922FFF"/>
    <w:rsid w:val="0092355D"/>
    <w:rsid w:val="0092439A"/>
    <w:rsid w:val="00924CAE"/>
    <w:rsid w:val="0092531F"/>
    <w:rsid w:val="00926317"/>
    <w:rsid w:val="0093098F"/>
    <w:rsid w:val="00930F0C"/>
    <w:rsid w:val="00931009"/>
    <w:rsid w:val="009317BD"/>
    <w:rsid w:val="00931B5A"/>
    <w:rsid w:val="00931E64"/>
    <w:rsid w:val="00931F33"/>
    <w:rsid w:val="0093238E"/>
    <w:rsid w:val="00932863"/>
    <w:rsid w:val="009356BE"/>
    <w:rsid w:val="00936A57"/>
    <w:rsid w:val="00937D2D"/>
    <w:rsid w:val="00943753"/>
    <w:rsid w:val="00943E38"/>
    <w:rsid w:val="00947961"/>
    <w:rsid w:val="00950556"/>
    <w:rsid w:val="00950A55"/>
    <w:rsid w:val="00954330"/>
    <w:rsid w:val="00955049"/>
    <w:rsid w:val="00955DFB"/>
    <w:rsid w:val="00956E16"/>
    <w:rsid w:val="00957467"/>
    <w:rsid w:val="009605C3"/>
    <w:rsid w:val="00961AD1"/>
    <w:rsid w:val="00963374"/>
    <w:rsid w:val="009636F3"/>
    <w:rsid w:val="00964086"/>
    <w:rsid w:val="0096554D"/>
    <w:rsid w:val="00965FB9"/>
    <w:rsid w:val="00967081"/>
    <w:rsid w:val="00967B3B"/>
    <w:rsid w:val="00970DD8"/>
    <w:rsid w:val="0097165B"/>
    <w:rsid w:val="00972B27"/>
    <w:rsid w:val="009735BC"/>
    <w:rsid w:val="00975DCD"/>
    <w:rsid w:val="00976126"/>
    <w:rsid w:val="00977017"/>
    <w:rsid w:val="00977761"/>
    <w:rsid w:val="00981474"/>
    <w:rsid w:val="00981AB8"/>
    <w:rsid w:val="00982F16"/>
    <w:rsid w:val="00983242"/>
    <w:rsid w:val="009832C2"/>
    <w:rsid w:val="0098450A"/>
    <w:rsid w:val="0098512E"/>
    <w:rsid w:val="009859E5"/>
    <w:rsid w:val="0098615F"/>
    <w:rsid w:val="00987C7E"/>
    <w:rsid w:val="00992E95"/>
    <w:rsid w:val="00992EDE"/>
    <w:rsid w:val="00993D61"/>
    <w:rsid w:val="0099464F"/>
    <w:rsid w:val="0099665B"/>
    <w:rsid w:val="00996853"/>
    <w:rsid w:val="009A0EDF"/>
    <w:rsid w:val="009A13F8"/>
    <w:rsid w:val="009A144E"/>
    <w:rsid w:val="009A2230"/>
    <w:rsid w:val="009A28D3"/>
    <w:rsid w:val="009A355B"/>
    <w:rsid w:val="009A43D8"/>
    <w:rsid w:val="009A5F79"/>
    <w:rsid w:val="009A60EA"/>
    <w:rsid w:val="009A6F86"/>
    <w:rsid w:val="009A7A9B"/>
    <w:rsid w:val="009A7AF3"/>
    <w:rsid w:val="009B24DE"/>
    <w:rsid w:val="009B5069"/>
    <w:rsid w:val="009B5709"/>
    <w:rsid w:val="009B7B10"/>
    <w:rsid w:val="009C0A0B"/>
    <w:rsid w:val="009C1252"/>
    <w:rsid w:val="009C19FC"/>
    <w:rsid w:val="009C21C1"/>
    <w:rsid w:val="009C3261"/>
    <w:rsid w:val="009C3E24"/>
    <w:rsid w:val="009C4187"/>
    <w:rsid w:val="009C4B9A"/>
    <w:rsid w:val="009C57C9"/>
    <w:rsid w:val="009C6370"/>
    <w:rsid w:val="009C7400"/>
    <w:rsid w:val="009C7B5A"/>
    <w:rsid w:val="009D00A6"/>
    <w:rsid w:val="009D1341"/>
    <w:rsid w:val="009D147B"/>
    <w:rsid w:val="009D2733"/>
    <w:rsid w:val="009D29BF"/>
    <w:rsid w:val="009D2A64"/>
    <w:rsid w:val="009D3FB3"/>
    <w:rsid w:val="009D444E"/>
    <w:rsid w:val="009D4523"/>
    <w:rsid w:val="009D4845"/>
    <w:rsid w:val="009D7D84"/>
    <w:rsid w:val="009E18FF"/>
    <w:rsid w:val="009E1FB2"/>
    <w:rsid w:val="009E33D4"/>
    <w:rsid w:val="009E3779"/>
    <w:rsid w:val="009E3CA3"/>
    <w:rsid w:val="009E4134"/>
    <w:rsid w:val="009E4607"/>
    <w:rsid w:val="009E704E"/>
    <w:rsid w:val="009F09DC"/>
    <w:rsid w:val="009F0C2A"/>
    <w:rsid w:val="009F522E"/>
    <w:rsid w:val="009F57D3"/>
    <w:rsid w:val="009F5CFD"/>
    <w:rsid w:val="009F5E60"/>
    <w:rsid w:val="009F693F"/>
    <w:rsid w:val="009F7C42"/>
    <w:rsid w:val="00A0025A"/>
    <w:rsid w:val="00A010E9"/>
    <w:rsid w:val="00A01C8F"/>
    <w:rsid w:val="00A0246C"/>
    <w:rsid w:val="00A025D2"/>
    <w:rsid w:val="00A028BD"/>
    <w:rsid w:val="00A02A93"/>
    <w:rsid w:val="00A032CD"/>
    <w:rsid w:val="00A05595"/>
    <w:rsid w:val="00A05FF8"/>
    <w:rsid w:val="00A0639E"/>
    <w:rsid w:val="00A0728D"/>
    <w:rsid w:val="00A106BB"/>
    <w:rsid w:val="00A11403"/>
    <w:rsid w:val="00A115FA"/>
    <w:rsid w:val="00A121D9"/>
    <w:rsid w:val="00A1398C"/>
    <w:rsid w:val="00A14AF7"/>
    <w:rsid w:val="00A1597E"/>
    <w:rsid w:val="00A164CA"/>
    <w:rsid w:val="00A16816"/>
    <w:rsid w:val="00A16973"/>
    <w:rsid w:val="00A16BEB"/>
    <w:rsid w:val="00A16D14"/>
    <w:rsid w:val="00A20229"/>
    <w:rsid w:val="00A21073"/>
    <w:rsid w:val="00A223CE"/>
    <w:rsid w:val="00A235E4"/>
    <w:rsid w:val="00A25B83"/>
    <w:rsid w:val="00A27FFC"/>
    <w:rsid w:val="00A30D5F"/>
    <w:rsid w:val="00A318BA"/>
    <w:rsid w:val="00A31C7A"/>
    <w:rsid w:val="00A3360C"/>
    <w:rsid w:val="00A3420E"/>
    <w:rsid w:val="00A34489"/>
    <w:rsid w:val="00A35AB8"/>
    <w:rsid w:val="00A363DA"/>
    <w:rsid w:val="00A36A7B"/>
    <w:rsid w:val="00A40A9B"/>
    <w:rsid w:val="00A42973"/>
    <w:rsid w:val="00A43D17"/>
    <w:rsid w:val="00A44738"/>
    <w:rsid w:val="00A472E2"/>
    <w:rsid w:val="00A50CA3"/>
    <w:rsid w:val="00A51885"/>
    <w:rsid w:val="00A54842"/>
    <w:rsid w:val="00A5528E"/>
    <w:rsid w:val="00A55307"/>
    <w:rsid w:val="00A55917"/>
    <w:rsid w:val="00A56A67"/>
    <w:rsid w:val="00A57B84"/>
    <w:rsid w:val="00A57C2C"/>
    <w:rsid w:val="00A57EC6"/>
    <w:rsid w:val="00A60A9C"/>
    <w:rsid w:val="00A60EFC"/>
    <w:rsid w:val="00A62443"/>
    <w:rsid w:val="00A63001"/>
    <w:rsid w:val="00A63572"/>
    <w:rsid w:val="00A63990"/>
    <w:rsid w:val="00A642E8"/>
    <w:rsid w:val="00A64FE5"/>
    <w:rsid w:val="00A6596A"/>
    <w:rsid w:val="00A6670A"/>
    <w:rsid w:val="00A66E4D"/>
    <w:rsid w:val="00A676E1"/>
    <w:rsid w:val="00A70A56"/>
    <w:rsid w:val="00A71324"/>
    <w:rsid w:val="00A71D25"/>
    <w:rsid w:val="00A73BB0"/>
    <w:rsid w:val="00A74703"/>
    <w:rsid w:val="00A74CD6"/>
    <w:rsid w:val="00A77514"/>
    <w:rsid w:val="00A77742"/>
    <w:rsid w:val="00A77E86"/>
    <w:rsid w:val="00A81960"/>
    <w:rsid w:val="00A83B3C"/>
    <w:rsid w:val="00A84130"/>
    <w:rsid w:val="00A84522"/>
    <w:rsid w:val="00A84528"/>
    <w:rsid w:val="00A8494C"/>
    <w:rsid w:val="00A84989"/>
    <w:rsid w:val="00A8508E"/>
    <w:rsid w:val="00A853EE"/>
    <w:rsid w:val="00A86C07"/>
    <w:rsid w:val="00A9020D"/>
    <w:rsid w:val="00A90685"/>
    <w:rsid w:val="00A9180B"/>
    <w:rsid w:val="00A91A43"/>
    <w:rsid w:val="00A924EE"/>
    <w:rsid w:val="00A93106"/>
    <w:rsid w:val="00A938B1"/>
    <w:rsid w:val="00A941E8"/>
    <w:rsid w:val="00A9444B"/>
    <w:rsid w:val="00A94784"/>
    <w:rsid w:val="00A951AE"/>
    <w:rsid w:val="00A97996"/>
    <w:rsid w:val="00A97CF0"/>
    <w:rsid w:val="00AA177F"/>
    <w:rsid w:val="00AA178F"/>
    <w:rsid w:val="00AA2786"/>
    <w:rsid w:val="00AA3DB9"/>
    <w:rsid w:val="00AA6191"/>
    <w:rsid w:val="00AA6325"/>
    <w:rsid w:val="00AA7F54"/>
    <w:rsid w:val="00AA7F6B"/>
    <w:rsid w:val="00AB0820"/>
    <w:rsid w:val="00AB22E6"/>
    <w:rsid w:val="00AB2C57"/>
    <w:rsid w:val="00AB4D42"/>
    <w:rsid w:val="00AB5CD9"/>
    <w:rsid w:val="00AB6D32"/>
    <w:rsid w:val="00AB7306"/>
    <w:rsid w:val="00AB781B"/>
    <w:rsid w:val="00AB7C1E"/>
    <w:rsid w:val="00AC0B1F"/>
    <w:rsid w:val="00AC26AA"/>
    <w:rsid w:val="00AC2B85"/>
    <w:rsid w:val="00AC413A"/>
    <w:rsid w:val="00AC43D5"/>
    <w:rsid w:val="00AC5811"/>
    <w:rsid w:val="00AC77D2"/>
    <w:rsid w:val="00AC7992"/>
    <w:rsid w:val="00AC7A4B"/>
    <w:rsid w:val="00AC7B20"/>
    <w:rsid w:val="00AD0415"/>
    <w:rsid w:val="00AD0B83"/>
    <w:rsid w:val="00AD0CBD"/>
    <w:rsid w:val="00AD140C"/>
    <w:rsid w:val="00AD1FC4"/>
    <w:rsid w:val="00AD4AA6"/>
    <w:rsid w:val="00AD7AE0"/>
    <w:rsid w:val="00AD7B11"/>
    <w:rsid w:val="00AE18A5"/>
    <w:rsid w:val="00AE4A47"/>
    <w:rsid w:val="00AE50C4"/>
    <w:rsid w:val="00AE7325"/>
    <w:rsid w:val="00AF0117"/>
    <w:rsid w:val="00AF10A3"/>
    <w:rsid w:val="00AF1C3C"/>
    <w:rsid w:val="00AF20BE"/>
    <w:rsid w:val="00AF27F5"/>
    <w:rsid w:val="00AF28CE"/>
    <w:rsid w:val="00AF3626"/>
    <w:rsid w:val="00AF49A1"/>
    <w:rsid w:val="00AF526D"/>
    <w:rsid w:val="00AF56CC"/>
    <w:rsid w:val="00AF5893"/>
    <w:rsid w:val="00AF5BCB"/>
    <w:rsid w:val="00AF60FE"/>
    <w:rsid w:val="00B01262"/>
    <w:rsid w:val="00B04DA4"/>
    <w:rsid w:val="00B04DD1"/>
    <w:rsid w:val="00B067F3"/>
    <w:rsid w:val="00B06C19"/>
    <w:rsid w:val="00B075ED"/>
    <w:rsid w:val="00B07EC6"/>
    <w:rsid w:val="00B1018F"/>
    <w:rsid w:val="00B105E3"/>
    <w:rsid w:val="00B10B22"/>
    <w:rsid w:val="00B13A08"/>
    <w:rsid w:val="00B1448A"/>
    <w:rsid w:val="00B1474B"/>
    <w:rsid w:val="00B16397"/>
    <w:rsid w:val="00B203E7"/>
    <w:rsid w:val="00B2051E"/>
    <w:rsid w:val="00B21B62"/>
    <w:rsid w:val="00B22085"/>
    <w:rsid w:val="00B244F9"/>
    <w:rsid w:val="00B24F33"/>
    <w:rsid w:val="00B26188"/>
    <w:rsid w:val="00B2674B"/>
    <w:rsid w:val="00B27579"/>
    <w:rsid w:val="00B276B8"/>
    <w:rsid w:val="00B300AB"/>
    <w:rsid w:val="00B30B23"/>
    <w:rsid w:val="00B312AC"/>
    <w:rsid w:val="00B3189C"/>
    <w:rsid w:val="00B33E48"/>
    <w:rsid w:val="00B345E5"/>
    <w:rsid w:val="00B34B55"/>
    <w:rsid w:val="00B35069"/>
    <w:rsid w:val="00B37464"/>
    <w:rsid w:val="00B407CB"/>
    <w:rsid w:val="00B40915"/>
    <w:rsid w:val="00B412F2"/>
    <w:rsid w:val="00B41456"/>
    <w:rsid w:val="00B467E2"/>
    <w:rsid w:val="00B46ABB"/>
    <w:rsid w:val="00B47A4A"/>
    <w:rsid w:val="00B51324"/>
    <w:rsid w:val="00B51A72"/>
    <w:rsid w:val="00B52177"/>
    <w:rsid w:val="00B529AF"/>
    <w:rsid w:val="00B542DB"/>
    <w:rsid w:val="00B55D09"/>
    <w:rsid w:val="00B55F8E"/>
    <w:rsid w:val="00B571C8"/>
    <w:rsid w:val="00B57337"/>
    <w:rsid w:val="00B609A7"/>
    <w:rsid w:val="00B61B51"/>
    <w:rsid w:val="00B62841"/>
    <w:rsid w:val="00B63A55"/>
    <w:rsid w:val="00B64CA0"/>
    <w:rsid w:val="00B66239"/>
    <w:rsid w:val="00B6764D"/>
    <w:rsid w:val="00B67A77"/>
    <w:rsid w:val="00B709FC"/>
    <w:rsid w:val="00B72631"/>
    <w:rsid w:val="00B72647"/>
    <w:rsid w:val="00B7286A"/>
    <w:rsid w:val="00B72D6E"/>
    <w:rsid w:val="00B73750"/>
    <w:rsid w:val="00B74968"/>
    <w:rsid w:val="00B7618D"/>
    <w:rsid w:val="00B77214"/>
    <w:rsid w:val="00B80052"/>
    <w:rsid w:val="00B81A99"/>
    <w:rsid w:val="00B82359"/>
    <w:rsid w:val="00B8271A"/>
    <w:rsid w:val="00B827BF"/>
    <w:rsid w:val="00B82BFD"/>
    <w:rsid w:val="00B82E96"/>
    <w:rsid w:val="00B84158"/>
    <w:rsid w:val="00B849DB"/>
    <w:rsid w:val="00B84C4C"/>
    <w:rsid w:val="00B866B8"/>
    <w:rsid w:val="00B8689B"/>
    <w:rsid w:val="00B86CA6"/>
    <w:rsid w:val="00B86F03"/>
    <w:rsid w:val="00B875CC"/>
    <w:rsid w:val="00B87F5C"/>
    <w:rsid w:val="00B90980"/>
    <w:rsid w:val="00B93536"/>
    <w:rsid w:val="00B93AFC"/>
    <w:rsid w:val="00B93C7E"/>
    <w:rsid w:val="00B93F88"/>
    <w:rsid w:val="00B941D8"/>
    <w:rsid w:val="00B94940"/>
    <w:rsid w:val="00B94F81"/>
    <w:rsid w:val="00B951A7"/>
    <w:rsid w:val="00B95CF6"/>
    <w:rsid w:val="00B96226"/>
    <w:rsid w:val="00B964B5"/>
    <w:rsid w:val="00BA0204"/>
    <w:rsid w:val="00BA308F"/>
    <w:rsid w:val="00BA3443"/>
    <w:rsid w:val="00BA51CD"/>
    <w:rsid w:val="00BA5759"/>
    <w:rsid w:val="00BA66F2"/>
    <w:rsid w:val="00BA6EFB"/>
    <w:rsid w:val="00BA75D8"/>
    <w:rsid w:val="00BA7AFF"/>
    <w:rsid w:val="00BB2706"/>
    <w:rsid w:val="00BB3CB7"/>
    <w:rsid w:val="00BB41D3"/>
    <w:rsid w:val="00BB4CE5"/>
    <w:rsid w:val="00BB5EA1"/>
    <w:rsid w:val="00BB73AE"/>
    <w:rsid w:val="00BC03A6"/>
    <w:rsid w:val="00BC06C9"/>
    <w:rsid w:val="00BC08A6"/>
    <w:rsid w:val="00BC14F9"/>
    <w:rsid w:val="00BC1BB5"/>
    <w:rsid w:val="00BC2135"/>
    <w:rsid w:val="00BC2704"/>
    <w:rsid w:val="00BC5390"/>
    <w:rsid w:val="00BC628C"/>
    <w:rsid w:val="00BC653F"/>
    <w:rsid w:val="00BD04D9"/>
    <w:rsid w:val="00BD11E5"/>
    <w:rsid w:val="00BD29A8"/>
    <w:rsid w:val="00BD2F99"/>
    <w:rsid w:val="00BD344F"/>
    <w:rsid w:val="00BD4098"/>
    <w:rsid w:val="00BD465E"/>
    <w:rsid w:val="00BD50AB"/>
    <w:rsid w:val="00BD5E62"/>
    <w:rsid w:val="00BD6805"/>
    <w:rsid w:val="00BD7512"/>
    <w:rsid w:val="00BD78D8"/>
    <w:rsid w:val="00BD7D50"/>
    <w:rsid w:val="00BE1513"/>
    <w:rsid w:val="00BE2030"/>
    <w:rsid w:val="00BE4C0C"/>
    <w:rsid w:val="00BE5933"/>
    <w:rsid w:val="00BE65EA"/>
    <w:rsid w:val="00BE7EFC"/>
    <w:rsid w:val="00BF0854"/>
    <w:rsid w:val="00BF0F38"/>
    <w:rsid w:val="00BF12B8"/>
    <w:rsid w:val="00BF270B"/>
    <w:rsid w:val="00BF2C80"/>
    <w:rsid w:val="00BF3098"/>
    <w:rsid w:val="00BF381B"/>
    <w:rsid w:val="00BF445A"/>
    <w:rsid w:val="00BF47E4"/>
    <w:rsid w:val="00BF5052"/>
    <w:rsid w:val="00BF59C1"/>
    <w:rsid w:val="00BF6A02"/>
    <w:rsid w:val="00C007AD"/>
    <w:rsid w:val="00C007D4"/>
    <w:rsid w:val="00C0229D"/>
    <w:rsid w:val="00C03DA5"/>
    <w:rsid w:val="00C040FD"/>
    <w:rsid w:val="00C04CD8"/>
    <w:rsid w:val="00C04F98"/>
    <w:rsid w:val="00C10B31"/>
    <w:rsid w:val="00C11A9D"/>
    <w:rsid w:val="00C12DAC"/>
    <w:rsid w:val="00C12F35"/>
    <w:rsid w:val="00C13930"/>
    <w:rsid w:val="00C15284"/>
    <w:rsid w:val="00C15651"/>
    <w:rsid w:val="00C177CE"/>
    <w:rsid w:val="00C2181C"/>
    <w:rsid w:val="00C23728"/>
    <w:rsid w:val="00C244DA"/>
    <w:rsid w:val="00C25C0E"/>
    <w:rsid w:val="00C272DB"/>
    <w:rsid w:val="00C27313"/>
    <w:rsid w:val="00C30147"/>
    <w:rsid w:val="00C30CB6"/>
    <w:rsid w:val="00C30DF4"/>
    <w:rsid w:val="00C31C1A"/>
    <w:rsid w:val="00C31F68"/>
    <w:rsid w:val="00C327BB"/>
    <w:rsid w:val="00C32AF0"/>
    <w:rsid w:val="00C3314A"/>
    <w:rsid w:val="00C33174"/>
    <w:rsid w:val="00C33292"/>
    <w:rsid w:val="00C332FE"/>
    <w:rsid w:val="00C34BD8"/>
    <w:rsid w:val="00C3604C"/>
    <w:rsid w:val="00C40175"/>
    <w:rsid w:val="00C41D47"/>
    <w:rsid w:val="00C42AA5"/>
    <w:rsid w:val="00C44658"/>
    <w:rsid w:val="00C455F6"/>
    <w:rsid w:val="00C45DA1"/>
    <w:rsid w:val="00C475F5"/>
    <w:rsid w:val="00C5052F"/>
    <w:rsid w:val="00C50730"/>
    <w:rsid w:val="00C51002"/>
    <w:rsid w:val="00C52230"/>
    <w:rsid w:val="00C52FED"/>
    <w:rsid w:val="00C5387B"/>
    <w:rsid w:val="00C53BF9"/>
    <w:rsid w:val="00C53D62"/>
    <w:rsid w:val="00C555D0"/>
    <w:rsid w:val="00C5593F"/>
    <w:rsid w:val="00C56CC3"/>
    <w:rsid w:val="00C57E19"/>
    <w:rsid w:val="00C60460"/>
    <w:rsid w:val="00C608F7"/>
    <w:rsid w:val="00C618B3"/>
    <w:rsid w:val="00C62B4E"/>
    <w:rsid w:val="00C63400"/>
    <w:rsid w:val="00C66E5B"/>
    <w:rsid w:val="00C70AD6"/>
    <w:rsid w:val="00C7138F"/>
    <w:rsid w:val="00C72EAB"/>
    <w:rsid w:val="00C73638"/>
    <w:rsid w:val="00C738AE"/>
    <w:rsid w:val="00C74DAB"/>
    <w:rsid w:val="00C7666F"/>
    <w:rsid w:val="00C77A45"/>
    <w:rsid w:val="00C77B00"/>
    <w:rsid w:val="00C805D1"/>
    <w:rsid w:val="00C817C1"/>
    <w:rsid w:val="00C8390A"/>
    <w:rsid w:val="00C84FC7"/>
    <w:rsid w:val="00C85805"/>
    <w:rsid w:val="00C876FE"/>
    <w:rsid w:val="00C87966"/>
    <w:rsid w:val="00C9141F"/>
    <w:rsid w:val="00C9295A"/>
    <w:rsid w:val="00C9295F"/>
    <w:rsid w:val="00C92BBD"/>
    <w:rsid w:val="00C92E0D"/>
    <w:rsid w:val="00C92F21"/>
    <w:rsid w:val="00C9422C"/>
    <w:rsid w:val="00C94828"/>
    <w:rsid w:val="00C951C3"/>
    <w:rsid w:val="00CA074D"/>
    <w:rsid w:val="00CA137C"/>
    <w:rsid w:val="00CA14D2"/>
    <w:rsid w:val="00CA30C5"/>
    <w:rsid w:val="00CA3C00"/>
    <w:rsid w:val="00CA477E"/>
    <w:rsid w:val="00CA639A"/>
    <w:rsid w:val="00CA6615"/>
    <w:rsid w:val="00CA7CC5"/>
    <w:rsid w:val="00CB0900"/>
    <w:rsid w:val="00CB0BA4"/>
    <w:rsid w:val="00CB23DC"/>
    <w:rsid w:val="00CB32EE"/>
    <w:rsid w:val="00CB3E90"/>
    <w:rsid w:val="00CB4528"/>
    <w:rsid w:val="00CB50AE"/>
    <w:rsid w:val="00CB53BD"/>
    <w:rsid w:val="00CB5F8A"/>
    <w:rsid w:val="00CB65B3"/>
    <w:rsid w:val="00CB6E48"/>
    <w:rsid w:val="00CC02B5"/>
    <w:rsid w:val="00CC0986"/>
    <w:rsid w:val="00CC1089"/>
    <w:rsid w:val="00CC17FD"/>
    <w:rsid w:val="00CC19CE"/>
    <w:rsid w:val="00CC1BD9"/>
    <w:rsid w:val="00CC2DB5"/>
    <w:rsid w:val="00CC2E4A"/>
    <w:rsid w:val="00CC4C32"/>
    <w:rsid w:val="00CC51E8"/>
    <w:rsid w:val="00CC6D40"/>
    <w:rsid w:val="00CC6D5C"/>
    <w:rsid w:val="00CC6E16"/>
    <w:rsid w:val="00CC7519"/>
    <w:rsid w:val="00CC754B"/>
    <w:rsid w:val="00CC7FE1"/>
    <w:rsid w:val="00CD1588"/>
    <w:rsid w:val="00CD32E0"/>
    <w:rsid w:val="00CD3618"/>
    <w:rsid w:val="00CD39C0"/>
    <w:rsid w:val="00CD489E"/>
    <w:rsid w:val="00CD4968"/>
    <w:rsid w:val="00CD4AB5"/>
    <w:rsid w:val="00CE01AD"/>
    <w:rsid w:val="00CE0B88"/>
    <w:rsid w:val="00CE2412"/>
    <w:rsid w:val="00CE512E"/>
    <w:rsid w:val="00CE53AF"/>
    <w:rsid w:val="00CE5A33"/>
    <w:rsid w:val="00CE63C6"/>
    <w:rsid w:val="00CE663F"/>
    <w:rsid w:val="00CE69FA"/>
    <w:rsid w:val="00CE7178"/>
    <w:rsid w:val="00CF07C9"/>
    <w:rsid w:val="00CF16D2"/>
    <w:rsid w:val="00CF1704"/>
    <w:rsid w:val="00CF1BDD"/>
    <w:rsid w:val="00CF2CB9"/>
    <w:rsid w:val="00CF3170"/>
    <w:rsid w:val="00CF4831"/>
    <w:rsid w:val="00CF5035"/>
    <w:rsid w:val="00CF61A6"/>
    <w:rsid w:val="00CF7E87"/>
    <w:rsid w:val="00D0132D"/>
    <w:rsid w:val="00D018B5"/>
    <w:rsid w:val="00D02082"/>
    <w:rsid w:val="00D02369"/>
    <w:rsid w:val="00D02954"/>
    <w:rsid w:val="00D0297E"/>
    <w:rsid w:val="00D0321F"/>
    <w:rsid w:val="00D0446D"/>
    <w:rsid w:val="00D051FF"/>
    <w:rsid w:val="00D05E5D"/>
    <w:rsid w:val="00D066D1"/>
    <w:rsid w:val="00D07648"/>
    <w:rsid w:val="00D07B13"/>
    <w:rsid w:val="00D107D7"/>
    <w:rsid w:val="00D1172B"/>
    <w:rsid w:val="00D11887"/>
    <w:rsid w:val="00D124B7"/>
    <w:rsid w:val="00D1382B"/>
    <w:rsid w:val="00D142B1"/>
    <w:rsid w:val="00D1475E"/>
    <w:rsid w:val="00D164C4"/>
    <w:rsid w:val="00D166DD"/>
    <w:rsid w:val="00D201C3"/>
    <w:rsid w:val="00D20209"/>
    <w:rsid w:val="00D202C6"/>
    <w:rsid w:val="00D220DC"/>
    <w:rsid w:val="00D22DFD"/>
    <w:rsid w:val="00D24ADD"/>
    <w:rsid w:val="00D24B9B"/>
    <w:rsid w:val="00D24F1E"/>
    <w:rsid w:val="00D250B1"/>
    <w:rsid w:val="00D25C61"/>
    <w:rsid w:val="00D26935"/>
    <w:rsid w:val="00D2797F"/>
    <w:rsid w:val="00D31DC4"/>
    <w:rsid w:val="00D3316D"/>
    <w:rsid w:val="00D332C2"/>
    <w:rsid w:val="00D33FF0"/>
    <w:rsid w:val="00D34F42"/>
    <w:rsid w:val="00D37CC1"/>
    <w:rsid w:val="00D435CC"/>
    <w:rsid w:val="00D43604"/>
    <w:rsid w:val="00D436FE"/>
    <w:rsid w:val="00D43F11"/>
    <w:rsid w:val="00D44F3A"/>
    <w:rsid w:val="00D44F9B"/>
    <w:rsid w:val="00D4723D"/>
    <w:rsid w:val="00D47B69"/>
    <w:rsid w:val="00D523FC"/>
    <w:rsid w:val="00D53B88"/>
    <w:rsid w:val="00D54F33"/>
    <w:rsid w:val="00D55576"/>
    <w:rsid w:val="00D55957"/>
    <w:rsid w:val="00D56F6E"/>
    <w:rsid w:val="00D605B0"/>
    <w:rsid w:val="00D612C9"/>
    <w:rsid w:val="00D61C51"/>
    <w:rsid w:val="00D61EC9"/>
    <w:rsid w:val="00D624B4"/>
    <w:rsid w:val="00D636B1"/>
    <w:rsid w:val="00D64791"/>
    <w:rsid w:val="00D6575C"/>
    <w:rsid w:val="00D65DC2"/>
    <w:rsid w:val="00D66051"/>
    <w:rsid w:val="00D6628A"/>
    <w:rsid w:val="00D6654B"/>
    <w:rsid w:val="00D6729C"/>
    <w:rsid w:val="00D704C5"/>
    <w:rsid w:val="00D7053D"/>
    <w:rsid w:val="00D72A54"/>
    <w:rsid w:val="00D73669"/>
    <w:rsid w:val="00D744D5"/>
    <w:rsid w:val="00D748A8"/>
    <w:rsid w:val="00D74E9E"/>
    <w:rsid w:val="00D7621C"/>
    <w:rsid w:val="00D77511"/>
    <w:rsid w:val="00D80168"/>
    <w:rsid w:val="00D80A2F"/>
    <w:rsid w:val="00D823C1"/>
    <w:rsid w:val="00D84376"/>
    <w:rsid w:val="00D850D3"/>
    <w:rsid w:val="00D85381"/>
    <w:rsid w:val="00D86ECC"/>
    <w:rsid w:val="00D872F6"/>
    <w:rsid w:val="00D874D5"/>
    <w:rsid w:val="00D9020E"/>
    <w:rsid w:val="00D90809"/>
    <w:rsid w:val="00D9128E"/>
    <w:rsid w:val="00D953CD"/>
    <w:rsid w:val="00D9573D"/>
    <w:rsid w:val="00D9668D"/>
    <w:rsid w:val="00DA1925"/>
    <w:rsid w:val="00DA2458"/>
    <w:rsid w:val="00DA2EC0"/>
    <w:rsid w:val="00DA3620"/>
    <w:rsid w:val="00DA413C"/>
    <w:rsid w:val="00DA50C2"/>
    <w:rsid w:val="00DA561E"/>
    <w:rsid w:val="00DA6659"/>
    <w:rsid w:val="00DA674E"/>
    <w:rsid w:val="00DB02C1"/>
    <w:rsid w:val="00DB0AE2"/>
    <w:rsid w:val="00DB0C45"/>
    <w:rsid w:val="00DB0DEA"/>
    <w:rsid w:val="00DB11C1"/>
    <w:rsid w:val="00DB157A"/>
    <w:rsid w:val="00DB21FD"/>
    <w:rsid w:val="00DB227F"/>
    <w:rsid w:val="00DB22DB"/>
    <w:rsid w:val="00DB255E"/>
    <w:rsid w:val="00DB2986"/>
    <w:rsid w:val="00DB36EC"/>
    <w:rsid w:val="00DB3B81"/>
    <w:rsid w:val="00DB71CA"/>
    <w:rsid w:val="00DB7251"/>
    <w:rsid w:val="00DB7F37"/>
    <w:rsid w:val="00DC08BB"/>
    <w:rsid w:val="00DC27EB"/>
    <w:rsid w:val="00DC3384"/>
    <w:rsid w:val="00DC467D"/>
    <w:rsid w:val="00DC4E12"/>
    <w:rsid w:val="00DC5FF5"/>
    <w:rsid w:val="00DC6AEC"/>
    <w:rsid w:val="00DC751B"/>
    <w:rsid w:val="00DC7F56"/>
    <w:rsid w:val="00DD01E6"/>
    <w:rsid w:val="00DD198D"/>
    <w:rsid w:val="00DD2599"/>
    <w:rsid w:val="00DD2D7C"/>
    <w:rsid w:val="00DD2F0D"/>
    <w:rsid w:val="00DD31C2"/>
    <w:rsid w:val="00DD3250"/>
    <w:rsid w:val="00DD7136"/>
    <w:rsid w:val="00DE0BC4"/>
    <w:rsid w:val="00DE13DF"/>
    <w:rsid w:val="00DE1B6A"/>
    <w:rsid w:val="00DE2702"/>
    <w:rsid w:val="00DE3349"/>
    <w:rsid w:val="00DE3D41"/>
    <w:rsid w:val="00DE6266"/>
    <w:rsid w:val="00DE6605"/>
    <w:rsid w:val="00DE7432"/>
    <w:rsid w:val="00DF0FD4"/>
    <w:rsid w:val="00DF29E1"/>
    <w:rsid w:val="00DF29FA"/>
    <w:rsid w:val="00DF4B36"/>
    <w:rsid w:val="00DF5597"/>
    <w:rsid w:val="00DF5AC9"/>
    <w:rsid w:val="00DF7719"/>
    <w:rsid w:val="00DF773E"/>
    <w:rsid w:val="00DF7C1A"/>
    <w:rsid w:val="00E01297"/>
    <w:rsid w:val="00E01344"/>
    <w:rsid w:val="00E01E6A"/>
    <w:rsid w:val="00E0229B"/>
    <w:rsid w:val="00E026AF"/>
    <w:rsid w:val="00E02A77"/>
    <w:rsid w:val="00E04AA0"/>
    <w:rsid w:val="00E05BBC"/>
    <w:rsid w:val="00E07131"/>
    <w:rsid w:val="00E0785E"/>
    <w:rsid w:val="00E07F63"/>
    <w:rsid w:val="00E109BC"/>
    <w:rsid w:val="00E10F22"/>
    <w:rsid w:val="00E11328"/>
    <w:rsid w:val="00E1158A"/>
    <w:rsid w:val="00E11617"/>
    <w:rsid w:val="00E11987"/>
    <w:rsid w:val="00E126CD"/>
    <w:rsid w:val="00E143AE"/>
    <w:rsid w:val="00E15AE9"/>
    <w:rsid w:val="00E21A6C"/>
    <w:rsid w:val="00E241CF"/>
    <w:rsid w:val="00E245FE"/>
    <w:rsid w:val="00E25586"/>
    <w:rsid w:val="00E256D2"/>
    <w:rsid w:val="00E265D0"/>
    <w:rsid w:val="00E27292"/>
    <w:rsid w:val="00E27E3E"/>
    <w:rsid w:val="00E30D5B"/>
    <w:rsid w:val="00E31200"/>
    <w:rsid w:val="00E31D44"/>
    <w:rsid w:val="00E32C43"/>
    <w:rsid w:val="00E32E78"/>
    <w:rsid w:val="00E34216"/>
    <w:rsid w:val="00E34217"/>
    <w:rsid w:val="00E356AE"/>
    <w:rsid w:val="00E36699"/>
    <w:rsid w:val="00E3741E"/>
    <w:rsid w:val="00E37D47"/>
    <w:rsid w:val="00E4052C"/>
    <w:rsid w:val="00E433E8"/>
    <w:rsid w:val="00E44088"/>
    <w:rsid w:val="00E46D1E"/>
    <w:rsid w:val="00E4742F"/>
    <w:rsid w:val="00E47F0E"/>
    <w:rsid w:val="00E47FB1"/>
    <w:rsid w:val="00E50389"/>
    <w:rsid w:val="00E518FE"/>
    <w:rsid w:val="00E51951"/>
    <w:rsid w:val="00E5313D"/>
    <w:rsid w:val="00E55178"/>
    <w:rsid w:val="00E57352"/>
    <w:rsid w:val="00E57422"/>
    <w:rsid w:val="00E604EF"/>
    <w:rsid w:val="00E61CD4"/>
    <w:rsid w:val="00E62E27"/>
    <w:rsid w:val="00E631E8"/>
    <w:rsid w:val="00E637B8"/>
    <w:rsid w:val="00E6415E"/>
    <w:rsid w:val="00E6523A"/>
    <w:rsid w:val="00E65978"/>
    <w:rsid w:val="00E669A2"/>
    <w:rsid w:val="00E66AA3"/>
    <w:rsid w:val="00E66B70"/>
    <w:rsid w:val="00E701B3"/>
    <w:rsid w:val="00E701D1"/>
    <w:rsid w:val="00E71028"/>
    <w:rsid w:val="00E720C9"/>
    <w:rsid w:val="00E72624"/>
    <w:rsid w:val="00E732D0"/>
    <w:rsid w:val="00E733A6"/>
    <w:rsid w:val="00E75336"/>
    <w:rsid w:val="00E75F3D"/>
    <w:rsid w:val="00E77D16"/>
    <w:rsid w:val="00E77E14"/>
    <w:rsid w:val="00E8032A"/>
    <w:rsid w:val="00E80C17"/>
    <w:rsid w:val="00E81794"/>
    <w:rsid w:val="00E827C4"/>
    <w:rsid w:val="00E82EE5"/>
    <w:rsid w:val="00E84378"/>
    <w:rsid w:val="00E85854"/>
    <w:rsid w:val="00E85A7D"/>
    <w:rsid w:val="00E85E2F"/>
    <w:rsid w:val="00E871AF"/>
    <w:rsid w:val="00E90AA5"/>
    <w:rsid w:val="00E90C91"/>
    <w:rsid w:val="00E9129E"/>
    <w:rsid w:val="00E912D8"/>
    <w:rsid w:val="00E92C86"/>
    <w:rsid w:val="00E935A5"/>
    <w:rsid w:val="00E93B49"/>
    <w:rsid w:val="00E93B5C"/>
    <w:rsid w:val="00E949DF"/>
    <w:rsid w:val="00E94DC4"/>
    <w:rsid w:val="00E95437"/>
    <w:rsid w:val="00E9575F"/>
    <w:rsid w:val="00E9587D"/>
    <w:rsid w:val="00E9642C"/>
    <w:rsid w:val="00E96964"/>
    <w:rsid w:val="00E96BFA"/>
    <w:rsid w:val="00EA0654"/>
    <w:rsid w:val="00EA0727"/>
    <w:rsid w:val="00EA1E0F"/>
    <w:rsid w:val="00EA2FD7"/>
    <w:rsid w:val="00EA4572"/>
    <w:rsid w:val="00EA4B76"/>
    <w:rsid w:val="00EA5A60"/>
    <w:rsid w:val="00EA60DE"/>
    <w:rsid w:val="00EA631D"/>
    <w:rsid w:val="00EA7461"/>
    <w:rsid w:val="00EA75B4"/>
    <w:rsid w:val="00EB0426"/>
    <w:rsid w:val="00EB08DB"/>
    <w:rsid w:val="00EB35F9"/>
    <w:rsid w:val="00EB3617"/>
    <w:rsid w:val="00EB37D5"/>
    <w:rsid w:val="00EB3864"/>
    <w:rsid w:val="00EB5A27"/>
    <w:rsid w:val="00EB61E6"/>
    <w:rsid w:val="00EB6872"/>
    <w:rsid w:val="00EB6A01"/>
    <w:rsid w:val="00EC1F10"/>
    <w:rsid w:val="00EC3743"/>
    <w:rsid w:val="00EC3A1D"/>
    <w:rsid w:val="00EC5561"/>
    <w:rsid w:val="00EC67A2"/>
    <w:rsid w:val="00EC71B0"/>
    <w:rsid w:val="00EC77DF"/>
    <w:rsid w:val="00ED03D9"/>
    <w:rsid w:val="00ED1822"/>
    <w:rsid w:val="00ED3249"/>
    <w:rsid w:val="00ED350B"/>
    <w:rsid w:val="00ED3852"/>
    <w:rsid w:val="00ED397B"/>
    <w:rsid w:val="00ED5484"/>
    <w:rsid w:val="00ED5F16"/>
    <w:rsid w:val="00ED71D4"/>
    <w:rsid w:val="00EE0A16"/>
    <w:rsid w:val="00EE2684"/>
    <w:rsid w:val="00EE3097"/>
    <w:rsid w:val="00EE3F86"/>
    <w:rsid w:val="00EE4966"/>
    <w:rsid w:val="00EE6127"/>
    <w:rsid w:val="00EE6BE0"/>
    <w:rsid w:val="00EE717F"/>
    <w:rsid w:val="00EE7C60"/>
    <w:rsid w:val="00EF093C"/>
    <w:rsid w:val="00EF0A92"/>
    <w:rsid w:val="00EF2649"/>
    <w:rsid w:val="00EF2F12"/>
    <w:rsid w:val="00EF437C"/>
    <w:rsid w:val="00EF437F"/>
    <w:rsid w:val="00EF4C3E"/>
    <w:rsid w:val="00EF4E4D"/>
    <w:rsid w:val="00EF5A57"/>
    <w:rsid w:val="00EF6DD3"/>
    <w:rsid w:val="00EF6ED5"/>
    <w:rsid w:val="00EF74C8"/>
    <w:rsid w:val="00EF7915"/>
    <w:rsid w:val="00EF7D04"/>
    <w:rsid w:val="00F009A8"/>
    <w:rsid w:val="00F01916"/>
    <w:rsid w:val="00F01D86"/>
    <w:rsid w:val="00F02906"/>
    <w:rsid w:val="00F02DFB"/>
    <w:rsid w:val="00F03318"/>
    <w:rsid w:val="00F03CC7"/>
    <w:rsid w:val="00F05396"/>
    <w:rsid w:val="00F0638E"/>
    <w:rsid w:val="00F06BF4"/>
    <w:rsid w:val="00F079C8"/>
    <w:rsid w:val="00F12612"/>
    <w:rsid w:val="00F12742"/>
    <w:rsid w:val="00F144DA"/>
    <w:rsid w:val="00F1466E"/>
    <w:rsid w:val="00F146C2"/>
    <w:rsid w:val="00F156AA"/>
    <w:rsid w:val="00F15E1A"/>
    <w:rsid w:val="00F161DC"/>
    <w:rsid w:val="00F16824"/>
    <w:rsid w:val="00F16CA7"/>
    <w:rsid w:val="00F1717A"/>
    <w:rsid w:val="00F17C05"/>
    <w:rsid w:val="00F22BCC"/>
    <w:rsid w:val="00F23283"/>
    <w:rsid w:val="00F239D0"/>
    <w:rsid w:val="00F24C16"/>
    <w:rsid w:val="00F24C6E"/>
    <w:rsid w:val="00F24CCF"/>
    <w:rsid w:val="00F254EC"/>
    <w:rsid w:val="00F264E9"/>
    <w:rsid w:val="00F276BF"/>
    <w:rsid w:val="00F276C2"/>
    <w:rsid w:val="00F27E4A"/>
    <w:rsid w:val="00F3000E"/>
    <w:rsid w:val="00F314BA"/>
    <w:rsid w:val="00F32DF3"/>
    <w:rsid w:val="00F33840"/>
    <w:rsid w:val="00F33A42"/>
    <w:rsid w:val="00F34446"/>
    <w:rsid w:val="00F3502C"/>
    <w:rsid w:val="00F35385"/>
    <w:rsid w:val="00F36864"/>
    <w:rsid w:val="00F36EFB"/>
    <w:rsid w:val="00F373F8"/>
    <w:rsid w:val="00F40D83"/>
    <w:rsid w:val="00F418EB"/>
    <w:rsid w:val="00F42876"/>
    <w:rsid w:val="00F43AD0"/>
    <w:rsid w:val="00F440FF"/>
    <w:rsid w:val="00F44238"/>
    <w:rsid w:val="00F44351"/>
    <w:rsid w:val="00F466E8"/>
    <w:rsid w:val="00F470BB"/>
    <w:rsid w:val="00F50AF6"/>
    <w:rsid w:val="00F525A2"/>
    <w:rsid w:val="00F55B8C"/>
    <w:rsid w:val="00F60258"/>
    <w:rsid w:val="00F62E90"/>
    <w:rsid w:val="00F63C0B"/>
    <w:rsid w:val="00F67006"/>
    <w:rsid w:val="00F67E16"/>
    <w:rsid w:val="00F7066E"/>
    <w:rsid w:val="00F71B03"/>
    <w:rsid w:val="00F724E7"/>
    <w:rsid w:val="00F72DDA"/>
    <w:rsid w:val="00F72E0C"/>
    <w:rsid w:val="00F72FBE"/>
    <w:rsid w:val="00F734CE"/>
    <w:rsid w:val="00F751DC"/>
    <w:rsid w:val="00F76413"/>
    <w:rsid w:val="00F80619"/>
    <w:rsid w:val="00F83278"/>
    <w:rsid w:val="00F83719"/>
    <w:rsid w:val="00F848B0"/>
    <w:rsid w:val="00F86535"/>
    <w:rsid w:val="00F87A7C"/>
    <w:rsid w:val="00F87DA7"/>
    <w:rsid w:val="00F9020F"/>
    <w:rsid w:val="00F95B76"/>
    <w:rsid w:val="00F95DFF"/>
    <w:rsid w:val="00F96840"/>
    <w:rsid w:val="00FA159B"/>
    <w:rsid w:val="00FA1D82"/>
    <w:rsid w:val="00FA1F61"/>
    <w:rsid w:val="00FA1FBC"/>
    <w:rsid w:val="00FA21D5"/>
    <w:rsid w:val="00FA2C34"/>
    <w:rsid w:val="00FA46DA"/>
    <w:rsid w:val="00FA48A4"/>
    <w:rsid w:val="00FA5041"/>
    <w:rsid w:val="00FA57D0"/>
    <w:rsid w:val="00FA6D6F"/>
    <w:rsid w:val="00FA6F87"/>
    <w:rsid w:val="00FA78E3"/>
    <w:rsid w:val="00FA7A5E"/>
    <w:rsid w:val="00FB018B"/>
    <w:rsid w:val="00FB0888"/>
    <w:rsid w:val="00FB0E11"/>
    <w:rsid w:val="00FB3A00"/>
    <w:rsid w:val="00FB3A29"/>
    <w:rsid w:val="00FB44AD"/>
    <w:rsid w:val="00FB4D1D"/>
    <w:rsid w:val="00FB616E"/>
    <w:rsid w:val="00FB6E57"/>
    <w:rsid w:val="00FB748F"/>
    <w:rsid w:val="00FC1B5D"/>
    <w:rsid w:val="00FC26D2"/>
    <w:rsid w:val="00FC28A3"/>
    <w:rsid w:val="00FC2EA9"/>
    <w:rsid w:val="00FC2FB5"/>
    <w:rsid w:val="00FC40D7"/>
    <w:rsid w:val="00FC42CF"/>
    <w:rsid w:val="00FC55FA"/>
    <w:rsid w:val="00FC59A3"/>
    <w:rsid w:val="00FC6408"/>
    <w:rsid w:val="00FC7127"/>
    <w:rsid w:val="00FD0A14"/>
    <w:rsid w:val="00FD0A1E"/>
    <w:rsid w:val="00FD1821"/>
    <w:rsid w:val="00FD1877"/>
    <w:rsid w:val="00FD1F32"/>
    <w:rsid w:val="00FD3F05"/>
    <w:rsid w:val="00FD4C48"/>
    <w:rsid w:val="00FD512E"/>
    <w:rsid w:val="00FD5A22"/>
    <w:rsid w:val="00FD6195"/>
    <w:rsid w:val="00FD689A"/>
    <w:rsid w:val="00FD7475"/>
    <w:rsid w:val="00FD762D"/>
    <w:rsid w:val="00FD7E35"/>
    <w:rsid w:val="00FE2BB0"/>
    <w:rsid w:val="00FE38E2"/>
    <w:rsid w:val="00FE3EAA"/>
    <w:rsid w:val="00FE49AC"/>
    <w:rsid w:val="00FE49BD"/>
    <w:rsid w:val="00FE7211"/>
    <w:rsid w:val="00FE78D0"/>
    <w:rsid w:val="00FF01D6"/>
    <w:rsid w:val="00FF0D78"/>
    <w:rsid w:val="00FF1B21"/>
    <w:rsid w:val="00FF4865"/>
    <w:rsid w:val="00FF527B"/>
    <w:rsid w:val="00FF5B00"/>
    <w:rsid w:val="00FF6F51"/>
    <w:rsid w:val="00FF749D"/>
    <w:rsid w:val="00FF753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3ED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E0"/>
    <w:rPr>
      <w:rFonts w:ascii="Arial" w:hAnsi="Arial"/>
      <w:sz w:val="20"/>
    </w:rPr>
  </w:style>
  <w:style w:type="paragraph" w:styleId="Heading1">
    <w:name w:val="heading 1"/>
    <w:basedOn w:val="Normal"/>
    <w:next w:val="Normal"/>
    <w:link w:val="Heading1Char"/>
    <w:uiPriority w:val="9"/>
    <w:qFormat/>
    <w:rsid w:val="000C573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3A3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AD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38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6A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6A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6A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A52"/>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86A5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16BC"/>
    <w:pPr>
      <w:numPr>
        <w:numId w:val="3"/>
      </w:numPr>
      <w:contextualSpacing/>
    </w:pPr>
  </w:style>
  <w:style w:type="character" w:customStyle="1" w:styleId="Heading1Char">
    <w:name w:val="Heading 1 Char"/>
    <w:basedOn w:val="DefaultParagraphFont"/>
    <w:link w:val="Heading1"/>
    <w:uiPriority w:val="9"/>
    <w:rsid w:val="000C57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3A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255E"/>
    <w:rPr>
      <w:color w:val="0000FF" w:themeColor="hyperlink"/>
      <w:u w:val="single"/>
    </w:rPr>
  </w:style>
  <w:style w:type="character" w:customStyle="1" w:styleId="Heading3Char">
    <w:name w:val="Heading 3 Char"/>
    <w:basedOn w:val="DefaultParagraphFont"/>
    <w:link w:val="Heading3"/>
    <w:uiPriority w:val="9"/>
    <w:rsid w:val="00551ADB"/>
    <w:rPr>
      <w:rFonts w:asciiTheme="majorHAnsi" w:eastAsiaTheme="majorEastAsia" w:hAnsiTheme="majorHAnsi" w:cstheme="majorBidi"/>
      <w:b/>
      <w:bCs/>
      <w:color w:val="4F81BD" w:themeColor="accent1"/>
      <w:sz w:val="20"/>
    </w:rPr>
  </w:style>
  <w:style w:type="paragraph" w:styleId="Header">
    <w:name w:val="header"/>
    <w:basedOn w:val="Normal"/>
    <w:link w:val="HeaderChar"/>
    <w:unhideWhenUsed/>
    <w:rsid w:val="002A644A"/>
    <w:pPr>
      <w:tabs>
        <w:tab w:val="center" w:pos="4320"/>
        <w:tab w:val="right" w:pos="8640"/>
      </w:tabs>
    </w:pPr>
  </w:style>
  <w:style w:type="character" w:customStyle="1" w:styleId="HeaderChar">
    <w:name w:val="Header Char"/>
    <w:basedOn w:val="DefaultParagraphFont"/>
    <w:link w:val="Header"/>
    <w:uiPriority w:val="99"/>
    <w:rsid w:val="002A644A"/>
  </w:style>
  <w:style w:type="paragraph" w:styleId="Footer">
    <w:name w:val="footer"/>
    <w:basedOn w:val="Normal"/>
    <w:link w:val="FooterChar"/>
    <w:unhideWhenUsed/>
    <w:rsid w:val="002A644A"/>
    <w:pPr>
      <w:tabs>
        <w:tab w:val="center" w:pos="4320"/>
        <w:tab w:val="right" w:pos="8640"/>
      </w:tabs>
    </w:pPr>
  </w:style>
  <w:style w:type="character" w:customStyle="1" w:styleId="FooterChar">
    <w:name w:val="Footer Char"/>
    <w:basedOn w:val="DefaultParagraphFont"/>
    <w:link w:val="Footer"/>
    <w:uiPriority w:val="99"/>
    <w:rsid w:val="002A644A"/>
  </w:style>
  <w:style w:type="character" w:customStyle="1" w:styleId="Heading4Char">
    <w:name w:val="Heading 4 Char"/>
    <w:basedOn w:val="DefaultParagraphFont"/>
    <w:link w:val="Heading4"/>
    <w:uiPriority w:val="9"/>
    <w:rsid w:val="008E38E0"/>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286A5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286A5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286A5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86A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A52"/>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A025D2"/>
    <w:pPr>
      <w:numPr>
        <w:numId w:val="2"/>
      </w:numPr>
    </w:pPr>
  </w:style>
  <w:style w:type="paragraph" w:styleId="TOCHeading">
    <w:name w:val="TOC Heading"/>
    <w:basedOn w:val="Heading1"/>
    <w:next w:val="Normal"/>
    <w:uiPriority w:val="39"/>
    <w:unhideWhenUsed/>
    <w:qFormat/>
    <w:rsid w:val="0027771E"/>
    <w:pPr>
      <w:numPr>
        <w:numId w:val="0"/>
      </w:num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457C79"/>
    <w:pPr>
      <w:tabs>
        <w:tab w:val="left" w:pos="362"/>
        <w:tab w:val="right" w:leader="dot" w:pos="8290"/>
      </w:tabs>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277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71E"/>
    <w:rPr>
      <w:rFonts w:ascii="Lucida Grande" w:hAnsi="Lucida Grande" w:cs="Lucida Grande"/>
      <w:sz w:val="18"/>
      <w:szCs w:val="18"/>
    </w:rPr>
  </w:style>
  <w:style w:type="paragraph" w:styleId="TOC2">
    <w:name w:val="toc 2"/>
    <w:basedOn w:val="Normal"/>
    <w:next w:val="Normal"/>
    <w:autoRedefine/>
    <w:uiPriority w:val="39"/>
    <w:unhideWhenUsed/>
    <w:qFormat/>
    <w:rsid w:val="0027771E"/>
    <w:rPr>
      <w:sz w:val="22"/>
      <w:szCs w:val="22"/>
    </w:rPr>
  </w:style>
  <w:style w:type="paragraph" w:styleId="TOC3">
    <w:name w:val="toc 3"/>
    <w:basedOn w:val="Normal"/>
    <w:next w:val="Normal"/>
    <w:autoRedefine/>
    <w:uiPriority w:val="39"/>
    <w:unhideWhenUsed/>
    <w:qFormat/>
    <w:rsid w:val="0027771E"/>
    <w:pPr>
      <w:ind w:left="240"/>
    </w:pPr>
    <w:rPr>
      <w:i/>
      <w:sz w:val="22"/>
      <w:szCs w:val="22"/>
    </w:rPr>
  </w:style>
  <w:style w:type="paragraph" w:styleId="TOC4">
    <w:name w:val="toc 4"/>
    <w:basedOn w:val="Normal"/>
    <w:next w:val="Normal"/>
    <w:autoRedefine/>
    <w:uiPriority w:val="39"/>
    <w:semiHidden/>
    <w:unhideWhenUsed/>
    <w:rsid w:val="0027771E"/>
    <w:pPr>
      <w:pBdr>
        <w:between w:val="double" w:sz="6" w:space="0" w:color="auto"/>
      </w:pBdr>
      <w:ind w:left="480"/>
    </w:pPr>
    <w:rPr>
      <w:szCs w:val="20"/>
    </w:rPr>
  </w:style>
  <w:style w:type="paragraph" w:styleId="TOC5">
    <w:name w:val="toc 5"/>
    <w:basedOn w:val="Normal"/>
    <w:next w:val="Normal"/>
    <w:autoRedefine/>
    <w:uiPriority w:val="39"/>
    <w:semiHidden/>
    <w:unhideWhenUsed/>
    <w:rsid w:val="0027771E"/>
    <w:pPr>
      <w:pBdr>
        <w:between w:val="double" w:sz="6" w:space="0" w:color="auto"/>
      </w:pBdr>
      <w:ind w:left="720"/>
    </w:pPr>
    <w:rPr>
      <w:szCs w:val="20"/>
    </w:rPr>
  </w:style>
  <w:style w:type="paragraph" w:styleId="TOC6">
    <w:name w:val="toc 6"/>
    <w:basedOn w:val="Normal"/>
    <w:next w:val="Normal"/>
    <w:autoRedefine/>
    <w:uiPriority w:val="39"/>
    <w:semiHidden/>
    <w:unhideWhenUsed/>
    <w:rsid w:val="0027771E"/>
    <w:pPr>
      <w:pBdr>
        <w:between w:val="double" w:sz="6" w:space="0" w:color="auto"/>
      </w:pBdr>
      <w:ind w:left="960"/>
    </w:pPr>
    <w:rPr>
      <w:szCs w:val="20"/>
    </w:rPr>
  </w:style>
  <w:style w:type="paragraph" w:styleId="TOC7">
    <w:name w:val="toc 7"/>
    <w:basedOn w:val="Normal"/>
    <w:next w:val="Normal"/>
    <w:autoRedefine/>
    <w:uiPriority w:val="39"/>
    <w:semiHidden/>
    <w:unhideWhenUsed/>
    <w:rsid w:val="0027771E"/>
    <w:pPr>
      <w:pBdr>
        <w:between w:val="double" w:sz="6" w:space="0" w:color="auto"/>
      </w:pBdr>
      <w:ind w:left="1200"/>
    </w:pPr>
    <w:rPr>
      <w:szCs w:val="20"/>
    </w:rPr>
  </w:style>
  <w:style w:type="paragraph" w:styleId="TOC8">
    <w:name w:val="toc 8"/>
    <w:basedOn w:val="Normal"/>
    <w:next w:val="Normal"/>
    <w:autoRedefine/>
    <w:uiPriority w:val="39"/>
    <w:semiHidden/>
    <w:unhideWhenUsed/>
    <w:rsid w:val="0027771E"/>
    <w:pPr>
      <w:pBdr>
        <w:between w:val="double" w:sz="6" w:space="0" w:color="auto"/>
      </w:pBdr>
      <w:ind w:left="1440"/>
    </w:pPr>
    <w:rPr>
      <w:szCs w:val="20"/>
    </w:rPr>
  </w:style>
  <w:style w:type="paragraph" w:styleId="TOC9">
    <w:name w:val="toc 9"/>
    <w:basedOn w:val="Normal"/>
    <w:next w:val="Normal"/>
    <w:autoRedefine/>
    <w:uiPriority w:val="39"/>
    <w:semiHidden/>
    <w:unhideWhenUsed/>
    <w:rsid w:val="0027771E"/>
    <w:pPr>
      <w:pBdr>
        <w:between w:val="double" w:sz="6" w:space="0" w:color="auto"/>
      </w:pBdr>
      <w:ind w:left="1680"/>
    </w:pPr>
    <w:rPr>
      <w:szCs w:val="20"/>
    </w:rPr>
  </w:style>
  <w:style w:type="character" w:styleId="PageNumber">
    <w:name w:val="page number"/>
    <w:basedOn w:val="DefaultParagraphFont"/>
    <w:semiHidden/>
    <w:unhideWhenUsed/>
    <w:rsid w:val="0064282F"/>
  </w:style>
  <w:style w:type="paragraph" w:styleId="Title">
    <w:name w:val="Title"/>
    <w:basedOn w:val="Normal"/>
    <w:next w:val="Normal"/>
    <w:link w:val="TitleChar"/>
    <w:uiPriority w:val="10"/>
    <w:qFormat/>
    <w:rsid w:val="00457C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C7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E51EB"/>
  </w:style>
  <w:style w:type="paragraph" w:styleId="CommentText">
    <w:name w:val="annotation text"/>
    <w:basedOn w:val="Normal"/>
    <w:link w:val="CommentTextChar"/>
    <w:uiPriority w:val="99"/>
    <w:unhideWhenUsed/>
    <w:rsid w:val="00CA074D"/>
    <w:pPr>
      <w:spacing w:after="200" w:line="276"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rsid w:val="00CA074D"/>
    <w:rPr>
      <w:rFonts w:ascii="Calibri" w:eastAsia="Calibri" w:hAnsi="Calibri" w:cs="Times New Roman"/>
      <w:sz w:val="20"/>
      <w:szCs w:val="20"/>
    </w:rPr>
  </w:style>
  <w:style w:type="paragraph" w:customStyle="1" w:styleId="Normal1">
    <w:name w:val="Normal1"/>
    <w:rsid w:val="00F86535"/>
    <w:pPr>
      <w:spacing w:line="276" w:lineRule="auto"/>
    </w:pPr>
    <w:rPr>
      <w:rFonts w:ascii="Arial" w:eastAsia="Arial" w:hAnsi="Arial" w:cs="Arial"/>
      <w:color w:val="000000"/>
      <w:sz w:val="22"/>
      <w:szCs w:val="20"/>
      <w:lang w:val="en-IN" w:eastAsia="en-IN"/>
    </w:rPr>
  </w:style>
  <w:style w:type="paragraph" w:customStyle="1" w:styleId="Default">
    <w:name w:val="Default"/>
    <w:rsid w:val="006852AF"/>
    <w:pPr>
      <w:autoSpaceDE w:val="0"/>
      <w:autoSpaceDN w:val="0"/>
      <w:adjustRightInd w:val="0"/>
    </w:pPr>
    <w:rPr>
      <w:rFonts w:ascii="Calibri" w:eastAsia="Calibri" w:hAnsi="Calibri" w:cs="Calibri"/>
      <w:color w:val="000000"/>
      <w:lang w:val="en-IN"/>
    </w:rPr>
  </w:style>
  <w:style w:type="paragraph" w:styleId="NormalWeb">
    <w:name w:val="Normal (Web)"/>
    <w:basedOn w:val="Normal"/>
    <w:uiPriority w:val="99"/>
    <w:unhideWhenUsed/>
    <w:rsid w:val="00410FFB"/>
    <w:pPr>
      <w:spacing w:before="100" w:beforeAutospacing="1" w:after="100" w:afterAutospacing="1"/>
    </w:pPr>
    <w:rPr>
      <w:rFonts w:ascii="Times New Roman" w:hAnsi="Times New Roman" w:cs="Times New Roman"/>
      <w:sz w:val="24"/>
    </w:rPr>
  </w:style>
  <w:style w:type="paragraph" w:styleId="Caption">
    <w:name w:val="caption"/>
    <w:basedOn w:val="Normal"/>
    <w:next w:val="Normal"/>
    <w:uiPriority w:val="35"/>
    <w:unhideWhenUsed/>
    <w:qFormat/>
    <w:rsid w:val="00752A5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0E659A"/>
    <w:rPr>
      <w:sz w:val="16"/>
      <w:szCs w:val="16"/>
    </w:rPr>
  </w:style>
  <w:style w:type="paragraph" w:styleId="CommentSubject">
    <w:name w:val="annotation subject"/>
    <w:basedOn w:val="CommentText"/>
    <w:next w:val="CommentText"/>
    <w:link w:val="CommentSubjectChar"/>
    <w:uiPriority w:val="99"/>
    <w:semiHidden/>
    <w:unhideWhenUsed/>
    <w:rsid w:val="000E659A"/>
    <w:pPr>
      <w:spacing w:after="0" w:line="240" w:lineRule="auto"/>
    </w:pPr>
    <w:rPr>
      <w:rFonts w:ascii="Arial" w:eastAsiaTheme="minorEastAsia" w:hAnsi="Arial" w:cstheme="minorBidi"/>
      <w:b/>
      <w:bCs/>
    </w:rPr>
  </w:style>
  <w:style w:type="character" w:customStyle="1" w:styleId="CommentSubjectChar">
    <w:name w:val="Comment Subject Char"/>
    <w:basedOn w:val="CommentTextChar"/>
    <w:link w:val="CommentSubject"/>
    <w:uiPriority w:val="99"/>
    <w:semiHidden/>
    <w:rsid w:val="000E659A"/>
    <w:rPr>
      <w:rFonts w:ascii="Arial" w:eastAsia="Calibri" w:hAnsi="Arial" w:cs="Times New Roman"/>
      <w:b/>
      <w:bCs/>
      <w:sz w:val="20"/>
      <w:szCs w:val="20"/>
    </w:rPr>
  </w:style>
  <w:style w:type="paragraph" w:styleId="DocumentMap">
    <w:name w:val="Document Map"/>
    <w:basedOn w:val="Normal"/>
    <w:link w:val="DocumentMapChar"/>
    <w:uiPriority w:val="99"/>
    <w:semiHidden/>
    <w:unhideWhenUsed/>
    <w:rsid w:val="003237E0"/>
    <w:rPr>
      <w:rFonts w:ascii="Tahoma" w:hAnsi="Tahoma" w:cs="Tahoma"/>
      <w:sz w:val="16"/>
      <w:szCs w:val="16"/>
    </w:rPr>
  </w:style>
  <w:style w:type="character" w:customStyle="1" w:styleId="DocumentMapChar">
    <w:name w:val="Document Map Char"/>
    <w:basedOn w:val="DefaultParagraphFont"/>
    <w:link w:val="DocumentMap"/>
    <w:uiPriority w:val="99"/>
    <w:semiHidden/>
    <w:rsid w:val="003237E0"/>
    <w:rPr>
      <w:rFonts w:ascii="Tahoma" w:hAnsi="Tahoma" w:cs="Tahoma"/>
      <w:sz w:val="16"/>
      <w:szCs w:val="16"/>
    </w:rPr>
  </w:style>
  <w:style w:type="paragraph" w:customStyle="1" w:styleId="Normal2">
    <w:name w:val="Normal2"/>
    <w:rsid w:val="003237E0"/>
    <w:pPr>
      <w:widowControl w:val="0"/>
    </w:pPr>
    <w:rPr>
      <w:rFonts w:ascii="Times New Roman" w:eastAsia="Times New Roman" w:hAnsi="Times New Roman" w:cs="Times New Roman"/>
      <w:color w:val="000000"/>
      <w:szCs w:val="22"/>
    </w:rPr>
  </w:style>
  <w:style w:type="character" w:styleId="FollowedHyperlink">
    <w:name w:val="FollowedHyperlink"/>
    <w:basedOn w:val="DefaultParagraphFont"/>
    <w:uiPriority w:val="99"/>
    <w:semiHidden/>
    <w:unhideWhenUsed/>
    <w:rsid w:val="00A318BA"/>
    <w:rPr>
      <w:color w:val="800080" w:themeColor="followedHyperlink"/>
      <w:u w:val="single"/>
    </w:rPr>
  </w:style>
  <w:style w:type="paragraph" w:customStyle="1" w:styleId="Normal3">
    <w:name w:val="Normal3"/>
    <w:rsid w:val="00EF4C3E"/>
    <w:pPr>
      <w:widowControl w:val="0"/>
    </w:pPr>
    <w:rPr>
      <w:rFonts w:ascii="Times New Roman" w:eastAsia="Times New Roman" w:hAnsi="Times New Roman" w:cs="Times New Roman"/>
      <w:color w:val="000000"/>
      <w:szCs w:val="22"/>
    </w:rPr>
  </w:style>
  <w:style w:type="paragraph" w:customStyle="1" w:styleId="Normal4">
    <w:name w:val="Normal4"/>
    <w:rsid w:val="00C951C3"/>
    <w:pPr>
      <w:widowControl w:val="0"/>
    </w:pPr>
    <w:rPr>
      <w:rFonts w:ascii="Times New Roman" w:eastAsia="Times New Roman" w:hAnsi="Times New Roman" w:cs="Times New Roman"/>
      <w:color w:val="000000"/>
      <w:szCs w:val="22"/>
    </w:rPr>
  </w:style>
  <w:style w:type="paragraph" w:customStyle="1" w:styleId="Bullet1">
    <w:name w:val="Bullet 1"/>
    <w:basedOn w:val="Normal"/>
    <w:link w:val="Bullet1Char"/>
    <w:qFormat/>
    <w:rsid w:val="00245582"/>
    <w:pPr>
      <w:keepNext/>
      <w:keepLines/>
      <w:numPr>
        <w:numId w:val="32"/>
      </w:numPr>
      <w:spacing w:line="360" w:lineRule="auto"/>
      <w:jc w:val="both"/>
    </w:pPr>
    <w:rPr>
      <w:rFonts w:ascii="Verdana" w:eastAsia="Calibri" w:hAnsi="Verdana" w:cs="Times New Roman"/>
      <w:szCs w:val="22"/>
      <w:lang w:val="en-GB"/>
    </w:rPr>
  </w:style>
  <w:style w:type="paragraph" w:customStyle="1" w:styleId="Tablelist">
    <w:name w:val="Table list"/>
    <w:basedOn w:val="Normal"/>
    <w:link w:val="TablelistChar"/>
    <w:qFormat/>
    <w:rsid w:val="00245582"/>
    <w:pPr>
      <w:numPr>
        <w:numId w:val="31"/>
      </w:numPr>
      <w:spacing w:line="360" w:lineRule="auto"/>
      <w:contextualSpacing/>
      <w:jc w:val="both"/>
    </w:pPr>
    <w:rPr>
      <w:rFonts w:ascii="Verdana" w:eastAsia="Calibri" w:hAnsi="Verdana" w:cs="Times New Roman"/>
      <w:sz w:val="18"/>
      <w:szCs w:val="20"/>
    </w:rPr>
  </w:style>
  <w:style w:type="character" w:customStyle="1" w:styleId="TablelistChar">
    <w:name w:val="Table list Char"/>
    <w:link w:val="Tablelist"/>
    <w:rsid w:val="00245582"/>
    <w:rPr>
      <w:rFonts w:ascii="Verdana" w:eastAsia="Calibri" w:hAnsi="Verdana" w:cs="Times New Roman"/>
      <w:sz w:val="18"/>
      <w:szCs w:val="20"/>
    </w:rPr>
  </w:style>
  <w:style w:type="character" w:customStyle="1" w:styleId="Bullet1Char">
    <w:name w:val="Bullet 1 Char"/>
    <w:link w:val="Bullet1"/>
    <w:rsid w:val="00245582"/>
    <w:rPr>
      <w:rFonts w:ascii="Verdana" w:eastAsia="Calibri" w:hAnsi="Verdana" w:cs="Times New Roman"/>
      <w:sz w:val="20"/>
      <w:szCs w:val="22"/>
      <w:lang w:val="en-GB"/>
    </w:rPr>
  </w:style>
  <w:style w:type="paragraph" w:customStyle="1" w:styleId="TableNormalText">
    <w:name w:val="Table Normal Text"/>
    <w:basedOn w:val="Normal"/>
    <w:link w:val="TableNormalTextChar"/>
    <w:qFormat/>
    <w:rsid w:val="0085148D"/>
    <w:pPr>
      <w:keepNext/>
      <w:keepLines/>
      <w:spacing w:before="120" w:after="120"/>
      <w:jc w:val="both"/>
    </w:pPr>
    <w:rPr>
      <w:rFonts w:ascii="Verdana" w:eastAsia="Calibri" w:hAnsi="Verdana" w:cs="Times New Roman"/>
      <w:sz w:val="18"/>
      <w:szCs w:val="20"/>
    </w:rPr>
  </w:style>
  <w:style w:type="character" w:customStyle="1" w:styleId="TableNormalTextChar">
    <w:name w:val="Table Normal Text Char"/>
    <w:link w:val="TableNormalText"/>
    <w:rsid w:val="0085148D"/>
    <w:rPr>
      <w:rFonts w:ascii="Verdana" w:eastAsia="Calibri" w:hAnsi="Verdana" w:cs="Times New Roman"/>
      <w:sz w:val="18"/>
      <w:szCs w:val="20"/>
    </w:rPr>
  </w:style>
  <w:style w:type="paragraph" w:customStyle="1" w:styleId="TableHeader">
    <w:name w:val="Table Header"/>
    <w:basedOn w:val="Normal"/>
    <w:link w:val="TableHeaderChar"/>
    <w:qFormat/>
    <w:rsid w:val="0085148D"/>
    <w:pPr>
      <w:spacing w:before="120" w:after="120"/>
      <w:jc w:val="both"/>
    </w:pPr>
    <w:rPr>
      <w:rFonts w:ascii="Verdana" w:eastAsia="Calibri" w:hAnsi="Verdana" w:cs="Times New Roman"/>
      <w:b/>
      <w:sz w:val="18"/>
      <w:szCs w:val="20"/>
    </w:rPr>
  </w:style>
  <w:style w:type="character" w:customStyle="1" w:styleId="TableHeaderChar">
    <w:name w:val="Table Header Char"/>
    <w:link w:val="TableHeader"/>
    <w:rsid w:val="0085148D"/>
    <w:rPr>
      <w:rFonts w:ascii="Verdana" w:eastAsia="Calibri" w:hAnsi="Verdana" w:cs="Times New Roman"/>
      <w:b/>
      <w:sz w:val="18"/>
      <w:szCs w:val="20"/>
    </w:rPr>
  </w:style>
  <w:style w:type="paragraph" w:customStyle="1" w:styleId="NoteText">
    <w:name w:val="Note Text"/>
    <w:basedOn w:val="Normal"/>
    <w:link w:val="NoteTextChar"/>
    <w:qFormat/>
    <w:rsid w:val="000756CD"/>
    <w:pPr>
      <w:shd w:val="clear" w:color="auto" w:fill="D9D9D9"/>
      <w:spacing w:before="120" w:after="120" w:line="360" w:lineRule="auto"/>
      <w:jc w:val="both"/>
    </w:pPr>
    <w:rPr>
      <w:rFonts w:ascii="Verdana" w:eastAsia="Calibri" w:hAnsi="Verdana" w:cs="Times New Roman"/>
      <w:b/>
      <w:szCs w:val="22"/>
    </w:rPr>
  </w:style>
  <w:style w:type="character" w:customStyle="1" w:styleId="NoteTextChar">
    <w:name w:val="Note Text Char"/>
    <w:basedOn w:val="DefaultParagraphFont"/>
    <w:link w:val="NoteText"/>
    <w:rsid w:val="000756CD"/>
    <w:rPr>
      <w:rFonts w:ascii="Verdana" w:eastAsia="Calibri" w:hAnsi="Verdana" w:cs="Times New Roman"/>
      <w:b/>
      <w:sz w:val="20"/>
      <w:szCs w:val="22"/>
      <w:shd w:val="clear" w:color="auto" w:fill="D9D9D9"/>
    </w:rPr>
  </w:style>
  <w:style w:type="paragraph" w:customStyle="1" w:styleId="Note">
    <w:name w:val="Note"/>
    <w:basedOn w:val="Normal"/>
    <w:qFormat/>
    <w:rsid w:val="000756CD"/>
    <w:pPr>
      <w:keepNext/>
      <w:keepLines/>
      <w:shd w:val="clear" w:color="auto" w:fill="D9D9D9"/>
      <w:spacing w:line="360" w:lineRule="auto"/>
      <w:jc w:val="both"/>
    </w:pPr>
    <w:rPr>
      <w:rFonts w:ascii="Verdana" w:eastAsia="Calibri" w:hAnsi="Verdana" w:cs="Times New Roman"/>
      <w:b/>
      <w:szCs w:val="22"/>
      <w:lang w:val="en-GB"/>
    </w:rPr>
  </w:style>
  <w:style w:type="character" w:customStyle="1" w:styleId="apple-style-span">
    <w:name w:val="apple-style-span"/>
    <w:basedOn w:val="DefaultParagraphFont"/>
    <w:rsid w:val="000756CD"/>
  </w:style>
  <w:style w:type="paragraph" w:styleId="NoSpacing">
    <w:name w:val="No Spacing"/>
    <w:uiPriority w:val="1"/>
    <w:qFormat/>
    <w:rsid w:val="00B55D09"/>
    <w:rPr>
      <w:rFonts w:ascii="Arial" w:hAnsi="Arial"/>
      <w:sz w:val="20"/>
    </w:rPr>
  </w:style>
  <w:style w:type="paragraph" w:styleId="TableofFigures">
    <w:name w:val="table of figures"/>
    <w:basedOn w:val="Normal"/>
    <w:next w:val="Normal"/>
    <w:uiPriority w:val="99"/>
    <w:unhideWhenUsed/>
    <w:rsid w:val="00A77742"/>
  </w:style>
  <w:style w:type="character" w:customStyle="1" w:styleId="sbracestructure-1">
    <w:name w:val="sbrace structure-1"/>
    <w:basedOn w:val="DefaultParagraphFont"/>
    <w:rsid w:val="003479B6"/>
  </w:style>
  <w:style w:type="character" w:customStyle="1" w:styleId="apple-converted-space">
    <w:name w:val="apple-converted-space"/>
    <w:basedOn w:val="DefaultParagraphFont"/>
    <w:rsid w:val="003479B6"/>
  </w:style>
  <w:style w:type="character" w:customStyle="1" w:styleId="sobjectk">
    <w:name w:val="sobjectk"/>
    <w:basedOn w:val="DefaultParagraphFont"/>
    <w:rsid w:val="003479B6"/>
  </w:style>
  <w:style w:type="character" w:customStyle="1" w:styleId="scolon">
    <w:name w:val="scolon"/>
    <w:basedOn w:val="DefaultParagraphFont"/>
    <w:rsid w:val="003479B6"/>
  </w:style>
  <w:style w:type="character" w:customStyle="1" w:styleId="sbracestructure-2">
    <w:name w:val="sbrace structure-2"/>
    <w:basedOn w:val="DefaultParagraphFont"/>
    <w:rsid w:val="003479B6"/>
  </w:style>
  <w:style w:type="character" w:customStyle="1" w:styleId="sbracestructure-3">
    <w:name w:val="sbrace structure-3"/>
    <w:basedOn w:val="DefaultParagraphFont"/>
    <w:rsid w:val="003479B6"/>
  </w:style>
  <w:style w:type="character" w:customStyle="1" w:styleId="sobjectv">
    <w:name w:val="sobjectv"/>
    <w:basedOn w:val="DefaultParagraphFont"/>
    <w:rsid w:val="003479B6"/>
  </w:style>
  <w:style w:type="character" w:customStyle="1" w:styleId="scomma">
    <w:name w:val="scomma"/>
    <w:basedOn w:val="DefaultParagraphFont"/>
    <w:rsid w:val="003479B6"/>
  </w:style>
  <w:style w:type="character" w:customStyle="1" w:styleId="sbracketstructure-3">
    <w:name w:val="sbracket structure-3"/>
    <w:basedOn w:val="DefaultParagraphFont"/>
    <w:rsid w:val="003479B6"/>
  </w:style>
  <w:style w:type="character" w:customStyle="1" w:styleId="sarrayv">
    <w:name w:val="sarrayv"/>
    <w:basedOn w:val="DefaultParagraphFont"/>
    <w:rsid w:val="003479B6"/>
  </w:style>
  <w:style w:type="character" w:customStyle="1" w:styleId="sbracestructure-4">
    <w:name w:val="sbrace structure-4"/>
    <w:basedOn w:val="DefaultParagraphFont"/>
    <w:rsid w:val="00ED350B"/>
  </w:style>
  <w:style w:type="paragraph" w:customStyle="1" w:styleId="List1">
    <w:name w:val="List 1"/>
    <w:basedOn w:val="List"/>
    <w:qFormat/>
    <w:rsid w:val="008749ED"/>
    <w:pPr>
      <w:numPr>
        <w:numId w:val="38"/>
      </w:numPr>
      <w:tabs>
        <w:tab w:val="clear" w:pos="576"/>
      </w:tabs>
      <w:spacing w:line="360" w:lineRule="auto"/>
      <w:ind w:left="432" w:hanging="432"/>
      <w:jc w:val="both"/>
    </w:pPr>
    <w:rPr>
      <w:rFonts w:ascii="Verdana" w:eastAsia="Calibri" w:hAnsi="Verdana" w:cs="Times New Roman"/>
      <w:szCs w:val="22"/>
    </w:rPr>
  </w:style>
  <w:style w:type="paragraph" w:styleId="List2">
    <w:name w:val="List 2"/>
    <w:basedOn w:val="List1"/>
    <w:uiPriority w:val="99"/>
    <w:unhideWhenUsed/>
    <w:rsid w:val="008749ED"/>
    <w:pPr>
      <w:numPr>
        <w:ilvl w:val="1"/>
      </w:numPr>
      <w:tabs>
        <w:tab w:val="clear" w:pos="1008"/>
      </w:tabs>
      <w:ind w:left="576" w:hanging="576"/>
    </w:pPr>
  </w:style>
  <w:style w:type="paragraph" w:styleId="List3">
    <w:name w:val="List 3"/>
    <w:basedOn w:val="List2"/>
    <w:uiPriority w:val="99"/>
    <w:unhideWhenUsed/>
    <w:rsid w:val="008749ED"/>
    <w:pPr>
      <w:numPr>
        <w:ilvl w:val="2"/>
      </w:numPr>
      <w:tabs>
        <w:tab w:val="clear" w:pos="1440"/>
      </w:tabs>
      <w:ind w:left="720" w:hanging="720"/>
    </w:pPr>
  </w:style>
  <w:style w:type="paragraph" w:styleId="List">
    <w:name w:val="List"/>
    <w:basedOn w:val="Normal"/>
    <w:uiPriority w:val="99"/>
    <w:semiHidden/>
    <w:unhideWhenUsed/>
    <w:rsid w:val="008749ED"/>
    <w:pPr>
      <w:ind w:left="360" w:hanging="360"/>
      <w:contextualSpacing/>
    </w:pPr>
  </w:style>
  <w:style w:type="table" w:customStyle="1" w:styleId="TableGrid1">
    <w:name w:val="Table Grid1"/>
    <w:basedOn w:val="TableNormal"/>
    <w:next w:val="TableGrid"/>
    <w:uiPriority w:val="59"/>
    <w:rsid w:val="008749ED"/>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 2"/>
    <w:basedOn w:val="Bullet1"/>
    <w:qFormat/>
    <w:rsid w:val="008749ED"/>
    <w:pPr>
      <w:keepNext w:val="0"/>
      <w:keepLines w:val="0"/>
      <w:numPr>
        <w:numId w:val="0"/>
      </w:numPr>
      <w:tabs>
        <w:tab w:val="num" w:pos="1008"/>
      </w:tabs>
      <w:ind w:left="1008" w:hanging="288"/>
      <w:contextualSpacing/>
    </w:pPr>
    <w:rPr>
      <w:lang w:val="en-US"/>
    </w:rPr>
  </w:style>
  <w:style w:type="paragraph" w:customStyle="1" w:styleId="Bullet3">
    <w:name w:val="Bullet 3"/>
    <w:basedOn w:val="Bullet2"/>
    <w:qFormat/>
    <w:rsid w:val="008749ED"/>
    <w:pPr>
      <w:tabs>
        <w:tab w:val="clear" w:pos="1008"/>
        <w:tab w:val="num" w:pos="1440"/>
      </w:tabs>
      <w:ind w:left="1440"/>
    </w:pPr>
  </w:style>
  <w:style w:type="paragraph" w:styleId="HTMLPreformatted">
    <w:name w:val="HTML Preformatted"/>
    <w:basedOn w:val="Normal"/>
    <w:link w:val="HTMLPreformattedChar"/>
    <w:uiPriority w:val="99"/>
    <w:semiHidden/>
    <w:unhideWhenUsed/>
    <w:rsid w:val="00B64CA0"/>
    <w:rPr>
      <w:rFonts w:ascii="Courier" w:hAnsi="Courier"/>
      <w:szCs w:val="20"/>
    </w:rPr>
  </w:style>
  <w:style w:type="character" w:customStyle="1" w:styleId="HTMLPreformattedChar">
    <w:name w:val="HTML Preformatted Char"/>
    <w:basedOn w:val="DefaultParagraphFont"/>
    <w:link w:val="HTMLPreformatted"/>
    <w:uiPriority w:val="99"/>
    <w:semiHidden/>
    <w:rsid w:val="00B64CA0"/>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E0"/>
    <w:rPr>
      <w:rFonts w:ascii="Arial" w:hAnsi="Arial"/>
      <w:sz w:val="20"/>
    </w:rPr>
  </w:style>
  <w:style w:type="paragraph" w:styleId="Heading1">
    <w:name w:val="heading 1"/>
    <w:basedOn w:val="Normal"/>
    <w:next w:val="Normal"/>
    <w:link w:val="Heading1Char"/>
    <w:uiPriority w:val="9"/>
    <w:qFormat/>
    <w:rsid w:val="000C573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3A3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AD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38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6A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6A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6A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A52"/>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86A5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16BC"/>
    <w:pPr>
      <w:numPr>
        <w:numId w:val="3"/>
      </w:numPr>
      <w:contextualSpacing/>
    </w:pPr>
  </w:style>
  <w:style w:type="character" w:customStyle="1" w:styleId="Heading1Char">
    <w:name w:val="Heading 1 Char"/>
    <w:basedOn w:val="DefaultParagraphFont"/>
    <w:link w:val="Heading1"/>
    <w:uiPriority w:val="9"/>
    <w:rsid w:val="000C57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3A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255E"/>
    <w:rPr>
      <w:color w:val="0000FF" w:themeColor="hyperlink"/>
      <w:u w:val="single"/>
    </w:rPr>
  </w:style>
  <w:style w:type="character" w:customStyle="1" w:styleId="Heading3Char">
    <w:name w:val="Heading 3 Char"/>
    <w:basedOn w:val="DefaultParagraphFont"/>
    <w:link w:val="Heading3"/>
    <w:uiPriority w:val="9"/>
    <w:rsid w:val="00551ADB"/>
    <w:rPr>
      <w:rFonts w:asciiTheme="majorHAnsi" w:eastAsiaTheme="majorEastAsia" w:hAnsiTheme="majorHAnsi" w:cstheme="majorBidi"/>
      <w:b/>
      <w:bCs/>
      <w:color w:val="4F81BD" w:themeColor="accent1"/>
      <w:sz w:val="20"/>
    </w:rPr>
  </w:style>
  <w:style w:type="paragraph" w:styleId="Header">
    <w:name w:val="header"/>
    <w:basedOn w:val="Normal"/>
    <w:link w:val="HeaderChar"/>
    <w:unhideWhenUsed/>
    <w:rsid w:val="002A644A"/>
    <w:pPr>
      <w:tabs>
        <w:tab w:val="center" w:pos="4320"/>
        <w:tab w:val="right" w:pos="8640"/>
      </w:tabs>
    </w:pPr>
  </w:style>
  <w:style w:type="character" w:customStyle="1" w:styleId="HeaderChar">
    <w:name w:val="Header Char"/>
    <w:basedOn w:val="DefaultParagraphFont"/>
    <w:link w:val="Header"/>
    <w:uiPriority w:val="99"/>
    <w:rsid w:val="002A644A"/>
  </w:style>
  <w:style w:type="paragraph" w:styleId="Footer">
    <w:name w:val="footer"/>
    <w:basedOn w:val="Normal"/>
    <w:link w:val="FooterChar"/>
    <w:unhideWhenUsed/>
    <w:rsid w:val="002A644A"/>
    <w:pPr>
      <w:tabs>
        <w:tab w:val="center" w:pos="4320"/>
        <w:tab w:val="right" w:pos="8640"/>
      </w:tabs>
    </w:pPr>
  </w:style>
  <w:style w:type="character" w:customStyle="1" w:styleId="FooterChar">
    <w:name w:val="Footer Char"/>
    <w:basedOn w:val="DefaultParagraphFont"/>
    <w:link w:val="Footer"/>
    <w:uiPriority w:val="99"/>
    <w:rsid w:val="002A644A"/>
  </w:style>
  <w:style w:type="character" w:customStyle="1" w:styleId="Heading4Char">
    <w:name w:val="Heading 4 Char"/>
    <w:basedOn w:val="DefaultParagraphFont"/>
    <w:link w:val="Heading4"/>
    <w:uiPriority w:val="9"/>
    <w:rsid w:val="008E38E0"/>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286A5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286A5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286A5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86A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A52"/>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A025D2"/>
    <w:pPr>
      <w:numPr>
        <w:numId w:val="2"/>
      </w:numPr>
    </w:pPr>
  </w:style>
  <w:style w:type="paragraph" w:styleId="TOCHeading">
    <w:name w:val="TOC Heading"/>
    <w:basedOn w:val="Heading1"/>
    <w:next w:val="Normal"/>
    <w:uiPriority w:val="39"/>
    <w:unhideWhenUsed/>
    <w:qFormat/>
    <w:rsid w:val="0027771E"/>
    <w:pPr>
      <w:numPr>
        <w:numId w:val="0"/>
      </w:num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457C79"/>
    <w:pPr>
      <w:tabs>
        <w:tab w:val="left" w:pos="362"/>
        <w:tab w:val="right" w:leader="dot" w:pos="8290"/>
      </w:tabs>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277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71E"/>
    <w:rPr>
      <w:rFonts w:ascii="Lucida Grande" w:hAnsi="Lucida Grande" w:cs="Lucida Grande"/>
      <w:sz w:val="18"/>
      <w:szCs w:val="18"/>
    </w:rPr>
  </w:style>
  <w:style w:type="paragraph" w:styleId="TOC2">
    <w:name w:val="toc 2"/>
    <w:basedOn w:val="Normal"/>
    <w:next w:val="Normal"/>
    <w:autoRedefine/>
    <w:uiPriority w:val="39"/>
    <w:unhideWhenUsed/>
    <w:qFormat/>
    <w:rsid w:val="0027771E"/>
    <w:rPr>
      <w:sz w:val="22"/>
      <w:szCs w:val="22"/>
    </w:rPr>
  </w:style>
  <w:style w:type="paragraph" w:styleId="TOC3">
    <w:name w:val="toc 3"/>
    <w:basedOn w:val="Normal"/>
    <w:next w:val="Normal"/>
    <w:autoRedefine/>
    <w:uiPriority w:val="39"/>
    <w:unhideWhenUsed/>
    <w:qFormat/>
    <w:rsid w:val="0027771E"/>
    <w:pPr>
      <w:ind w:left="240"/>
    </w:pPr>
    <w:rPr>
      <w:i/>
      <w:sz w:val="22"/>
      <w:szCs w:val="22"/>
    </w:rPr>
  </w:style>
  <w:style w:type="paragraph" w:styleId="TOC4">
    <w:name w:val="toc 4"/>
    <w:basedOn w:val="Normal"/>
    <w:next w:val="Normal"/>
    <w:autoRedefine/>
    <w:uiPriority w:val="39"/>
    <w:semiHidden/>
    <w:unhideWhenUsed/>
    <w:rsid w:val="0027771E"/>
    <w:pPr>
      <w:pBdr>
        <w:between w:val="double" w:sz="6" w:space="0" w:color="auto"/>
      </w:pBdr>
      <w:ind w:left="480"/>
    </w:pPr>
    <w:rPr>
      <w:szCs w:val="20"/>
    </w:rPr>
  </w:style>
  <w:style w:type="paragraph" w:styleId="TOC5">
    <w:name w:val="toc 5"/>
    <w:basedOn w:val="Normal"/>
    <w:next w:val="Normal"/>
    <w:autoRedefine/>
    <w:uiPriority w:val="39"/>
    <w:semiHidden/>
    <w:unhideWhenUsed/>
    <w:rsid w:val="0027771E"/>
    <w:pPr>
      <w:pBdr>
        <w:between w:val="double" w:sz="6" w:space="0" w:color="auto"/>
      </w:pBdr>
      <w:ind w:left="720"/>
    </w:pPr>
    <w:rPr>
      <w:szCs w:val="20"/>
    </w:rPr>
  </w:style>
  <w:style w:type="paragraph" w:styleId="TOC6">
    <w:name w:val="toc 6"/>
    <w:basedOn w:val="Normal"/>
    <w:next w:val="Normal"/>
    <w:autoRedefine/>
    <w:uiPriority w:val="39"/>
    <w:semiHidden/>
    <w:unhideWhenUsed/>
    <w:rsid w:val="0027771E"/>
    <w:pPr>
      <w:pBdr>
        <w:between w:val="double" w:sz="6" w:space="0" w:color="auto"/>
      </w:pBdr>
      <w:ind w:left="960"/>
    </w:pPr>
    <w:rPr>
      <w:szCs w:val="20"/>
    </w:rPr>
  </w:style>
  <w:style w:type="paragraph" w:styleId="TOC7">
    <w:name w:val="toc 7"/>
    <w:basedOn w:val="Normal"/>
    <w:next w:val="Normal"/>
    <w:autoRedefine/>
    <w:uiPriority w:val="39"/>
    <w:semiHidden/>
    <w:unhideWhenUsed/>
    <w:rsid w:val="0027771E"/>
    <w:pPr>
      <w:pBdr>
        <w:between w:val="double" w:sz="6" w:space="0" w:color="auto"/>
      </w:pBdr>
      <w:ind w:left="1200"/>
    </w:pPr>
    <w:rPr>
      <w:szCs w:val="20"/>
    </w:rPr>
  </w:style>
  <w:style w:type="paragraph" w:styleId="TOC8">
    <w:name w:val="toc 8"/>
    <w:basedOn w:val="Normal"/>
    <w:next w:val="Normal"/>
    <w:autoRedefine/>
    <w:uiPriority w:val="39"/>
    <w:semiHidden/>
    <w:unhideWhenUsed/>
    <w:rsid w:val="0027771E"/>
    <w:pPr>
      <w:pBdr>
        <w:between w:val="double" w:sz="6" w:space="0" w:color="auto"/>
      </w:pBdr>
      <w:ind w:left="1440"/>
    </w:pPr>
    <w:rPr>
      <w:szCs w:val="20"/>
    </w:rPr>
  </w:style>
  <w:style w:type="paragraph" w:styleId="TOC9">
    <w:name w:val="toc 9"/>
    <w:basedOn w:val="Normal"/>
    <w:next w:val="Normal"/>
    <w:autoRedefine/>
    <w:uiPriority w:val="39"/>
    <w:semiHidden/>
    <w:unhideWhenUsed/>
    <w:rsid w:val="0027771E"/>
    <w:pPr>
      <w:pBdr>
        <w:between w:val="double" w:sz="6" w:space="0" w:color="auto"/>
      </w:pBdr>
      <w:ind w:left="1680"/>
    </w:pPr>
    <w:rPr>
      <w:szCs w:val="20"/>
    </w:rPr>
  </w:style>
  <w:style w:type="character" w:styleId="PageNumber">
    <w:name w:val="page number"/>
    <w:basedOn w:val="DefaultParagraphFont"/>
    <w:semiHidden/>
    <w:unhideWhenUsed/>
    <w:rsid w:val="0064282F"/>
  </w:style>
  <w:style w:type="paragraph" w:styleId="Title">
    <w:name w:val="Title"/>
    <w:basedOn w:val="Normal"/>
    <w:next w:val="Normal"/>
    <w:link w:val="TitleChar"/>
    <w:uiPriority w:val="10"/>
    <w:qFormat/>
    <w:rsid w:val="00457C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C7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E51EB"/>
  </w:style>
  <w:style w:type="paragraph" w:styleId="CommentText">
    <w:name w:val="annotation text"/>
    <w:basedOn w:val="Normal"/>
    <w:link w:val="CommentTextChar"/>
    <w:uiPriority w:val="99"/>
    <w:unhideWhenUsed/>
    <w:rsid w:val="00CA074D"/>
    <w:pPr>
      <w:spacing w:after="200" w:line="276"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rsid w:val="00CA074D"/>
    <w:rPr>
      <w:rFonts w:ascii="Calibri" w:eastAsia="Calibri" w:hAnsi="Calibri" w:cs="Times New Roman"/>
      <w:sz w:val="20"/>
      <w:szCs w:val="20"/>
    </w:rPr>
  </w:style>
  <w:style w:type="paragraph" w:customStyle="1" w:styleId="Normal1">
    <w:name w:val="Normal1"/>
    <w:rsid w:val="00F86535"/>
    <w:pPr>
      <w:spacing w:line="276" w:lineRule="auto"/>
    </w:pPr>
    <w:rPr>
      <w:rFonts w:ascii="Arial" w:eastAsia="Arial" w:hAnsi="Arial" w:cs="Arial"/>
      <w:color w:val="000000"/>
      <w:sz w:val="22"/>
      <w:szCs w:val="20"/>
      <w:lang w:val="en-IN" w:eastAsia="en-IN"/>
    </w:rPr>
  </w:style>
  <w:style w:type="paragraph" w:customStyle="1" w:styleId="Default">
    <w:name w:val="Default"/>
    <w:rsid w:val="006852AF"/>
    <w:pPr>
      <w:autoSpaceDE w:val="0"/>
      <w:autoSpaceDN w:val="0"/>
      <w:adjustRightInd w:val="0"/>
    </w:pPr>
    <w:rPr>
      <w:rFonts w:ascii="Calibri" w:eastAsia="Calibri" w:hAnsi="Calibri" w:cs="Calibri"/>
      <w:color w:val="000000"/>
      <w:lang w:val="en-IN"/>
    </w:rPr>
  </w:style>
  <w:style w:type="paragraph" w:styleId="NormalWeb">
    <w:name w:val="Normal (Web)"/>
    <w:basedOn w:val="Normal"/>
    <w:uiPriority w:val="99"/>
    <w:unhideWhenUsed/>
    <w:rsid w:val="00410FFB"/>
    <w:pPr>
      <w:spacing w:before="100" w:beforeAutospacing="1" w:after="100" w:afterAutospacing="1"/>
    </w:pPr>
    <w:rPr>
      <w:rFonts w:ascii="Times New Roman" w:hAnsi="Times New Roman" w:cs="Times New Roman"/>
      <w:sz w:val="24"/>
    </w:rPr>
  </w:style>
  <w:style w:type="paragraph" w:styleId="Caption">
    <w:name w:val="caption"/>
    <w:basedOn w:val="Normal"/>
    <w:next w:val="Normal"/>
    <w:uiPriority w:val="35"/>
    <w:unhideWhenUsed/>
    <w:qFormat/>
    <w:rsid w:val="00752A5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0E659A"/>
    <w:rPr>
      <w:sz w:val="16"/>
      <w:szCs w:val="16"/>
    </w:rPr>
  </w:style>
  <w:style w:type="paragraph" w:styleId="CommentSubject">
    <w:name w:val="annotation subject"/>
    <w:basedOn w:val="CommentText"/>
    <w:next w:val="CommentText"/>
    <w:link w:val="CommentSubjectChar"/>
    <w:uiPriority w:val="99"/>
    <w:semiHidden/>
    <w:unhideWhenUsed/>
    <w:rsid w:val="000E659A"/>
    <w:pPr>
      <w:spacing w:after="0" w:line="240" w:lineRule="auto"/>
    </w:pPr>
    <w:rPr>
      <w:rFonts w:ascii="Arial" w:eastAsiaTheme="minorEastAsia" w:hAnsi="Arial" w:cstheme="minorBidi"/>
      <w:b/>
      <w:bCs/>
    </w:rPr>
  </w:style>
  <w:style w:type="character" w:customStyle="1" w:styleId="CommentSubjectChar">
    <w:name w:val="Comment Subject Char"/>
    <w:basedOn w:val="CommentTextChar"/>
    <w:link w:val="CommentSubject"/>
    <w:uiPriority w:val="99"/>
    <w:semiHidden/>
    <w:rsid w:val="000E659A"/>
    <w:rPr>
      <w:rFonts w:ascii="Arial" w:eastAsia="Calibri" w:hAnsi="Arial" w:cs="Times New Roman"/>
      <w:b/>
      <w:bCs/>
      <w:sz w:val="20"/>
      <w:szCs w:val="20"/>
    </w:rPr>
  </w:style>
  <w:style w:type="paragraph" w:styleId="DocumentMap">
    <w:name w:val="Document Map"/>
    <w:basedOn w:val="Normal"/>
    <w:link w:val="DocumentMapChar"/>
    <w:uiPriority w:val="99"/>
    <w:semiHidden/>
    <w:unhideWhenUsed/>
    <w:rsid w:val="003237E0"/>
    <w:rPr>
      <w:rFonts w:ascii="Tahoma" w:hAnsi="Tahoma" w:cs="Tahoma"/>
      <w:sz w:val="16"/>
      <w:szCs w:val="16"/>
    </w:rPr>
  </w:style>
  <w:style w:type="character" w:customStyle="1" w:styleId="DocumentMapChar">
    <w:name w:val="Document Map Char"/>
    <w:basedOn w:val="DefaultParagraphFont"/>
    <w:link w:val="DocumentMap"/>
    <w:uiPriority w:val="99"/>
    <w:semiHidden/>
    <w:rsid w:val="003237E0"/>
    <w:rPr>
      <w:rFonts w:ascii="Tahoma" w:hAnsi="Tahoma" w:cs="Tahoma"/>
      <w:sz w:val="16"/>
      <w:szCs w:val="16"/>
    </w:rPr>
  </w:style>
  <w:style w:type="paragraph" w:customStyle="1" w:styleId="Normal2">
    <w:name w:val="Normal2"/>
    <w:rsid w:val="003237E0"/>
    <w:pPr>
      <w:widowControl w:val="0"/>
    </w:pPr>
    <w:rPr>
      <w:rFonts w:ascii="Times New Roman" w:eastAsia="Times New Roman" w:hAnsi="Times New Roman" w:cs="Times New Roman"/>
      <w:color w:val="000000"/>
      <w:szCs w:val="22"/>
    </w:rPr>
  </w:style>
  <w:style w:type="character" w:styleId="FollowedHyperlink">
    <w:name w:val="FollowedHyperlink"/>
    <w:basedOn w:val="DefaultParagraphFont"/>
    <w:uiPriority w:val="99"/>
    <w:semiHidden/>
    <w:unhideWhenUsed/>
    <w:rsid w:val="00A318BA"/>
    <w:rPr>
      <w:color w:val="800080" w:themeColor="followedHyperlink"/>
      <w:u w:val="single"/>
    </w:rPr>
  </w:style>
  <w:style w:type="paragraph" w:customStyle="1" w:styleId="Normal3">
    <w:name w:val="Normal3"/>
    <w:rsid w:val="00EF4C3E"/>
    <w:pPr>
      <w:widowControl w:val="0"/>
    </w:pPr>
    <w:rPr>
      <w:rFonts w:ascii="Times New Roman" w:eastAsia="Times New Roman" w:hAnsi="Times New Roman" w:cs="Times New Roman"/>
      <w:color w:val="000000"/>
      <w:szCs w:val="22"/>
    </w:rPr>
  </w:style>
  <w:style w:type="paragraph" w:customStyle="1" w:styleId="Normal4">
    <w:name w:val="Normal4"/>
    <w:rsid w:val="00C951C3"/>
    <w:pPr>
      <w:widowControl w:val="0"/>
    </w:pPr>
    <w:rPr>
      <w:rFonts w:ascii="Times New Roman" w:eastAsia="Times New Roman" w:hAnsi="Times New Roman" w:cs="Times New Roman"/>
      <w:color w:val="000000"/>
      <w:szCs w:val="22"/>
    </w:rPr>
  </w:style>
  <w:style w:type="paragraph" w:customStyle="1" w:styleId="Bullet1">
    <w:name w:val="Bullet 1"/>
    <w:basedOn w:val="Normal"/>
    <w:link w:val="Bullet1Char"/>
    <w:qFormat/>
    <w:rsid w:val="00245582"/>
    <w:pPr>
      <w:keepNext/>
      <w:keepLines/>
      <w:numPr>
        <w:numId w:val="32"/>
      </w:numPr>
      <w:spacing w:line="360" w:lineRule="auto"/>
      <w:jc w:val="both"/>
    </w:pPr>
    <w:rPr>
      <w:rFonts w:ascii="Verdana" w:eastAsia="Calibri" w:hAnsi="Verdana" w:cs="Times New Roman"/>
      <w:szCs w:val="22"/>
      <w:lang w:val="en-GB"/>
    </w:rPr>
  </w:style>
  <w:style w:type="paragraph" w:customStyle="1" w:styleId="Tablelist">
    <w:name w:val="Table list"/>
    <w:basedOn w:val="Normal"/>
    <w:link w:val="TablelistChar"/>
    <w:qFormat/>
    <w:rsid w:val="00245582"/>
    <w:pPr>
      <w:numPr>
        <w:numId w:val="31"/>
      </w:numPr>
      <w:spacing w:line="360" w:lineRule="auto"/>
      <w:contextualSpacing/>
      <w:jc w:val="both"/>
    </w:pPr>
    <w:rPr>
      <w:rFonts w:ascii="Verdana" w:eastAsia="Calibri" w:hAnsi="Verdana" w:cs="Times New Roman"/>
      <w:sz w:val="18"/>
      <w:szCs w:val="20"/>
    </w:rPr>
  </w:style>
  <w:style w:type="character" w:customStyle="1" w:styleId="TablelistChar">
    <w:name w:val="Table list Char"/>
    <w:link w:val="Tablelist"/>
    <w:rsid w:val="00245582"/>
    <w:rPr>
      <w:rFonts w:ascii="Verdana" w:eastAsia="Calibri" w:hAnsi="Verdana" w:cs="Times New Roman"/>
      <w:sz w:val="18"/>
      <w:szCs w:val="20"/>
    </w:rPr>
  </w:style>
  <w:style w:type="character" w:customStyle="1" w:styleId="Bullet1Char">
    <w:name w:val="Bullet 1 Char"/>
    <w:link w:val="Bullet1"/>
    <w:rsid w:val="00245582"/>
    <w:rPr>
      <w:rFonts w:ascii="Verdana" w:eastAsia="Calibri" w:hAnsi="Verdana" w:cs="Times New Roman"/>
      <w:sz w:val="20"/>
      <w:szCs w:val="22"/>
      <w:lang w:val="en-GB"/>
    </w:rPr>
  </w:style>
  <w:style w:type="paragraph" w:customStyle="1" w:styleId="TableNormalText">
    <w:name w:val="Table Normal Text"/>
    <w:basedOn w:val="Normal"/>
    <w:link w:val="TableNormalTextChar"/>
    <w:qFormat/>
    <w:rsid w:val="0085148D"/>
    <w:pPr>
      <w:keepNext/>
      <w:keepLines/>
      <w:spacing w:before="120" w:after="120"/>
      <w:jc w:val="both"/>
    </w:pPr>
    <w:rPr>
      <w:rFonts w:ascii="Verdana" w:eastAsia="Calibri" w:hAnsi="Verdana" w:cs="Times New Roman"/>
      <w:sz w:val="18"/>
      <w:szCs w:val="20"/>
    </w:rPr>
  </w:style>
  <w:style w:type="character" w:customStyle="1" w:styleId="TableNormalTextChar">
    <w:name w:val="Table Normal Text Char"/>
    <w:link w:val="TableNormalText"/>
    <w:rsid w:val="0085148D"/>
    <w:rPr>
      <w:rFonts w:ascii="Verdana" w:eastAsia="Calibri" w:hAnsi="Verdana" w:cs="Times New Roman"/>
      <w:sz w:val="18"/>
      <w:szCs w:val="20"/>
    </w:rPr>
  </w:style>
  <w:style w:type="paragraph" w:customStyle="1" w:styleId="TableHeader">
    <w:name w:val="Table Header"/>
    <w:basedOn w:val="Normal"/>
    <w:link w:val="TableHeaderChar"/>
    <w:qFormat/>
    <w:rsid w:val="0085148D"/>
    <w:pPr>
      <w:spacing w:before="120" w:after="120"/>
      <w:jc w:val="both"/>
    </w:pPr>
    <w:rPr>
      <w:rFonts w:ascii="Verdana" w:eastAsia="Calibri" w:hAnsi="Verdana" w:cs="Times New Roman"/>
      <w:b/>
      <w:sz w:val="18"/>
      <w:szCs w:val="20"/>
    </w:rPr>
  </w:style>
  <w:style w:type="character" w:customStyle="1" w:styleId="TableHeaderChar">
    <w:name w:val="Table Header Char"/>
    <w:link w:val="TableHeader"/>
    <w:rsid w:val="0085148D"/>
    <w:rPr>
      <w:rFonts w:ascii="Verdana" w:eastAsia="Calibri" w:hAnsi="Verdana" w:cs="Times New Roman"/>
      <w:b/>
      <w:sz w:val="18"/>
      <w:szCs w:val="20"/>
    </w:rPr>
  </w:style>
  <w:style w:type="paragraph" w:customStyle="1" w:styleId="NoteText">
    <w:name w:val="Note Text"/>
    <w:basedOn w:val="Normal"/>
    <w:link w:val="NoteTextChar"/>
    <w:qFormat/>
    <w:rsid w:val="000756CD"/>
    <w:pPr>
      <w:shd w:val="clear" w:color="auto" w:fill="D9D9D9"/>
      <w:spacing w:before="120" w:after="120" w:line="360" w:lineRule="auto"/>
      <w:jc w:val="both"/>
    </w:pPr>
    <w:rPr>
      <w:rFonts w:ascii="Verdana" w:eastAsia="Calibri" w:hAnsi="Verdana" w:cs="Times New Roman"/>
      <w:b/>
      <w:szCs w:val="22"/>
    </w:rPr>
  </w:style>
  <w:style w:type="character" w:customStyle="1" w:styleId="NoteTextChar">
    <w:name w:val="Note Text Char"/>
    <w:basedOn w:val="DefaultParagraphFont"/>
    <w:link w:val="NoteText"/>
    <w:rsid w:val="000756CD"/>
    <w:rPr>
      <w:rFonts w:ascii="Verdana" w:eastAsia="Calibri" w:hAnsi="Verdana" w:cs="Times New Roman"/>
      <w:b/>
      <w:sz w:val="20"/>
      <w:szCs w:val="22"/>
      <w:shd w:val="clear" w:color="auto" w:fill="D9D9D9"/>
    </w:rPr>
  </w:style>
  <w:style w:type="paragraph" w:customStyle="1" w:styleId="Note">
    <w:name w:val="Note"/>
    <w:basedOn w:val="Normal"/>
    <w:qFormat/>
    <w:rsid w:val="000756CD"/>
    <w:pPr>
      <w:keepNext/>
      <w:keepLines/>
      <w:shd w:val="clear" w:color="auto" w:fill="D9D9D9"/>
      <w:spacing w:line="360" w:lineRule="auto"/>
      <w:jc w:val="both"/>
    </w:pPr>
    <w:rPr>
      <w:rFonts w:ascii="Verdana" w:eastAsia="Calibri" w:hAnsi="Verdana" w:cs="Times New Roman"/>
      <w:b/>
      <w:szCs w:val="22"/>
      <w:lang w:val="en-GB"/>
    </w:rPr>
  </w:style>
  <w:style w:type="character" w:customStyle="1" w:styleId="apple-style-span">
    <w:name w:val="apple-style-span"/>
    <w:basedOn w:val="DefaultParagraphFont"/>
    <w:rsid w:val="000756CD"/>
  </w:style>
  <w:style w:type="paragraph" w:styleId="NoSpacing">
    <w:name w:val="No Spacing"/>
    <w:uiPriority w:val="1"/>
    <w:qFormat/>
    <w:rsid w:val="00B55D09"/>
    <w:rPr>
      <w:rFonts w:ascii="Arial" w:hAnsi="Arial"/>
      <w:sz w:val="20"/>
    </w:rPr>
  </w:style>
  <w:style w:type="paragraph" w:styleId="TableofFigures">
    <w:name w:val="table of figures"/>
    <w:basedOn w:val="Normal"/>
    <w:next w:val="Normal"/>
    <w:uiPriority w:val="99"/>
    <w:unhideWhenUsed/>
    <w:rsid w:val="00A77742"/>
  </w:style>
  <w:style w:type="character" w:customStyle="1" w:styleId="sbracestructure-1">
    <w:name w:val="sbrace structure-1"/>
    <w:basedOn w:val="DefaultParagraphFont"/>
    <w:rsid w:val="003479B6"/>
  </w:style>
  <w:style w:type="character" w:customStyle="1" w:styleId="apple-converted-space">
    <w:name w:val="apple-converted-space"/>
    <w:basedOn w:val="DefaultParagraphFont"/>
    <w:rsid w:val="003479B6"/>
  </w:style>
  <w:style w:type="character" w:customStyle="1" w:styleId="sobjectk">
    <w:name w:val="sobjectk"/>
    <w:basedOn w:val="DefaultParagraphFont"/>
    <w:rsid w:val="003479B6"/>
  </w:style>
  <w:style w:type="character" w:customStyle="1" w:styleId="scolon">
    <w:name w:val="scolon"/>
    <w:basedOn w:val="DefaultParagraphFont"/>
    <w:rsid w:val="003479B6"/>
  </w:style>
  <w:style w:type="character" w:customStyle="1" w:styleId="sbracestructure-2">
    <w:name w:val="sbrace structure-2"/>
    <w:basedOn w:val="DefaultParagraphFont"/>
    <w:rsid w:val="003479B6"/>
  </w:style>
  <w:style w:type="character" w:customStyle="1" w:styleId="sbracestructure-3">
    <w:name w:val="sbrace structure-3"/>
    <w:basedOn w:val="DefaultParagraphFont"/>
    <w:rsid w:val="003479B6"/>
  </w:style>
  <w:style w:type="character" w:customStyle="1" w:styleId="sobjectv">
    <w:name w:val="sobjectv"/>
    <w:basedOn w:val="DefaultParagraphFont"/>
    <w:rsid w:val="003479B6"/>
  </w:style>
  <w:style w:type="character" w:customStyle="1" w:styleId="scomma">
    <w:name w:val="scomma"/>
    <w:basedOn w:val="DefaultParagraphFont"/>
    <w:rsid w:val="003479B6"/>
  </w:style>
  <w:style w:type="character" w:customStyle="1" w:styleId="sbracketstructure-3">
    <w:name w:val="sbracket structure-3"/>
    <w:basedOn w:val="DefaultParagraphFont"/>
    <w:rsid w:val="003479B6"/>
  </w:style>
  <w:style w:type="character" w:customStyle="1" w:styleId="sarrayv">
    <w:name w:val="sarrayv"/>
    <w:basedOn w:val="DefaultParagraphFont"/>
    <w:rsid w:val="003479B6"/>
  </w:style>
  <w:style w:type="character" w:customStyle="1" w:styleId="sbracestructure-4">
    <w:name w:val="sbrace structure-4"/>
    <w:basedOn w:val="DefaultParagraphFont"/>
    <w:rsid w:val="00ED350B"/>
  </w:style>
  <w:style w:type="paragraph" w:customStyle="1" w:styleId="List1">
    <w:name w:val="List 1"/>
    <w:basedOn w:val="List"/>
    <w:qFormat/>
    <w:rsid w:val="008749ED"/>
    <w:pPr>
      <w:numPr>
        <w:numId w:val="38"/>
      </w:numPr>
      <w:tabs>
        <w:tab w:val="clear" w:pos="576"/>
      </w:tabs>
      <w:spacing w:line="360" w:lineRule="auto"/>
      <w:ind w:left="432" w:hanging="432"/>
      <w:jc w:val="both"/>
    </w:pPr>
    <w:rPr>
      <w:rFonts w:ascii="Verdana" w:eastAsia="Calibri" w:hAnsi="Verdana" w:cs="Times New Roman"/>
      <w:szCs w:val="22"/>
    </w:rPr>
  </w:style>
  <w:style w:type="paragraph" w:styleId="List2">
    <w:name w:val="List 2"/>
    <w:basedOn w:val="List1"/>
    <w:uiPriority w:val="99"/>
    <w:unhideWhenUsed/>
    <w:rsid w:val="008749ED"/>
    <w:pPr>
      <w:numPr>
        <w:ilvl w:val="1"/>
      </w:numPr>
      <w:tabs>
        <w:tab w:val="clear" w:pos="1008"/>
      </w:tabs>
      <w:ind w:left="576" w:hanging="576"/>
    </w:pPr>
  </w:style>
  <w:style w:type="paragraph" w:styleId="List3">
    <w:name w:val="List 3"/>
    <w:basedOn w:val="List2"/>
    <w:uiPriority w:val="99"/>
    <w:unhideWhenUsed/>
    <w:rsid w:val="008749ED"/>
    <w:pPr>
      <w:numPr>
        <w:ilvl w:val="2"/>
      </w:numPr>
      <w:tabs>
        <w:tab w:val="clear" w:pos="1440"/>
      </w:tabs>
      <w:ind w:left="720" w:hanging="720"/>
    </w:pPr>
  </w:style>
  <w:style w:type="paragraph" w:styleId="List">
    <w:name w:val="List"/>
    <w:basedOn w:val="Normal"/>
    <w:uiPriority w:val="99"/>
    <w:semiHidden/>
    <w:unhideWhenUsed/>
    <w:rsid w:val="008749ED"/>
    <w:pPr>
      <w:ind w:left="360" w:hanging="360"/>
      <w:contextualSpacing/>
    </w:pPr>
  </w:style>
  <w:style w:type="table" w:customStyle="1" w:styleId="TableGrid1">
    <w:name w:val="Table Grid1"/>
    <w:basedOn w:val="TableNormal"/>
    <w:next w:val="TableGrid"/>
    <w:uiPriority w:val="59"/>
    <w:rsid w:val="008749ED"/>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 2"/>
    <w:basedOn w:val="Bullet1"/>
    <w:qFormat/>
    <w:rsid w:val="008749ED"/>
    <w:pPr>
      <w:keepNext w:val="0"/>
      <w:keepLines w:val="0"/>
      <w:numPr>
        <w:numId w:val="0"/>
      </w:numPr>
      <w:tabs>
        <w:tab w:val="num" w:pos="1008"/>
      </w:tabs>
      <w:ind w:left="1008" w:hanging="288"/>
      <w:contextualSpacing/>
    </w:pPr>
    <w:rPr>
      <w:lang w:val="en-US"/>
    </w:rPr>
  </w:style>
  <w:style w:type="paragraph" w:customStyle="1" w:styleId="Bullet3">
    <w:name w:val="Bullet 3"/>
    <w:basedOn w:val="Bullet2"/>
    <w:qFormat/>
    <w:rsid w:val="008749ED"/>
    <w:pPr>
      <w:tabs>
        <w:tab w:val="clear" w:pos="1008"/>
        <w:tab w:val="num" w:pos="1440"/>
      </w:tabs>
      <w:ind w:left="1440"/>
    </w:pPr>
  </w:style>
  <w:style w:type="paragraph" w:styleId="HTMLPreformatted">
    <w:name w:val="HTML Preformatted"/>
    <w:basedOn w:val="Normal"/>
    <w:link w:val="HTMLPreformattedChar"/>
    <w:uiPriority w:val="99"/>
    <w:semiHidden/>
    <w:unhideWhenUsed/>
    <w:rsid w:val="00B64CA0"/>
    <w:rPr>
      <w:rFonts w:ascii="Courier" w:hAnsi="Courier"/>
      <w:szCs w:val="20"/>
    </w:rPr>
  </w:style>
  <w:style w:type="character" w:customStyle="1" w:styleId="HTMLPreformattedChar">
    <w:name w:val="HTML Preformatted Char"/>
    <w:basedOn w:val="DefaultParagraphFont"/>
    <w:link w:val="HTMLPreformatted"/>
    <w:uiPriority w:val="99"/>
    <w:semiHidden/>
    <w:rsid w:val="00B64CA0"/>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4680">
      <w:bodyDiv w:val="1"/>
      <w:marLeft w:val="0"/>
      <w:marRight w:val="0"/>
      <w:marTop w:val="0"/>
      <w:marBottom w:val="0"/>
      <w:divBdr>
        <w:top w:val="none" w:sz="0" w:space="0" w:color="auto"/>
        <w:left w:val="none" w:sz="0" w:space="0" w:color="auto"/>
        <w:bottom w:val="none" w:sz="0" w:space="0" w:color="auto"/>
        <w:right w:val="none" w:sz="0" w:space="0" w:color="auto"/>
      </w:divBdr>
    </w:div>
    <w:div w:id="176698746">
      <w:bodyDiv w:val="1"/>
      <w:marLeft w:val="0"/>
      <w:marRight w:val="0"/>
      <w:marTop w:val="0"/>
      <w:marBottom w:val="0"/>
      <w:divBdr>
        <w:top w:val="none" w:sz="0" w:space="0" w:color="auto"/>
        <w:left w:val="none" w:sz="0" w:space="0" w:color="auto"/>
        <w:bottom w:val="none" w:sz="0" w:space="0" w:color="auto"/>
        <w:right w:val="none" w:sz="0" w:space="0" w:color="auto"/>
      </w:divBdr>
    </w:div>
    <w:div w:id="294677486">
      <w:bodyDiv w:val="1"/>
      <w:marLeft w:val="0"/>
      <w:marRight w:val="0"/>
      <w:marTop w:val="0"/>
      <w:marBottom w:val="0"/>
      <w:divBdr>
        <w:top w:val="none" w:sz="0" w:space="0" w:color="auto"/>
        <w:left w:val="none" w:sz="0" w:space="0" w:color="auto"/>
        <w:bottom w:val="none" w:sz="0" w:space="0" w:color="auto"/>
        <w:right w:val="none" w:sz="0" w:space="0" w:color="auto"/>
      </w:divBdr>
    </w:div>
    <w:div w:id="339478379">
      <w:bodyDiv w:val="1"/>
      <w:marLeft w:val="0"/>
      <w:marRight w:val="0"/>
      <w:marTop w:val="0"/>
      <w:marBottom w:val="0"/>
      <w:divBdr>
        <w:top w:val="none" w:sz="0" w:space="0" w:color="auto"/>
        <w:left w:val="none" w:sz="0" w:space="0" w:color="auto"/>
        <w:bottom w:val="none" w:sz="0" w:space="0" w:color="auto"/>
        <w:right w:val="none" w:sz="0" w:space="0" w:color="auto"/>
      </w:divBdr>
    </w:div>
    <w:div w:id="370765013">
      <w:bodyDiv w:val="1"/>
      <w:marLeft w:val="0"/>
      <w:marRight w:val="0"/>
      <w:marTop w:val="0"/>
      <w:marBottom w:val="0"/>
      <w:divBdr>
        <w:top w:val="none" w:sz="0" w:space="0" w:color="auto"/>
        <w:left w:val="none" w:sz="0" w:space="0" w:color="auto"/>
        <w:bottom w:val="none" w:sz="0" w:space="0" w:color="auto"/>
        <w:right w:val="none" w:sz="0" w:space="0" w:color="auto"/>
      </w:divBdr>
    </w:div>
    <w:div w:id="445589030">
      <w:bodyDiv w:val="1"/>
      <w:marLeft w:val="0"/>
      <w:marRight w:val="0"/>
      <w:marTop w:val="0"/>
      <w:marBottom w:val="0"/>
      <w:divBdr>
        <w:top w:val="none" w:sz="0" w:space="0" w:color="auto"/>
        <w:left w:val="none" w:sz="0" w:space="0" w:color="auto"/>
        <w:bottom w:val="none" w:sz="0" w:space="0" w:color="auto"/>
        <w:right w:val="none" w:sz="0" w:space="0" w:color="auto"/>
      </w:divBdr>
    </w:div>
    <w:div w:id="495414352">
      <w:bodyDiv w:val="1"/>
      <w:marLeft w:val="0"/>
      <w:marRight w:val="0"/>
      <w:marTop w:val="0"/>
      <w:marBottom w:val="0"/>
      <w:divBdr>
        <w:top w:val="none" w:sz="0" w:space="0" w:color="auto"/>
        <w:left w:val="none" w:sz="0" w:space="0" w:color="auto"/>
        <w:bottom w:val="none" w:sz="0" w:space="0" w:color="auto"/>
        <w:right w:val="none" w:sz="0" w:space="0" w:color="auto"/>
      </w:divBdr>
    </w:div>
    <w:div w:id="634138249">
      <w:bodyDiv w:val="1"/>
      <w:marLeft w:val="0"/>
      <w:marRight w:val="0"/>
      <w:marTop w:val="0"/>
      <w:marBottom w:val="0"/>
      <w:divBdr>
        <w:top w:val="none" w:sz="0" w:space="0" w:color="auto"/>
        <w:left w:val="none" w:sz="0" w:space="0" w:color="auto"/>
        <w:bottom w:val="none" w:sz="0" w:space="0" w:color="auto"/>
        <w:right w:val="none" w:sz="0" w:space="0" w:color="auto"/>
      </w:divBdr>
    </w:div>
    <w:div w:id="659313657">
      <w:bodyDiv w:val="1"/>
      <w:marLeft w:val="0"/>
      <w:marRight w:val="0"/>
      <w:marTop w:val="0"/>
      <w:marBottom w:val="0"/>
      <w:divBdr>
        <w:top w:val="none" w:sz="0" w:space="0" w:color="auto"/>
        <w:left w:val="none" w:sz="0" w:space="0" w:color="auto"/>
        <w:bottom w:val="none" w:sz="0" w:space="0" w:color="auto"/>
        <w:right w:val="none" w:sz="0" w:space="0" w:color="auto"/>
      </w:divBdr>
    </w:div>
    <w:div w:id="663515320">
      <w:bodyDiv w:val="1"/>
      <w:marLeft w:val="0"/>
      <w:marRight w:val="0"/>
      <w:marTop w:val="0"/>
      <w:marBottom w:val="0"/>
      <w:divBdr>
        <w:top w:val="none" w:sz="0" w:space="0" w:color="auto"/>
        <w:left w:val="none" w:sz="0" w:space="0" w:color="auto"/>
        <w:bottom w:val="none" w:sz="0" w:space="0" w:color="auto"/>
        <w:right w:val="none" w:sz="0" w:space="0" w:color="auto"/>
      </w:divBdr>
    </w:div>
    <w:div w:id="681661424">
      <w:bodyDiv w:val="1"/>
      <w:marLeft w:val="0"/>
      <w:marRight w:val="0"/>
      <w:marTop w:val="0"/>
      <w:marBottom w:val="0"/>
      <w:divBdr>
        <w:top w:val="none" w:sz="0" w:space="0" w:color="auto"/>
        <w:left w:val="none" w:sz="0" w:space="0" w:color="auto"/>
        <w:bottom w:val="none" w:sz="0" w:space="0" w:color="auto"/>
        <w:right w:val="none" w:sz="0" w:space="0" w:color="auto"/>
      </w:divBdr>
    </w:div>
    <w:div w:id="682055379">
      <w:bodyDiv w:val="1"/>
      <w:marLeft w:val="0"/>
      <w:marRight w:val="0"/>
      <w:marTop w:val="0"/>
      <w:marBottom w:val="0"/>
      <w:divBdr>
        <w:top w:val="none" w:sz="0" w:space="0" w:color="auto"/>
        <w:left w:val="none" w:sz="0" w:space="0" w:color="auto"/>
        <w:bottom w:val="none" w:sz="0" w:space="0" w:color="auto"/>
        <w:right w:val="none" w:sz="0" w:space="0" w:color="auto"/>
      </w:divBdr>
    </w:div>
    <w:div w:id="733968609">
      <w:bodyDiv w:val="1"/>
      <w:marLeft w:val="0"/>
      <w:marRight w:val="0"/>
      <w:marTop w:val="0"/>
      <w:marBottom w:val="0"/>
      <w:divBdr>
        <w:top w:val="none" w:sz="0" w:space="0" w:color="auto"/>
        <w:left w:val="none" w:sz="0" w:space="0" w:color="auto"/>
        <w:bottom w:val="none" w:sz="0" w:space="0" w:color="auto"/>
        <w:right w:val="none" w:sz="0" w:space="0" w:color="auto"/>
      </w:divBdr>
    </w:div>
    <w:div w:id="738357745">
      <w:bodyDiv w:val="1"/>
      <w:marLeft w:val="0"/>
      <w:marRight w:val="0"/>
      <w:marTop w:val="0"/>
      <w:marBottom w:val="0"/>
      <w:divBdr>
        <w:top w:val="none" w:sz="0" w:space="0" w:color="auto"/>
        <w:left w:val="none" w:sz="0" w:space="0" w:color="auto"/>
        <w:bottom w:val="none" w:sz="0" w:space="0" w:color="auto"/>
        <w:right w:val="none" w:sz="0" w:space="0" w:color="auto"/>
      </w:divBdr>
    </w:div>
    <w:div w:id="809246831">
      <w:bodyDiv w:val="1"/>
      <w:marLeft w:val="0"/>
      <w:marRight w:val="0"/>
      <w:marTop w:val="0"/>
      <w:marBottom w:val="0"/>
      <w:divBdr>
        <w:top w:val="none" w:sz="0" w:space="0" w:color="auto"/>
        <w:left w:val="none" w:sz="0" w:space="0" w:color="auto"/>
        <w:bottom w:val="none" w:sz="0" w:space="0" w:color="auto"/>
        <w:right w:val="none" w:sz="0" w:space="0" w:color="auto"/>
      </w:divBdr>
    </w:div>
    <w:div w:id="848908506">
      <w:bodyDiv w:val="1"/>
      <w:marLeft w:val="0"/>
      <w:marRight w:val="0"/>
      <w:marTop w:val="0"/>
      <w:marBottom w:val="0"/>
      <w:divBdr>
        <w:top w:val="none" w:sz="0" w:space="0" w:color="auto"/>
        <w:left w:val="none" w:sz="0" w:space="0" w:color="auto"/>
        <w:bottom w:val="none" w:sz="0" w:space="0" w:color="auto"/>
        <w:right w:val="none" w:sz="0" w:space="0" w:color="auto"/>
      </w:divBdr>
    </w:div>
    <w:div w:id="877275839">
      <w:bodyDiv w:val="1"/>
      <w:marLeft w:val="0"/>
      <w:marRight w:val="0"/>
      <w:marTop w:val="0"/>
      <w:marBottom w:val="0"/>
      <w:divBdr>
        <w:top w:val="none" w:sz="0" w:space="0" w:color="auto"/>
        <w:left w:val="none" w:sz="0" w:space="0" w:color="auto"/>
        <w:bottom w:val="none" w:sz="0" w:space="0" w:color="auto"/>
        <w:right w:val="none" w:sz="0" w:space="0" w:color="auto"/>
      </w:divBdr>
    </w:div>
    <w:div w:id="900942448">
      <w:bodyDiv w:val="1"/>
      <w:marLeft w:val="0"/>
      <w:marRight w:val="0"/>
      <w:marTop w:val="0"/>
      <w:marBottom w:val="0"/>
      <w:divBdr>
        <w:top w:val="none" w:sz="0" w:space="0" w:color="auto"/>
        <w:left w:val="none" w:sz="0" w:space="0" w:color="auto"/>
        <w:bottom w:val="none" w:sz="0" w:space="0" w:color="auto"/>
        <w:right w:val="none" w:sz="0" w:space="0" w:color="auto"/>
      </w:divBdr>
    </w:div>
    <w:div w:id="933128339">
      <w:bodyDiv w:val="1"/>
      <w:marLeft w:val="0"/>
      <w:marRight w:val="0"/>
      <w:marTop w:val="0"/>
      <w:marBottom w:val="0"/>
      <w:divBdr>
        <w:top w:val="none" w:sz="0" w:space="0" w:color="auto"/>
        <w:left w:val="none" w:sz="0" w:space="0" w:color="auto"/>
        <w:bottom w:val="none" w:sz="0" w:space="0" w:color="auto"/>
        <w:right w:val="none" w:sz="0" w:space="0" w:color="auto"/>
      </w:divBdr>
    </w:div>
    <w:div w:id="934216179">
      <w:bodyDiv w:val="1"/>
      <w:marLeft w:val="0"/>
      <w:marRight w:val="0"/>
      <w:marTop w:val="0"/>
      <w:marBottom w:val="0"/>
      <w:divBdr>
        <w:top w:val="none" w:sz="0" w:space="0" w:color="auto"/>
        <w:left w:val="none" w:sz="0" w:space="0" w:color="auto"/>
        <w:bottom w:val="none" w:sz="0" w:space="0" w:color="auto"/>
        <w:right w:val="none" w:sz="0" w:space="0" w:color="auto"/>
      </w:divBdr>
    </w:div>
    <w:div w:id="954940738">
      <w:bodyDiv w:val="1"/>
      <w:marLeft w:val="0"/>
      <w:marRight w:val="0"/>
      <w:marTop w:val="0"/>
      <w:marBottom w:val="0"/>
      <w:divBdr>
        <w:top w:val="none" w:sz="0" w:space="0" w:color="auto"/>
        <w:left w:val="none" w:sz="0" w:space="0" w:color="auto"/>
        <w:bottom w:val="none" w:sz="0" w:space="0" w:color="auto"/>
        <w:right w:val="none" w:sz="0" w:space="0" w:color="auto"/>
      </w:divBdr>
    </w:div>
    <w:div w:id="986934072">
      <w:bodyDiv w:val="1"/>
      <w:marLeft w:val="0"/>
      <w:marRight w:val="0"/>
      <w:marTop w:val="0"/>
      <w:marBottom w:val="0"/>
      <w:divBdr>
        <w:top w:val="none" w:sz="0" w:space="0" w:color="auto"/>
        <w:left w:val="none" w:sz="0" w:space="0" w:color="auto"/>
        <w:bottom w:val="none" w:sz="0" w:space="0" w:color="auto"/>
        <w:right w:val="none" w:sz="0" w:space="0" w:color="auto"/>
      </w:divBdr>
    </w:div>
    <w:div w:id="1006905986">
      <w:bodyDiv w:val="1"/>
      <w:marLeft w:val="0"/>
      <w:marRight w:val="0"/>
      <w:marTop w:val="0"/>
      <w:marBottom w:val="0"/>
      <w:divBdr>
        <w:top w:val="none" w:sz="0" w:space="0" w:color="auto"/>
        <w:left w:val="none" w:sz="0" w:space="0" w:color="auto"/>
        <w:bottom w:val="none" w:sz="0" w:space="0" w:color="auto"/>
        <w:right w:val="none" w:sz="0" w:space="0" w:color="auto"/>
      </w:divBdr>
    </w:div>
    <w:div w:id="1038430006">
      <w:bodyDiv w:val="1"/>
      <w:marLeft w:val="0"/>
      <w:marRight w:val="0"/>
      <w:marTop w:val="0"/>
      <w:marBottom w:val="0"/>
      <w:divBdr>
        <w:top w:val="none" w:sz="0" w:space="0" w:color="auto"/>
        <w:left w:val="none" w:sz="0" w:space="0" w:color="auto"/>
        <w:bottom w:val="none" w:sz="0" w:space="0" w:color="auto"/>
        <w:right w:val="none" w:sz="0" w:space="0" w:color="auto"/>
      </w:divBdr>
    </w:div>
    <w:div w:id="1080176517">
      <w:bodyDiv w:val="1"/>
      <w:marLeft w:val="0"/>
      <w:marRight w:val="0"/>
      <w:marTop w:val="0"/>
      <w:marBottom w:val="0"/>
      <w:divBdr>
        <w:top w:val="none" w:sz="0" w:space="0" w:color="auto"/>
        <w:left w:val="none" w:sz="0" w:space="0" w:color="auto"/>
        <w:bottom w:val="none" w:sz="0" w:space="0" w:color="auto"/>
        <w:right w:val="none" w:sz="0" w:space="0" w:color="auto"/>
      </w:divBdr>
    </w:div>
    <w:div w:id="1114397786">
      <w:bodyDiv w:val="1"/>
      <w:marLeft w:val="0"/>
      <w:marRight w:val="0"/>
      <w:marTop w:val="0"/>
      <w:marBottom w:val="0"/>
      <w:divBdr>
        <w:top w:val="none" w:sz="0" w:space="0" w:color="auto"/>
        <w:left w:val="none" w:sz="0" w:space="0" w:color="auto"/>
        <w:bottom w:val="none" w:sz="0" w:space="0" w:color="auto"/>
        <w:right w:val="none" w:sz="0" w:space="0" w:color="auto"/>
      </w:divBdr>
    </w:div>
    <w:div w:id="1120419793">
      <w:bodyDiv w:val="1"/>
      <w:marLeft w:val="0"/>
      <w:marRight w:val="0"/>
      <w:marTop w:val="0"/>
      <w:marBottom w:val="0"/>
      <w:divBdr>
        <w:top w:val="none" w:sz="0" w:space="0" w:color="auto"/>
        <w:left w:val="none" w:sz="0" w:space="0" w:color="auto"/>
        <w:bottom w:val="none" w:sz="0" w:space="0" w:color="auto"/>
        <w:right w:val="none" w:sz="0" w:space="0" w:color="auto"/>
      </w:divBdr>
    </w:div>
    <w:div w:id="1205602036">
      <w:bodyDiv w:val="1"/>
      <w:marLeft w:val="0"/>
      <w:marRight w:val="0"/>
      <w:marTop w:val="0"/>
      <w:marBottom w:val="0"/>
      <w:divBdr>
        <w:top w:val="none" w:sz="0" w:space="0" w:color="auto"/>
        <w:left w:val="none" w:sz="0" w:space="0" w:color="auto"/>
        <w:bottom w:val="none" w:sz="0" w:space="0" w:color="auto"/>
        <w:right w:val="none" w:sz="0" w:space="0" w:color="auto"/>
      </w:divBdr>
    </w:div>
    <w:div w:id="1225292956">
      <w:bodyDiv w:val="1"/>
      <w:marLeft w:val="0"/>
      <w:marRight w:val="0"/>
      <w:marTop w:val="0"/>
      <w:marBottom w:val="0"/>
      <w:divBdr>
        <w:top w:val="none" w:sz="0" w:space="0" w:color="auto"/>
        <w:left w:val="none" w:sz="0" w:space="0" w:color="auto"/>
        <w:bottom w:val="none" w:sz="0" w:space="0" w:color="auto"/>
        <w:right w:val="none" w:sz="0" w:space="0" w:color="auto"/>
      </w:divBdr>
    </w:div>
    <w:div w:id="1301154819">
      <w:bodyDiv w:val="1"/>
      <w:marLeft w:val="0"/>
      <w:marRight w:val="0"/>
      <w:marTop w:val="0"/>
      <w:marBottom w:val="0"/>
      <w:divBdr>
        <w:top w:val="none" w:sz="0" w:space="0" w:color="auto"/>
        <w:left w:val="none" w:sz="0" w:space="0" w:color="auto"/>
        <w:bottom w:val="none" w:sz="0" w:space="0" w:color="auto"/>
        <w:right w:val="none" w:sz="0" w:space="0" w:color="auto"/>
      </w:divBdr>
    </w:div>
    <w:div w:id="1323000838">
      <w:bodyDiv w:val="1"/>
      <w:marLeft w:val="0"/>
      <w:marRight w:val="0"/>
      <w:marTop w:val="0"/>
      <w:marBottom w:val="0"/>
      <w:divBdr>
        <w:top w:val="none" w:sz="0" w:space="0" w:color="auto"/>
        <w:left w:val="none" w:sz="0" w:space="0" w:color="auto"/>
        <w:bottom w:val="none" w:sz="0" w:space="0" w:color="auto"/>
        <w:right w:val="none" w:sz="0" w:space="0" w:color="auto"/>
      </w:divBdr>
    </w:div>
    <w:div w:id="1369721857">
      <w:bodyDiv w:val="1"/>
      <w:marLeft w:val="0"/>
      <w:marRight w:val="0"/>
      <w:marTop w:val="0"/>
      <w:marBottom w:val="0"/>
      <w:divBdr>
        <w:top w:val="none" w:sz="0" w:space="0" w:color="auto"/>
        <w:left w:val="none" w:sz="0" w:space="0" w:color="auto"/>
        <w:bottom w:val="none" w:sz="0" w:space="0" w:color="auto"/>
        <w:right w:val="none" w:sz="0" w:space="0" w:color="auto"/>
      </w:divBdr>
    </w:div>
    <w:div w:id="1418165629">
      <w:bodyDiv w:val="1"/>
      <w:marLeft w:val="0"/>
      <w:marRight w:val="0"/>
      <w:marTop w:val="0"/>
      <w:marBottom w:val="0"/>
      <w:divBdr>
        <w:top w:val="none" w:sz="0" w:space="0" w:color="auto"/>
        <w:left w:val="none" w:sz="0" w:space="0" w:color="auto"/>
        <w:bottom w:val="none" w:sz="0" w:space="0" w:color="auto"/>
        <w:right w:val="none" w:sz="0" w:space="0" w:color="auto"/>
      </w:divBdr>
    </w:div>
    <w:div w:id="1459227957">
      <w:bodyDiv w:val="1"/>
      <w:marLeft w:val="0"/>
      <w:marRight w:val="0"/>
      <w:marTop w:val="0"/>
      <w:marBottom w:val="0"/>
      <w:divBdr>
        <w:top w:val="none" w:sz="0" w:space="0" w:color="auto"/>
        <w:left w:val="none" w:sz="0" w:space="0" w:color="auto"/>
        <w:bottom w:val="none" w:sz="0" w:space="0" w:color="auto"/>
        <w:right w:val="none" w:sz="0" w:space="0" w:color="auto"/>
      </w:divBdr>
    </w:div>
    <w:div w:id="1461920870">
      <w:bodyDiv w:val="1"/>
      <w:marLeft w:val="0"/>
      <w:marRight w:val="0"/>
      <w:marTop w:val="0"/>
      <w:marBottom w:val="0"/>
      <w:divBdr>
        <w:top w:val="none" w:sz="0" w:space="0" w:color="auto"/>
        <w:left w:val="none" w:sz="0" w:space="0" w:color="auto"/>
        <w:bottom w:val="none" w:sz="0" w:space="0" w:color="auto"/>
        <w:right w:val="none" w:sz="0" w:space="0" w:color="auto"/>
      </w:divBdr>
    </w:div>
    <w:div w:id="1539782480">
      <w:bodyDiv w:val="1"/>
      <w:marLeft w:val="0"/>
      <w:marRight w:val="0"/>
      <w:marTop w:val="0"/>
      <w:marBottom w:val="0"/>
      <w:divBdr>
        <w:top w:val="none" w:sz="0" w:space="0" w:color="auto"/>
        <w:left w:val="none" w:sz="0" w:space="0" w:color="auto"/>
        <w:bottom w:val="none" w:sz="0" w:space="0" w:color="auto"/>
        <w:right w:val="none" w:sz="0" w:space="0" w:color="auto"/>
      </w:divBdr>
    </w:div>
    <w:div w:id="1549998331">
      <w:bodyDiv w:val="1"/>
      <w:marLeft w:val="0"/>
      <w:marRight w:val="0"/>
      <w:marTop w:val="0"/>
      <w:marBottom w:val="0"/>
      <w:divBdr>
        <w:top w:val="none" w:sz="0" w:space="0" w:color="auto"/>
        <w:left w:val="none" w:sz="0" w:space="0" w:color="auto"/>
        <w:bottom w:val="none" w:sz="0" w:space="0" w:color="auto"/>
        <w:right w:val="none" w:sz="0" w:space="0" w:color="auto"/>
      </w:divBdr>
    </w:div>
    <w:div w:id="1575123038">
      <w:bodyDiv w:val="1"/>
      <w:marLeft w:val="0"/>
      <w:marRight w:val="0"/>
      <w:marTop w:val="0"/>
      <w:marBottom w:val="0"/>
      <w:divBdr>
        <w:top w:val="none" w:sz="0" w:space="0" w:color="auto"/>
        <w:left w:val="none" w:sz="0" w:space="0" w:color="auto"/>
        <w:bottom w:val="none" w:sz="0" w:space="0" w:color="auto"/>
        <w:right w:val="none" w:sz="0" w:space="0" w:color="auto"/>
      </w:divBdr>
    </w:div>
    <w:div w:id="1594168379">
      <w:bodyDiv w:val="1"/>
      <w:marLeft w:val="0"/>
      <w:marRight w:val="0"/>
      <w:marTop w:val="0"/>
      <w:marBottom w:val="0"/>
      <w:divBdr>
        <w:top w:val="none" w:sz="0" w:space="0" w:color="auto"/>
        <w:left w:val="none" w:sz="0" w:space="0" w:color="auto"/>
        <w:bottom w:val="none" w:sz="0" w:space="0" w:color="auto"/>
        <w:right w:val="none" w:sz="0" w:space="0" w:color="auto"/>
      </w:divBdr>
    </w:div>
    <w:div w:id="1602760887">
      <w:bodyDiv w:val="1"/>
      <w:marLeft w:val="0"/>
      <w:marRight w:val="0"/>
      <w:marTop w:val="0"/>
      <w:marBottom w:val="0"/>
      <w:divBdr>
        <w:top w:val="none" w:sz="0" w:space="0" w:color="auto"/>
        <w:left w:val="none" w:sz="0" w:space="0" w:color="auto"/>
        <w:bottom w:val="none" w:sz="0" w:space="0" w:color="auto"/>
        <w:right w:val="none" w:sz="0" w:space="0" w:color="auto"/>
      </w:divBdr>
    </w:div>
    <w:div w:id="1659263886">
      <w:bodyDiv w:val="1"/>
      <w:marLeft w:val="0"/>
      <w:marRight w:val="0"/>
      <w:marTop w:val="0"/>
      <w:marBottom w:val="0"/>
      <w:divBdr>
        <w:top w:val="none" w:sz="0" w:space="0" w:color="auto"/>
        <w:left w:val="none" w:sz="0" w:space="0" w:color="auto"/>
        <w:bottom w:val="none" w:sz="0" w:space="0" w:color="auto"/>
        <w:right w:val="none" w:sz="0" w:space="0" w:color="auto"/>
      </w:divBdr>
    </w:div>
    <w:div w:id="1679697736">
      <w:bodyDiv w:val="1"/>
      <w:marLeft w:val="0"/>
      <w:marRight w:val="0"/>
      <w:marTop w:val="0"/>
      <w:marBottom w:val="0"/>
      <w:divBdr>
        <w:top w:val="none" w:sz="0" w:space="0" w:color="auto"/>
        <w:left w:val="none" w:sz="0" w:space="0" w:color="auto"/>
        <w:bottom w:val="none" w:sz="0" w:space="0" w:color="auto"/>
        <w:right w:val="none" w:sz="0" w:space="0" w:color="auto"/>
      </w:divBdr>
    </w:div>
    <w:div w:id="1711488291">
      <w:bodyDiv w:val="1"/>
      <w:marLeft w:val="0"/>
      <w:marRight w:val="0"/>
      <w:marTop w:val="0"/>
      <w:marBottom w:val="0"/>
      <w:divBdr>
        <w:top w:val="none" w:sz="0" w:space="0" w:color="auto"/>
        <w:left w:val="none" w:sz="0" w:space="0" w:color="auto"/>
        <w:bottom w:val="none" w:sz="0" w:space="0" w:color="auto"/>
        <w:right w:val="none" w:sz="0" w:space="0" w:color="auto"/>
      </w:divBdr>
    </w:div>
    <w:div w:id="1748262040">
      <w:bodyDiv w:val="1"/>
      <w:marLeft w:val="0"/>
      <w:marRight w:val="0"/>
      <w:marTop w:val="0"/>
      <w:marBottom w:val="0"/>
      <w:divBdr>
        <w:top w:val="none" w:sz="0" w:space="0" w:color="auto"/>
        <w:left w:val="none" w:sz="0" w:space="0" w:color="auto"/>
        <w:bottom w:val="none" w:sz="0" w:space="0" w:color="auto"/>
        <w:right w:val="none" w:sz="0" w:space="0" w:color="auto"/>
      </w:divBdr>
    </w:div>
    <w:div w:id="1809124556">
      <w:bodyDiv w:val="1"/>
      <w:marLeft w:val="0"/>
      <w:marRight w:val="0"/>
      <w:marTop w:val="0"/>
      <w:marBottom w:val="0"/>
      <w:divBdr>
        <w:top w:val="none" w:sz="0" w:space="0" w:color="auto"/>
        <w:left w:val="none" w:sz="0" w:space="0" w:color="auto"/>
        <w:bottom w:val="none" w:sz="0" w:space="0" w:color="auto"/>
        <w:right w:val="none" w:sz="0" w:space="0" w:color="auto"/>
      </w:divBdr>
    </w:div>
    <w:div w:id="1810711442">
      <w:bodyDiv w:val="1"/>
      <w:marLeft w:val="0"/>
      <w:marRight w:val="0"/>
      <w:marTop w:val="0"/>
      <w:marBottom w:val="0"/>
      <w:divBdr>
        <w:top w:val="none" w:sz="0" w:space="0" w:color="auto"/>
        <w:left w:val="none" w:sz="0" w:space="0" w:color="auto"/>
        <w:bottom w:val="none" w:sz="0" w:space="0" w:color="auto"/>
        <w:right w:val="none" w:sz="0" w:space="0" w:color="auto"/>
      </w:divBdr>
      <w:divsChild>
        <w:div w:id="1056328">
          <w:marLeft w:val="0"/>
          <w:marRight w:val="0"/>
          <w:marTop w:val="0"/>
          <w:marBottom w:val="0"/>
          <w:divBdr>
            <w:top w:val="none" w:sz="0" w:space="0" w:color="auto"/>
            <w:left w:val="none" w:sz="0" w:space="0" w:color="auto"/>
            <w:bottom w:val="none" w:sz="0" w:space="0" w:color="auto"/>
            <w:right w:val="none" w:sz="0" w:space="0" w:color="auto"/>
          </w:divBdr>
        </w:div>
        <w:div w:id="17314493">
          <w:marLeft w:val="0"/>
          <w:marRight w:val="0"/>
          <w:marTop w:val="0"/>
          <w:marBottom w:val="0"/>
          <w:divBdr>
            <w:top w:val="none" w:sz="0" w:space="0" w:color="auto"/>
            <w:left w:val="none" w:sz="0" w:space="0" w:color="auto"/>
            <w:bottom w:val="none" w:sz="0" w:space="0" w:color="auto"/>
            <w:right w:val="none" w:sz="0" w:space="0" w:color="auto"/>
          </w:divBdr>
        </w:div>
        <w:div w:id="33622311">
          <w:marLeft w:val="0"/>
          <w:marRight w:val="0"/>
          <w:marTop w:val="0"/>
          <w:marBottom w:val="0"/>
          <w:divBdr>
            <w:top w:val="none" w:sz="0" w:space="0" w:color="auto"/>
            <w:left w:val="none" w:sz="0" w:space="0" w:color="auto"/>
            <w:bottom w:val="none" w:sz="0" w:space="0" w:color="auto"/>
            <w:right w:val="none" w:sz="0" w:space="0" w:color="auto"/>
          </w:divBdr>
        </w:div>
        <w:div w:id="127282526">
          <w:marLeft w:val="0"/>
          <w:marRight w:val="0"/>
          <w:marTop w:val="0"/>
          <w:marBottom w:val="0"/>
          <w:divBdr>
            <w:top w:val="none" w:sz="0" w:space="0" w:color="auto"/>
            <w:left w:val="none" w:sz="0" w:space="0" w:color="auto"/>
            <w:bottom w:val="none" w:sz="0" w:space="0" w:color="auto"/>
            <w:right w:val="none" w:sz="0" w:space="0" w:color="auto"/>
          </w:divBdr>
        </w:div>
        <w:div w:id="132872907">
          <w:marLeft w:val="0"/>
          <w:marRight w:val="0"/>
          <w:marTop w:val="0"/>
          <w:marBottom w:val="0"/>
          <w:divBdr>
            <w:top w:val="none" w:sz="0" w:space="0" w:color="auto"/>
            <w:left w:val="none" w:sz="0" w:space="0" w:color="auto"/>
            <w:bottom w:val="none" w:sz="0" w:space="0" w:color="auto"/>
            <w:right w:val="none" w:sz="0" w:space="0" w:color="auto"/>
          </w:divBdr>
        </w:div>
        <w:div w:id="147133642">
          <w:marLeft w:val="0"/>
          <w:marRight w:val="0"/>
          <w:marTop w:val="0"/>
          <w:marBottom w:val="0"/>
          <w:divBdr>
            <w:top w:val="none" w:sz="0" w:space="0" w:color="auto"/>
            <w:left w:val="none" w:sz="0" w:space="0" w:color="auto"/>
            <w:bottom w:val="none" w:sz="0" w:space="0" w:color="auto"/>
            <w:right w:val="none" w:sz="0" w:space="0" w:color="auto"/>
          </w:divBdr>
        </w:div>
        <w:div w:id="210920137">
          <w:marLeft w:val="0"/>
          <w:marRight w:val="0"/>
          <w:marTop w:val="0"/>
          <w:marBottom w:val="0"/>
          <w:divBdr>
            <w:top w:val="none" w:sz="0" w:space="0" w:color="auto"/>
            <w:left w:val="none" w:sz="0" w:space="0" w:color="auto"/>
            <w:bottom w:val="none" w:sz="0" w:space="0" w:color="auto"/>
            <w:right w:val="none" w:sz="0" w:space="0" w:color="auto"/>
          </w:divBdr>
        </w:div>
        <w:div w:id="218907058">
          <w:marLeft w:val="0"/>
          <w:marRight w:val="0"/>
          <w:marTop w:val="0"/>
          <w:marBottom w:val="0"/>
          <w:divBdr>
            <w:top w:val="none" w:sz="0" w:space="0" w:color="auto"/>
            <w:left w:val="none" w:sz="0" w:space="0" w:color="auto"/>
            <w:bottom w:val="none" w:sz="0" w:space="0" w:color="auto"/>
            <w:right w:val="none" w:sz="0" w:space="0" w:color="auto"/>
          </w:divBdr>
        </w:div>
        <w:div w:id="299043447">
          <w:marLeft w:val="0"/>
          <w:marRight w:val="0"/>
          <w:marTop w:val="0"/>
          <w:marBottom w:val="0"/>
          <w:divBdr>
            <w:top w:val="none" w:sz="0" w:space="0" w:color="auto"/>
            <w:left w:val="none" w:sz="0" w:space="0" w:color="auto"/>
            <w:bottom w:val="none" w:sz="0" w:space="0" w:color="auto"/>
            <w:right w:val="none" w:sz="0" w:space="0" w:color="auto"/>
          </w:divBdr>
        </w:div>
        <w:div w:id="318466788">
          <w:marLeft w:val="0"/>
          <w:marRight w:val="0"/>
          <w:marTop w:val="0"/>
          <w:marBottom w:val="0"/>
          <w:divBdr>
            <w:top w:val="none" w:sz="0" w:space="0" w:color="auto"/>
            <w:left w:val="none" w:sz="0" w:space="0" w:color="auto"/>
            <w:bottom w:val="none" w:sz="0" w:space="0" w:color="auto"/>
            <w:right w:val="none" w:sz="0" w:space="0" w:color="auto"/>
          </w:divBdr>
        </w:div>
        <w:div w:id="339242336">
          <w:marLeft w:val="0"/>
          <w:marRight w:val="0"/>
          <w:marTop w:val="0"/>
          <w:marBottom w:val="0"/>
          <w:divBdr>
            <w:top w:val="none" w:sz="0" w:space="0" w:color="auto"/>
            <w:left w:val="none" w:sz="0" w:space="0" w:color="auto"/>
            <w:bottom w:val="none" w:sz="0" w:space="0" w:color="auto"/>
            <w:right w:val="none" w:sz="0" w:space="0" w:color="auto"/>
          </w:divBdr>
        </w:div>
        <w:div w:id="349380521">
          <w:marLeft w:val="0"/>
          <w:marRight w:val="0"/>
          <w:marTop w:val="0"/>
          <w:marBottom w:val="0"/>
          <w:divBdr>
            <w:top w:val="none" w:sz="0" w:space="0" w:color="auto"/>
            <w:left w:val="none" w:sz="0" w:space="0" w:color="auto"/>
            <w:bottom w:val="none" w:sz="0" w:space="0" w:color="auto"/>
            <w:right w:val="none" w:sz="0" w:space="0" w:color="auto"/>
          </w:divBdr>
        </w:div>
        <w:div w:id="355886410">
          <w:marLeft w:val="0"/>
          <w:marRight w:val="0"/>
          <w:marTop w:val="0"/>
          <w:marBottom w:val="0"/>
          <w:divBdr>
            <w:top w:val="none" w:sz="0" w:space="0" w:color="auto"/>
            <w:left w:val="none" w:sz="0" w:space="0" w:color="auto"/>
            <w:bottom w:val="none" w:sz="0" w:space="0" w:color="auto"/>
            <w:right w:val="none" w:sz="0" w:space="0" w:color="auto"/>
          </w:divBdr>
        </w:div>
        <w:div w:id="414322316">
          <w:marLeft w:val="0"/>
          <w:marRight w:val="0"/>
          <w:marTop w:val="0"/>
          <w:marBottom w:val="0"/>
          <w:divBdr>
            <w:top w:val="none" w:sz="0" w:space="0" w:color="auto"/>
            <w:left w:val="none" w:sz="0" w:space="0" w:color="auto"/>
            <w:bottom w:val="none" w:sz="0" w:space="0" w:color="auto"/>
            <w:right w:val="none" w:sz="0" w:space="0" w:color="auto"/>
          </w:divBdr>
        </w:div>
        <w:div w:id="422804634">
          <w:marLeft w:val="0"/>
          <w:marRight w:val="0"/>
          <w:marTop w:val="0"/>
          <w:marBottom w:val="0"/>
          <w:divBdr>
            <w:top w:val="none" w:sz="0" w:space="0" w:color="auto"/>
            <w:left w:val="none" w:sz="0" w:space="0" w:color="auto"/>
            <w:bottom w:val="none" w:sz="0" w:space="0" w:color="auto"/>
            <w:right w:val="none" w:sz="0" w:space="0" w:color="auto"/>
          </w:divBdr>
        </w:div>
        <w:div w:id="475730362">
          <w:marLeft w:val="0"/>
          <w:marRight w:val="0"/>
          <w:marTop w:val="0"/>
          <w:marBottom w:val="0"/>
          <w:divBdr>
            <w:top w:val="none" w:sz="0" w:space="0" w:color="auto"/>
            <w:left w:val="none" w:sz="0" w:space="0" w:color="auto"/>
            <w:bottom w:val="none" w:sz="0" w:space="0" w:color="auto"/>
            <w:right w:val="none" w:sz="0" w:space="0" w:color="auto"/>
          </w:divBdr>
        </w:div>
        <w:div w:id="519898306">
          <w:marLeft w:val="0"/>
          <w:marRight w:val="0"/>
          <w:marTop w:val="0"/>
          <w:marBottom w:val="0"/>
          <w:divBdr>
            <w:top w:val="none" w:sz="0" w:space="0" w:color="auto"/>
            <w:left w:val="none" w:sz="0" w:space="0" w:color="auto"/>
            <w:bottom w:val="none" w:sz="0" w:space="0" w:color="auto"/>
            <w:right w:val="none" w:sz="0" w:space="0" w:color="auto"/>
          </w:divBdr>
        </w:div>
        <w:div w:id="685405466">
          <w:marLeft w:val="0"/>
          <w:marRight w:val="0"/>
          <w:marTop w:val="0"/>
          <w:marBottom w:val="0"/>
          <w:divBdr>
            <w:top w:val="none" w:sz="0" w:space="0" w:color="auto"/>
            <w:left w:val="none" w:sz="0" w:space="0" w:color="auto"/>
            <w:bottom w:val="none" w:sz="0" w:space="0" w:color="auto"/>
            <w:right w:val="none" w:sz="0" w:space="0" w:color="auto"/>
          </w:divBdr>
        </w:div>
        <w:div w:id="732242399">
          <w:marLeft w:val="0"/>
          <w:marRight w:val="0"/>
          <w:marTop w:val="0"/>
          <w:marBottom w:val="0"/>
          <w:divBdr>
            <w:top w:val="none" w:sz="0" w:space="0" w:color="auto"/>
            <w:left w:val="none" w:sz="0" w:space="0" w:color="auto"/>
            <w:bottom w:val="none" w:sz="0" w:space="0" w:color="auto"/>
            <w:right w:val="none" w:sz="0" w:space="0" w:color="auto"/>
          </w:divBdr>
        </w:div>
        <w:div w:id="883910948">
          <w:marLeft w:val="0"/>
          <w:marRight w:val="0"/>
          <w:marTop w:val="0"/>
          <w:marBottom w:val="0"/>
          <w:divBdr>
            <w:top w:val="none" w:sz="0" w:space="0" w:color="auto"/>
            <w:left w:val="none" w:sz="0" w:space="0" w:color="auto"/>
            <w:bottom w:val="none" w:sz="0" w:space="0" w:color="auto"/>
            <w:right w:val="none" w:sz="0" w:space="0" w:color="auto"/>
          </w:divBdr>
        </w:div>
        <w:div w:id="944726026">
          <w:marLeft w:val="0"/>
          <w:marRight w:val="0"/>
          <w:marTop w:val="0"/>
          <w:marBottom w:val="0"/>
          <w:divBdr>
            <w:top w:val="none" w:sz="0" w:space="0" w:color="auto"/>
            <w:left w:val="none" w:sz="0" w:space="0" w:color="auto"/>
            <w:bottom w:val="none" w:sz="0" w:space="0" w:color="auto"/>
            <w:right w:val="none" w:sz="0" w:space="0" w:color="auto"/>
          </w:divBdr>
        </w:div>
        <w:div w:id="952663312">
          <w:marLeft w:val="0"/>
          <w:marRight w:val="0"/>
          <w:marTop w:val="0"/>
          <w:marBottom w:val="0"/>
          <w:divBdr>
            <w:top w:val="none" w:sz="0" w:space="0" w:color="auto"/>
            <w:left w:val="none" w:sz="0" w:space="0" w:color="auto"/>
            <w:bottom w:val="none" w:sz="0" w:space="0" w:color="auto"/>
            <w:right w:val="none" w:sz="0" w:space="0" w:color="auto"/>
          </w:divBdr>
        </w:div>
        <w:div w:id="996113233">
          <w:marLeft w:val="0"/>
          <w:marRight w:val="0"/>
          <w:marTop w:val="0"/>
          <w:marBottom w:val="0"/>
          <w:divBdr>
            <w:top w:val="none" w:sz="0" w:space="0" w:color="auto"/>
            <w:left w:val="none" w:sz="0" w:space="0" w:color="auto"/>
            <w:bottom w:val="none" w:sz="0" w:space="0" w:color="auto"/>
            <w:right w:val="none" w:sz="0" w:space="0" w:color="auto"/>
          </w:divBdr>
        </w:div>
        <w:div w:id="1154221275">
          <w:marLeft w:val="0"/>
          <w:marRight w:val="0"/>
          <w:marTop w:val="0"/>
          <w:marBottom w:val="0"/>
          <w:divBdr>
            <w:top w:val="none" w:sz="0" w:space="0" w:color="auto"/>
            <w:left w:val="none" w:sz="0" w:space="0" w:color="auto"/>
            <w:bottom w:val="none" w:sz="0" w:space="0" w:color="auto"/>
            <w:right w:val="none" w:sz="0" w:space="0" w:color="auto"/>
          </w:divBdr>
        </w:div>
        <w:div w:id="1158419716">
          <w:marLeft w:val="0"/>
          <w:marRight w:val="0"/>
          <w:marTop w:val="0"/>
          <w:marBottom w:val="0"/>
          <w:divBdr>
            <w:top w:val="none" w:sz="0" w:space="0" w:color="auto"/>
            <w:left w:val="none" w:sz="0" w:space="0" w:color="auto"/>
            <w:bottom w:val="none" w:sz="0" w:space="0" w:color="auto"/>
            <w:right w:val="none" w:sz="0" w:space="0" w:color="auto"/>
          </w:divBdr>
        </w:div>
        <w:div w:id="1225947073">
          <w:marLeft w:val="0"/>
          <w:marRight w:val="0"/>
          <w:marTop w:val="0"/>
          <w:marBottom w:val="0"/>
          <w:divBdr>
            <w:top w:val="none" w:sz="0" w:space="0" w:color="auto"/>
            <w:left w:val="none" w:sz="0" w:space="0" w:color="auto"/>
            <w:bottom w:val="none" w:sz="0" w:space="0" w:color="auto"/>
            <w:right w:val="none" w:sz="0" w:space="0" w:color="auto"/>
          </w:divBdr>
        </w:div>
        <w:div w:id="1246920222">
          <w:marLeft w:val="0"/>
          <w:marRight w:val="0"/>
          <w:marTop w:val="0"/>
          <w:marBottom w:val="0"/>
          <w:divBdr>
            <w:top w:val="none" w:sz="0" w:space="0" w:color="auto"/>
            <w:left w:val="none" w:sz="0" w:space="0" w:color="auto"/>
            <w:bottom w:val="none" w:sz="0" w:space="0" w:color="auto"/>
            <w:right w:val="none" w:sz="0" w:space="0" w:color="auto"/>
          </w:divBdr>
        </w:div>
        <w:div w:id="1255937742">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1369527375">
          <w:marLeft w:val="0"/>
          <w:marRight w:val="0"/>
          <w:marTop w:val="0"/>
          <w:marBottom w:val="0"/>
          <w:divBdr>
            <w:top w:val="none" w:sz="0" w:space="0" w:color="auto"/>
            <w:left w:val="none" w:sz="0" w:space="0" w:color="auto"/>
            <w:bottom w:val="none" w:sz="0" w:space="0" w:color="auto"/>
            <w:right w:val="none" w:sz="0" w:space="0" w:color="auto"/>
          </w:divBdr>
        </w:div>
        <w:div w:id="1379237235">
          <w:marLeft w:val="0"/>
          <w:marRight w:val="0"/>
          <w:marTop w:val="0"/>
          <w:marBottom w:val="0"/>
          <w:divBdr>
            <w:top w:val="none" w:sz="0" w:space="0" w:color="auto"/>
            <w:left w:val="none" w:sz="0" w:space="0" w:color="auto"/>
            <w:bottom w:val="none" w:sz="0" w:space="0" w:color="auto"/>
            <w:right w:val="none" w:sz="0" w:space="0" w:color="auto"/>
          </w:divBdr>
        </w:div>
        <w:div w:id="1433626574">
          <w:marLeft w:val="0"/>
          <w:marRight w:val="0"/>
          <w:marTop w:val="0"/>
          <w:marBottom w:val="0"/>
          <w:divBdr>
            <w:top w:val="none" w:sz="0" w:space="0" w:color="auto"/>
            <w:left w:val="none" w:sz="0" w:space="0" w:color="auto"/>
            <w:bottom w:val="none" w:sz="0" w:space="0" w:color="auto"/>
            <w:right w:val="none" w:sz="0" w:space="0" w:color="auto"/>
          </w:divBdr>
        </w:div>
        <w:div w:id="1465386713">
          <w:marLeft w:val="0"/>
          <w:marRight w:val="0"/>
          <w:marTop w:val="0"/>
          <w:marBottom w:val="0"/>
          <w:divBdr>
            <w:top w:val="none" w:sz="0" w:space="0" w:color="auto"/>
            <w:left w:val="none" w:sz="0" w:space="0" w:color="auto"/>
            <w:bottom w:val="none" w:sz="0" w:space="0" w:color="auto"/>
            <w:right w:val="none" w:sz="0" w:space="0" w:color="auto"/>
          </w:divBdr>
        </w:div>
        <w:div w:id="1466119159">
          <w:marLeft w:val="0"/>
          <w:marRight w:val="0"/>
          <w:marTop w:val="0"/>
          <w:marBottom w:val="0"/>
          <w:divBdr>
            <w:top w:val="none" w:sz="0" w:space="0" w:color="auto"/>
            <w:left w:val="none" w:sz="0" w:space="0" w:color="auto"/>
            <w:bottom w:val="none" w:sz="0" w:space="0" w:color="auto"/>
            <w:right w:val="none" w:sz="0" w:space="0" w:color="auto"/>
          </w:divBdr>
        </w:div>
        <w:div w:id="1475298911">
          <w:marLeft w:val="0"/>
          <w:marRight w:val="0"/>
          <w:marTop w:val="0"/>
          <w:marBottom w:val="0"/>
          <w:divBdr>
            <w:top w:val="none" w:sz="0" w:space="0" w:color="auto"/>
            <w:left w:val="none" w:sz="0" w:space="0" w:color="auto"/>
            <w:bottom w:val="none" w:sz="0" w:space="0" w:color="auto"/>
            <w:right w:val="none" w:sz="0" w:space="0" w:color="auto"/>
          </w:divBdr>
        </w:div>
        <w:div w:id="1490168986">
          <w:marLeft w:val="0"/>
          <w:marRight w:val="0"/>
          <w:marTop w:val="0"/>
          <w:marBottom w:val="0"/>
          <w:divBdr>
            <w:top w:val="none" w:sz="0" w:space="0" w:color="auto"/>
            <w:left w:val="none" w:sz="0" w:space="0" w:color="auto"/>
            <w:bottom w:val="none" w:sz="0" w:space="0" w:color="auto"/>
            <w:right w:val="none" w:sz="0" w:space="0" w:color="auto"/>
          </w:divBdr>
        </w:div>
        <w:div w:id="1532457582">
          <w:marLeft w:val="0"/>
          <w:marRight w:val="0"/>
          <w:marTop w:val="0"/>
          <w:marBottom w:val="0"/>
          <w:divBdr>
            <w:top w:val="none" w:sz="0" w:space="0" w:color="auto"/>
            <w:left w:val="none" w:sz="0" w:space="0" w:color="auto"/>
            <w:bottom w:val="none" w:sz="0" w:space="0" w:color="auto"/>
            <w:right w:val="none" w:sz="0" w:space="0" w:color="auto"/>
          </w:divBdr>
        </w:div>
        <w:div w:id="1546480106">
          <w:marLeft w:val="0"/>
          <w:marRight w:val="0"/>
          <w:marTop w:val="0"/>
          <w:marBottom w:val="0"/>
          <w:divBdr>
            <w:top w:val="none" w:sz="0" w:space="0" w:color="auto"/>
            <w:left w:val="none" w:sz="0" w:space="0" w:color="auto"/>
            <w:bottom w:val="none" w:sz="0" w:space="0" w:color="auto"/>
            <w:right w:val="none" w:sz="0" w:space="0" w:color="auto"/>
          </w:divBdr>
        </w:div>
        <w:div w:id="1667054575">
          <w:marLeft w:val="0"/>
          <w:marRight w:val="0"/>
          <w:marTop w:val="0"/>
          <w:marBottom w:val="0"/>
          <w:divBdr>
            <w:top w:val="none" w:sz="0" w:space="0" w:color="auto"/>
            <w:left w:val="none" w:sz="0" w:space="0" w:color="auto"/>
            <w:bottom w:val="none" w:sz="0" w:space="0" w:color="auto"/>
            <w:right w:val="none" w:sz="0" w:space="0" w:color="auto"/>
          </w:divBdr>
        </w:div>
        <w:div w:id="1670521586">
          <w:marLeft w:val="0"/>
          <w:marRight w:val="0"/>
          <w:marTop w:val="0"/>
          <w:marBottom w:val="0"/>
          <w:divBdr>
            <w:top w:val="none" w:sz="0" w:space="0" w:color="auto"/>
            <w:left w:val="none" w:sz="0" w:space="0" w:color="auto"/>
            <w:bottom w:val="none" w:sz="0" w:space="0" w:color="auto"/>
            <w:right w:val="none" w:sz="0" w:space="0" w:color="auto"/>
          </w:divBdr>
        </w:div>
        <w:div w:id="1673409361">
          <w:marLeft w:val="0"/>
          <w:marRight w:val="0"/>
          <w:marTop w:val="0"/>
          <w:marBottom w:val="0"/>
          <w:divBdr>
            <w:top w:val="none" w:sz="0" w:space="0" w:color="auto"/>
            <w:left w:val="none" w:sz="0" w:space="0" w:color="auto"/>
            <w:bottom w:val="none" w:sz="0" w:space="0" w:color="auto"/>
            <w:right w:val="none" w:sz="0" w:space="0" w:color="auto"/>
          </w:divBdr>
        </w:div>
        <w:div w:id="1683387167">
          <w:marLeft w:val="0"/>
          <w:marRight w:val="0"/>
          <w:marTop w:val="0"/>
          <w:marBottom w:val="0"/>
          <w:divBdr>
            <w:top w:val="none" w:sz="0" w:space="0" w:color="auto"/>
            <w:left w:val="none" w:sz="0" w:space="0" w:color="auto"/>
            <w:bottom w:val="none" w:sz="0" w:space="0" w:color="auto"/>
            <w:right w:val="none" w:sz="0" w:space="0" w:color="auto"/>
          </w:divBdr>
        </w:div>
        <w:div w:id="1692607542">
          <w:marLeft w:val="0"/>
          <w:marRight w:val="0"/>
          <w:marTop w:val="0"/>
          <w:marBottom w:val="0"/>
          <w:divBdr>
            <w:top w:val="none" w:sz="0" w:space="0" w:color="auto"/>
            <w:left w:val="none" w:sz="0" w:space="0" w:color="auto"/>
            <w:bottom w:val="none" w:sz="0" w:space="0" w:color="auto"/>
            <w:right w:val="none" w:sz="0" w:space="0" w:color="auto"/>
          </w:divBdr>
        </w:div>
        <w:div w:id="1724678005">
          <w:marLeft w:val="0"/>
          <w:marRight w:val="0"/>
          <w:marTop w:val="0"/>
          <w:marBottom w:val="0"/>
          <w:divBdr>
            <w:top w:val="none" w:sz="0" w:space="0" w:color="auto"/>
            <w:left w:val="none" w:sz="0" w:space="0" w:color="auto"/>
            <w:bottom w:val="none" w:sz="0" w:space="0" w:color="auto"/>
            <w:right w:val="none" w:sz="0" w:space="0" w:color="auto"/>
          </w:divBdr>
        </w:div>
        <w:div w:id="1832671515">
          <w:marLeft w:val="0"/>
          <w:marRight w:val="0"/>
          <w:marTop w:val="0"/>
          <w:marBottom w:val="0"/>
          <w:divBdr>
            <w:top w:val="none" w:sz="0" w:space="0" w:color="auto"/>
            <w:left w:val="none" w:sz="0" w:space="0" w:color="auto"/>
            <w:bottom w:val="none" w:sz="0" w:space="0" w:color="auto"/>
            <w:right w:val="none" w:sz="0" w:space="0" w:color="auto"/>
          </w:divBdr>
        </w:div>
        <w:div w:id="1879706423">
          <w:marLeft w:val="0"/>
          <w:marRight w:val="0"/>
          <w:marTop w:val="0"/>
          <w:marBottom w:val="0"/>
          <w:divBdr>
            <w:top w:val="none" w:sz="0" w:space="0" w:color="auto"/>
            <w:left w:val="none" w:sz="0" w:space="0" w:color="auto"/>
            <w:bottom w:val="none" w:sz="0" w:space="0" w:color="auto"/>
            <w:right w:val="none" w:sz="0" w:space="0" w:color="auto"/>
          </w:divBdr>
        </w:div>
        <w:div w:id="1947419412">
          <w:marLeft w:val="0"/>
          <w:marRight w:val="0"/>
          <w:marTop w:val="0"/>
          <w:marBottom w:val="0"/>
          <w:divBdr>
            <w:top w:val="none" w:sz="0" w:space="0" w:color="auto"/>
            <w:left w:val="none" w:sz="0" w:space="0" w:color="auto"/>
            <w:bottom w:val="none" w:sz="0" w:space="0" w:color="auto"/>
            <w:right w:val="none" w:sz="0" w:space="0" w:color="auto"/>
          </w:divBdr>
        </w:div>
        <w:div w:id="2027828808">
          <w:marLeft w:val="0"/>
          <w:marRight w:val="0"/>
          <w:marTop w:val="0"/>
          <w:marBottom w:val="0"/>
          <w:divBdr>
            <w:top w:val="none" w:sz="0" w:space="0" w:color="auto"/>
            <w:left w:val="none" w:sz="0" w:space="0" w:color="auto"/>
            <w:bottom w:val="none" w:sz="0" w:space="0" w:color="auto"/>
            <w:right w:val="none" w:sz="0" w:space="0" w:color="auto"/>
          </w:divBdr>
        </w:div>
        <w:div w:id="2071733830">
          <w:marLeft w:val="0"/>
          <w:marRight w:val="0"/>
          <w:marTop w:val="0"/>
          <w:marBottom w:val="0"/>
          <w:divBdr>
            <w:top w:val="none" w:sz="0" w:space="0" w:color="auto"/>
            <w:left w:val="none" w:sz="0" w:space="0" w:color="auto"/>
            <w:bottom w:val="none" w:sz="0" w:space="0" w:color="auto"/>
            <w:right w:val="none" w:sz="0" w:space="0" w:color="auto"/>
          </w:divBdr>
        </w:div>
        <w:div w:id="2103067422">
          <w:marLeft w:val="0"/>
          <w:marRight w:val="0"/>
          <w:marTop w:val="0"/>
          <w:marBottom w:val="0"/>
          <w:divBdr>
            <w:top w:val="none" w:sz="0" w:space="0" w:color="auto"/>
            <w:left w:val="none" w:sz="0" w:space="0" w:color="auto"/>
            <w:bottom w:val="none" w:sz="0" w:space="0" w:color="auto"/>
            <w:right w:val="none" w:sz="0" w:space="0" w:color="auto"/>
          </w:divBdr>
        </w:div>
        <w:div w:id="2126734803">
          <w:marLeft w:val="0"/>
          <w:marRight w:val="0"/>
          <w:marTop w:val="0"/>
          <w:marBottom w:val="0"/>
          <w:divBdr>
            <w:top w:val="none" w:sz="0" w:space="0" w:color="auto"/>
            <w:left w:val="none" w:sz="0" w:space="0" w:color="auto"/>
            <w:bottom w:val="none" w:sz="0" w:space="0" w:color="auto"/>
            <w:right w:val="none" w:sz="0" w:space="0" w:color="auto"/>
          </w:divBdr>
        </w:div>
      </w:divsChild>
    </w:div>
    <w:div w:id="1835534931">
      <w:bodyDiv w:val="1"/>
      <w:marLeft w:val="0"/>
      <w:marRight w:val="0"/>
      <w:marTop w:val="0"/>
      <w:marBottom w:val="0"/>
      <w:divBdr>
        <w:top w:val="none" w:sz="0" w:space="0" w:color="auto"/>
        <w:left w:val="none" w:sz="0" w:space="0" w:color="auto"/>
        <w:bottom w:val="none" w:sz="0" w:space="0" w:color="auto"/>
        <w:right w:val="none" w:sz="0" w:space="0" w:color="auto"/>
      </w:divBdr>
    </w:div>
    <w:div w:id="1838569893">
      <w:bodyDiv w:val="1"/>
      <w:marLeft w:val="0"/>
      <w:marRight w:val="0"/>
      <w:marTop w:val="0"/>
      <w:marBottom w:val="0"/>
      <w:divBdr>
        <w:top w:val="none" w:sz="0" w:space="0" w:color="auto"/>
        <w:left w:val="none" w:sz="0" w:space="0" w:color="auto"/>
        <w:bottom w:val="none" w:sz="0" w:space="0" w:color="auto"/>
        <w:right w:val="none" w:sz="0" w:space="0" w:color="auto"/>
      </w:divBdr>
    </w:div>
    <w:div w:id="1907298749">
      <w:bodyDiv w:val="1"/>
      <w:marLeft w:val="0"/>
      <w:marRight w:val="0"/>
      <w:marTop w:val="0"/>
      <w:marBottom w:val="0"/>
      <w:divBdr>
        <w:top w:val="none" w:sz="0" w:space="0" w:color="auto"/>
        <w:left w:val="none" w:sz="0" w:space="0" w:color="auto"/>
        <w:bottom w:val="none" w:sz="0" w:space="0" w:color="auto"/>
        <w:right w:val="none" w:sz="0" w:space="0" w:color="auto"/>
      </w:divBdr>
    </w:div>
    <w:div w:id="1946382658">
      <w:bodyDiv w:val="1"/>
      <w:marLeft w:val="0"/>
      <w:marRight w:val="0"/>
      <w:marTop w:val="0"/>
      <w:marBottom w:val="0"/>
      <w:divBdr>
        <w:top w:val="none" w:sz="0" w:space="0" w:color="auto"/>
        <w:left w:val="none" w:sz="0" w:space="0" w:color="auto"/>
        <w:bottom w:val="none" w:sz="0" w:space="0" w:color="auto"/>
        <w:right w:val="none" w:sz="0" w:space="0" w:color="auto"/>
      </w:divBdr>
    </w:div>
    <w:div w:id="1976443255">
      <w:bodyDiv w:val="1"/>
      <w:marLeft w:val="0"/>
      <w:marRight w:val="0"/>
      <w:marTop w:val="0"/>
      <w:marBottom w:val="0"/>
      <w:divBdr>
        <w:top w:val="none" w:sz="0" w:space="0" w:color="auto"/>
        <w:left w:val="none" w:sz="0" w:space="0" w:color="auto"/>
        <w:bottom w:val="none" w:sz="0" w:space="0" w:color="auto"/>
        <w:right w:val="none" w:sz="0" w:space="0" w:color="auto"/>
      </w:divBdr>
    </w:div>
    <w:div w:id="2006467052">
      <w:bodyDiv w:val="1"/>
      <w:marLeft w:val="0"/>
      <w:marRight w:val="0"/>
      <w:marTop w:val="0"/>
      <w:marBottom w:val="0"/>
      <w:divBdr>
        <w:top w:val="none" w:sz="0" w:space="0" w:color="auto"/>
        <w:left w:val="none" w:sz="0" w:space="0" w:color="auto"/>
        <w:bottom w:val="none" w:sz="0" w:space="0" w:color="auto"/>
        <w:right w:val="none" w:sz="0" w:space="0" w:color="auto"/>
      </w:divBdr>
    </w:div>
    <w:div w:id="2078283133">
      <w:bodyDiv w:val="1"/>
      <w:marLeft w:val="0"/>
      <w:marRight w:val="0"/>
      <w:marTop w:val="0"/>
      <w:marBottom w:val="0"/>
      <w:divBdr>
        <w:top w:val="none" w:sz="0" w:space="0" w:color="auto"/>
        <w:left w:val="none" w:sz="0" w:space="0" w:color="auto"/>
        <w:bottom w:val="none" w:sz="0" w:space="0" w:color="auto"/>
        <w:right w:val="none" w:sz="0" w:space="0" w:color="auto"/>
      </w:divBdr>
    </w:div>
    <w:div w:id="2097090390">
      <w:bodyDiv w:val="1"/>
      <w:marLeft w:val="0"/>
      <w:marRight w:val="0"/>
      <w:marTop w:val="0"/>
      <w:marBottom w:val="0"/>
      <w:divBdr>
        <w:top w:val="none" w:sz="0" w:space="0" w:color="auto"/>
        <w:left w:val="none" w:sz="0" w:space="0" w:color="auto"/>
        <w:bottom w:val="none" w:sz="0" w:space="0" w:color="auto"/>
        <w:right w:val="none" w:sz="0" w:space="0" w:color="auto"/>
      </w:divBdr>
    </w:div>
    <w:div w:id="2108429417">
      <w:bodyDiv w:val="1"/>
      <w:marLeft w:val="0"/>
      <w:marRight w:val="0"/>
      <w:marTop w:val="0"/>
      <w:marBottom w:val="0"/>
      <w:divBdr>
        <w:top w:val="none" w:sz="0" w:space="0" w:color="auto"/>
        <w:left w:val="none" w:sz="0" w:space="0" w:color="auto"/>
        <w:bottom w:val="none" w:sz="0" w:space="0" w:color="auto"/>
        <w:right w:val="none" w:sz="0" w:space="0" w:color="auto"/>
      </w:divBdr>
    </w:div>
    <w:div w:id="2108845556">
      <w:bodyDiv w:val="1"/>
      <w:marLeft w:val="0"/>
      <w:marRight w:val="0"/>
      <w:marTop w:val="0"/>
      <w:marBottom w:val="0"/>
      <w:divBdr>
        <w:top w:val="none" w:sz="0" w:space="0" w:color="auto"/>
        <w:left w:val="none" w:sz="0" w:space="0" w:color="auto"/>
        <w:bottom w:val="none" w:sz="0" w:space="0" w:color="auto"/>
        <w:right w:val="none" w:sz="0" w:space="0" w:color="auto"/>
      </w:divBdr>
    </w:div>
    <w:div w:id="2110660950">
      <w:bodyDiv w:val="1"/>
      <w:marLeft w:val="0"/>
      <w:marRight w:val="0"/>
      <w:marTop w:val="0"/>
      <w:marBottom w:val="0"/>
      <w:divBdr>
        <w:top w:val="none" w:sz="0" w:space="0" w:color="auto"/>
        <w:left w:val="none" w:sz="0" w:space="0" w:color="auto"/>
        <w:bottom w:val="none" w:sz="0" w:space="0" w:color="auto"/>
        <w:right w:val="none" w:sz="0" w:space="0" w:color="auto"/>
      </w:divBdr>
    </w:div>
    <w:div w:id="2131313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javascript:;"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javascript:;" TargetMode="External"/><Relationship Id="rId11" Type="http://schemas.openxmlformats.org/officeDocument/2006/relationships/hyperlink" Target="javascript:;" TargetMode="External"/><Relationship Id="rId12" Type="http://schemas.openxmlformats.org/officeDocument/2006/relationships/hyperlink" Target="javascript:;" TargetMode="External"/><Relationship Id="rId13" Type="http://schemas.openxmlformats.org/officeDocument/2006/relationships/hyperlink" Target="javascript:;" TargetMode="External"/><Relationship Id="rId14" Type="http://schemas.openxmlformats.org/officeDocument/2006/relationships/hyperlink" Target="javascript:;" TargetMode="External"/><Relationship Id="rId15" Type="http://schemas.openxmlformats.org/officeDocument/2006/relationships/hyperlink" Target="javascript:;" TargetMode="External"/><Relationship Id="rId16" Type="http://schemas.openxmlformats.org/officeDocument/2006/relationships/hyperlink" Target="javascript:;" TargetMode="External"/><Relationship Id="rId17" Type="http://schemas.openxmlformats.org/officeDocument/2006/relationships/hyperlink" Target="javascript:;" TargetMode="External"/><Relationship Id="rId18" Type="http://schemas.openxmlformats.org/officeDocument/2006/relationships/image" Target="media/image1.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rtlCol="0" anchor="ctr"/>
      <a:lstStyle/>
      <a:style>
        <a:lnRef idx="1">
          <a:schemeClr val="accent1"/>
        </a:lnRef>
        <a:fillRef idx="3">
          <a:schemeClr val="accent1"/>
        </a:fillRef>
        <a:effectRef idx="2">
          <a:schemeClr val="accent1"/>
        </a:effectRef>
        <a:fontRef idx="minor">
          <a:schemeClr val="lt1"/>
        </a:fontRef>
      </a:style>
    </a:spDef>
    <a:lnDef>
      <a:spPr>
        <a:ln w="3175">
          <a:solidFill>
            <a:schemeClr val="tx1"/>
          </a:solidFill>
          <a:round/>
          <a:headEnd type="oval"/>
          <a:tailEnd type="arrow"/>
        </a:ln>
      </a:spPr>
      <a:bodyPr/>
      <a:lstStyle/>
      <a:style>
        <a:lnRef idx="2">
          <a:schemeClr val="accent1"/>
        </a:lnRef>
        <a:fillRef idx="0">
          <a:schemeClr val="accent1"/>
        </a:fillRef>
        <a:effectRef idx="1">
          <a:schemeClr val="accent1"/>
        </a:effectRef>
        <a:fontRef idx="minor">
          <a:schemeClr val="tx1"/>
        </a:fontRef>
      </a:style>
    </a:lnDef>
    <a:txDef>
      <a:spPr>
        <a:solidFill>
          <a:schemeClr val="lt1"/>
        </a:solid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0A07E-CA97-C04A-B5BE-F2763CA13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89</Pages>
  <Words>20148</Words>
  <Characters>114849</Characters>
  <Application>Microsoft Macintosh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Aricent</Company>
  <LinksUpToDate>false</LinksUpToDate>
  <CharactersWithSpaces>134728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Asija</dc:creator>
  <cp:lastModifiedBy>Rob LaRubbio</cp:lastModifiedBy>
  <cp:revision>3</cp:revision>
  <cp:lastPrinted>2015-06-11T18:26:00Z</cp:lastPrinted>
  <dcterms:created xsi:type="dcterms:W3CDTF">2015-08-03T23:09:00Z</dcterms:created>
  <dcterms:modified xsi:type="dcterms:W3CDTF">2015-08-03T23:14:00Z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